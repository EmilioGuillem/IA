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3C757" w14:textId="436F63F2" w:rsidR="000E4807" w:rsidRPr="007E7140" w:rsidRDefault="000E4807" w:rsidP="009C6BED">
      <w:pPr>
        <w:pStyle w:val="TexteduTitredudocument"/>
        <w:ind w:left="709" w:hanging="709"/>
      </w:pPr>
      <w:r w:rsidRPr="007E7140">
        <w:rPr>
          <w:noProof/>
          <w:color w:val="CF022B"/>
          <w:lang w:val="es-ES" w:eastAsia="es-ES"/>
        </w:rPr>
        <mc:AlternateContent>
          <mc:Choice Requires="wps">
            <w:drawing>
              <wp:anchor distT="0" distB="0" distL="114300" distR="114300" simplePos="1" relativeHeight="251645952" behindDoc="0" locked="0" layoutInCell="1" allowOverlap="1" wp14:anchorId="2763CB27" wp14:editId="06700237">
                <wp:simplePos x="-707390" y="-1175385"/>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63CB57" w14:textId="4625A63B" w:rsidR="00613D76" w:rsidRPr="00CB516C" w:rsidRDefault="00EF5A8D">
                            <w:pPr>
                              <w:ind w:left="0"/>
                              <w:rPr>
                                <w:noProof/>
                                <w:lang w:val="en-US"/>
                              </w:rPr>
                            </w:pPr>
                            <w:r>
                              <w:rPr>
                                <w:noProof/>
                                <w:lang w:val="en-US"/>
                              </w:rPr>
                              <w:t>&lt;?xml version="1.0"?&gt;&lt;DocumentFileOSQ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&lt;CountryId&gt;20&lt;/CountryId&gt;  &lt;PageSizeId&gt;1&lt;/PageSizeId&gt;  &lt;PageOrientationId&gt;1&lt;/PageOrientationId&gt;  &lt;PrePrintedStationary&gt;false&lt;/PrePrintedStationary&gt;  &lt;Project&gt;GEMIS&lt;/Project&gt;  &lt;Reference&gt;20170124-170150-esgomez&lt;/Reference&gt;  &lt;TemplateType&gt;3&lt;/TemplateType&gt;  &lt;CultureId&gt;fr-FR&lt;/CultureId&gt;  &lt;LanguageId&gt;2&lt;/LanguageId&gt;  &lt;Customer&gt;Centro de Servicio Valencia&lt;/Customer&gt;  &lt;DocumentDate&gt;2018-11-23T08:46:39.2291504+01:00&lt;/DocumentDate&gt;  &lt;Saved&gt;true&lt;/Saved&gt;  &lt;IsValid&gt;true&lt;/IsValid&gt;  &lt;FirstPageCover&gt;false&lt;/FirstPageCover&gt;  &lt;IsNew&gt;false&lt;/IsNew&gt;  &lt;CurrentVersion&gt;1.00&lt;/CurrentVersion&gt;  &lt;DocumentType&gt;Solution Requirements Specification&lt;/DocumentType&gt;  &lt;DocumentTypeId&gt;-1&lt;/DocumentTypeId&gt;  &lt;Entity /&gt;  &lt;HasDistributionList&gt;false&lt;/HasDistributionList&gt;  &lt;HasForeword&gt;false&lt;/HasForeword&gt;  &lt;Recipient&gt;Customer Stakeholders (including at least the IT PM and the Stakeholder and User manager)&lt;/Recipient&gt;  &lt;Title&gt;Spécifications des besoins de la solution - GEMIS&lt;/Title&gt;  &lt;Status&gt;2&lt;/Status&gt;  &lt;StatusDescription&gt;Projet&lt;/StatusDescription&gt;  &lt;SetEdition&gt;false&lt;/SetEdition&gt;  &lt;SetVersion&gt;false&lt;/SetVersion&gt;  &lt;TemplateEditor&gt;EN_eMREQ-SRS&lt;/TemplateEditor&gt;  &lt;TemplateVersionMajor&gt;1.2&lt;/TemplateVersionMajor&gt;  &lt;TemplateVersionMinor&gt;4&lt;/TemplateVersionMinor&gt;  &lt;TemplateYear&gt;2016&lt;/TemplateYear&gt;  &lt;TemplateState&gt;1&lt;/TemplateState&gt;&lt;/DocumentFileOSQ&gt;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763CB27"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45952;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" filled="f" strokeweight=".5pt">
                <v:textbox>
                  <w:txbxContent>
                    <w:p w14:paraId="2763CB57" w14:textId="4625A63B" w:rsidR="00613D76" w:rsidRPr="00CB516C" w:rsidRDefault="00EF5A8D">
                      <w:pPr>
                        <w:ind w:left="0"/>
                        <w:rPr>
                          <w:noProof/>
                          <w:lang w:val="en-US"/>
                        </w:rPr>
                      </w:pPr>
                      <w:r>
                        <w:rPr>
                          <w:noProof/>
                          <w:lang w:val="en-US"/>
                        </w:rPr>
                        <w:t>&lt;?xml version="1.0"?&gt;&lt;DocumentFileOSQ xmlns:xsi="http://www.w3.org/2001/XMLSchema-instance" xmlns:xsd="http://www.w3.org/2001/XMLSchema"&gt;  &lt;GraphicCharterDefinitionId&gt;0&lt;/GraphicCharterDefinitionId&gt;  &lt;TemplateBaseTypeId&gt;0&lt;/TemplateBaseTypeId&gt;  &lt;CompanyId&gt;1&lt;/CompanyId&gt;  &lt;ConfidentialId&gt;0&lt;/ConfidentialId&gt;  &lt;ConfidentialDescription /&gt;  &lt;CountryId&gt;20&lt;/CountryId&gt;  &lt;PageSizeId&gt;1&lt;/PageSizeId&gt;  &lt;PageOrientationId&gt;1&lt;/PageOrientationId&gt;  &lt;PrePrintedStationary&gt;false&lt;/PrePrintedStationary&gt;  &lt;Project&gt;GEMIS&lt;/Project&gt;  &lt;Reference&gt;20170124-170150-esgomez&lt;/Reference&gt;  &lt;TemplateType&gt;3&lt;/TemplateType&gt;  &lt;CultureId&gt;fr-FR&lt;/CultureId&gt;  &lt;LanguageId&gt;2&lt;/LanguageId&gt;  &lt;Customer&gt;Centro de Servicio Valencia&lt;/Customer&gt;  &lt;DocumentDate&gt;2018-11-23T08:46:39.2291504+01:00&lt;/DocumentDate&gt;  &lt;Saved&gt;true&lt;/Saved&gt;  &lt;IsValid&gt;true&lt;/IsValid&gt;  &lt;FirstPageCover&gt;false&lt;/FirstPageCover&gt;  &lt;IsNew&gt;false&lt;/IsNew&gt;  &lt;CurrentVersion&gt;1.00&lt;/CurrentVersion&gt;  &lt;DocumentType&gt;Solution Requirements Specification&lt;/DocumentType&gt;  &lt;DocumentTypeId&gt;-1&lt;/DocumentTypeId&gt;  &lt;Entity /&gt;  &lt;HasDistributionList&gt;false&lt;/HasDistributionList&gt;  &lt;HasForeword&gt;false&lt;/HasForeword&gt;  &lt;Recipient&gt;Customer Stakeholders (including at least the IT PM and the Stakeholder and User manager)&lt;/Recipient&gt;  &lt;Title&gt;Spécifications des besoins de la solution - GEMIS&lt;/Title&gt;  &lt;Status&gt;2&lt;/Status&gt;  &lt;StatusDescription&gt;Projet&lt;/StatusDescription&gt;  &lt;SetEdition&gt;false&lt;/SetEdition&gt;  &lt;SetVersion&gt;false&lt;/SetVersion&gt;  &lt;TemplateEditor&gt;EN_eMREQ-SRS&lt;/TemplateEditor&gt;  &lt;TemplateVersionMajor&gt;1.2&lt;/TemplateVersionMajor&gt;  &lt;TemplateVersionMinor&gt;4&lt;/TemplateVersionMinor&gt;  &lt;TemplateYear&gt;2016&lt;/TemplateYear&gt;  &lt;TemplateState&gt;1&lt;/TemplateState&gt;&lt;/DocumentFileOSQ&gt;</w:t>
                      </w:r>
                    </w:p>
                  </w:txbxContent>
                </v:textbox>
              </v:shape>
            </w:pict>
          </mc:Fallback>
        </mc:AlternateContent>
      </w:r>
      <w:r w:rsidR="002217BF">
        <w:rPr>
          <w:noProof/>
          <w:color w:val="CF022B"/>
          <w:lang w:val="es-ES" w:eastAsia="es-ES"/>
        </w:rPr>
        <w:t>Formación JPA</w:t>
      </w:r>
    </w:p>
    <w:p w14:paraId="2763C758" w14:textId="77777777" w:rsidR="000E4807" w:rsidRPr="007E7140" w:rsidRDefault="000E4807" w:rsidP="000E4807">
      <w:pPr>
        <w:pStyle w:val="Normalsansretrait"/>
      </w:pPr>
    </w:p>
    <w:tbl>
      <w:tblPr>
        <w:tblW w:w="6841" w:type="dxa"/>
        <w:tblInd w:w="2268" w:type="dxa"/>
        <w:tblBorders>
          <w:top w:val="single" w:sz="4" w:space="0" w:color="E51519"/>
          <w:bottom w:val="single" w:sz="4" w:space="0" w:color="E51519"/>
        </w:tblBorders>
        <w:shd w:val="clear" w:color="auto" w:fill="FFFFFF"/>
        <w:tblLayout w:type="fixed"/>
        <w:tblLook w:val="01E0" w:firstRow="1" w:lastRow="1" w:firstColumn="1" w:lastColumn="1" w:noHBand="0" w:noVBand="0"/>
      </w:tblPr>
      <w:tblGrid>
        <w:gridCol w:w="597"/>
        <w:gridCol w:w="347"/>
        <w:gridCol w:w="1206"/>
        <w:gridCol w:w="2861"/>
        <w:gridCol w:w="1593"/>
        <w:gridCol w:w="237"/>
      </w:tblGrid>
      <w:tr w:rsidR="000E4807" w:rsidRPr="007E7140" w14:paraId="2763C75E" w14:textId="77777777" w:rsidTr="00D961AB">
        <w:trPr>
          <w:trHeight w:val="93"/>
        </w:trPr>
        <w:tc>
          <w:tcPr>
            <w:tcW w:w="597" w:type="dxa"/>
            <w:tcBorders>
              <w:top w:val="single" w:sz="4" w:space="0" w:color="CF022B"/>
              <w:bottom w:val="nil"/>
            </w:tcBorders>
            <w:shd w:val="clear" w:color="auto" w:fill="F3F3F3"/>
          </w:tcPr>
          <w:p w14:paraId="2763C759" w14:textId="77777777" w:rsidR="000E4807" w:rsidRPr="007E7140" w:rsidRDefault="000E4807" w:rsidP="00185F6D">
            <w:pPr>
              <w:pStyle w:val="Normalsansretrait"/>
              <w:spacing w:before="0" w:line="60" w:lineRule="exact"/>
              <w:rPr>
                <w:sz w:val="20"/>
              </w:rPr>
            </w:pPr>
            <w:bookmarkStart w:id="0" w:name="OLE_LINK1"/>
            <w:bookmarkStart w:id="1" w:name="OLE_LINK2"/>
          </w:p>
        </w:tc>
        <w:tc>
          <w:tcPr>
            <w:tcW w:w="347" w:type="dxa"/>
            <w:tcBorders>
              <w:top w:val="single" w:sz="4" w:space="0" w:color="CF022B"/>
            </w:tcBorders>
            <w:shd w:val="clear" w:color="auto" w:fill="FFFFFF"/>
          </w:tcPr>
          <w:p w14:paraId="2763C75A" w14:textId="77777777" w:rsidR="000E4807" w:rsidRPr="007E7140" w:rsidRDefault="000E4807" w:rsidP="00185F6D">
            <w:pPr>
              <w:pStyle w:val="Normalsansretrait"/>
              <w:spacing w:before="0" w:line="60" w:lineRule="exact"/>
              <w:rPr>
                <w:sz w:val="20"/>
              </w:rPr>
            </w:pPr>
          </w:p>
        </w:tc>
        <w:tc>
          <w:tcPr>
            <w:tcW w:w="1206" w:type="dxa"/>
            <w:tcBorders>
              <w:top w:val="single" w:sz="4" w:space="0" w:color="CF022B"/>
            </w:tcBorders>
            <w:shd w:val="clear" w:color="auto" w:fill="FFFFFF"/>
          </w:tcPr>
          <w:p w14:paraId="2763C75B" w14:textId="77777777" w:rsidR="000E4807" w:rsidRPr="007E7140" w:rsidRDefault="000E4807" w:rsidP="00185F6D">
            <w:pPr>
              <w:pStyle w:val="Normalsansretrait"/>
              <w:spacing w:before="0" w:line="60" w:lineRule="exact"/>
              <w:ind w:left="57"/>
              <w:rPr>
                <w:rFonts w:ascii="Century Gothic" w:hAnsi="Century Gothic"/>
                <w:color w:val="E51519"/>
                <w:sz w:val="20"/>
              </w:rPr>
            </w:pPr>
          </w:p>
        </w:tc>
        <w:tc>
          <w:tcPr>
            <w:tcW w:w="4454" w:type="dxa"/>
            <w:gridSpan w:val="2"/>
            <w:tcBorders>
              <w:top w:val="single" w:sz="4" w:space="0" w:color="CF022B"/>
            </w:tcBorders>
            <w:shd w:val="clear" w:color="auto" w:fill="FFFFFF"/>
            <w:vAlign w:val="bottom"/>
          </w:tcPr>
          <w:p w14:paraId="2763C75C" w14:textId="77777777" w:rsidR="000E4807" w:rsidRPr="007E7140" w:rsidRDefault="000E4807" w:rsidP="00185F6D">
            <w:pPr>
              <w:pStyle w:val="Normalsansretrait"/>
              <w:keepNext/>
              <w:keepLines/>
              <w:spacing w:before="0" w:line="60" w:lineRule="exact"/>
              <w:ind w:left="132" w:right="16"/>
              <w:jc w:val="left"/>
              <w:rPr>
                <w:rFonts w:ascii="Century Gothic" w:hAnsi="Century Gothic"/>
                <w:szCs w:val="18"/>
              </w:rPr>
            </w:pPr>
          </w:p>
        </w:tc>
        <w:tc>
          <w:tcPr>
            <w:tcW w:w="237" w:type="dxa"/>
            <w:tcBorders>
              <w:top w:val="single" w:sz="4" w:space="0" w:color="CF022B"/>
            </w:tcBorders>
            <w:shd w:val="clear" w:color="auto" w:fill="FFFFFF"/>
          </w:tcPr>
          <w:p w14:paraId="2763C75D" w14:textId="77777777" w:rsidR="000E4807" w:rsidRPr="007E7140" w:rsidRDefault="000E4807" w:rsidP="00185F6D">
            <w:pPr>
              <w:pStyle w:val="Normalsansretrait"/>
              <w:keepNext/>
              <w:keepLines/>
              <w:spacing w:before="0" w:line="60" w:lineRule="exact"/>
              <w:ind w:left="132" w:right="16"/>
              <w:jc w:val="left"/>
              <w:rPr>
                <w:rFonts w:ascii="Century Gothic" w:hAnsi="Century Gothic"/>
                <w:szCs w:val="18"/>
              </w:rPr>
            </w:pPr>
          </w:p>
        </w:tc>
      </w:tr>
      <w:bookmarkEnd w:id="0"/>
      <w:bookmarkEnd w:id="1"/>
      <w:tr w:rsidR="000E4807" w:rsidRPr="007E7140" w14:paraId="2763C764" w14:textId="77777777" w:rsidTr="00D961AB">
        <w:trPr>
          <w:trHeight w:val="480"/>
        </w:trPr>
        <w:tc>
          <w:tcPr>
            <w:tcW w:w="597" w:type="dxa"/>
            <w:tcBorders>
              <w:top w:val="nil"/>
              <w:bottom w:val="nil"/>
            </w:tcBorders>
            <w:shd w:val="clear" w:color="auto" w:fill="F3F3F3"/>
          </w:tcPr>
          <w:p w14:paraId="2763C75F"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60" w14:textId="77777777" w:rsidR="000E4807" w:rsidRPr="007E7140" w:rsidRDefault="000E4807" w:rsidP="00185F6D">
            <w:pPr>
              <w:pStyle w:val="Normalsansretrait"/>
              <w:spacing w:before="0" w:line="240" w:lineRule="auto"/>
              <w:rPr>
                <w:sz w:val="20"/>
              </w:rPr>
            </w:pPr>
          </w:p>
        </w:tc>
        <w:tc>
          <w:tcPr>
            <w:tcW w:w="1206" w:type="dxa"/>
            <w:shd w:val="clear" w:color="auto" w:fill="FFFFFF"/>
          </w:tcPr>
          <w:p w14:paraId="2763C761" w14:textId="77777777" w:rsidR="000E4807" w:rsidRPr="007E7140" w:rsidRDefault="000E4807" w:rsidP="00185F6D">
            <w:pPr>
              <w:pStyle w:val="Normalsansretrait"/>
              <w:spacing w:before="0" w:line="240" w:lineRule="auto"/>
              <w:ind w:left="57"/>
              <w:rPr>
                <w:rFonts w:ascii="Century Gothic" w:hAnsi="Century Gothic"/>
                <w:color w:val="E51519"/>
                <w:sz w:val="20"/>
              </w:rPr>
            </w:pPr>
          </w:p>
        </w:tc>
        <w:tc>
          <w:tcPr>
            <w:tcW w:w="4454" w:type="dxa"/>
            <w:gridSpan w:val="2"/>
            <w:shd w:val="clear" w:color="auto" w:fill="FFFFFF"/>
          </w:tcPr>
          <w:p w14:paraId="2763C762" w14:textId="77777777" w:rsidR="000E4807" w:rsidRPr="007E7140" w:rsidRDefault="000E4807" w:rsidP="0098364B">
            <w:pPr>
              <w:pStyle w:val="ConfidentielpourPremirepage"/>
              <w:rPr>
                <w:color w:val="CF022B"/>
              </w:rPr>
            </w:pPr>
          </w:p>
        </w:tc>
        <w:tc>
          <w:tcPr>
            <w:tcW w:w="237" w:type="dxa"/>
            <w:shd w:val="clear" w:color="auto" w:fill="FFFFFF"/>
          </w:tcPr>
          <w:p w14:paraId="2763C763" w14:textId="77777777" w:rsidR="000E4807" w:rsidRPr="007E7140" w:rsidRDefault="000E4807" w:rsidP="00185F6D">
            <w:pPr>
              <w:pStyle w:val="ConfidentielpourPremirepage"/>
              <w:rPr>
                <w:color w:val="CF022B"/>
              </w:rPr>
            </w:pPr>
          </w:p>
        </w:tc>
      </w:tr>
      <w:tr w:rsidR="000E4807" w:rsidRPr="007E7140" w14:paraId="2763C769" w14:textId="77777777" w:rsidTr="00D961AB">
        <w:trPr>
          <w:trHeight w:val="317"/>
        </w:trPr>
        <w:tc>
          <w:tcPr>
            <w:tcW w:w="597" w:type="dxa"/>
            <w:tcBorders>
              <w:top w:val="nil"/>
              <w:bottom w:val="nil"/>
            </w:tcBorders>
            <w:shd w:val="clear" w:color="auto" w:fill="F3F3F3"/>
          </w:tcPr>
          <w:p w14:paraId="2763C765" w14:textId="77777777" w:rsidR="000E4807" w:rsidRPr="007E7140" w:rsidRDefault="000E4807" w:rsidP="00185F6D">
            <w:pPr>
              <w:pStyle w:val="Normalsansretrait"/>
              <w:spacing w:before="0" w:line="240" w:lineRule="auto"/>
              <w:rPr>
                <w:sz w:val="22"/>
                <w:szCs w:val="22"/>
              </w:rPr>
            </w:pPr>
          </w:p>
        </w:tc>
        <w:tc>
          <w:tcPr>
            <w:tcW w:w="347" w:type="dxa"/>
            <w:shd w:val="clear" w:color="auto" w:fill="FFFFFF"/>
          </w:tcPr>
          <w:p w14:paraId="2763C766" w14:textId="77777777" w:rsidR="000E4807" w:rsidRPr="007E7140" w:rsidRDefault="000E4807" w:rsidP="00185F6D">
            <w:pPr>
              <w:pStyle w:val="Normalsansretrait"/>
              <w:spacing w:before="0" w:line="240" w:lineRule="auto"/>
              <w:rPr>
                <w:sz w:val="22"/>
                <w:szCs w:val="22"/>
              </w:rPr>
            </w:pPr>
          </w:p>
        </w:tc>
        <w:tc>
          <w:tcPr>
            <w:tcW w:w="5660" w:type="dxa"/>
            <w:gridSpan w:val="3"/>
            <w:shd w:val="clear" w:color="auto" w:fill="FFFFFF"/>
          </w:tcPr>
          <w:p w14:paraId="2763C767" w14:textId="77777777" w:rsidR="000E4807" w:rsidRPr="007E7140" w:rsidRDefault="00E10DBD" w:rsidP="00E10DBD">
            <w:pPr>
              <w:pStyle w:val="PremirepageClient"/>
            </w:pPr>
            <w:r w:rsidRPr="007E7140">
              <w:t>Centre de service</w:t>
            </w:r>
            <w:r w:rsidR="0098364B" w:rsidRPr="007E7140">
              <w:t xml:space="preserve"> Valence</w:t>
            </w:r>
          </w:p>
        </w:tc>
        <w:tc>
          <w:tcPr>
            <w:tcW w:w="237" w:type="dxa"/>
            <w:shd w:val="clear" w:color="auto" w:fill="FFFFFF"/>
          </w:tcPr>
          <w:p w14:paraId="2763C768" w14:textId="77777777" w:rsidR="000E4807" w:rsidRPr="007E7140" w:rsidRDefault="000E4807" w:rsidP="00185F6D">
            <w:pPr>
              <w:pStyle w:val="PremirepageClient"/>
            </w:pPr>
          </w:p>
        </w:tc>
      </w:tr>
      <w:tr w:rsidR="000E4807" w:rsidRPr="007E7140" w14:paraId="2763C76E" w14:textId="77777777" w:rsidTr="00D961AB">
        <w:trPr>
          <w:trHeight w:val="661"/>
        </w:trPr>
        <w:tc>
          <w:tcPr>
            <w:tcW w:w="597" w:type="dxa"/>
            <w:tcBorders>
              <w:top w:val="nil"/>
              <w:bottom w:val="nil"/>
            </w:tcBorders>
            <w:shd w:val="clear" w:color="auto" w:fill="F3F3F3"/>
          </w:tcPr>
          <w:p w14:paraId="2763C76A" w14:textId="77777777" w:rsidR="000E4807" w:rsidRPr="007E7140" w:rsidRDefault="000E4807" w:rsidP="00185F6D">
            <w:pPr>
              <w:pStyle w:val="Normalsansretrait"/>
              <w:spacing w:before="0" w:line="240" w:lineRule="auto"/>
              <w:rPr>
                <w:i/>
                <w:sz w:val="22"/>
                <w:szCs w:val="22"/>
              </w:rPr>
            </w:pPr>
          </w:p>
        </w:tc>
        <w:tc>
          <w:tcPr>
            <w:tcW w:w="347" w:type="dxa"/>
            <w:shd w:val="clear" w:color="auto" w:fill="FFFFFF"/>
          </w:tcPr>
          <w:p w14:paraId="2763C76B" w14:textId="77777777" w:rsidR="000E4807" w:rsidRPr="007E7140" w:rsidRDefault="000E4807" w:rsidP="00185F6D">
            <w:pPr>
              <w:pStyle w:val="Normalsansretrait"/>
              <w:spacing w:before="0" w:line="240" w:lineRule="auto"/>
              <w:rPr>
                <w:i/>
                <w:sz w:val="22"/>
                <w:szCs w:val="22"/>
              </w:rPr>
            </w:pPr>
          </w:p>
        </w:tc>
        <w:tc>
          <w:tcPr>
            <w:tcW w:w="5660" w:type="dxa"/>
            <w:gridSpan w:val="3"/>
            <w:shd w:val="clear" w:color="auto" w:fill="FFFFFF"/>
          </w:tcPr>
          <w:p w14:paraId="2763C76C" w14:textId="77777777" w:rsidR="000E4807" w:rsidRPr="007E7140" w:rsidRDefault="00BE768C" w:rsidP="00185F6D">
            <w:pPr>
              <w:pStyle w:val="PremirepageduProjet"/>
            </w:pPr>
            <w:r w:rsidRPr="007E7140">
              <w:t>GEMIS</w:t>
            </w:r>
          </w:p>
        </w:tc>
        <w:tc>
          <w:tcPr>
            <w:tcW w:w="237" w:type="dxa"/>
            <w:tcBorders>
              <w:bottom w:val="nil"/>
            </w:tcBorders>
            <w:shd w:val="clear" w:color="auto" w:fill="FFFFFF"/>
          </w:tcPr>
          <w:p w14:paraId="2763C76D" w14:textId="77777777" w:rsidR="000E4807" w:rsidRPr="007E7140" w:rsidRDefault="000E4807" w:rsidP="00185F6D">
            <w:pPr>
              <w:pStyle w:val="PremirepageduProjet"/>
            </w:pPr>
          </w:p>
        </w:tc>
      </w:tr>
      <w:tr w:rsidR="000E4807" w:rsidRPr="007E7140" w14:paraId="2763C773" w14:textId="77777777" w:rsidTr="00D961AB">
        <w:trPr>
          <w:trHeight w:val="1145"/>
        </w:trPr>
        <w:tc>
          <w:tcPr>
            <w:tcW w:w="597" w:type="dxa"/>
            <w:tcBorders>
              <w:top w:val="nil"/>
              <w:bottom w:val="nil"/>
            </w:tcBorders>
            <w:shd w:val="clear" w:color="auto" w:fill="F3F3F3"/>
          </w:tcPr>
          <w:p w14:paraId="2763C76F" w14:textId="77777777" w:rsidR="000E4807" w:rsidRPr="007E7140" w:rsidRDefault="000E4807" w:rsidP="00185F6D">
            <w:pPr>
              <w:pStyle w:val="Normalsansretrait"/>
              <w:spacing w:before="0" w:line="60" w:lineRule="exact"/>
              <w:rPr>
                <w:sz w:val="20"/>
              </w:rPr>
            </w:pPr>
          </w:p>
        </w:tc>
        <w:tc>
          <w:tcPr>
            <w:tcW w:w="347" w:type="dxa"/>
            <w:shd w:val="clear" w:color="auto" w:fill="FFFFFF"/>
          </w:tcPr>
          <w:p w14:paraId="2763C770" w14:textId="77777777" w:rsidR="000E4807" w:rsidRPr="007E7140" w:rsidRDefault="000E4807" w:rsidP="00185F6D">
            <w:pPr>
              <w:pStyle w:val="Normalsansretrait"/>
              <w:spacing w:before="0" w:line="60" w:lineRule="exact"/>
              <w:rPr>
                <w:sz w:val="20"/>
              </w:rPr>
            </w:pPr>
          </w:p>
        </w:tc>
        <w:tc>
          <w:tcPr>
            <w:tcW w:w="5660" w:type="dxa"/>
            <w:gridSpan w:val="3"/>
            <w:tcBorders>
              <w:bottom w:val="single" w:sz="4" w:space="0" w:color="C0C0C0"/>
            </w:tcBorders>
            <w:shd w:val="clear" w:color="auto" w:fill="FFFFFF"/>
          </w:tcPr>
          <w:p w14:paraId="2763C771" w14:textId="6AF9F488" w:rsidR="000E4807" w:rsidRPr="007E7140" w:rsidRDefault="002217BF" w:rsidP="0098364B">
            <w:pPr>
              <w:pStyle w:val="TitredePremirepage"/>
              <w:rPr>
                <w:color w:val="CF022B"/>
              </w:rPr>
            </w:pPr>
            <w:r>
              <w:rPr>
                <w:color w:val="CF022B"/>
              </w:rPr>
              <w:t>Formación JPA</w:t>
            </w:r>
            <w:r w:rsidR="00E10DBD" w:rsidRPr="007E7140">
              <w:rPr>
                <w:color w:val="CF022B"/>
              </w:rPr>
              <w:t xml:space="preserve"> - GEMIS</w:t>
            </w:r>
            <w:r w:rsidR="000E4807" w:rsidRPr="007E7140">
              <w:rPr>
                <w:color w:val="CF022B"/>
              </w:rPr>
              <w:t xml:space="preserve"> </w:t>
            </w:r>
          </w:p>
        </w:tc>
        <w:tc>
          <w:tcPr>
            <w:tcW w:w="237" w:type="dxa"/>
            <w:tcBorders>
              <w:top w:val="nil"/>
              <w:bottom w:val="nil"/>
            </w:tcBorders>
            <w:shd w:val="clear" w:color="auto" w:fill="FFFFFF"/>
          </w:tcPr>
          <w:p w14:paraId="2763C772" w14:textId="77777777" w:rsidR="000E4807" w:rsidRPr="007E7140" w:rsidRDefault="000E4807" w:rsidP="00185F6D">
            <w:pPr>
              <w:pStyle w:val="TitredePremirepage"/>
              <w:rPr>
                <w:color w:val="CF022B"/>
              </w:rPr>
            </w:pPr>
          </w:p>
        </w:tc>
      </w:tr>
      <w:tr w:rsidR="000E4807" w:rsidRPr="007E7140" w14:paraId="2763C778" w14:textId="77777777" w:rsidTr="00D961AB">
        <w:tc>
          <w:tcPr>
            <w:tcW w:w="597" w:type="dxa"/>
            <w:tcBorders>
              <w:top w:val="nil"/>
              <w:bottom w:val="nil"/>
            </w:tcBorders>
            <w:shd w:val="clear" w:color="auto" w:fill="F3F3F3"/>
          </w:tcPr>
          <w:p w14:paraId="2763C774"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75" w14:textId="77777777" w:rsidR="000E4807" w:rsidRPr="007E7140" w:rsidRDefault="000E4807" w:rsidP="00185F6D">
            <w:pPr>
              <w:pStyle w:val="Normalsansretrait"/>
              <w:spacing w:before="0" w:line="240" w:lineRule="auto"/>
              <w:rPr>
                <w:sz w:val="20"/>
              </w:rPr>
            </w:pPr>
          </w:p>
        </w:tc>
        <w:tc>
          <w:tcPr>
            <w:tcW w:w="5660" w:type="dxa"/>
            <w:gridSpan w:val="3"/>
            <w:tcBorders>
              <w:top w:val="single" w:sz="4" w:space="0" w:color="C0C0C0"/>
              <w:bottom w:val="nil"/>
            </w:tcBorders>
            <w:shd w:val="clear" w:color="auto" w:fill="FFFFFF"/>
          </w:tcPr>
          <w:p w14:paraId="2763C776" w14:textId="7622DAE2" w:rsidR="000E4807" w:rsidRPr="007E7140" w:rsidRDefault="00613D76" w:rsidP="002217BF">
            <w:pPr>
              <w:pStyle w:val="Info"/>
            </w:pPr>
            <w:fldSimple w:instr=" DOCPROPERTY  DOCSLABEL_version  \* MERGEFORMAT ">
              <w:r w:rsidR="00EF5A8D">
                <w:t>Version</w:t>
              </w:r>
            </w:fldSimple>
            <w:r w:rsidR="000E4807" w:rsidRPr="007E7140">
              <w:t xml:space="preserve"> </w:t>
            </w:r>
            <w:r w:rsidR="00BE768C" w:rsidRPr="007E7140">
              <w:t>1.0</w:t>
            </w:r>
            <w:r w:rsidR="000E4807" w:rsidRPr="007E7140">
              <w:t xml:space="preserve"> </w:t>
            </w:r>
            <w:r w:rsidR="002217BF">
              <w:t>Martes 20 Noviembre</w:t>
            </w:r>
            <w:r w:rsidR="004A2BFD" w:rsidRPr="007E7140">
              <w:t xml:space="preserve"> 2018</w:t>
            </w:r>
          </w:p>
        </w:tc>
        <w:tc>
          <w:tcPr>
            <w:tcW w:w="237" w:type="dxa"/>
            <w:tcBorders>
              <w:top w:val="nil"/>
              <w:bottom w:val="nil"/>
            </w:tcBorders>
            <w:shd w:val="clear" w:color="auto" w:fill="FFFFFF"/>
          </w:tcPr>
          <w:p w14:paraId="2763C777" w14:textId="77777777" w:rsidR="000E4807" w:rsidRPr="007E7140" w:rsidRDefault="000E4807" w:rsidP="00185F6D">
            <w:pPr>
              <w:pStyle w:val="Info"/>
            </w:pPr>
          </w:p>
        </w:tc>
      </w:tr>
      <w:tr w:rsidR="000E4807" w:rsidRPr="007E7140" w14:paraId="2763C77D" w14:textId="77777777" w:rsidTr="00D961AB">
        <w:tc>
          <w:tcPr>
            <w:tcW w:w="597" w:type="dxa"/>
            <w:tcBorders>
              <w:top w:val="nil"/>
              <w:bottom w:val="nil"/>
            </w:tcBorders>
            <w:shd w:val="clear" w:color="auto" w:fill="F3F3F3"/>
          </w:tcPr>
          <w:p w14:paraId="2763C779" w14:textId="77777777" w:rsidR="000E4807" w:rsidRPr="007E7140" w:rsidRDefault="000E4807" w:rsidP="00185F6D">
            <w:pPr>
              <w:pStyle w:val="Normalsansretrait"/>
              <w:spacing w:before="0" w:line="240" w:lineRule="auto"/>
              <w:rPr>
                <w:sz w:val="20"/>
              </w:rPr>
            </w:pPr>
          </w:p>
        </w:tc>
        <w:tc>
          <w:tcPr>
            <w:tcW w:w="347" w:type="dxa"/>
            <w:shd w:val="clear" w:color="auto" w:fill="FFFFFF"/>
          </w:tcPr>
          <w:p w14:paraId="2763C77A" w14:textId="77777777" w:rsidR="000E4807" w:rsidRPr="007E7140" w:rsidRDefault="000E4807" w:rsidP="00185F6D">
            <w:pPr>
              <w:pStyle w:val="Normalsansretrait"/>
              <w:spacing w:before="0" w:line="240" w:lineRule="auto"/>
              <w:rPr>
                <w:sz w:val="20"/>
              </w:rPr>
            </w:pPr>
          </w:p>
        </w:tc>
        <w:tc>
          <w:tcPr>
            <w:tcW w:w="5660" w:type="dxa"/>
            <w:gridSpan w:val="3"/>
            <w:tcBorders>
              <w:top w:val="nil"/>
            </w:tcBorders>
            <w:shd w:val="clear" w:color="auto" w:fill="FFFFFF"/>
          </w:tcPr>
          <w:p w14:paraId="2763C77B" w14:textId="77777777" w:rsidR="000E4807" w:rsidRPr="007E7140" w:rsidRDefault="00C4391F" w:rsidP="00C4391F">
            <w:pPr>
              <w:pStyle w:val="Info"/>
            </w:pPr>
            <w:r w:rsidRPr="007E7140">
              <w:t>Statut</w:t>
            </w:r>
            <w:r w:rsidR="000E4807" w:rsidRPr="007E7140">
              <w:t xml:space="preserve">: </w:t>
            </w:r>
            <w:r w:rsidRPr="007E7140">
              <w:t>Initiation</w:t>
            </w:r>
          </w:p>
        </w:tc>
        <w:tc>
          <w:tcPr>
            <w:tcW w:w="237" w:type="dxa"/>
            <w:tcBorders>
              <w:top w:val="nil"/>
            </w:tcBorders>
            <w:shd w:val="clear" w:color="auto" w:fill="FFFFFF"/>
          </w:tcPr>
          <w:p w14:paraId="2763C77C" w14:textId="77777777" w:rsidR="000E4807" w:rsidRPr="007E7140" w:rsidRDefault="000E4807" w:rsidP="00185F6D">
            <w:pPr>
              <w:pStyle w:val="Info"/>
            </w:pPr>
          </w:p>
        </w:tc>
      </w:tr>
      <w:tr w:rsidR="000E4807" w:rsidRPr="007E7140" w14:paraId="2763C783" w14:textId="77777777" w:rsidTr="00D961AB">
        <w:tc>
          <w:tcPr>
            <w:tcW w:w="597" w:type="dxa"/>
            <w:tcBorders>
              <w:top w:val="nil"/>
              <w:bottom w:val="single" w:sz="4" w:space="0" w:color="CF022B"/>
            </w:tcBorders>
            <w:shd w:val="clear" w:color="auto" w:fill="F3F3F3"/>
          </w:tcPr>
          <w:p w14:paraId="2763C77E" w14:textId="77777777" w:rsidR="000E4807" w:rsidRPr="007E7140" w:rsidRDefault="000E4807" w:rsidP="00185F6D">
            <w:pPr>
              <w:pStyle w:val="Normalsansretrait"/>
              <w:spacing w:before="0" w:line="240" w:lineRule="auto"/>
            </w:pPr>
          </w:p>
        </w:tc>
        <w:tc>
          <w:tcPr>
            <w:tcW w:w="347" w:type="dxa"/>
            <w:tcBorders>
              <w:bottom w:val="single" w:sz="4" w:space="0" w:color="CF022B"/>
            </w:tcBorders>
            <w:shd w:val="clear" w:color="auto" w:fill="FFFFFF"/>
          </w:tcPr>
          <w:p w14:paraId="2763C77F" w14:textId="77777777" w:rsidR="000E4807" w:rsidRPr="007E7140" w:rsidRDefault="000E4807" w:rsidP="00185F6D">
            <w:pPr>
              <w:pStyle w:val="Normalsansretrait"/>
              <w:spacing w:before="0" w:line="240" w:lineRule="auto"/>
            </w:pPr>
          </w:p>
        </w:tc>
        <w:tc>
          <w:tcPr>
            <w:tcW w:w="4067" w:type="dxa"/>
            <w:gridSpan w:val="2"/>
            <w:tcBorders>
              <w:bottom w:val="single" w:sz="4" w:space="0" w:color="CF022B"/>
            </w:tcBorders>
            <w:shd w:val="clear" w:color="auto" w:fill="FFFFFF"/>
          </w:tcPr>
          <w:p w14:paraId="2763C780" w14:textId="77777777" w:rsidR="000E4807" w:rsidRPr="007E7140" w:rsidRDefault="000E4807" w:rsidP="00185F6D">
            <w:pPr>
              <w:pStyle w:val="Normalsansretrait"/>
              <w:spacing w:before="0" w:line="240" w:lineRule="auto"/>
              <w:ind w:left="57"/>
            </w:pPr>
          </w:p>
        </w:tc>
        <w:tc>
          <w:tcPr>
            <w:tcW w:w="1593" w:type="dxa"/>
            <w:tcBorders>
              <w:bottom w:val="single" w:sz="4" w:space="0" w:color="CF022B"/>
            </w:tcBorders>
            <w:shd w:val="clear" w:color="auto" w:fill="FFFFFF"/>
          </w:tcPr>
          <w:p w14:paraId="2763C781" w14:textId="77777777" w:rsidR="000E4807" w:rsidRPr="007E7140" w:rsidRDefault="000E4807" w:rsidP="00185F6D">
            <w:pPr>
              <w:pStyle w:val="Normalsansretrait"/>
              <w:keepNext/>
              <w:keepLines/>
              <w:spacing w:before="0" w:line="240" w:lineRule="auto"/>
              <w:ind w:left="132" w:right="16"/>
              <w:rPr>
                <w:rFonts w:ascii="Century Gothic" w:hAnsi="Century Gothic"/>
                <w:szCs w:val="18"/>
              </w:rPr>
            </w:pPr>
          </w:p>
        </w:tc>
        <w:tc>
          <w:tcPr>
            <w:tcW w:w="237" w:type="dxa"/>
            <w:tcBorders>
              <w:bottom w:val="single" w:sz="4" w:space="0" w:color="CF022B"/>
            </w:tcBorders>
            <w:shd w:val="clear" w:color="auto" w:fill="FFFFFF"/>
          </w:tcPr>
          <w:p w14:paraId="2763C782" w14:textId="77777777" w:rsidR="000E4807" w:rsidRPr="007E7140" w:rsidRDefault="000E4807" w:rsidP="00185F6D">
            <w:pPr>
              <w:pStyle w:val="Normalsansretrait"/>
              <w:keepNext/>
              <w:keepLines/>
              <w:spacing w:before="0" w:line="240" w:lineRule="auto"/>
              <w:ind w:left="132" w:right="16"/>
              <w:rPr>
                <w:rFonts w:ascii="Century Gothic" w:hAnsi="Century Gothic"/>
                <w:szCs w:val="18"/>
              </w:rPr>
            </w:pPr>
          </w:p>
        </w:tc>
      </w:tr>
    </w:tbl>
    <w:p w14:paraId="2763C784" w14:textId="77777777" w:rsidR="000E4807" w:rsidRPr="007E7140" w:rsidRDefault="000E4807" w:rsidP="000E4807">
      <w:pPr>
        <w:pStyle w:val="Normalsansretrait"/>
      </w:pPr>
    </w:p>
    <w:p w14:paraId="2763C785" w14:textId="77777777" w:rsidR="000E4807" w:rsidRPr="007E7140" w:rsidRDefault="000E4807" w:rsidP="000E4807">
      <w:pPr>
        <w:ind w:left="0"/>
      </w:pPr>
      <w:r w:rsidRPr="007E7140">
        <w:br w:type="page"/>
      </w:r>
    </w:p>
    <w:p w14:paraId="2763C786" w14:textId="77777777" w:rsidR="000E4807" w:rsidRPr="007E7140" w:rsidRDefault="000E4807" w:rsidP="009C605F"/>
    <w:p w14:paraId="2763C787" w14:textId="109666C7" w:rsidR="000E4807" w:rsidRPr="007E7140" w:rsidRDefault="00613D76" w:rsidP="000E4807">
      <w:pPr>
        <w:pStyle w:val="TitredelHistorique"/>
      </w:pPr>
      <w:fldSimple w:instr=" DOCPROPERTY  DOCSLABEL_documenthistory  \* MERGEFORMAT ">
        <w:r w:rsidR="00EF5A8D">
          <w:t>Historique</w:t>
        </w:r>
      </w:fldSimple>
    </w:p>
    <w:p w14:paraId="2763C788" w14:textId="77777777" w:rsidR="000E4807" w:rsidRPr="007E7140" w:rsidRDefault="000E4807" w:rsidP="000E4807">
      <w:pPr>
        <w:ind w:left="0"/>
      </w:pPr>
    </w:p>
    <w:tbl>
      <w:tblPr>
        <w:tblW w:w="9955" w:type="dxa"/>
        <w:tblInd w:w="228" w:type="dxa"/>
        <w:tblBorders>
          <w:top w:val="single" w:sz="4" w:space="0" w:color="auto"/>
          <w:left w:val="single" w:sz="4" w:space="0" w:color="E51519"/>
          <w:bottom w:val="single" w:sz="4" w:space="0" w:color="E51519"/>
          <w:right w:val="single" w:sz="4" w:space="0" w:color="E51519"/>
          <w:insideH w:val="single" w:sz="4" w:space="0" w:color="C0C0C0"/>
          <w:insideV w:val="single" w:sz="4" w:space="0" w:color="C0C0C0"/>
        </w:tblBorders>
        <w:tblLayout w:type="fixed"/>
        <w:tblLook w:val="01E0" w:firstRow="1" w:lastRow="1" w:firstColumn="1" w:lastColumn="1" w:noHBand="0" w:noVBand="0"/>
      </w:tblPr>
      <w:tblGrid>
        <w:gridCol w:w="1134"/>
        <w:gridCol w:w="798"/>
        <w:gridCol w:w="676"/>
        <w:gridCol w:w="3147"/>
        <w:gridCol w:w="2268"/>
        <w:gridCol w:w="1932"/>
      </w:tblGrid>
      <w:tr w:rsidR="000E4807" w:rsidRPr="007E7140" w14:paraId="2763C78E" w14:textId="77777777" w:rsidTr="00185F6D">
        <w:tc>
          <w:tcPr>
            <w:tcW w:w="1134" w:type="dxa"/>
            <w:tcBorders>
              <w:top w:val="single" w:sz="2" w:space="0" w:color="auto"/>
              <w:left w:val="single" w:sz="2" w:space="0" w:color="auto"/>
              <w:bottom w:val="single" w:sz="4" w:space="0" w:color="auto"/>
              <w:right w:val="nil"/>
              <w:tl2br w:val="nil"/>
              <w:tr2bl w:val="nil"/>
            </w:tcBorders>
            <w:shd w:val="clear" w:color="auto" w:fill="E6E6E6"/>
          </w:tcPr>
          <w:p w14:paraId="2763C789" w14:textId="74CCC692"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DOCSLABEL_version  \* MERGEFORMAT </w:instrText>
            </w:r>
            <w:r w:rsidRPr="007E7140">
              <w:rPr>
                <w:b/>
                <w:color w:val="808080"/>
                <w:szCs w:val="32"/>
              </w:rPr>
              <w:fldChar w:fldCharType="separate"/>
            </w:r>
            <w:r w:rsidR="00EF5A8D">
              <w:rPr>
                <w:b/>
                <w:color w:val="808080"/>
                <w:szCs w:val="32"/>
              </w:rPr>
              <w:t>Version</w:t>
            </w:r>
            <w:r w:rsidRPr="007E7140">
              <w:rPr>
                <w:b/>
                <w:color w:val="808080"/>
                <w:szCs w:val="32"/>
              </w:rPr>
              <w:fldChar w:fldCharType="end"/>
            </w:r>
          </w:p>
        </w:tc>
        <w:tc>
          <w:tcPr>
            <w:tcW w:w="1474" w:type="dxa"/>
            <w:gridSpan w:val="2"/>
            <w:tcBorders>
              <w:top w:val="single" w:sz="2" w:space="0" w:color="auto"/>
              <w:left w:val="nil"/>
              <w:bottom w:val="single" w:sz="4" w:space="0" w:color="auto"/>
              <w:right w:val="nil"/>
              <w:tl2br w:val="nil"/>
              <w:tr2bl w:val="nil"/>
            </w:tcBorders>
            <w:shd w:val="clear" w:color="auto" w:fill="E6E6E6"/>
          </w:tcPr>
          <w:p w14:paraId="2763C78A" w14:textId="3D463B80"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DOCSLABEL_date  \* MERGEFORMAT </w:instrText>
            </w:r>
            <w:r w:rsidRPr="007E7140">
              <w:rPr>
                <w:b/>
                <w:color w:val="808080"/>
                <w:szCs w:val="32"/>
              </w:rPr>
              <w:fldChar w:fldCharType="separate"/>
            </w:r>
            <w:r w:rsidR="00EF5A8D">
              <w:rPr>
                <w:b/>
                <w:color w:val="808080"/>
                <w:szCs w:val="32"/>
              </w:rPr>
              <w:t>Date</w:t>
            </w:r>
            <w:r w:rsidRPr="007E7140">
              <w:rPr>
                <w:b/>
                <w:color w:val="808080"/>
                <w:szCs w:val="32"/>
              </w:rPr>
              <w:fldChar w:fldCharType="end"/>
            </w:r>
          </w:p>
        </w:tc>
        <w:tc>
          <w:tcPr>
            <w:tcW w:w="3147" w:type="dxa"/>
            <w:tcBorders>
              <w:top w:val="single" w:sz="2" w:space="0" w:color="auto"/>
              <w:left w:val="nil"/>
              <w:bottom w:val="single" w:sz="4" w:space="0" w:color="auto"/>
              <w:right w:val="nil"/>
              <w:tl2br w:val="nil"/>
              <w:tr2bl w:val="nil"/>
            </w:tcBorders>
            <w:shd w:val="clear" w:color="auto" w:fill="E6E6E6"/>
          </w:tcPr>
          <w:p w14:paraId="2763C78B" w14:textId="311BDC3A"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DOCSLABEL_updateorigin  \* MERGEFORMAT </w:instrText>
            </w:r>
            <w:r w:rsidRPr="007E7140">
              <w:rPr>
                <w:b/>
                <w:color w:val="808080"/>
                <w:szCs w:val="32"/>
              </w:rPr>
              <w:fldChar w:fldCharType="separate"/>
            </w:r>
            <w:r w:rsidR="00EF5A8D">
              <w:rPr>
                <w:b/>
                <w:color w:val="808080"/>
                <w:szCs w:val="32"/>
              </w:rPr>
              <w:t>Origine de la mise à jour</w:t>
            </w:r>
            <w:r w:rsidRPr="007E7140">
              <w:rPr>
                <w:b/>
                <w:color w:val="808080"/>
                <w:szCs w:val="32"/>
              </w:rPr>
              <w:fldChar w:fldCharType="end"/>
            </w:r>
          </w:p>
        </w:tc>
        <w:tc>
          <w:tcPr>
            <w:tcW w:w="2268" w:type="dxa"/>
            <w:tcBorders>
              <w:top w:val="single" w:sz="2" w:space="0" w:color="auto"/>
              <w:left w:val="nil"/>
              <w:bottom w:val="single" w:sz="4" w:space="0" w:color="auto"/>
              <w:right w:val="nil"/>
              <w:tl2br w:val="nil"/>
              <w:tr2bl w:val="nil"/>
            </w:tcBorders>
            <w:shd w:val="clear" w:color="auto" w:fill="E6E6E6"/>
          </w:tcPr>
          <w:p w14:paraId="2763C78C" w14:textId="68631EF8"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DOCSLABEL_writtenby  \* MERGEFORMAT </w:instrText>
            </w:r>
            <w:r w:rsidRPr="007E7140">
              <w:rPr>
                <w:b/>
                <w:color w:val="808080"/>
                <w:szCs w:val="32"/>
              </w:rPr>
              <w:fldChar w:fldCharType="separate"/>
            </w:r>
            <w:r w:rsidR="00EF5A8D">
              <w:rPr>
                <w:b/>
                <w:color w:val="808080"/>
                <w:szCs w:val="32"/>
              </w:rPr>
              <w:t>Rédigée par</w:t>
            </w:r>
            <w:r w:rsidRPr="007E7140">
              <w:rPr>
                <w:b/>
                <w:color w:val="808080"/>
                <w:szCs w:val="32"/>
              </w:rPr>
              <w:fldChar w:fldCharType="end"/>
            </w:r>
          </w:p>
        </w:tc>
        <w:tc>
          <w:tcPr>
            <w:tcW w:w="1932" w:type="dxa"/>
            <w:tcBorders>
              <w:top w:val="single" w:sz="2" w:space="0" w:color="auto"/>
              <w:left w:val="nil"/>
              <w:bottom w:val="single" w:sz="4" w:space="0" w:color="auto"/>
              <w:right w:val="single" w:sz="2" w:space="0" w:color="auto"/>
              <w:tl2br w:val="nil"/>
              <w:tr2bl w:val="nil"/>
            </w:tcBorders>
            <w:shd w:val="clear" w:color="auto" w:fill="E6E6E6"/>
          </w:tcPr>
          <w:p w14:paraId="2763C78D" w14:textId="72B14ED9" w:rsidR="000E4807" w:rsidRPr="007E7140" w:rsidRDefault="000E4807" w:rsidP="00185F6D">
            <w:pPr>
              <w:spacing w:after="60" w:line="240" w:lineRule="auto"/>
              <w:ind w:left="0"/>
              <w:rPr>
                <w:b/>
                <w:color w:val="808080"/>
                <w:szCs w:val="32"/>
              </w:rPr>
            </w:pPr>
            <w:r w:rsidRPr="007E7140">
              <w:rPr>
                <w:b/>
                <w:color w:val="808080"/>
                <w:szCs w:val="32"/>
              </w:rPr>
              <w:fldChar w:fldCharType="begin"/>
            </w:r>
            <w:r w:rsidRPr="007E7140">
              <w:rPr>
                <w:b/>
                <w:color w:val="808080"/>
                <w:szCs w:val="32"/>
              </w:rPr>
              <w:instrText xml:space="preserve"> DOCPROPERTY  DOCSLABEL_verifiedby  \* MERGEFORMAT </w:instrText>
            </w:r>
            <w:r w:rsidRPr="007E7140">
              <w:rPr>
                <w:b/>
                <w:color w:val="808080"/>
                <w:szCs w:val="32"/>
              </w:rPr>
              <w:fldChar w:fldCharType="separate"/>
            </w:r>
            <w:r w:rsidR="00EF5A8D">
              <w:rPr>
                <w:b/>
                <w:color w:val="808080"/>
                <w:szCs w:val="32"/>
              </w:rPr>
              <w:t>Validée par</w:t>
            </w:r>
            <w:r w:rsidRPr="007E7140">
              <w:rPr>
                <w:b/>
                <w:color w:val="808080"/>
                <w:szCs w:val="32"/>
              </w:rPr>
              <w:fldChar w:fldCharType="end"/>
            </w:r>
          </w:p>
        </w:tc>
      </w:tr>
      <w:tr w:rsidR="002D7AFD" w:rsidRPr="007E7140" w14:paraId="2763C794" w14:textId="77777777" w:rsidTr="00185F6D">
        <w:tc>
          <w:tcPr>
            <w:tcW w:w="1134" w:type="dxa"/>
            <w:shd w:val="clear" w:color="auto" w:fill="FAFAFA"/>
          </w:tcPr>
          <w:p w14:paraId="2763C78F" w14:textId="77777777" w:rsidR="002D7AFD" w:rsidRPr="007E7140" w:rsidRDefault="002D7AFD" w:rsidP="008E38F4">
            <w:pPr>
              <w:pStyle w:val="TexteduTableaudelHistorique"/>
              <w:rPr>
                <w:color w:val="808080"/>
                <w:szCs w:val="32"/>
              </w:rPr>
            </w:pPr>
            <w:r w:rsidRPr="007E7140">
              <w:rPr>
                <w:color w:val="808080"/>
                <w:szCs w:val="32"/>
              </w:rPr>
              <w:t>1.0</w:t>
            </w:r>
          </w:p>
        </w:tc>
        <w:tc>
          <w:tcPr>
            <w:tcW w:w="1474" w:type="dxa"/>
            <w:gridSpan w:val="2"/>
            <w:shd w:val="clear" w:color="auto" w:fill="FAFAFA"/>
          </w:tcPr>
          <w:p w14:paraId="2763C790" w14:textId="16FB6A0F" w:rsidR="002D7AFD" w:rsidRPr="007E7140" w:rsidRDefault="00D25848" w:rsidP="008E38F4">
            <w:pPr>
              <w:pStyle w:val="TexteduTableaudelHistorique"/>
              <w:rPr>
                <w:color w:val="808080"/>
                <w:szCs w:val="32"/>
              </w:rPr>
            </w:pPr>
            <w:r>
              <w:rPr>
                <w:color w:val="808080"/>
                <w:szCs w:val="32"/>
              </w:rPr>
              <w:t>21/11</w:t>
            </w:r>
            <w:r w:rsidR="00BE768C" w:rsidRPr="007E7140">
              <w:rPr>
                <w:color w:val="808080"/>
                <w:szCs w:val="32"/>
              </w:rPr>
              <w:t>/2018</w:t>
            </w:r>
          </w:p>
        </w:tc>
        <w:tc>
          <w:tcPr>
            <w:tcW w:w="3147" w:type="dxa"/>
            <w:shd w:val="clear" w:color="auto" w:fill="FAFAFA"/>
          </w:tcPr>
          <w:p w14:paraId="2763C791" w14:textId="77777777" w:rsidR="002D7AFD" w:rsidRPr="007E7140" w:rsidRDefault="002B0B08" w:rsidP="008E38F4">
            <w:pPr>
              <w:pStyle w:val="TexteduTableaudelHistorique"/>
              <w:rPr>
                <w:color w:val="808080"/>
                <w:szCs w:val="32"/>
              </w:rPr>
            </w:pPr>
            <w:r w:rsidRPr="007E7140">
              <w:rPr>
                <w:color w:val="808080"/>
                <w:szCs w:val="32"/>
              </w:rPr>
              <w:t>Première version du document</w:t>
            </w:r>
          </w:p>
        </w:tc>
        <w:tc>
          <w:tcPr>
            <w:tcW w:w="2268" w:type="dxa"/>
            <w:shd w:val="clear" w:color="auto" w:fill="FAFAFA"/>
          </w:tcPr>
          <w:p w14:paraId="1DB3CA06" w14:textId="77777777" w:rsidR="002D7AFD" w:rsidRDefault="00D25848" w:rsidP="008E38F4">
            <w:pPr>
              <w:pStyle w:val="TexteduTableaudelHistorique"/>
              <w:rPr>
                <w:color w:val="808080"/>
                <w:szCs w:val="32"/>
              </w:rPr>
            </w:pPr>
            <w:r>
              <w:rPr>
                <w:color w:val="808080"/>
                <w:szCs w:val="32"/>
              </w:rPr>
              <w:t>Alba Bermejo Solís</w:t>
            </w:r>
          </w:p>
          <w:p w14:paraId="31E51638" w14:textId="77777777" w:rsidR="00E30DCC" w:rsidRDefault="00E30DCC" w:rsidP="008E38F4">
            <w:pPr>
              <w:pStyle w:val="TexteduTableaudelHistorique"/>
              <w:rPr>
                <w:color w:val="808080"/>
                <w:szCs w:val="32"/>
              </w:rPr>
            </w:pPr>
            <w:r>
              <w:rPr>
                <w:color w:val="808080"/>
                <w:szCs w:val="32"/>
              </w:rPr>
              <w:t>Adrián Colmena Mateos</w:t>
            </w:r>
          </w:p>
          <w:p w14:paraId="2763C792" w14:textId="2439DEE6" w:rsidR="00E30DCC" w:rsidRPr="007E7140" w:rsidRDefault="00E30DCC" w:rsidP="008E38F4">
            <w:pPr>
              <w:pStyle w:val="TexteduTableaudelHistorique"/>
              <w:rPr>
                <w:color w:val="808080"/>
                <w:szCs w:val="32"/>
              </w:rPr>
            </w:pPr>
            <w:r>
              <w:rPr>
                <w:color w:val="808080"/>
                <w:szCs w:val="32"/>
              </w:rPr>
              <w:t>Emilio Guillem Simón</w:t>
            </w:r>
          </w:p>
        </w:tc>
        <w:tc>
          <w:tcPr>
            <w:tcW w:w="1932" w:type="dxa"/>
            <w:shd w:val="clear" w:color="auto" w:fill="FAFAFA"/>
          </w:tcPr>
          <w:p w14:paraId="2763C793" w14:textId="77777777" w:rsidR="002D7AFD" w:rsidRPr="007E7140" w:rsidRDefault="002D7AFD" w:rsidP="008E38F4">
            <w:pPr>
              <w:pStyle w:val="TexteduTableaudelHistorique"/>
              <w:rPr>
                <w:color w:val="808080"/>
                <w:szCs w:val="32"/>
              </w:rPr>
            </w:pPr>
          </w:p>
        </w:tc>
      </w:tr>
      <w:tr w:rsidR="00E30DCC" w:rsidRPr="007E7140" w14:paraId="2763C79A" w14:textId="77777777" w:rsidTr="00185F6D">
        <w:trPr>
          <w:gridAfter w:val="4"/>
          <w:wAfter w:w="8023" w:type="dxa"/>
        </w:trPr>
        <w:tc>
          <w:tcPr>
            <w:tcW w:w="1932" w:type="dxa"/>
            <w:gridSpan w:val="2"/>
            <w:shd w:val="clear" w:color="auto" w:fill="FAFAFA"/>
          </w:tcPr>
          <w:p w14:paraId="2763C799" w14:textId="77777777" w:rsidR="00E30DCC" w:rsidRPr="007E7140" w:rsidRDefault="00E30DCC" w:rsidP="00185F6D">
            <w:pPr>
              <w:pStyle w:val="TexteduTableaudelHistorique"/>
              <w:rPr>
                <w:color w:val="808080"/>
                <w:szCs w:val="32"/>
              </w:rPr>
            </w:pPr>
          </w:p>
        </w:tc>
      </w:tr>
      <w:tr w:rsidR="000E4807" w:rsidRPr="007E7140" w14:paraId="2763C7A0" w14:textId="77777777" w:rsidTr="00185F6D">
        <w:tc>
          <w:tcPr>
            <w:tcW w:w="1134" w:type="dxa"/>
            <w:shd w:val="clear" w:color="auto" w:fill="FAFAFA"/>
          </w:tcPr>
          <w:p w14:paraId="2763C79B" w14:textId="77777777" w:rsidR="000E4807" w:rsidRPr="007E7140" w:rsidRDefault="000E4807" w:rsidP="00185F6D">
            <w:pPr>
              <w:pStyle w:val="TexteduTableaudelHistorique"/>
              <w:rPr>
                <w:color w:val="808080"/>
                <w:szCs w:val="32"/>
              </w:rPr>
            </w:pPr>
          </w:p>
        </w:tc>
        <w:tc>
          <w:tcPr>
            <w:tcW w:w="1474" w:type="dxa"/>
            <w:gridSpan w:val="2"/>
            <w:shd w:val="clear" w:color="auto" w:fill="FAFAFA"/>
          </w:tcPr>
          <w:p w14:paraId="2763C79C" w14:textId="77777777" w:rsidR="000E4807" w:rsidRPr="007E7140" w:rsidRDefault="000E4807" w:rsidP="00185F6D">
            <w:pPr>
              <w:pStyle w:val="TexteduTableaudelHistorique"/>
              <w:rPr>
                <w:color w:val="808080"/>
                <w:szCs w:val="32"/>
              </w:rPr>
            </w:pPr>
          </w:p>
        </w:tc>
        <w:tc>
          <w:tcPr>
            <w:tcW w:w="3147" w:type="dxa"/>
            <w:shd w:val="clear" w:color="auto" w:fill="FAFAFA"/>
          </w:tcPr>
          <w:p w14:paraId="2763C79D" w14:textId="77777777" w:rsidR="000E4807" w:rsidRPr="007E7140" w:rsidRDefault="000E4807" w:rsidP="00185F6D">
            <w:pPr>
              <w:pStyle w:val="TexteduTableaudelHistorique"/>
              <w:rPr>
                <w:color w:val="808080"/>
                <w:szCs w:val="32"/>
              </w:rPr>
            </w:pPr>
          </w:p>
        </w:tc>
        <w:tc>
          <w:tcPr>
            <w:tcW w:w="2268" w:type="dxa"/>
            <w:shd w:val="clear" w:color="auto" w:fill="FAFAFA"/>
          </w:tcPr>
          <w:p w14:paraId="2763C79E" w14:textId="77777777" w:rsidR="000E4807" w:rsidRPr="007E7140" w:rsidRDefault="000E4807" w:rsidP="00185F6D">
            <w:pPr>
              <w:pStyle w:val="TexteduTableaudelHistorique"/>
              <w:rPr>
                <w:color w:val="808080"/>
                <w:szCs w:val="32"/>
              </w:rPr>
            </w:pPr>
          </w:p>
        </w:tc>
        <w:tc>
          <w:tcPr>
            <w:tcW w:w="1932" w:type="dxa"/>
            <w:shd w:val="clear" w:color="auto" w:fill="FAFAFA"/>
          </w:tcPr>
          <w:p w14:paraId="2763C79F" w14:textId="77777777" w:rsidR="000E4807" w:rsidRPr="007E7140" w:rsidRDefault="000E4807" w:rsidP="00185F6D">
            <w:pPr>
              <w:pStyle w:val="TexteduTableaudelHistorique"/>
              <w:rPr>
                <w:color w:val="808080"/>
                <w:szCs w:val="32"/>
              </w:rPr>
            </w:pPr>
          </w:p>
        </w:tc>
      </w:tr>
      <w:tr w:rsidR="000E4807" w:rsidRPr="007E7140" w14:paraId="2763C7A6" w14:textId="77777777" w:rsidTr="00185F6D">
        <w:tc>
          <w:tcPr>
            <w:tcW w:w="1134" w:type="dxa"/>
            <w:shd w:val="clear" w:color="auto" w:fill="FAFAFA"/>
          </w:tcPr>
          <w:p w14:paraId="2763C7A1" w14:textId="77777777" w:rsidR="000E4807" w:rsidRPr="007E7140" w:rsidRDefault="000E4807" w:rsidP="00185F6D">
            <w:pPr>
              <w:pStyle w:val="TexteduTableaudelHistorique"/>
              <w:rPr>
                <w:color w:val="808080"/>
                <w:szCs w:val="32"/>
              </w:rPr>
            </w:pPr>
          </w:p>
        </w:tc>
        <w:tc>
          <w:tcPr>
            <w:tcW w:w="1474" w:type="dxa"/>
            <w:gridSpan w:val="2"/>
            <w:shd w:val="clear" w:color="auto" w:fill="FAFAFA"/>
          </w:tcPr>
          <w:p w14:paraId="2763C7A2" w14:textId="77777777" w:rsidR="000E4807" w:rsidRPr="007E7140" w:rsidRDefault="000E4807" w:rsidP="00185F6D">
            <w:pPr>
              <w:pStyle w:val="TexteduTableaudelHistorique"/>
              <w:rPr>
                <w:color w:val="808080"/>
                <w:szCs w:val="32"/>
              </w:rPr>
            </w:pPr>
          </w:p>
        </w:tc>
        <w:tc>
          <w:tcPr>
            <w:tcW w:w="3147" w:type="dxa"/>
            <w:shd w:val="clear" w:color="auto" w:fill="FAFAFA"/>
          </w:tcPr>
          <w:p w14:paraId="2763C7A3" w14:textId="77777777" w:rsidR="000E4807" w:rsidRPr="007E7140" w:rsidRDefault="000E4807" w:rsidP="00185F6D">
            <w:pPr>
              <w:pStyle w:val="TexteduTableaudelHistorique"/>
              <w:rPr>
                <w:color w:val="808080"/>
                <w:szCs w:val="32"/>
              </w:rPr>
            </w:pPr>
          </w:p>
        </w:tc>
        <w:tc>
          <w:tcPr>
            <w:tcW w:w="2268" w:type="dxa"/>
            <w:shd w:val="clear" w:color="auto" w:fill="FAFAFA"/>
          </w:tcPr>
          <w:p w14:paraId="2763C7A4" w14:textId="77777777" w:rsidR="000E4807" w:rsidRPr="007E7140" w:rsidRDefault="000E4807" w:rsidP="00185F6D">
            <w:pPr>
              <w:pStyle w:val="TexteduTableaudelHistorique"/>
              <w:rPr>
                <w:color w:val="808080"/>
                <w:szCs w:val="32"/>
              </w:rPr>
            </w:pPr>
          </w:p>
        </w:tc>
        <w:tc>
          <w:tcPr>
            <w:tcW w:w="1932" w:type="dxa"/>
            <w:shd w:val="clear" w:color="auto" w:fill="FAFAFA"/>
          </w:tcPr>
          <w:p w14:paraId="2763C7A5" w14:textId="77777777" w:rsidR="000E4807" w:rsidRPr="007E7140" w:rsidRDefault="000E4807" w:rsidP="00185F6D">
            <w:pPr>
              <w:pStyle w:val="TexteduTableaudelHistorique"/>
              <w:rPr>
                <w:color w:val="808080"/>
                <w:szCs w:val="32"/>
              </w:rPr>
            </w:pPr>
          </w:p>
        </w:tc>
      </w:tr>
    </w:tbl>
    <w:p w14:paraId="2763C7A7" w14:textId="77777777" w:rsidR="000E4807" w:rsidRPr="007E7140" w:rsidRDefault="000E4807" w:rsidP="000E4807">
      <w:pPr>
        <w:ind w:left="0"/>
      </w:pPr>
    </w:p>
    <w:p w14:paraId="2763C7A8" w14:textId="77777777" w:rsidR="000E4807" w:rsidRPr="007E7140" w:rsidRDefault="000E4807">
      <w:pPr>
        <w:spacing w:before="0" w:line="240" w:lineRule="auto"/>
        <w:ind w:left="0"/>
        <w:jc w:val="left"/>
        <w:rPr>
          <w:rFonts w:ascii="Century Gothic" w:hAnsi="Century Gothic"/>
          <w:color w:val="808080"/>
          <w:spacing w:val="30"/>
          <w:kern w:val="28"/>
          <w:sz w:val="40"/>
          <w:szCs w:val="40"/>
        </w:rPr>
      </w:pPr>
      <w:r w:rsidRPr="007E7140">
        <w:br w:type="page"/>
      </w:r>
    </w:p>
    <w:p w14:paraId="2763C7A9" w14:textId="0911BF47" w:rsidR="000E4807" w:rsidRPr="007E7140" w:rsidRDefault="00D52825" w:rsidP="000E4807">
      <w:pPr>
        <w:pStyle w:val="TitredeDossier"/>
      </w:pPr>
      <w:r>
        <w:lastRenderedPageBreak/>
        <w:t>Contenidos</w:t>
      </w:r>
    </w:p>
    <w:p w14:paraId="0E4E83C1" w14:textId="0E05310C" w:rsidR="00EF5A8D" w:rsidRDefault="000E4807">
      <w:pPr>
        <w:pStyle w:val="TDC1"/>
        <w:rPr>
          <w:ins w:id="2" w:author="GUILLEM SIMON Emilio" w:date="2018-11-23T08:46:00Z"/>
          <w:rFonts w:asciiTheme="minorHAnsi" w:eastAsiaTheme="minorEastAsia" w:hAnsiTheme="minorHAnsi" w:cstheme="minorBidi"/>
          <w:bCs w:val="0"/>
          <w:noProof/>
          <w:sz w:val="22"/>
          <w:szCs w:val="22"/>
          <w:lang w:val="es-ES" w:eastAsia="es-ES"/>
        </w:rPr>
      </w:pPr>
      <w:r w:rsidRPr="007E7140">
        <w:rPr>
          <w:bCs w:val="0"/>
        </w:rPr>
        <w:fldChar w:fldCharType="begin"/>
      </w:r>
      <w:r w:rsidRPr="007E7140">
        <w:rPr>
          <w:bCs w:val="0"/>
        </w:rPr>
        <w:instrText xml:space="preserve"> TOC \o "1-3" \h \z \u </w:instrText>
      </w:r>
      <w:r w:rsidRPr="007E7140">
        <w:rPr>
          <w:bCs w:val="0"/>
        </w:rPr>
        <w:fldChar w:fldCharType="separate"/>
      </w:r>
      <w:ins w:id="3" w:author="GUILLEM SIMON Emilio" w:date="2018-11-23T08:46:00Z">
        <w:r w:rsidR="00EF5A8D" w:rsidRPr="00AD14E0">
          <w:rPr>
            <w:rStyle w:val="Hipervnculo"/>
          </w:rPr>
          <w:fldChar w:fldCharType="begin"/>
        </w:r>
        <w:r w:rsidR="00EF5A8D" w:rsidRPr="00AD14E0">
          <w:rPr>
            <w:rStyle w:val="Hipervnculo"/>
          </w:rPr>
          <w:instrText xml:space="preserve"> </w:instrText>
        </w:r>
        <w:r w:rsidR="00EF5A8D">
          <w:rPr>
            <w:noProof/>
          </w:rPr>
          <w:instrText>HYPERLINK \l "_Toc530726131"</w:instrText>
        </w:r>
        <w:r w:rsidR="00EF5A8D" w:rsidRPr="00AD14E0">
          <w:rPr>
            <w:rStyle w:val="Hipervnculo"/>
          </w:rPr>
          <w:instrText xml:space="preserve"> </w:instrText>
        </w:r>
        <w:r w:rsidR="00EF5A8D" w:rsidRPr="00AD14E0">
          <w:rPr>
            <w:rStyle w:val="Hipervnculo"/>
          </w:rPr>
        </w:r>
        <w:r w:rsidR="00EF5A8D" w:rsidRPr="00AD14E0">
          <w:rPr>
            <w:rStyle w:val="Hipervnculo"/>
          </w:rPr>
          <w:fldChar w:fldCharType="separate"/>
        </w:r>
        <w:r w:rsidR="00EF5A8D" w:rsidRPr="00AD14E0">
          <w:rPr>
            <w:rStyle w:val="Hipervnculo"/>
            <w:lang w:val="es-ES_tradnl"/>
          </w:rPr>
          <w:t>1.</w:t>
        </w:r>
        <w:r w:rsidR="00EF5A8D">
          <w:rPr>
            <w:rFonts w:asciiTheme="minorHAnsi" w:eastAsiaTheme="minorEastAsia" w:hAnsiTheme="minorHAnsi" w:cstheme="minorBidi"/>
            <w:bCs w:val="0"/>
            <w:noProof/>
            <w:sz w:val="22"/>
            <w:szCs w:val="22"/>
            <w:lang w:val="es-ES" w:eastAsia="es-ES"/>
          </w:rPr>
          <w:tab/>
        </w:r>
        <w:r w:rsidR="00EF5A8D" w:rsidRPr="00AD14E0">
          <w:rPr>
            <w:rStyle w:val="Hipervnculo"/>
            <w:lang w:val="es-ES_tradnl"/>
          </w:rPr>
          <w:t>Introducción</w:t>
        </w:r>
        <w:r w:rsidR="00EF5A8D">
          <w:rPr>
            <w:noProof/>
            <w:webHidden/>
          </w:rPr>
          <w:tab/>
        </w:r>
        <w:r w:rsidR="00EF5A8D">
          <w:rPr>
            <w:noProof/>
            <w:webHidden/>
          </w:rPr>
          <w:fldChar w:fldCharType="begin"/>
        </w:r>
        <w:r w:rsidR="00EF5A8D">
          <w:rPr>
            <w:noProof/>
            <w:webHidden/>
          </w:rPr>
          <w:instrText xml:space="preserve"> PAGEREF _Toc530726131 \h </w:instrText>
        </w:r>
        <w:r w:rsidR="00EF5A8D">
          <w:rPr>
            <w:noProof/>
            <w:webHidden/>
          </w:rPr>
        </w:r>
      </w:ins>
      <w:r w:rsidR="00EF5A8D">
        <w:rPr>
          <w:noProof/>
          <w:webHidden/>
        </w:rPr>
        <w:fldChar w:fldCharType="separate"/>
      </w:r>
      <w:ins w:id="4" w:author="GUILLEM SIMON Emilio" w:date="2018-11-23T08:46:00Z">
        <w:r w:rsidR="00EF5A8D">
          <w:rPr>
            <w:noProof/>
            <w:webHidden/>
          </w:rPr>
          <w:t>5</w:t>
        </w:r>
        <w:r w:rsidR="00EF5A8D">
          <w:rPr>
            <w:noProof/>
            <w:webHidden/>
          </w:rPr>
          <w:fldChar w:fldCharType="end"/>
        </w:r>
        <w:r w:rsidR="00EF5A8D" w:rsidRPr="00AD14E0">
          <w:rPr>
            <w:rStyle w:val="Hipervnculo"/>
          </w:rPr>
          <w:fldChar w:fldCharType="end"/>
        </w:r>
      </w:ins>
    </w:p>
    <w:p w14:paraId="75213E3B" w14:textId="72416CF3" w:rsidR="00EF5A8D" w:rsidRDefault="00EF5A8D">
      <w:pPr>
        <w:pStyle w:val="TDC2"/>
        <w:rPr>
          <w:ins w:id="5" w:author="GUILLEM SIMON Emilio" w:date="2018-11-23T08:46:00Z"/>
          <w:rFonts w:asciiTheme="minorHAnsi" w:eastAsiaTheme="minorEastAsia" w:hAnsiTheme="minorHAnsi" w:cstheme="minorBidi"/>
          <w:b w:val="0"/>
          <w:bCs w:val="0"/>
          <w:noProof/>
          <w:sz w:val="22"/>
          <w:szCs w:val="22"/>
          <w:lang w:val="es-ES" w:eastAsia="es-ES"/>
        </w:rPr>
      </w:pPr>
      <w:ins w:id="6"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"_Toc530726132"</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1.1.</w:t>
        </w:r>
        <w:r>
          <w:rPr>
            <w:rFonts w:asciiTheme="minorHAnsi" w:eastAsiaTheme="minorEastAsia" w:hAnsiTheme="minorHAnsi" w:cstheme="minorBidi"/>
            <w:b w:val="0"/>
            <w:bCs w:val="0"/>
            <w:noProof/>
            <w:sz w:val="22"/>
            <w:szCs w:val="22"/>
            <w:lang w:val="es-ES" w:eastAsia="es-ES"/>
          </w:rPr>
          <w:tab/>
        </w:r>
        <w:r w:rsidRPr="00AD14E0">
          <w:rPr>
            <w:rStyle w:val="Hipervnculo"/>
            <w:lang w:val="es-ES_tradnl"/>
          </w:rPr>
          <w:t>Bases de Datos Relacionales</w:t>
        </w:r>
        <w:r>
          <w:rPr>
            <w:noProof/>
            <w:webHidden/>
          </w:rPr>
          <w:tab/>
        </w:r>
        <w:r>
          <w:rPr>
            <w:noProof/>
            <w:webHidden/>
          </w:rPr>
          <w:fldChar w:fldCharType="begin"/>
        </w:r>
        <w:r>
          <w:rPr>
            <w:noProof/>
            <w:webHidden/>
          </w:rPr>
          <w:instrText xml:space="preserve"> PAGEREF _Toc530726132 \h </w:instrText>
        </w:r>
        <w:r>
          <w:rPr>
            <w:noProof/>
            <w:webHidden/>
          </w:rPr>
        </w:r>
      </w:ins>
      <w:r>
        <w:rPr>
          <w:noProof/>
          <w:webHidden/>
        </w:rPr>
        <w:fldChar w:fldCharType="separate"/>
      </w:r>
      <w:ins w:id="7" w:author="GUILLEM SIMON Emilio" w:date="2018-11-23T08:46:00Z">
        <w:r>
          <w:rPr>
            <w:noProof/>
            <w:webHidden/>
          </w:rPr>
          <w:t>5</w:t>
        </w:r>
        <w:r>
          <w:rPr>
            <w:noProof/>
            <w:webHidden/>
          </w:rPr>
          <w:fldChar w:fldCharType="end"/>
        </w:r>
        <w:r w:rsidRPr="00AD14E0">
          <w:rPr>
            <w:rStyle w:val="Hipervnculo"/>
          </w:rPr>
          <w:fldChar w:fldCharType="end"/>
        </w:r>
      </w:ins>
    </w:p>
    <w:p w14:paraId="175D4357" w14:textId="2132CCFE" w:rsidR="00EF5A8D" w:rsidRDefault="00EF5A8D">
      <w:pPr>
        <w:pStyle w:val="TDC2"/>
        <w:rPr>
          <w:ins w:id="8" w:author="GUILLEM SIMON Emilio" w:date="2018-11-23T08:46:00Z"/>
          <w:rFonts w:asciiTheme="minorHAnsi" w:eastAsiaTheme="minorEastAsia" w:hAnsiTheme="minorHAnsi" w:cstheme="minorBidi"/>
          <w:b w:val="0"/>
          <w:bCs w:val="0"/>
          <w:noProof/>
          <w:sz w:val="22"/>
          <w:szCs w:val="22"/>
          <w:lang w:val="es-ES" w:eastAsia="es-ES"/>
        </w:rPr>
      </w:pPr>
      <w:ins w:id="9"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"_Toc530726133"</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1.2.</w:t>
        </w:r>
        <w:r>
          <w:rPr>
            <w:rFonts w:asciiTheme="minorHAnsi" w:eastAsiaTheme="minorEastAsia" w:hAnsiTheme="minorHAnsi" w:cstheme="minorBidi"/>
            <w:b w:val="0"/>
            <w:bCs w:val="0"/>
            <w:noProof/>
            <w:sz w:val="22"/>
            <w:szCs w:val="22"/>
            <w:lang w:val="es-ES" w:eastAsia="es-ES"/>
          </w:rPr>
          <w:tab/>
        </w:r>
        <w:r w:rsidRPr="00AD14E0">
          <w:rPr>
            <w:rStyle w:val="Hipervnculo"/>
            <w:lang w:val="es-ES_tradnl"/>
          </w:rPr>
          <w:t>Mapeo Objeto-Relacional</w:t>
        </w:r>
        <w:r>
          <w:rPr>
            <w:noProof/>
            <w:webHidden/>
          </w:rPr>
          <w:tab/>
        </w:r>
        <w:r>
          <w:rPr>
            <w:noProof/>
            <w:webHidden/>
          </w:rPr>
          <w:fldChar w:fldCharType="begin"/>
        </w:r>
        <w:r>
          <w:rPr>
            <w:noProof/>
            <w:webHidden/>
          </w:rPr>
          <w:instrText xml:space="preserve"> PAGEREF _Toc530726133 \h </w:instrText>
        </w:r>
        <w:r>
          <w:rPr>
            <w:noProof/>
            <w:webHidden/>
          </w:rPr>
        </w:r>
      </w:ins>
      <w:r>
        <w:rPr>
          <w:noProof/>
          <w:webHidden/>
        </w:rPr>
        <w:fldChar w:fldCharType="separate"/>
      </w:r>
      <w:ins w:id="10" w:author="GUILLEM SIMON Emilio" w:date="2018-11-23T08:46:00Z">
        <w:r>
          <w:rPr>
            <w:noProof/>
            <w:webHidden/>
          </w:rPr>
          <w:t>5</w:t>
        </w:r>
        <w:r>
          <w:rPr>
            <w:noProof/>
            <w:webHidden/>
          </w:rPr>
          <w:fldChar w:fldCharType="end"/>
        </w:r>
        <w:r w:rsidRPr="00AD14E0">
          <w:rPr>
            <w:rStyle w:val="Hipervnculo"/>
          </w:rPr>
          <w:fldChar w:fldCharType="end"/>
        </w:r>
      </w:ins>
    </w:p>
    <w:p w14:paraId="6FED1547" w14:textId="1D8E174A" w:rsidR="00EF5A8D" w:rsidRDefault="00EF5A8D">
      <w:pPr>
        <w:pStyle w:val="TDC3"/>
        <w:rPr>
          <w:ins w:id="11" w:author="GUILLEM SIMON Emilio" w:date="2018-11-23T08:46:00Z"/>
          <w:rFonts w:asciiTheme="minorHAnsi" w:eastAsiaTheme="minorEastAsia" w:hAnsiTheme="minorHAnsi" w:cstheme="minorBidi"/>
          <w:noProof/>
          <w:sz w:val="22"/>
          <w:szCs w:val="22"/>
          <w:lang w:val="es-ES" w:eastAsia="es-ES"/>
        </w:rPr>
      </w:pPr>
      <w:ins w:id="12"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"_Toc530726134"</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1.2.1.</w:t>
        </w:r>
        <w:r>
          <w:rPr>
            <w:rFonts w:asciiTheme="minorHAnsi" w:eastAsiaTheme="minorEastAsia" w:hAnsiTheme="minorHAnsi" w:cstheme="minorBidi"/>
            <w:noProof/>
            <w:sz w:val="22"/>
            <w:szCs w:val="22"/>
            <w:lang w:val="es-ES" w:eastAsia="es-ES"/>
          </w:rPr>
          <w:tab/>
        </w:r>
        <w:r w:rsidRPr="00AD14E0">
          <w:rPr>
            <w:rStyle w:val="Hipervnculo"/>
            <w:lang w:val="es-ES_tradnl"/>
          </w:rPr>
          <w:t>Impedance mismatch</w:t>
        </w:r>
        <w:r>
          <w:rPr>
            <w:noProof/>
            <w:webHidden/>
          </w:rPr>
          <w:tab/>
        </w:r>
        <w:r>
          <w:rPr>
            <w:noProof/>
            <w:webHidden/>
          </w:rPr>
          <w:fldChar w:fldCharType="begin"/>
        </w:r>
        <w:r>
          <w:rPr>
            <w:noProof/>
            <w:webHidden/>
          </w:rPr>
          <w:instrText xml:space="preserve"> PAGEREF _Toc530726134 \h </w:instrText>
        </w:r>
        <w:r>
          <w:rPr>
            <w:noProof/>
            <w:webHidden/>
          </w:rPr>
        </w:r>
      </w:ins>
      <w:r>
        <w:rPr>
          <w:noProof/>
          <w:webHidden/>
        </w:rPr>
        <w:fldChar w:fldCharType="separate"/>
      </w:r>
      <w:ins w:id="13" w:author="GUILLEM SIMON Emilio" w:date="2018-11-23T08:46:00Z">
        <w:r>
          <w:rPr>
            <w:noProof/>
            <w:webHidden/>
          </w:rPr>
          <w:t>6</w:t>
        </w:r>
        <w:r>
          <w:rPr>
            <w:noProof/>
            <w:webHidden/>
          </w:rPr>
          <w:fldChar w:fldCharType="end"/>
        </w:r>
        <w:r w:rsidRPr="00AD14E0">
          <w:rPr>
            <w:rStyle w:val="Hipervnculo"/>
          </w:rPr>
          <w:fldChar w:fldCharType="end"/>
        </w:r>
      </w:ins>
    </w:p>
    <w:p w14:paraId="7556393B" w14:textId="64398A76" w:rsidR="00EF5A8D" w:rsidRDefault="00EF5A8D">
      <w:pPr>
        <w:pStyle w:val="TDC3"/>
        <w:rPr>
          <w:ins w:id="14" w:author="GUILLEM SIMON Emilio" w:date="2018-11-23T08:46:00Z"/>
          <w:rFonts w:asciiTheme="minorHAnsi" w:eastAsiaTheme="minorEastAsia" w:hAnsiTheme="minorHAnsi" w:cstheme="minorBidi"/>
          <w:noProof/>
          <w:sz w:val="22"/>
          <w:szCs w:val="22"/>
          <w:lang w:val="es-ES" w:eastAsia="es-ES"/>
        </w:rPr>
      </w:pPr>
      <w:ins w:id="15"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"_Toc530726135"</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1.2.2.</w:t>
        </w:r>
        <w:r>
          <w:rPr>
            <w:rFonts w:asciiTheme="minorHAnsi" w:eastAsiaTheme="minorEastAsia" w:hAnsiTheme="minorHAnsi" w:cstheme="minorBidi"/>
            <w:noProof/>
            <w:sz w:val="22"/>
            <w:szCs w:val="22"/>
            <w:lang w:val="es-ES" w:eastAsia="es-ES"/>
          </w:rPr>
          <w:tab/>
        </w:r>
        <w:r w:rsidRPr="00AD14E0">
          <w:rPr>
            <w:rStyle w:val="Hipervnculo"/>
            <w:lang w:val="es-ES_tradnl"/>
          </w:rPr>
          <w:t>Representación de Clases</w:t>
        </w:r>
        <w:r>
          <w:rPr>
            <w:noProof/>
            <w:webHidden/>
          </w:rPr>
          <w:tab/>
        </w:r>
        <w:r>
          <w:rPr>
            <w:noProof/>
            <w:webHidden/>
          </w:rPr>
          <w:fldChar w:fldCharType="begin"/>
        </w:r>
        <w:r>
          <w:rPr>
            <w:noProof/>
            <w:webHidden/>
          </w:rPr>
          <w:instrText xml:space="preserve"> PAGEREF _Toc530726135 \h </w:instrText>
        </w:r>
        <w:r>
          <w:rPr>
            <w:noProof/>
            <w:webHidden/>
          </w:rPr>
        </w:r>
      </w:ins>
      <w:r>
        <w:rPr>
          <w:noProof/>
          <w:webHidden/>
        </w:rPr>
        <w:fldChar w:fldCharType="separate"/>
      </w:r>
      <w:ins w:id="16" w:author="GUILLEM SIMON Emilio" w:date="2018-11-23T08:46:00Z">
        <w:r>
          <w:rPr>
            <w:noProof/>
            <w:webHidden/>
          </w:rPr>
          <w:t>6</w:t>
        </w:r>
        <w:r>
          <w:rPr>
            <w:noProof/>
            <w:webHidden/>
          </w:rPr>
          <w:fldChar w:fldCharType="end"/>
        </w:r>
        <w:r w:rsidRPr="00AD14E0">
          <w:rPr>
            <w:rStyle w:val="Hipervnculo"/>
          </w:rPr>
          <w:fldChar w:fldCharType="end"/>
        </w:r>
      </w:ins>
    </w:p>
    <w:p w14:paraId="07DE70C4" w14:textId="75CA1781" w:rsidR="00EF5A8D" w:rsidRDefault="00EF5A8D">
      <w:pPr>
        <w:pStyle w:val="TDC3"/>
        <w:rPr>
          <w:ins w:id="17" w:author="GUILLEM SIMON Emilio" w:date="2018-11-23T08:46:00Z"/>
          <w:rFonts w:asciiTheme="minorHAnsi" w:eastAsiaTheme="minorEastAsia" w:hAnsiTheme="minorHAnsi" w:cstheme="minorBidi"/>
          <w:noProof/>
          <w:sz w:val="22"/>
          <w:szCs w:val="22"/>
          <w:lang w:val="es-ES" w:eastAsia="es-ES"/>
        </w:rPr>
      </w:pPr>
      <w:ins w:id="18"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"_Toc530726136"</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1.2.3.</w:t>
        </w:r>
        <w:r>
          <w:rPr>
            <w:rFonts w:asciiTheme="minorHAnsi" w:eastAsiaTheme="minorEastAsia" w:hAnsiTheme="minorHAnsi" w:cstheme="minorBidi"/>
            <w:noProof/>
            <w:sz w:val="22"/>
            <w:szCs w:val="22"/>
            <w:lang w:val="es-ES" w:eastAsia="es-ES"/>
          </w:rPr>
          <w:tab/>
        </w:r>
        <w:r w:rsidRPr="00AD14E0">
          <w:rPr>
            <w:rStyle w:val="Hipervnculo"/>
            <w:lang w:val="es-ES_tradnl"/>
          </w:rPr>
          <w:t>Relaciones</w:t>
        </w:r>
        <w:r>
          <w:rPr>
            <w:noProof/>
            <w:webHidden/>
          </w:rPr>
          <w:tab/>
        </w:r>
        <w:r>
          <w:rPr>
            <w:noProof/>
            <w:webHidden/>
          </w:rPr>
          <w:fldChar w:fldCharType="begin"/>
        </w:r>
        <w:r>
          <w:rPr>
            <w:noProof/>
            <w:webHidden/>
          </w:rPr>
          <w:instrText xml:space="preserve"> PAGEREF _Toc530726136 \h </w:instrText>
        </w:r>
        <w:r>
          <w:rPr>
            <w:noProof/>
            <w:webHidden/>
          </w:rPr>
        </w:r>
      </w:ins>
      <w:r>
        <w:rPr>
          <w:noProof/>
          <w:webHidden/>
        </w:rPr>
        <w:fldChar w:fldCharType="separate"/>
      </w:r>
      <w:ins w:id="19" w:author="GUILLEM SIMON Emilio" w:date="2018-11-23T08:46:00Z">
        <w:r>
          <w:rPr>
            <w:noProof/>
            <w:webHidden/>
          </w:rPr>
          <w:t>7</w:t>
        </w:r>
        <w:r>
          <w:rPr>
            <w:noProof/>
            <w:webHidden/>
          </w:rPr>
          <w:fldChar w:fldCharType="end"/>
        </w:r>
        <w:r w:rsidRPr="00AD14E0">
          <w:rPr>
            <w:rStyle w:val="Hipervnculo"/>
          </w:rPr>
          <w:fldChar w:fldCharType="end"/>
        </w:r>
      </w:ins>
    </w:p>
    <w:p w14:paraId="7B98CB11" w14:textId="3D40AE3D" w:rsidR="00EF5A8D" w:rsidRDefault="00EF5A8D">
      <w:pPr>
        <w:pStyle w:val="TDC3"/>
        <w:rPr>
          <w:ins w:id="20" w:author="GUILLEM SIMON Emilio" w:date="2018-11-23T08:46:00Z"/>
          <w:rFonts w:asciiTheme="minorHAnsi" w:eastAsiaTheme="minorEastAsia" w:hAnsiTheme="minorHAnsi" w:cstheme="minorBidi"/>
          <w:noProof/>
          <w:sz w:val="22"/>
          <w:szCs w:val="22"/>
          <w:lang w:val="es-ES" w:eastAsia="es-ES"/>
        </w:rPr>
      </w:pPr>
      <w:ins w:id="21"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"_Toc530726137"</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1.2.4.</w:t>
        </w:r>
        <w:r>
          <w:rPr>
            <w:rFonts w:asciiTheme="minorHAnsi" w:eastAsiaTheme="minorEastAsia" w:hAnsiTheme="minorHAnsi" w:cstheme="minorBidi"/>
            <w:noProof/>
            <w:sz w:val="22"/>
            <w:szCs w:val="22"/>
            <w:lang w:val="es-ES" w:eastAsia="es-ES"/>
          </w:rPr>
          <w:tab/>
        </w:r>
        <w:r w:rsidRPr="00AD14E0">
          <w:rPr>
            <w:rStyle w:val="Hipervnculo"/>
            <w:lang w:val="es-ES_tradnl"/>
          </w:rPr>
          <w:t>Herencia</w:t>
        </w:r>
        <w:r>
          <w:rPr>
            <w:noProof/>
            <w:webHidden/>
          </w:rPr>
          <w:tab/>
        </w:r>
        <w:r>
          <w:rPr>
            <w:noProof/>
            <w:webHidden/>
          </w:rPr>
          <w:fldChar w:fldCharType="begin"/>
        </w:r>
        <w:r>
          <w:rPr>
            <w:noProof/>
            <w:webHidden/>
          </w:rPr>
          <w:instrText xml:space="preserve"> PAGEREF _Toc530726137 \h </w:instrText>
        </w:r>
        <w:r>
          <w:rPr>
            <w:noProof/>
            <w:webHidden/>
          </w:rPr>
        </w:r>
      </w:ins>
      <w:r>
        <w:rPr>
          <w:noProof/>
          <w:webHidden/>
        </w:rPr>
        <w:fldChar w:fldCharType="separate"/>
      </w:r>
      <w:ins w:id="22" w:author="GUILLEM SIMON Emilio" w:date="2018-11-23T08:46:00Z">
        <w:r>
          <w:rPr>
            <w:noProof/>
            <w:webHidden/>
          </w:rPr>
          <w:t>10</w:t>
        </w:r>
        <w:r>
          <w:rPr>
            <w:noProof/>
            <w:webHidden/>
          </w:rPr>
          <w:fldChar w:fldCharType="end"/>
        </w:r>
        <w:r w:rsidRPr="00AD14E0">
          <w:rPr>
            <w:rStyle w:val="Hipervnculo"/>
          </w:rPr>
          <w:fldChar w:fldCharType="end"/>
        </w:r>
      </w:ins>
    </w:p>
    <w:p w14:paraId="2FB35066" w14:textId="2BB096A1" w:rsidR="00EF5A8D" w:rsidRDefault="00EF5A8D">
      <w:pPr>
        <w:pStyle w:val="TDC2"/>
        <w:rPr>
          <w:ins w:id="23" w:author="GUILLEM SIMON Emilio" w:date="2018-11-23T08:46:00Z"/>
          <w:rFonts w:asciiTheme="minorHAnsi" w:eastAsiaTheme="minorEastAsia" w:hAnsiTheme="minorHAnsi" w:cstheme="minorBidi"/>
          <w:b w:val="0"/>
          <w:bCs w:val="0"/>
          <w:noProof/>
          <w:sz w:val="22"/>
          <w:szCs w:val="22"/>
          <w:lang w:val="es-ES" w:eastAsia="es-ES"/>
        </w:rPr>
      </w:pPr>
      <w:ins w:id="24"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"_Toc530726138"</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1.3.</w:t>
        </w:r>
        <w:r>
          <w:rPr>
            <w:rFonts w:asciiTheme="minorHAnsi" w:eastAsiaTheme="minorEastAsia" w:hAnsiTheme="minorHAnsi" w:cstheme="minorBidi"/>
            <w:b w:val="0"/>
            <w:bCs w:val="0"/>
            <w:noProof/>
            <w:sz w:val="22"/>
            <w:szCs w:val="22"/>
            <w:lang w:val="es-ES" w:eastAsia="es-ES"/>
          </w:rPr>
          <w:tab/>
        </w:r>
        <w:r w:rsidRPr="00AD14E0">
          <w:rPr>
            <w:rStyle w:val="Hipervnculo"/>
            <w:lang w:val="es-ES_tradnl"/>
          </w:rPr>
          <w:t>Soporte para la Persistencia en Java</w:t>
        </w:r>
        <w:r>
          <w:rPr>
            <w:noProof/>
            <w:webHidden/>
          </w:rPr>
          <w:tab/>
        </w:r>
        <w:r>
          <w:rPr>
            <w:noProof/>
            <w:webHidden/>
          </w:rPr>
          <w:fldChar w:fldCharType="begin"/>
        </w:r>
        <w:r>
          <w:rPr>
            <w:noProof/>
            <w:webHidden/>
          </w:rPr>
          <w:instrText xml:space="preserve"> PAGEREF _Toc530726138 \h </w:instrText>
        </w:r>
        <w:r>
          <w:rPr>
            <w:noProof/>
            <w:webHidden/>
          </w:rPr>
        </w:r>
      </w:ins>
      <w:r>
        <w:rPr>
          <w:noProof/>
          <w:webHidden/>
        </w:rPr>
        <w:fldChar w:fldCharType="separate"/>
      </w:r>
      <w:ins w:id="25" w:author="GUILLEM SIMON Emilio" w:date="2018-11-23T08:46:00Z">
        <w:r>
          <w:rPr>
            <w:noProof/>
            <w:webHidden/>
          </w:rPr>
          <w:t>12</w:t>
        </w:r>
        <w:r>
          <w:rPr>
            <w:noProof/>
            <w:webHidden/>
          </w:rPr>
          <w:fldChar w:fldCharType="end"/>
        </w:r>
        <w:r w:rsidRPr="00AD14E0">
          <w:rPr>
            <w:rStyle w:val="Hipervnculo"/>
          </w:rPr>
          <w:fldChar w:fldCharType="end"/>
        </w:r>
      </w:ins>
    </w:p>
    <w:p w14:paraId="0D203166" w14:textId="5C489855" w:rsidR="00EF5A8D" w:rsidRDefault="00EF5A8D">
      <w:pPr>
        <w:pStyle w:val="TDC3"/>
        <w:rPr>
          <w:ins w:id="26" w:author="GUILLEM SIMON Emilio" w:date="2018-11-23T08:46:00Z"/>
          <w:rFonts w:asciiTheme="minorHAnsi" w:eastAsiaTheme="minorEastAsia" w:hAnsiTheme="minorHAnsi" w:cstheme="minorBidi"/>
          <w:noProof/>
          <w:sz w:val="22"/>
          <w:szCs w:val="22"/>
          <w:lang w:val="es-ES" w:eastAsia="es-ES"/>
        </w:rPr>
      </w:pPr>
      <w:ins w:id="27"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"_Toc530726139"</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bCs/>
            <w:lang w:val="es-ES_tradnl"/>
          </w:rPr>
          <w:t>1.3.1.</w:t>
        </w:r>
        <w:r>
          <w:rPr>
            <w:rFonts w:asciiTheme="minorHAnsi" w:eastAsiaTheme="minorEastAsia" w:hAnsiTheme="minorHAnsi" w:cstheme="minorBidi"/>
            <w:noProof/>
            <w:sz w:val="22"/>
            <w:szCs w:val="22"/>
            <w:lang w:val="es-ES" w:eastAsia="es-ES"/>
          </w:rPr>
          <w:tab/>
        </w:r>
        <w:r w:rsidRPr="00AD14E0">
          <w:rPr>
            <w:rStyle w:val="Hipervnculo"/>
            <w:lang w:val="es-ES_tradnl"/>
          </w:rPr>
          <w:t>Soluciones del ORM previas a JPA</w:t>
        </w:r>
        <w:r>
          <w:rPr>
            <w:noProof/>
            <w:webHidden/>
          </w:rPr>
          <w:tab/>
        </w:r>
        <w:r>
          <w:rPr>
            <w:noProof/>
            <w:webHidden/>
          </w:rPr>
          <w:fldChar w:fldCharType="begin"/>
        </w:r>
        <w:r>
          <w:rPr>
            <w:noProof/>
            <w:webHidden/>
          </w:rPr>
          <w:instrText xml:space="preserve"> PAGEREF _Toc530726139 \h </w:instrText>
        </w:r>
        <w:r>
          <w:rPr>
            <w:noProof/>
            <w:webHidden/>
          </w:rPr>
        </w:r>
      </w:ins>
      <w:r>
        <w:rPr>
          <w:noProof/>
          <w:webHidden/>
        </w:rPr>
        <w:fldChar w:fldCharType="separate"/>
      </w:r>
      <w:ins w:id="28" w:author="GUILLEM SIMON Emilio" w:date="2018-11-23T08:46:00Z">
        <w:r>
          <w:rPr>
            <w:noProof/>
            <w:webHidden/>
          </w:rPr>
          <w:t>12</w:t>
        </w:r>
        <w:r>
          <w:rPr>
            <w:noProof/>
            <w:webHidden/>
          </w:rPr>
          <w:fldChar w:fldCharType="end"/>
        </w:r>
        <w:r w:rsidRPr="00AD14E0">
          <w:rPr>
            <w:rStyle w:val="Hipervnculo"/>
          </w:rPr>
          <w:fldChar w:fldCharType="end"/>
        </w:r>
      </w:ins>
    </w:p>
    <w:p w14:paraId="2713CF74" w14:textId="3CABBF12" w:rsidR="00EF5A8D" w:rsidRDefault="00EF5A8D">
      <w:pPr>
        <w:pStyle w:val="TDC3"/>
        <w:rPr>
          <w:ins w:id="29" w:author="GUILLEM SIMON Emilio" w:date="2018-11-23T08:46:00Z"/>
          <w:rFonts w:asciiTheme="minorHAnsi" w:eastAsiaTheme="minorEastAsia" w:hAnsiTheme="minorHAnsi" w:cstheme="minorBidi"/>
          <w:noProof/>
          <w:sz w:val="22"/>
          <w:szCs w:val="22"/>
          <w:lang w:val="es-ES" w:eastAsia="es-ES"/>
        </w:rPr>
      </w:pPr>
      <w:ins w:id="30"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"_Toc530726141"</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1.3.2.</w:t>
        </w:r>
        <w:r>
          <w:rPr>
            <w:rFonts w:asciiTheme="minorHAnsi" w:eastAsiaTheme="minorEastAsia" w:hAnsiTheme="minorHAnsi" w:cstheme="minorBidi"/>
            <w:noProof/>
            <w:sz w:val="22"/>
            <w:szCs w:val="22"/>
            <w:lang w:val="es-ES" w:eastAsia="es-ES"/>
          </w:rPr>
          <w:tab/>
        </w:r>
        <w:r w:rsidRPr="00AD14E0">
          <w:rPr>
            <w:rStyle w:val="Hipervnculo"/>
            <w:lang w:val="es-ES_tradnl"/>
          </w:rPr>
          <w:t>JDBC</w:t>
        </w:r>
        <w:r>
          <w:rPr>
            <w:noProof/>
            <w:webHidden/>
          </w:rPr>
          <w:tab/>
        </w:r>
        <w:r>
          <w:rPr>
            <w:noProof/>
            <w:webHidden/>
          </w:rPr>
          <w:fldChar w:fldCharType="begin"/>
        </w:r>
        <w:r>
          <w:rPr>
            <w:noProof/>
            <w:webHidden/>
          </w:rPr>
          <w:instrText xml:space="preserve"> PAGEREF _Toc530726141 \h </w:instrText>
        </w:r>
        <w:r>
          <w:rPr>
            <w:noProof/>
            <w:webHidden/>
          </w:rPr>
        </w:r>
      </w:ins>
      <w:r>
        <w:rPr>
          <w:noProof/>
          <w:webHidden/>
        </w:rPr>
        <w:fldChar w:fldCharType="separate"/>
      </w:r>
      <w:ins w:id="31" w:author="GUILLEM SIMON Emilio" w:date="2018-11-23T08:46:00Z">
        <w:r>
          <w:rPr>
            <w:noProof/>
            <w:webHidden/>
          </w:rPr>
          <w:t>12</w:t>
        </w:r>
        <w:r>
          <w:rPr>
            <w:noProof/>
            <w:webHidden/>
          </w:rPr>
          <w:fldChar w:fldCharType="end"/>
        </w:r>
        <w:r w:rsidRPr="00AD14E0">
          <w:rPr>
            <w:rStyle w:val="Hipervnculo"/>
          </w:rPr>
          <w:fldChar w:fldCharType="end"/>
        </w:r>
      </w:ins>
    </w:p>
    <w:p w14:paraId="3E0A4DDD" w14:textId="0CF9C424" w:rsidR="00EF5A8D" w:rsidRDefault="00EF5A8D">
      <w:pPr>
        <w:pStyle w:val="TDC3"/>
        <w:rPr>
          <w:ins w:id="32" w:author="GUILLEM SIMON Emilio" w:date="2018-11-23T08:46:00Z"/>
          <w:rFonts w:asciiTheme="minorHAnsi" w:eastAsiaTheme="minorEastAsia" w:hAnsiTheme="minorHAnsi" w:cstheme="minorBidi"/>
          <w:noProof/>
          <w:sz w:val="22"/>
          <w:szCs w:val="22"/>
          <w:lang w:val="es-ES" w:eastAsia="es-ES"/>
        </w:rPr>
      </w:pPr>
      <w:ins w:id="33"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"_Toc530726142"</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1.3.3.</w:t>
        </w:r>
        <w:r>
          <w:rPr>
            <w:rFonts w:asciiTheme="minorHAnsi" w:eastAsiaTheme="minorEastAsia" w:hAnsiTheme="minorHAnsi" w:cstheme="minorBidi"/>
            <w:noProof/>
            <w:sz w:val="22"/>
            <w:szCs w:val="22"/>
            <w:lang w:val="es-ES" w:eastAsia="es-ES"/>
          </w:rPr>
          <w:tab/>
        </w:r>
        <w:r w:rsidRPr="00AD14E0">
          <w:rPr>
            <w:rStyle w:val="Hipervnculo"/>
            <w:lang w:val="es-ES_tradnl"/>
          </w:rPr>
          <w:t>Enterprise JavaBeans</w:t>
        </w:r>
        <w:r>
          <w:rPr>
            <w:noProof/>
            <w:webHidden/>
          </w:rPr>
          <w:tab/>
        </w:r>
        <w:r>
          <w:rPr>
            <w:noProof/>
            <w:webHidden/>
          </w:rPr>
          <w:fldChar w:fldCharType="begin"/>
        </w:r>
        <w:r>
          <w:rPr>
            <w:noProof/>
            <w:webHidden/>
          </w:rPr>
          <w:instrText xml:space="preserve"> PAGEREF _Toc530726142 \h </w:instrText>
        </w:r>
        <w:r>
          <w:rPr>
            <w:noProof/>
            <w:webHidden/>
          </w:rPr>
        </w:r>
      </w:ins>
      <w:r>
        <w:rPr>
          <w:noProof/>
          <w:webHidden/>
        </w:rPr>
        <w:fldChar w:fldCharType="separate"/>
      </w:r>
      <w:ins w:id="34" w:author="GUILLEM SIMON Emilio" w:date="2018-11-23T08:46:00Z">
        <w:r>
          <w:rPr>
            <w:noProof/>
            <w:webHidden/>
          </w:rPr>
          <w:t>12</w:t>
        </w:r>
        <w:r>
          <w:rPr>
            <w:noProof/>
            <w:webHidden/>
          </w:rPr>
          <w:fldChar w:fldCharType="end"/>
        </w:r>
        <w:r w:rsidRPr="00AD14E0">
          <w:rPr>
            <w:rStyle w:val="Hipervnculo"/>
          </w:rPr>
          <w:fldChar w:fldCharType="end"/>
        </w:r>
      </w:ins>
    </w:p>
    <w:p w14:paraId="2C59DE05" w14:textId="2DD300DD" w:rsidR="00EF5A8D" w:rsidRDefault="00EF5A8D">
      <w:pPr>
        <w:pStyle w:val="TDC3"/>
        <w:rPr>
          <w:ins w:id="35" w:author="GUILLEM SIMON Emilio" w:date="2018-11-23T08:46:00Z"/>
          <w:rFonts w:asciiTheme="minorHAnsi" w:eastAsiaTheme="minorEastAsia" w:hAnsiTheme="minorHAnsi" w:cstheme="minorBidi"/>
          <w:noProof/>
          <w:sz w:val="22"/>
          <w:szCs w:val="22"/>
          <w:lang w:val="es-ES" w:eastAsia="es-ES"/>
        </w:rPr>
      </w:pPr>
      <w:ins w:id="36"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"_Toc530726143"</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1.3.4.</w:t>
        </w:r>
        <w:r>
          <w:rPr>
            <w:rFonts w:asciiTheme="minorHAnsi" w:eastAsiaTheme="minorEastAsia" w:hAnsiTheme="minorHAnsi" w:cstheme="minorBidi"/>
            <w:noProof/>
            <w:sz w:val="22"/>
            <w:szCs w:val="22"/>
            <w:lang w:val="es-ES" w:eastAsia="es-ES"/>
          </w:rPr>
          <w:tab/>
        </w:r>
        <w:r w:rsidRPr="00AD14E0">
          <w:rPr>
            <w:rStyle w:val="Hipervnculo"/>
            <w:lang w:val="es-ES_tradnl"/>
          </w:rPr>
          <w:t>Objetos de Datos de Java</w:t>
        </w:r>
        <w:r>
          <w:rPr>
            <w:noProof/>
            <w:webHidden/>
          </w:rPr>
          <w:tab/>
        </w:r>
        <w:r>
          <w:rPr>
            <w:noProof/>
            <w:webHidden/>
          </w:rPr>
          <w:fldChar w:fldCharType="begin"/>
        </w:r>
        <w:r>
          <w:rPr>
            <w:noProof/>
            <w:webHidden/>
          </w:rPr>
          <w:instrText xml:space="preserve"> PAGEREF _Toc530726143 \h </w:instrText>
        </w:r>
        <w:r>
          <w:rPr>
            <w:noProof/>
            <w:webHidden/>
          </w:rPr>
        </w:r>
      </w:ins>
      <w:r>
        <w:rPr>
          <w:noProof/>
          <w:webHidden/>
        </w:rPr>
        <w:fldChar w:fldCharType="separate"/>
      </w:r>
      <w:ins w:id="37" w:author="GUILLEM SIMON Emilio" w:date="2018-11-23T08:46:00Z">
        <w:r>
          <w:rPr>
            <w:noProof/>
            <w:webHidden/>
          </w:rPr>
          <w:t>13</w:t>
        </w:r>
        <w:r>
          <w:rPr>
            <w:noProof/>
            <w:webHidden/>
          </w:rPr>
          <w:fldChar w:fldCharType="end"/>
        </w:r>
        <w:r w:rsidRPr="00AD14E0">
          <w:rPr>
            <w:rStyle w:val="Hipervnculo"/>
          </w:rPr>
          <w:fldChar w:fldCharType="end"/>
        </w:r>
      </w:ins>
    </w:p>
    <w:p w14:paraId="0EA72B47" w14:textId="34214DAD" w:rsidR="00EF5A8D" w:rsidRDefault="00EF5A8D">
      <w:pPr>
        <w:pStyle w:val="TDC3"/>
        <w:rPr>
          <w:ins w:id="38" w:author="GUILLEM SIMON Emilio" w:date="2018-11-23T08:46:00Z"/>
          <w:rFonts w:asciiTheme="minorHAnsi" w:eastAsiaTheme="minorEastAsia" w:hAnsiTheme="minorHAnsi" w:cstheme="minorBidi"/>
          <w:noProof/>
          <w:sz w:val="22"/>
          <w:szCs w:val="22"/>
          <w:lang w:val="es-ES" w:eastAsia="es-ES"/>
        </w:rPr>
      </w:pPr>
      <w:ins w:id="39"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"_Toc530726144"</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1.3.5.</w:t>
        </w:r>
        <w:r>
          <w:rPr>
            <w:rFonts w:asciiTheme="minorHAnsi" w:eastAsiaTheme="minorEastAsia" w:hAnsiTheme="minorHAnsi" w:cstheme="minorBidi"/>
            <w:noProof/>
            <w:sz w:val="22"/>
            <w:szCs w:val="22"/>
            <w:lang w:val="es-ES" w:eastAsia="es-ES"/>
          </w:rPr>
          <w:tab/>
        </w:r>
        <w:r w:rsidRPr="00AD14E0">
          <w:rPr>
            <w:rStyle w:val="Hipervnculo"/>
            <w:lang w:val="es-ES_tradnl"/>
          </w:rPr>
          <w:t>¿Por qué otro Estándar?</w:t>
        </w:r>
        <w:r>
          <w:rPr>
            <w:noProof/>
            <w:webHidden/>
          </w:rPr>
          <w:tab/>
        </w:r>
        <w:r>
          <w:rPr>
            <w:noProof/>
            <w:webHidden/>
          </w:rPr>
          <w:fldChar w:fldCharType="begin"/>
        </w:r>
        <w:r>
          <w:rPr>
            <w:noProof/>
            <w:webHidden/>
          </w:rPr>
          <w:instrText xml:space="preserve"> PAGEREF _Toc530726144 \h </w:instrText>
        </w:r>
        <w:r>
          <w:rPr>
            <w:noProof/>
            <w:webHidden/>
          </w:rPr>
        </w:r>
      </w:ins>
      <w:r>
        <w:rPr>
          <w:noProof/>
          <w:webHidden/>
        </w:rPr>
        <w:fldChar w:fldCharType="separate"/>
      </w:r>
      <w:ins w:id="40" w:author="GUILLEM SIMON Emilio" w:date="2018-11-23T08:46:00Z">
        <w:r>
          <w:rPr>
            <w:noProof/>
            <w:webHidden/>
          </w:rPr>
          <w:t>13</w:t>
        </w:r>
        <w:r>
          <w:rPr>
            <w:noProof/>
            <w:webHidden/>
          </w:rPr>
          <w:fldChar w:fldCharType="end"/>
        </w:r>
        <w:r w:rsidRPr="00AD14E0">
          <w:rPr>
            <w:rStyle w:val="Hipervnculo"/>
          </w:rPr>
          <w:fldChar w:fldCharType="end"/>
        </w:r>
      </w:ins>
    </w:p>
    <w:p w14:paraId="3E3404E1" w14:textId="1C9357CD" w:rsidR="00EF5A8D" w:rsidRDefault="00EF5A8D">
      <w:pPr>
        <w:pStyle w:val="TDC2"/>
        <w:rPr>
          <w:ins w:id="41" w:author="GUILLEM SIMON Emilio" w:date="2018-11-23T08:46:00Z"/>
          <w:rFonts w:asciiTheme="minorHAnsi" w:eastAsiaTheme="minorEastAsia" w:hAnsiTheme="minorHAnsi" w:cstheme="minorBidi"/>
          <w:b w:val="0"/>
          <w:bCs w:val="0"/>
          <w:noProof/>
          <w:sz w:val="22"/>
          <w:szCs w:val="22"/>
          <w:lang w:val="es-ES" w:eastAsia="es-ES"/>
        </w:rPr>
      </w:pPr>
      <w:ins w:id="42"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"_Toc530726158"</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1.4.</w:t>
        </w:r>
        <w:r>
          <w:rPr>
            <w:rFonts w:asciiTheme="minorHAnsi" w:eastAsiaTheme="minorEastAsia" w:hAnsiTheme="minorHAnsi" w:cstheme="minorBidi"/>
            <w:b w:val="0"/>
            <w:bCs w:val="0"/>
            <w:noProof/>
            <w:sz w:val="22"/>
            <w:szCs w:val="22"/>
            <w:lang w:val="es-ES" w:eastAsia="es-ES"/>
          </w:rPr>
          <w:tab/>
        </w:r>
        <w:r w:rsidRPr="00AD14E0">
          <w:rPr>
            <w:rStyle w:val="Hipervnculo"/>
            <w:lang w:val="es-ES_tradnl"/>
          </w:rPr>
          <w:t>Java Persistence API (JPA)</w:t>
        </w:r>
        <w:r>
          <w:rPr>
            <w:noProof/>
            <w:webHidden/>
          </w:rPr>
          <w:tab/>
        </w:r>
        <w:r>
          <w:rPr>
            <w:noProof/>
            <w:webHidden/>
          </w:rPr>
          <w:fldChar w:fldCharType="begin"/>
        </w:r>
        <w:r>
          <w:rPr>
            <w:noProof/>
            <w:webHidden/>
          </w:rPr>
          <w:instrText xml:space="preserve"> PAGEREF _Toc530726158 \h </w:instrText>
        </w:r>
        <w:r>
          <w:rPr>
            <w:noProof/>
            <w:webHidden/>
          </w:rPr>
        </w:r>
      </w:ins>
      <w:r>
        <w:rPr>
          <w:noProof/>
          <w:webHidden/>
        </w:rPr>
        <w:fldChar w:fldCharType="separate"/>
      </w:r>
      <w:ins w:id="43" w:author="GUILLEM SIMON Emilio" w:date="2018-11-23T08:46:00Z">
        <w:r>
          <w:rPr>
            <w:noProof/>
            <w:webHidden/>
          </w:rPr>
          <w:t>13</w:t>
        </w:r>
        <w:r>
          <w:rPr>
            <w:noProof/>
            <w:webHidden/>
          </w:rPr>
          <w:fldChar w:fldCharType="end"/>
        </w:r>
        <w:r w:rsidRPr="00AD14E0">
          <w:rPr>
            <w:rStyle w:val="Hipervnculo"/>
          </w:rPr>
          <w:fldChar w:fldCharType="end"/>
        </w:r>
      </w:ins>
    </w:p>
    <w:p w14:paraId="6CAC0D84" w14:textId="73678BBC" w:rsidR="00EF5A8D" w:rsidRDefault="00EF5A8D">
      <w:pPr>
        <w:pStyle w:val="TDC3"/>
        <w:rPr>
          <w:ins w:id="44" w:author="GUILLEM SIMON Emilio" w:date="2018-11-23T08:46:00Z"/>
          <w:rFonts w:asciiTheme="minorHAnsi" w:eastAsiaTheme="minorEastAsia" w:hAnsiTheme="minorHAnsi" w:cstheme="minorBidi"/>
          <w:noProof/>
          <w:sz w:val="22"/>
          <w:szCs w:val="22"/>
          <w:lang w:val="es-ES" w:eastAsia="es-ES"/>
        </w:rPr>
      </w:pPr>
      <w:ins w:id="45"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"_Toc530726159"</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1.4.1.</w:t>
        </w:r>
        <w:r>
          <w:rPr>
            <w:rFonts w:asciiTheme="minorHAnsi" w:eastAsiaTheme="minorEastAsia" w:hAnsiTheme="minorHAnsi" w:cstheme="minorBidi"/>
            <w:noProof/>
            <w:sz w:val="22"/>
            <w:szCs w:val="22"/>
            <w:lang w:val="es-ES" w:eastAsia="es-ES"/>
          </w:rPr>
          <w:tab/>
        </w:r>
        <w:r w:rsidRPr="00AD14E0">
          <w:rPr>
            <w:rStyle w:val="Hipervnculo"/>
            <w:lang w:val="es-ES"/>
          </w:rPr>
          <w:t>EJB 3.0 and JPA 1.0</w:t>
        </w:r>
        <w:r>
          <w:rPr>
            <w:noProof/>
            <w:webHidden/>
          </w:rPr>
          <w:tab/>
        </w:r>
        <w:r>
          <w:rPr>
            <w:noProof/>
            <w:webHidden/>
          </w:rPr>
          <w:fldChar w:fldCharType="begin"/>
        </w:r>
        <w:r>
          <w:rPr>
            <w:noProof/>
            <w:webHidden/>
          </w:rPr>
          <w:instrText xml:space="preserve"> PAGEREF _Toc530726159 \h </w:instrText>
        </w:r>
        <w:r>
          <w:rPr>
            <w:noProof/>
            <w:webHidden/>
          </w:rPr>
        </w:r>
      </w:ins>
      <w:r>
        <w:rPr>
          <w:noProof/>
          <w:webHidden/>
        </w:rPr>
        <w:fldChar w:fldCharType="separate"/>
      </w:r>
      <w:ins w:id="46" w:author="GUILLEM SIMON Emilio" w:date="2018-11-23T08:46:00Z">
        <w:r>
          <w:rPr>
            <w:noProof/>
            <w:webHidden/>
          </w:rPr>
          <w:t>14</w:t>
        </w:r>
        <w:r>
          <w:rPr>
            <w:noProof/>
            <w:webHidden/>
          </w:rPr>
          <w:fldChar w:fldCharType="end"/>
        </w:r>
        <w:r w:rsidRPr="00AD14E0">
          <w:rPr>
            <w:rStyle w:val="Hipervnculo"/>
          </w:rPr>
          <w:fldChar w:fldCharType="end"/>
        </w:r>
      </w:ins>
    </w:p>
    <w:p w14:paraId="1F8F82BB" w14:textId="177D8D8B" w:rsidR="00EF5A8D" w:rsidRDefault="00EF5A8D">
      <w:pPr>
        <w:pStyle w:val="TDC3"/>
        <w:rPr>
          <w:ins w:id="47" w:author="GUILLEM SIMON Emilio" w:date="2018-11-23T08:46:00Z"/>
          <w:rFonts w:asciiTheme="minorHAnsi" w:eastAsiaTheme="minorEastAsia" w:hAnsiTheme="minorHAnsi" w:cstheme="minorBidi"/>
          <w:noProof/>
          <w:sz w:val="22"/>
          <w:szCs w:val="22"/>
          <w:lang w:val="es-ES" w:eastAsia="es-ES"/>
        </w:rPr>
      </w:pPr>
      <w:ins w:id="48"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"_Toc530726160"</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1.4.2.</w:t>
        </w:r>
        <w:r>
          <w:rPr>
            <w:rFonts w:asciiTheme="minorHAnsi" w:eastAsiaTheme="minorEastAsia" w:hAnsiTheme="minorHAnsi" w:cstheme="minorBidi"/>
            <w:noProof/>
            <w:sz w:val="22"/>
            <w:szCs w:val="22"/>
            <w:lang w:val="es-ES" w:eastAsia="es-ES"/>
          </w:rPr>
          <w:tab/>
        </w:r>
        <w:r w:rsidRPr="00AD14E0">
          <w:rPr>
            <w:rStyle w:val="Hipervnculo"/>
            <w:lang w:val="es-ES"/>
          </w:rPr>
          <w:t>JPA 2.0</w:t>
        </w:r>
        <w:r>
          <w:rPr>
            <w:noProof/>
            <w:webHidden/>
          </w:rPr>
          <w:tab/>
        </w:r>
        <w:r>
          <w:rPr>
            <w:noProof/>
            <w:webHidden/>
          </w:rPr>
          <w:fldChar w:fldCharType="begin"/>
        </w:r>
        <w:r>
          <w:rPr>
            <w:noProof/>
            <w:webHidden/>
          </w:rPr>
          <w:instrText xml:space="preserve"> PAGEREF _Toc530726160 \h </w:instrText>
        </w:r>
        <w:r>
          <w:rPr>
            <w:noProof/>
            <w:webHidden/>
          </w:rPr>
        </w:r>
      </w:ins>
      <w:r>
        <w:rPr>
          <w:noProof/>
          <w:webHidden/>
        </w:rPr>
        <w:fldChar w:fldCharType="separate"/>
      </w:r>
      <w:ins w:id="49" w:author="GUILLEM SIMON Emilio" w:date="2018-11-23T08:46:00Z">
        <w:r>
          <w:rPr>
            <w:noProof/>
            <w:webHidden/>
          </w:rPr>
          <w:t>14</w:t>
        </w:r>
        <w:r>
          <w:rPr>
            <w:noProof/>
            <w:webHidden/>
          </w:rPr>
          <w:fldChar w:fldCharType="end"/>
        </w:r>
        <w:r w:rsidRPr="00AD14E0">
          <w:rPr>
            <w:rStyle w:val="Hipervnculo"/>
          </w:rPr>
          <w:fldChar w:fldCharType="end"/>
        </w:r>
      </w:ins>
    </w:p>
    <w:p w14:paraId="5F970A7C" w14:textId="16B95ABE" w:rsidR="00EF5A8D" w:rsidRDefault="00EF5A8D">
      <w:pPr>
        <w:pStyle w:val="TDC3"/>
        <w:rPr>
          <w:ins w:id="50" w:author="GUILLEM SIMON Emilio" w:date="2018-11-23T08:46:00Z"/>
          <w:rFonts w:asciiTheme="minorHAnsi" w:eastAsiaTheme="minorEastAsia" w:hAnsiTheme="minorHAnsi" w:cstheme="minorBidi"/>
          <w:noProof/>
          <w:sz w:val="22"/>
          <w:szCs w:val="22"/>
          <w:lang w:val="es-ES" w:eastAsia="es-ES"/>
        </w:rPr>
      </w:pPr>
      <w:ins w:id="51"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"_Toc530726161"</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1.4.3.</w:t>
        </w:r>
        <w:r>
          <w:rPr>
            <w:rFonts w:asciiTheme="minorHAnsi" w:eastAsiaTheme="minorEastAsia" w:hAnsiTheme="minorHAnsi" w:cstheme="minorBidi"/>
            <w:noProof/>
            <w:sz w:val="22"/>
            <w:szCs w:val="22"/>
            <w:lang w:val="es-ES" w:eastAsia="es-ES"/>
          </w:rPr>
          <w:tab/>
        </w:r>
        <w:r w:rsidRPr="00AD14E0">
          <w:rPr>
            <w:rStyle w:val="Hipervnculo"/>
            <w:lang w:val="es-ES"/>
          </w:rPr>
          <w:t>JPA 2.1</w:t>
        </w:r>
        <w:r>
          <w:rPr>
            <w:noProof/>
            <w:webHidden/>
          </w:rPr>
          <w:tab/>
        </w:r>
        <w:r>
          <w:rPr>
            <w:noProof/>
            <w:webHidden/>
          </w:rPr>
          <w:fldChar w:fldCharType="begin"/>
        </w:r>
        <w:r>
          <w:rPr>
            <w:noProof/>
            <w:webHidden/>
          </w:rPr>
          <w:instrText xml:space="preserve"> PAGEREF _Toc530726161 \h </w:instrText>
        </w:r>
        <w:r>
          <w:rPr>
            <w:noProof/>
            <w:webHidden/>
          </w:rPr>
        </w:r>
      </w:ins>
      <w:r>
        <w:rPr>
          <w:noProof/>
          <w:webHidden/>
        </w:rPr>
        <w:fldChar w:fldCharType="separate"/>
      </w:r>
      <w:ins w:id="52" w:author="GUILLEM SIMON Emilio" w:date="2018-11-23T08:46:00Z">
        <w:r>
          <w:rPr>
            <w:noProof/>
            <w:webHidden/>
          </w:rPr>
          <w:t>14</w:t>
        </w:r>
        <w:r>
          <w:rPr>
            <w:noProof/>
            <w:webHidden/>
          </w:rPr>
          <w:fldChar w:fldCharType="end"/>
        </w:r>
        <w:r w:rsidRPr="00AD14E0">
          <w:rPr>
            <w:rStyle w:val="Hipervnculo"/>
          </w:rPr>
          <w:fldChar w:fldCharType="end"/>
        </w:r>
      </w:ins>
    </w:p>
    <w:p w14:paraId="407A2CFC" w14:textId="7F797135" w:rsidR="00EF5A8D" w:rsidRDefault="00EF5A8D">
      <w:pPr>
        <w:pStyle w:val="TDC3"/>
        <w:rPr>
          <w:ins w:id="53" w:author="GUILLEM SIMON Emilio" w:date="2018-11-23T08:46:00Z"/>
          <w:rFonts w:asciiTheme="minorHAnsi" w:eastAsiaTheme="minorEastAsia" w:hAnsiTheme="minorHAnsi" w:cstheme="minorBidi"/>
          <w:noProof/>
          <w:sz w:val="22"/>
          <w:szCs w:val="22"/>
          <w:lang w:val="es-ES" w:eastAsia="es-ES"/>
        </w:rPr>
      </w:pPr>
      <w:ins w:id="54"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"_Toc530726162"</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1.4.4.</w:t>
        </w:r>
        <w:r>
          <w:rPr>
            <w:rFonts w:asciiTheme="minorHAnsi" w:eastAsiaTheme="minorEastAsia" w:hAnsiTheme="minorHAnsi" w:cstheme="minorBidi"/>
            <w:noProof/>
            <w:sz w:val="22"/>
            <w:szCs w:val="22"/>
            <w:lang w:val="es-ES" w:eastAsia="es-ES"/>
          </w:rPr>
          <w:tab/>
        </w:r>
        <w:r w:rsidRPr="00AD14E0">
          <w:rPr>
            <w:rStyle w:val="Hipervnculo"/>
            <w:lang w:val="es-ES"/>
          </w:rPr>
          <w:t>JPA 2.2 and EJB 3.2</w:t>
        </w:r>
        <w:r>
          <w:rPr>
            <w:noProof/>
            <w:webHidden/>
          </w:rPr>
          <w:tab/>
        </w:r>
        <w:r>
          <w:rPr>
            <w:noProof/>
            <w:webHidden/>
          </w:rPr>
          <w:fldChar w:fldCharType="begin"/>
        </w:r>
        <w:r>
          <w:rPr>
            <w:noProof/>
            <w:webHidden/>
          </w:rPr>
          <w:instrText xml:space="preserve"> PAGEREF _Toc530726162 \h </w:instrText>
        </w:r>
        <w:r>
          <w:rPr>
            <w:noProof/>
            <w:webHidden/>
          </w:rPr>
        </w:r>
      </w:ins>
      <w:r>
        <w:rPr>
          <w:noProof/>
          <w:webHidden/>
        </w:rPr>
        <w:fldChar w:fldCharType="separate"/>
      </w:r>
      <w:ins w:id="55" w:author="GUILLEM SIMON Emilio" w:date="2018-11-23T08:46:00Z">
        <w:r>
          <w:rPr>
            <w:noProof/>
            <w:webHidden/>
          </w:rPr>
          <w:t>14</w:t>
        </w:r>
        <w:r>
          <w:rPr>
            <w:noProof/>
            <w:webHidden/>
          </w:rPr>
          <w:fldChar w:fldCharType="end"/>
        </w:r>
        <w:r w:rsidRPr="00AD14E0">
          <w:rPr>
            <w:rStyle w:val="Hipervnculo"/>
          </w:rPr>
          <w:fldChar w:fldCharType="end"/>
        </w:r>
      </w:ins>
    </w:p>
    <w:p w14:paraId="2A1C95A4" w14:textId="7A7BE04C" w:rsidR="00EF5A8D" w:rsidRDefault="00EF5A8D">
      <w:pPr>
        <w:pStyle w:val="TDC2"/>
        <w:rPr>
          <w:ins w:id="56" w:author="GUILLEM SIMON Emilio" w:date="2018-11-23T08:46:00Z"/>
          <w:rFonts w:asciiTheme="minorHAnsi" w:eastAsiaTheme="minorEastAsia" w:hAnsiTheme="minorHAnsi" w:cstheme="minorBidi"/>
          <w:b w:val="0"/>
          <w:bCs w:val="0"/>
          <w:noProof/>
          <w:sz w:val="22"/>
          <w:szCs w:val="22"/>
          <w:lang w:val="es-ES" w:eastAsia="es-ES"/>
        </w:rPr>
      </w:pPr>
      <w:ins w:id="57"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"_Toc530726163"</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_tradnl"/>
          </w:rPr>
          <w:t>1.5.</w:t>
        </w:r>
        <w:r>
          <w:rPr>
            <w:rFonts w:asciiTheme="minorHAnsi" w:eastAsiaTheme="minorEastAsia" w:hAnsiTheme="minorHAnsi" w:cstheme="minorBidi"/>
            <w:b w:val="0"/>
            <w:bCs w:val="0"/>
            <w:noProof/>
            <w:sz w:val="22"/>
            <w:szCs w:val="22"/>
            <w:lang w:val="es-ES" w:eastAsia="es-ES"/>
          </w:rPr>
          <w:tab/>
        </w:r>
        <w:r w:rsidRPr="00AD14E0">
          <w:rPr>
            <w:rStyle w:val="Hipervnculo"/>
            <w:lang w:val="es-ES_tradnl"/>
          </w:rPr>
          <w:t>Resumen</w:t>
        </w:r>
        <w:r>
          <w:rPr>
            <w:noProof/>
            <w:webHidden/>
          </w:rPr>
          <w:tab/>
        </w:r>
        <w:r>
          <w:rPr>
            <w:noProof/>
            <w:webHidden/>
          </w:rPr>
          <w:fldChar w:fldCharType="begin"/>
        </w:r>
        <w:r>
          <w:rPr>
            <w:noProof/>
            <w:webHidden/>
          </w:rPr>
          <w:instrText xml:space="preserve"> PAGEREF _Toc530726163 \h </w:instrText>
        </w:r>
        <w:r>
          <w:rPr>
            <w:noProof/>
            <w:webHidden/>
          </w:rPr>
        </w:r>
      </w:ins>
      <w:r>
        <w:rPr>
          <w:noProof/>
          <w:webHidden/>
        </w:rPr>
        <w:fldChar w:fldCharType="separate"/>
      </w:r>
      <w:ins w:id="58" w:author="GUILLEM SIMON Emilio" w:date="2018-11-23T08:46:00Z">
        <w:r>
          <w:rPr>
            <w:noProof/>
            <w:webHidden/>
          </w:rPr>
          <w:t>15</w:t>
        </w:r>
        <w:r>
          <w:rPr>
            <w:noProof/>
            <w:webHidden/>
          </w:rPr>
          <w:fldChar w:fldCharType="end"/>
        </w:r>
        <w:r w:rsidRPr="00AD14E0">
          <w:rPr>
            <w:rStyle w:val="Hipervnculo"/>
          </w:rPr>
          <w:fldChar w:fldCharType="end"/>
        </w:r>
      </w:ins>
    </w:p>
    <w:p w14:paraId="25A5831B" w14:textId="3F318E1F" w:rsidR="00EF5A8D" w:rsidRDefault="00EF5A8D">
      <w:pPr>
        <w:pStyle w:val="TDC3"/>
        <w:rPr>
          <w:ins w:id="59" w:author="GUILLEM SIMON Emilio" w:date="2018-11-23T08:46:00Z"/>
          <w:rFonts w:asciiTheme="minorHAnsi" w:eastAsiaTheme="minorEastAsia" w:hAnsiTheme="minorHAnsi" w:cstheme="minorBidi"/>
          <w:noProof/>
          <w:sz w:val="22"/>
          <w:szCs w:val="22"/>
          <w:lang w:val="es-ES" w:eastAsia="es-ES"/>
        </w:rPr>
      </w:pPr>
      <w:ins w:id="60"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"_Toc530726164"</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1.5.1.</w:t>
        </w:r>
        <w:r>
          <w:rPr>
            <w:rFonts w:asciiTheme="minorHAnsi" w:eastAsiaTheme="minorEastAsia" w:hAnsiTheme="minorHAnsi" w:cstheme="minorBidi"/>
            <w:noProof/>
            <w:sz w:val="22"/>
            <w:szCs w:val="22"/>
            <w:lang w:val="es-ES" w:eastAsia="es-ES"/>
          </w:rPr>
          <w:tab/>
        </w:r>
        <w:r w:rsidRPr="00AD14E0">
          <w:rPr>
            <w:rStyle w:val="Hipervnculo"/>
            <w:lang w:val="es-ES"/>
          </w:rPr>
          <w:t>Persistencia de los POJOs</w:t>
        </w:r>
        <w:r>
          <w:rPr>
            <w:noProof/>
            <w:webHidden/>
          </w:rPr>
          <w:tab/>
        </w:r>
        <w:r>
          <w:rPr>
            <w:noProof/>
            <w:webHidden/>
          </w:rPr>
          <w:fldChar w:fldCharType="begin"/>
        </w:r>
        <w:r>
          <w:rPr>
            <w:noProof/>
            <w:webHidden/>
          </w:rPr>
          <w:instrText xml:space="preserve"> PAGEREF _Toc530726164 \h </w:instrText>
        </w:r>
        <w:r>
          <w:rPr>
            <w:noProof/>
            <w:webHidden/>
          </w:rPr>
        </w:r>
      </w:ins>
      <w:r>
        <w:rPr>
          <w:noProof/>
          <w:webHidden/>
        </w:rPr>
        <w:fldChar w:fldCharType="separate"/>
      </w:r>
      <w:ins w:id="61" w:author="GUILLEM SIMON Emilio" w:date="2018-11-23T08:46:00Z">
        <w:r>
          <w:rPr>
            <w:noProof/>
            <w:webHidden/>
          </w:rPr>
          <w:t>15</w:t>
        </w:r>
        <w:r>
          <w:rPr>
            <w:noProof/>
            <w:webHidden/>
          </w:rPr>
          <w:fldChar w:fldCharType="end"/>
        </w:r>
        <w:r w:rsidRPr="00AD14E0">
          <w:rPr>
            <w:rStyle w:val="Hipervnculo"/>
          </w:rPr>
          <w:fldChar w:fldCharType="end"/>
        </w:r>
      </w:ins>
    </w:p>
    <w:p w14:paraId="59A36412" w14:textId="772B6BD0" w:rsidR="00EF5A8D" w:rsidRDefault="00EF5A8D">
      <w:pPr>
        <w:pStyle w:val="TDC3"/>
        <w:rPr>
          <w:ins w:id="62" w:author="GUILLEM SIMON Emilio" w:date="2018-11-23T08:46:00Z"/>
          <w:rFonts w:asciiTheme="minorHAnsi" w:eastAsiaTheme="minorEastAsia" w:hAnsiTheme="minorHAnsi" w:cstheme="minorBidi"/>
          <w:noProof/>
          <w:sz w:val="22"/>
          <w:szCs w:val="22"/>
          <w:lang w:val="es-ES" w:eastAsia="es-ES"/>
        </w:rPr>
      </w:pPr>
      <w:ins w:id="63"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"_Toc530726165"</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1.5.2.</w:t>
        </w:r>
        <w:r>
          <w:rPr>
            <w:rFonts w:asciiTheme="minorHAnsi" w:eastAsiaTheme="minorEastAsia" w:hAnsiTheme="minorHAnsi" w:cstheme="minorBidi"/>
            <w:noProof/>
            <w:sz w:val="22"/>
            <w:szCs w:val="22"/>
            <w:lang w:val="es-ES" w:eastAsia="es-ES"/>
          </w:rPr>
          <w:tab/>
        </w:r>
        <w:r w:rsidRPr="00AD14E0">
          <w:rPr>
            <w:rStyle w:val="Hipervnculo"/>
            <w:lang w:val="es-ES"/>
          </w:rPr>
          <w:t>No intrusivo</w:t>
        </w:r>
        <w:r>
          <w:rPr>
            <w:noProof/>
            <w:webHidden/>
          </w:rPr>
          <w:tab/>
        </w:r>
        <w:r>
          <w:rPr>
            <w:noProof/>
            <w:webHidden/>
          </w:rPr>
          <w:fldChar w:fldCharType="begin"/>
        </w:r>
        <w:r>
          <w:rPr>
            <w:noProof/>
            <w:webHidden/>
          </w:rPr>
          <w:instrText xml:space="preserve"> PAGEREF _Toc530726165 \h </w:instrText>
        </w:r>
        <w:r>
          <w:rPr>
            <w:noProof/>
            <w:webHidden/>
          </w:rPr>
        </w:r>
      </w:ins>
      <w:r>
        <w:rPr>
          <w:noProof/>
          <w:webHidden/>
        </w:rPr>
        <w:fldChar w:fldCharType="separate"/>
      </w:r>
      <w:ins w:id="64" w:author="GUILLEM SIMON Emilio" w:date="2018-11-23T08:46:00Z">
        <w:r>
          <w:rPr>
            <w:noProof/>
            <w:webHidden/>
          </w:rPr>
          <w:t>15</w:t>
        </w:r>
        <w:r>
          <w:rPr>
            <w:noProof/>
            <w:webHidden/>
          </w:rPr>
          <w:fldChar w:fldCharType="end"/>
        </w:r>
        <w:r w:rsidRPr="00AD14E0">
          <w:rPr>
            <w:rStyle w:val="Hipervnculo"/>
          </w:rPr>
          <w:fldChar w:fldCharType="end"/>
        </w:r>
      </w:ins>
    </w:p>
    <w:p w14:paraId="6C42E865" w14:textId="77440A45" w:rsidR="00EF5A8D" w:rsidRDefault="00EF5A8D">
      <w:pPr>
        <w:pStyle w:val="TDC3"/>
        <w:rPr>
          <w:ins w:id="65" w:author="GUILLEM SIMON Emilio" w:date="2018-11-23T08:46:00Z"/>
          <w:rFonts w:asciiTheme="minorHAnsi" w:eastAsiaTheme="minorEastAsia" w:hAnsiTheme="minorHAnsi" w:cstheme="minorBidi"/>
          <w:noProof/>
          <w:sz w:val="22"/>
          <w:szCs w:val="22"/>
          <w:lang w:val="es-ES" w:eastAsia="es-ES"/>
        </w:rPr>
      </w:pPr>
      <w:ins w:id="66"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"_Toc530726166"</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1.5.3.</w:t>
        </w:r>
        <w:r>
          <w:rPr>
            <w:rFonts w:asciiTheme="minorHAnsi" w:eastAsiaTheme="minorEastAsia" w:hAnsiTheme="minorHAnsi" w:cstheme="minorBidi"/>
            <w:noProof/>
            <w:sz w:val="22"/>
            <w:szCs w:val="22"/>
            <w:lang w:val="es-ES" w:eastAsia="es-ES"/>
          </w:rPr>
          <w:tab/>
        </w:r>
        <w:r w:rsidRPr="00AD14E0">
          <w:rPr>
            <w:rStyle w:val="Hipervnculo"/>
            <w:lang w:val="es-ES"/>
          </w:rPr>
          <w:t>Object queries</w:t>
        </w:r>
        <w:r>
          <w:rPr>
            <w:noProof/>
            <w:webHidden/>
          </w:rPr>
          <w:tab/>
        </w:r>
        <w:r>
          <w:rPr>
            <w:noProof/>
            <w:webHidden/>
          </w:rPr>
          <w:fldChar w:fldCharType="begin"/>
        </w:r>
        <w:r>
          <w:rPr>
            <w:noProof/>
            <w:webHidden/>
          </w:rPr>
          <w:instrText xml:space="preserve"> PAGEREF _Toc530726166 \h </w:instrText>
        </w:r>
        <w:r>
          <w:rPr>
            <w:noProof/>
            <w:webHidden/>
          </w:rPr>
        </w:r>
      </w:ins>
      <w:r>
        <w:rPr>
          <w:noProof/>
          <w:webHidden/>
        </w:rPr>
        <w:fldChar w:fldCharType="separate"/>
      </w:r>
      <w:ins w:id="67" w:author="GUILLEM SIMON Emilio" w:date="2018-11-23T08:46:00Z">
        <w:r>
          <w:rPr>
            <w:noProof/>
            <w:webHidden/>
          </w:rPr>
          <w:t>15</w:t>
        </w:r>
        <w:r>
          <w:rPr>
            <w:noProof/>
            <w:webHidden/>
          </w:rPr>
          <w:fldChar w:fldCharType="end"/>
        </w:r>
        <w:r w:rsidRPr="00AD14E0">
          <w:rPr>
            <w:rStyle w:val="Hipervnculo"/>
          </w:rPr>
          <w:fldChar w:fldCharType="end"/>
        </w:r>
      </w:ins>
    </w:p>
    <w:p w14:paraId="5DDA4D12" w14:textId="1EC737EC" w:rsidR="00EF5A8D" w:rsidRDefault="00EF5A8D">
      <w:pPr>
        <w:pStyle w:val="TDC3"/>
        <w:rPr>
          <w:ins w:id="68" w:author="GUILLEM SIMON Emilio" w:date="2018-11-23T08:46:00Z"/>
          <w:rFonts w:asciiTheme="minorHAnsi" w:eastAsiaTheme="minorEastAsia" w:hAnsiTheme="minorHAnsi" w:cstheme="minorBidi"/>
          <w:noProof/>
          <w:sz w:val="22"/>
          <w:szCs w:val="22"/>
          <w:lang w:val="es-ES" w:eastAsia="es-ES"/>
        </w:rPr>
      </w:pPr>
      <w:ins w:id="69"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"_Toc530726167"</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1.5.4.</w:t>
        </w:r>
        <w:r>
          <w:rPr>
            <w:rFonts w:asciiTheme="minorHAnsi" w:eastAsiaTheme="minorEastAsia" w:hAnsiTheme="minorHAnsi" w:cstheme="minorBidi"/>
            <w:noProof/>
            <w:sz w:val="22"/>
            <w:szCs w:val="22"/>
            <w:lang w:val="es-ES" w:eastAsia="es-ES"/>
          </w:rPr>
          <w:tab/>
        </w:r>
        <w:r w:rsidRPr="00AD14E0">
          <w:rPr>
            <w:rStyle w:val="Hipervnculo"/>
            <w:lang w:val="es-ES"/>
          </w:rPr>
          <w:t>Mobile Entities</w:t>
        </w:r>
        <w:r>
          <w:rPr>
            <w:noProof/>
            <w:webHidden/>
          </w:rPr>
          <w:tab/>
        </w:r>
        <w:r>
          <w:rPr>
            <w:noProof/>
            <w:webHidden/>
          </w:rPr>
          <w:fldChar w:fldCharType="begin"/>
        </w:r>
        <w:r>
          <w:rPr>
            <w:noProof/>
            <w:webHidden/>
          </w:rPr>
          <w:instrText xml:space="preserve"> PAGEREF _Toc530726167 \h </w:instrText>
        </w:r>
        <w:r>
          <w:rPr>
            <w:noProof/>
            <w:webHidden/>
          </w:rPr>
        </w:r>
      </w:ins>
      <w:r>
        <w:rPr>
          <w:noProof/>
          <w:webHidden/>
        </w:rPr>
        <w:fldChar w:fldCharType="separate"/>
      </w:r>
      <w:ins w:id="70" w:author="GUILLEM SIMON Emilio" w:date="2018-11-23T08:46:00Z">
        <w:r>
          <w:rPr>
            <w:noProof/>
            <w:webHidden/>
          </w:rPr>
          <w:t>15</w:t>
        </w:r>
        <w:r>
          <w:rPr>
            <w:noProof/>
            <w:webHidden/>
          </w:rPr>
          <w:fldChar w:fldCharType="end"/>
        </w:r>
        <w:r w:rsidRPr="00AD14E0">
          <w:rPr>
            <w:rStyle w:val="Hipervnculo"/>
          </w:rPr>
          <w:fldChar w:fldCharType="end"/>
        </w:r>
      </w:ins>
    </w:p>
    <w:p w14:paraId="1ACB986A" w14:textId="730A45D4" w:rsidR="00EF5A8D" w:rsidRDefault="00EF5A8D">
      <w:pPr>
        <w:pStyle w:val="TDC3"/>
        <w:rPr>
          <w:ins w:id="71" w:author="GUILLEM SIMON Emilio" w:date="2018-11-23T08:46:00Z"/>
          <w:rFonts w:asciiTheme="minorHAnsi" w:eastAsiaTheme="minorEastAsia" w:hAnsiTheme="minorHAnsi" w:cstheme="minorBidi"/>
          <w:noProof/>
          <w:sz w:val="22"/>
          <w:szCs w:val="22"/>
          <w:lang w:val="es-ES" w:eastAsia="es-ES"/>
        </w:rPr>
      </w:pPr>
      <w:ins w:id="72"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"_Toc530726168"</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1.5.5.</w:t>
        </w:r>
        <w:r>
          <w:rPr>
            <w:rFonts w:asciiTheme="minorHAnsi" w:eastAsiaTheme="minorEastAsia" w:hAnsiTheme="minorHAnsi" w:cstheme="minorBidi"/>
            <w:noProof/>
            <w:sz w:val="22"/>
            <w:szCs w:val="22"/>
            <w:lang w:val="es-ES" w:eastAsia="es-ES"/>
          </w:rPr>
          <w:tab/>
        </w:r>
        <w:r w:rsidRPr="00AD14E0">
          <w:rPr>
            <w:rStyle w:val="Hipervnculo"/>
            <w:lang w:val="es-ES"/>
          </w:rPr>
          <w:t>Configuración simple</w:t>
        </w:r>
        <w:r>
          <w:rPr>
            <w:noProof/>
            <w:webHidden/>
          </w:rPr>
          <w:tab/>
        </w:r>
        <w:r>
          <w:rPr>
            <w:noProof/>
            <w:webHidden/>
          </w:rPr>
          <w:fldChar w:fldCharType="begin"/>
        </w:r>
        <w:r>
          <w:rPr>
            <w:noProof/>
            <w:webHidden/>
          </w:rPr>
          <w:instrText xml:space="preserve"> PAGEREF _Toc530726168 \h </w:instrText>
        </w:r>
        <w:r>
          <w:rPr>
            <w:noProof/>
            <w:webHidden/>
          </w:rPr>
        </w:r>
      </w:ins>
      <w:r>
        <w:rPr>
          <w:noProof/>
          <w:webHidden/>
        </w:rPr>
        <w:fldChar w:fldCharType="separate"/>
      </w:r>
      <w:ins w:id="73" w:author="GUILLEM SIMON Emilio" w:date="2018-11-23T08:46:00Z">
        <w:r>
          <w:rPr>
            <w:noProof/>
            <w:webHidden/>
          </w:rPr>
          <w:t>15</w:t>
        </w:r>
        <w:r>
          <w:rPr>
            <w:noProof/>
            <w:webHidden/>
          </w:rPr>
          <w:fldChar w:fldCharType="end"/>
        </w:r>
        <w:r w:rsidRPr="00AD14E0">
          <w:rPr>
            <w:rStyle w:val="Hipervnculo"/>
          </w:rPr>
          <w:fldChar w:fldCharType="end"/>
        </w:r>
      </w:ins>
    </w:p>
    <w:p w14:paraId="0FA2CB11" w14:textId="618C188A" w:rsidR="00EF5A8D" w:rsidRDefault="00EF5A8D">
      <w:pPr>
        <w:pStyle w:val="TDC3"/>
        <w:rPr>
          <w:ins w:id="74" w:author="GUILLEM SIMON Emilio" w:date="2018-11-23T08:46:00Z"/>
          <w:rFonts w:asciiTheme="minorHAnsi" w:eastAsiaTheme="minorEastAsia" w:hAnsiTheme="minorHAnsi" w:cstheme="minorBidi"/>
          <w:noProof/>
          <w:sz w:val="22"/>
          <w:szCs w:val="22"/>
          <w:lang w:val="es-ES" w:eastAsia="es-ES"/>
        </w:rPr>
      </w:pPr>
      <w:ins w:id="75"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"_Toc530726169"</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1.5.6.</w:t>
        </w:r>
        <w:r>
          <w:rPr>
            <w:rFonts w:asciiTheme="minorHAnsi" w:eastAsiaTheme="minorEastAsia" w:hAnsiTheme="minorHAnsi" w:cstheme="minorBidi"/>
            <w:noProof/>
            <w:sz w:val="22"/>
            <w:szCs w:val="22"/>
            <w:lang w:val="es-ES" w:eastAsia="es-ES"/>
          </w:rPr>
          <w:tab/>
        </w:r>
        <w:r w:rsidRPr="00AD14E0">
          <w:rPr>
            <w:rStyle w:val="Hipervnculo"/>
            <w:lang w:val="es-ES"/>
          </w:rPr>
          <w:t>Integración y Tests.</w:t>
        </w:r>
        <w:r>
          <w:rPr>
            <w:noProof/>
            <w:webHidden/>
          </w:rPr>
          <w:tab/>
        </w:r>
        <w:r>
          <w:rPr>
            <w:noProof/>
            <w:webHidden/>
          </w:rPr>
          <w:fldChar w:fldCharType="begin"/>
        </w:r>
        <w:r>
          <w:rPr>
            <w:noProof/>
            <w:webHidden/>
          </w:rPr>
          <w:instrText xml:space="preserve"> PAGEREF _Toc530726169 \h </w:instrText>
        </w:r>
        <w:r>
          <w:rPr>
            <w:noProof/>
            <w:webHidden/>
          </w:rPr>
        </w:r>
      </w:ins>
      <w:r>
        <w:rPr>
          <w:noProof/>
          <w:webHidden/>
        </w:rPr>
        <w:fldChar w:fldCharType="separate"/>
      </w:r>
      <w:ins w:id="76" w:author="GUILLEM SIMON Emilio" w:date="2018-11-23T08:46:00Z">
        <w:r>
          <w:rPr>
            <w:noProof/>
            <w:webHidden/>
          </w:rPr>
          <w:t>16</w:t>
        </w:r>
        <w:r>
          <w:rPr>
            <w:noProof/>
            <w:webHidden/>
          </w:rPr>
          <w:fldChar w:fldCharType="end"/>
        </w:r>
        <w:r w:rsidRPr="00AD14E0">
          <w:rPr>
            <w:rStyle w:val="Hipervnculo"/>
          </w:rPr>
          <w:fldChar w:fldCharType="end"/>
        </w:r>
      </w:ins>
    </w:p>
    <w:p w14:paraId="7354F342" w14:textId="79478720" w:rsidR="00EF5A8D" w:rsidRDefault="00EF5A8D">
      <w:pPr>
        <w:pStyle w:val="TDC2"/>
        <w:rPr>
          <w:ins w:id="77" w:author="GUILLEM SIMON Emilio" w:date="2018-11-23T08:46:00Z"/>
          <w:rFonts w:asciiTheme="minorHAnsi" w:eastAsiaTheme="minorEastAsia" w:hAnsiTheme="minorHAnsi" w:cstheme="minorBidi"/>
          <w:b w:val="0"/>
          <w:bCs w:val="0"/>
          <w:noProof/>
          <w:sz w:val="22"/>
          <w:szCs w:val="22"/>
          <w:lang w:val="es-ES" w:eastAsia="es-ES"/>
        </w:rPr>
      </w:pPr>
      <w:ins w:id="78"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"_Toc530726170"</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1.6.</w:t>
        </w:r>
        <w:r>
          <w:rPr>
            <w:rFonts w:asciiTheme="minorHAnsi" w:eastAsiaTheme="minorEastAsia" w:hAnsiTheme="minorHAnsi" w:cstheme="minorBidi"/>
            <w:b w:val="0"/>
            <w:bCs w:val="0"/>
            <w:noProof/>
            <w:sz w:val="22"/>
            <w:szCs w:val="22"/>
            <w:lang w:val="es-ES" w:eastAsia="es-ES"/>
          </w:rPr>
          <w:tab/>
        </w:r>
        <w:r w:rsidRPr="00AD14E0">
          <w:rPr>
            <w:rStyle w:val="Hipervnculo"/>
            <w:lang w:val="es-ES"/>
          </w:rPr>
          <w:t>Conclusiones</w:t>
        </w:r>
        <w:r>
          <w:rPr>
            <w:noProof/>
            <w:webHidden/>
          </w:rPr>
          <w:tab/>
        </w:r>
        <w:r>
          <w:rPr>
            <w:noProof/>
            <w:webHidden/>
          </w:rPr>
          <w:fldChar w:fldCharType="begin"/>
        </w:r>
        <w:r>
          <w:rPr>
            <w:noProof/>
            <w:webHidden/>
          </w:rPr>
          <w:instrText xml:space="preserve"> PAGEREF _Toc530726170 \h </w:instrText>
        </w:r>
        <w:r>
          <w:rPr>
            <w:noProof/>
            <w:webHidden/>
          </w:rPr>
        </w:r>
      </w:ins>
      <w:r>
        <w:rPr>
          <w:noProof/>
          <w:webHidden/>
        </w:rPr>
        <w:fldChar w:fldCharType="separate"/>
      </w:r>
      <w:ins w:id="79" w:author="GUILLEM SIMON Emilio" w:date="2018-11-23T08:46:00Z">
        <w:r>
          <w:rPr>
            <w:noProof/>
            <w:webHidden/>
          </w:rPr>
          <w:t>16</w:t>
        </w:r>
        <w:r>
          <w:rPr>
            <w:noProof/>
            <w:webHidden/>
          </w:rPr>
          <w:fldChar w:fldCharType="end"/>
        </w:r>
        <w:r w:rsidRPr="00AD14E0">
          <w:rPr>
            <w:rStyle w:val="Hipervnculo"/>
          </w:rPr>
          <w:fldChar w:fldCharType="end"/>
        </w:r>
      </w:ins>
    </w:p>
    <w:p w14:paraId="1D053200" w14:textId="35005E3E" w:rsidR="00EF5A8D" w:rsidRDefault="00EF5A8D">
      <w:pPr>
        <w:pStyle w:val="TDC1"/>
        <w:rPr>
          <w:ins w:id="80" w:author="GUILLEM SIMON Emilio" w:date="2018-11-23T08:46:00Z"/>
          <w:rFonts w:asciiTheme="minorHAnsi" w:eastAsiaTheme="minorEastAsia" w:hAnsiTheme="minorHAnsi" w:cstheme="minorBidi"/>
          <w:bCs w:val="0"/>
          <w:noProof/>
          <w:sz w:val="22"/>
          <w:szCs w:val="22"/>
          <w:lang w:val="es-ES" w:eastAsia="es-ES"/>
        </w:rPr>
      </w:pPr>
      <w:ins w:id="81"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"_Toc530726171"</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2.</w:t>
        </w:r>
        <w:r>
          <w:rPr>
            <w:rFonts w:asciiTheme="minorHAnsi" w:eastAsiaTheme="minorEastAsia" w:hAnsiTheme="minorHAnsi" w:cstheme="minorBidi"/>
            <w:bCs w:val="0"/>
            <w:noProof/>
            <w:sz w:val="22"/>
            <w:szCs w:val="22"/>
            <w:lang w:val="es-ES" w:eastAsia="es-ES"/>
          </w:rPr>
          <w:tab/>
        </w:r>
        <w:r w:rsidRPr="00AD14E0">
          <w:rPr>
            <w:rStyle w:val="Hipervnculo"/>
            <w:lang w:val="es-ES"/>
          </w:rPr>
          <w:t>Introducción a Entidades y Persistencia</w:t>
        </w:r>
        <w:r>
          <w:rPr>
            <w:noProof/>
            <w:webHidden/>
          </w:rPr>
          <w:tab/>
        </w:r>
        <w:r>
          <w:rPr>
            <w:noProof/>
            <w:webHidden/>
          </w:rPr>
          <w:fldChar w:fldCharType="begin"/>
        </w:r>
        <w:r>
          <w:rPr>
            <w:noProof/>
            <w:webHidden/>
          </w:rPr>
          <w:instrText xml:space="preserve"> PAGEREF _Toc530726171 \h </w:instrText>
        </w:r>
        <w:r>
          <w:rPr>
            <w:noProof/>
            <w:webHidden/>
          </w:rPr>
        </w:r>
      </w:ins>
      <w:r>
        <w:rPr>
          <w:noProof/>
          <w:webHidden/>
        </w:rPr>
        <w:fldChar w:fldCharType="separate"/>
      </w:r>
      <w:ins w:id="82" w:author="GUILLEM SIMON Emilio" w:date="2018-11-23T08:46:00Z">
        <w:r>
          <w:rPr>
            <w:noProof/>
            <w:webHidden/>
          </w:rPr>
          <w:t>17</w:t>
        </w:r>
        <w:r>
          <w:rPr>
            <w:noProof/>
            <w:webHidden/>
          </w:rPr>
          <w:fldChar w:fldCharType="end"/>
        </w:r>
        <w:r w:rsidRPr="00AD14E0">
          <w:rPr>
            <w:rStyle w:val="Hipervnculo"/>
          </w:rPr>
          <w:fldChar w:fldCharType="end"/>
        </w:r>
      </w:ins>
    </w:p>
    <w:p w14:paraId="6B5BE9C3" w14:textId="021CC065" w:rsidR="00EF5A8D" w:rsidRDefault="00EF5A8D">
      <w:pPr>
        <w:pStyle w:val="TDC2"/>
        <w:rPr>
          <w:ins w:id="83" w:author="GUILLEM SIMON Emilio" w:date="2018-11-23T08:46:00Z"/>
          <w:rFonts w:asciiTheme="minorHAnsi" w:eastAsiaTheme="minorEastAsia" w:hAnsiTheme="minorHAnsi" w:cstheme="minorBidi"/>
          <w:b w:val="0"/>
          <w:bCs w:val="0"/>
          <w:noProof/>
          <w:sz w:val="22"/>
          <w:szCs w:val="22"/>
          <w:lang w:val="es-ES" w:eastAsia="es-ES"/>
        </w:rPr>
      </w:pPr>
      <w:ins w:id="84"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"_Toc530726172"</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eastAsia="en-US"/>
          </w:rPr>
          <w:t>2.1.</w:t>
        </w:r>
        <w:r>
          <w:rPr>
            <w:rFonts w:asciiTheme="minorHAnsi" w:eastAsiaTheme="minorEastAsia" w:hAnsiTheme="minorHAnsi" w:cstheme="minorBidi"/>
            <w:b w:val="0"/>
            <w:bCs w:val="0"/>
            <w:noProof/>
            <w:sz w:val="22"/>
            <w:szCs w:val="22"/>
            <w:lang w:val="es-ES" w:eastAsia="es-ES"/>
          </w:rPr>
          <w:tab/>
        </w:r>
        <w:r w:rsidRPr="00AD14E0">
          <w:rPr>
            <w:rStyle w:val="Hipervnculo"/>
            <w:lang w:val="es-ES" w:eastAsia="en-US"/>
          </w:rPr>
          <w:t>Descripción general de una entidad</w:t>
        </w:r>
        <w:r>
          <w:rPr>
            <w:noProof/>
            <w:webHidden/>
          </w:rPr>
          <w:tab/>
        </w:r>
        <w:r>
          <w:rPr>
            <w:noProof/>
            <w:webHidden/>
          </w:rPr>
          <w:fldChar w:fldCharType="begin"/>
        </w:r>
        <w:r>
          <w:rPr>
            <w:noProof/>
            <w:webHidden/>
          </w:rPr>
          <w:instrText xml:space="preserve"> PAGEREF _Toc530726172 \h </w:instrText>
        </w:r>
        <w:r>
          <w:rPr>
            <w:noProof/>
            <w:webHidden/>
          </w:rPr>
        </w:r>
      </w:ins>
      <w:r>
        <w:rPr>
          <w:noProof/>
          <w:webHidden/>
        </w:rPr>
        <w:fldChar w:fldCharType="separate"/>
      </w:r>
      <w:ins w:id="85" w:author="GUILLEM SIMON Emilio" w:date="2018-11-23T08:46:00Z">
        <w:r>
          <w:rPr>
            <w:noProof/>
            <w:webHidden/>
          </w:rPr>
          <w:t>17</w:t>
        </w:r>
        <w:r>
          <w:rPr>
            <w:noProof/>
            <w:webHidden/>
          </w:rPr>
          <w:fldChar w:fldCharType="end"/>
        </w:r>
        <w:r w:rsidRPr="00AD14E0">
          <w:rPr>
            <w:rStyle w:val="Hipervnculo"/>
          </w:rPr>
          <w:fldChar w:fldCharType="end"/>
        </w:r>
      </w:ins>
    </w:p>
    <w:p w14:paraId="4023CDC8" w14:textId="4F2F9BAB" w:rsidR="00EF5A8D" w:rsidRDefault="00EF5A8D">
      <w:pPr>
        <w:pStyle w:val="TDC3"/>
        <w:rPr>
          <w:ins w:id="86" w:author="GUILLEM SIMON Emilio" w:date="2018-11-23T08:46:00Z"/>
          <w:rFonts w:asciiTheme="minorHAnsi" w:eastAsiaTheme="minorEastAsia" w:hAnsiTheme="minorHAnsi" w:cstheme="minorBidi"/>
          <w:noProof/>
          <w:sz w:val="22"/>
          <w:szCs w:val="22"/>
          <w:lang w:val="es-ES" w:eastAsia="es-ES"/>
        </w:rPr>
      </w:pPr>
      <w:ins w:id="87"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"_Toc530726173"</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eastAsia="en-US"/>
          </w:rPr>
          <w:t>2.1.1.</w:t>
        </w:r>
        <w:r>
          <w:rPr>
            <w:rFonts w:asciiTheme="minorHAnsi" w:eastAsiaTheme="minorEastAsia" w:hAnsiTheme="minorHAnsi" w:cstheme="minorBidi"/>
            <w:noProof/>
            <w:sz w:val="22"/>
            <w:szCs w:val="22"/>
            <w:lang w:val="es-ES" w:eastAsia="es-ES"/>
          </w:rPr>
          <w:tab/>
        </w:r>
        <w:r w:rsidRPr="00AD14E0">
          <w:rPr>
            <w:rStyle w:val="Hipervnculo"/>
            <w:lang w:val="es-ES" w:eastAsia="en-US"/>
          </w:rPr>
          <w:t>Persistencia</w:t>
        </w:r>
        <w:r>
          <w:rPr>
            <w:noProof/>
            <w:webHidden/>
          </w:rPr>
          <w:tab/>
        </w:r>
        <w:r>
          <w:rPr>
            <w:noProof/>
            <w:webHidden/>
          </w:rPr>
          <w:fldChar w:fldCharType="begin"/>
        </w:r>
        <w:r>
          <w:rPr>
            <w:noProof/>
            <w:webHidden/>
          </w:rPr>
          <w:instrText xml:space="preserve"> PAGEREF _Toc530726173 \h </w:instrText>
        </w:r>
        <w:r>
          <w:rPr>
            <w:noProof/>
            <w:webHidden/>
          </w:rPr>
        </w:r>
      </w:ins>
      <w:r>
        <w:rPr>
          <w:noProof/>
          <w:webHidden/>
        </w:rPr>
        <w:fldChar w:fldCharType="separate"/>
      </w:r>
      <w:ins w:id="88" w:author="GUILLEM SIMON Emilio" w:date="2018-11-23T08:46:00Z">
        <w:r>
          <w:rPr>
            <w:noProof/>
            <w:webHidden/>
          </w:rPr>
          <w:t>17</w:t>
        </w:r>
        <w:r>
          <w:rPr>
            <w:noProof/>
            <w:webHidden/>
          </w:rPr>
          <w:fldChar w:fldCharType="end"/>
        </w:r>
        <w:r w:rsidRPr="00AD14E0">
          <w:rPr>
            <w:rStyle w:val="Hipervnculo"/>
          </w:rPr>
          <w:fldChar w:fldCharType="end"/>
        </w:r>
      </w:ins>
    </w:p>
    <w:p w14:paraId="389A59E2" w14:textId="52F1EB90" w:rsidR="00EF5A8D" w:rsidRDefault="00EF5A8D">
      <w:pPr>
        <w:pStyle w:val="TDC3"/>
        <w:rPr>
          <w:ins w:id="89" w:author="GUILLEM SIMON Emilio" w:date="2018-11-23T08:46:00Z"/>
          <w:rFonts w:asciiTheme="minorHAnsi" w:eastAsiaTheme="minorEastAsia" w:hAnsiTheme="minorHAnsi" w:cstheme="minorBidi"/>
          <w:noProof/>
          <w:sz w:val="22"/>
          <w:szCs w:val="22"/>
          <w:lang w:val="es-ES" w:eastAsia="es-ES"/>
        </w:rPr>
      </w:pPr>
      <w:ins w:id="90"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"_Toc530726174"</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eastAsia="en-US"/>
          </w:rPr>
          <w:t>2.1.2.</w:t>
        </w:r>
        <w:r>
          <w:rPr>
            <w:rFonts w:asciiTheme="minorHAnsi" w:eastAsiaTheme="minorEastAsia" w:hAnsiTheme="minorHAnsi" w:cstheme="minorBidi"/>
            <w:noProof/>
            <w:sz w:val="22"/>
            <w:szCs w:val="22"/>
            <w:lang w:val="es-ES" w:eastAsia="es-ES"/>
          </w:rPr>
          <w:tab/>
        </w:r>
        <w:r w:rsidRPr="00AD14E0">
          <w:rPr>
            <w:rStyle w:val="Hipervnculo"/>
            <w:rFonts w:ascii="Verdana" w:hAnsi="Verdana"/>
            <w:lang w:val="es-ES" w:eastAsia="en-US"/>
          </w:rPr>
          <w:t>Identidad</w:t>
        </w:r>
        <w:r>
          <w:rPr>
            <w:noProof/>
            <w:webHidden/>
          </w:rPr>
          <w:tab/>
        </w:r>
        <w:r>
          <w:rPr>
            <w:noProof/>
            <w:webHidden/>
          </w:rPr>
          <w:fldChar w:fldCharType="begin"/>
        </w:r>
        <w:r>
          <w:rPr>
            <w:noProof/>
            <w:webHidden/>
          </w:rPr>
          <w:instrText xml:space="preserve"> PAGEREF _Toc530726174 \h </w:instrText>
        </w:r>
        <w:r>
          <w:rPr>
            <w:noProof/>
            <w:webHidden/>
          </w:rPr>
        </w:r>
      </w:ins>
      <w:r>
        <w:rPr>
          <w:noProof/>
          <w:webHidden/>
        </w:rPr>
        <w:fldChar w:fldCharType="separate"/>
      </w:r>
      <w:ins w:id="91" w:author="GUILLEM SIMON Emilio" w:date="2018-11-23T08:46:00Z">
        <w:r>
          <w:rPr>
            <w:noProof/>
            <w:webHidden/>
          </w:rPr>
          <w:t>17</w:t>
        </w:r>
        <w:r>
          <w:rPr>
            <w:noProof/>
            <w:webHidden/>
          </w:rPr>
          <w:fldChar w:fldCharType="end"/>
        </w:r>
        <w:r w:rsidRPr="00AD14E0">
          <w:rPr>
            <w:rStyle w:val="Hipervnculo"/>
          </w:rPr>
          <w:fldChar w:fldCharType="end"/>
        </w:r>
      </w:ins>
    </w:p>
    <w:p w14:paraId="1476FFFB" w14:textId="7810C156" w:rsidR="00EF5A8D" w:rsidRDefault="00EF5A8D">
      <w:pPr>
        <w:pStyle w:val="TDC3"/>
        <w:rPr>
          <w:ins w:id="92" w:author="GUILLEM SIMON Emilio" w:date="2018-11-23T08:46:00Z"/>
          <w:rFonts w:asciiTheme="minorHAnsi" w:eastAsiaTheme="minorEastAsia" w:hAnsiTheme="minorHAnsi" w:cstheme="minorBidi"/>
          <w:noProof/>
          <w:sz w:val="22"/>
          <w:szCs w:val="22"/>
          <w:lang w:val="es-ES" w:eastAsia="es-ES"/>
        </w:rPr>
      </w:pPr>
      <w:ins w:id="93"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"_Toc530726175"</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eastAsia="en-US"/>
          </w:rPr>
          <w:t>2.1.3.</w:t>
        </w:r>
        <w:r>
          <w:rPr>
            <w:rFonts w:asciiTheme="minorHAnsi" w:eastAsiaTheme="minorEastAsia" w:hAnsiTheme="minorHAnsi" w:cstheme="minorBidi"/>
            <w:noProof/>
            <w:sz w:val="22"/>
            <w:szCs w:val="22"/>
            <w:lang w:val="es-ES" w:eastAsia="es-ES"/>
          </w:rPr>
          <w:tab/>
        </w:r>
        <w:r w:rsidRPr="00AD14E0">
          <w:rPr>
            <w:rStyle w:val="Hipervnculo"/>
            <w:rFonts w:ascii="Verdana" w:hAnsi="Verdana"/>
            <w:lang w:val="es-ES" w:eastAsia="en-US"/>
          </w:rPr>
          <w:t>Transaccionabilidad</w:t>
        </w:r>
        <w:r>
          <w:rPr>
            <w:noProof/>
            <w:webHidden/>
          </w:rPr>
          <w:tab/>
        </w:r>
        <w:r>
          <w:rPr>
            <w:noProof/>
            <w:webHidden/>
          </w:rPr>
          <w:fldChar w:fldCharType="begin"/>
        </w:r>
        <w:r>
          <w:rPr>
            <w:noProof/>
            <w:webHidden/>
          </w:rPr>
          <w:instrText xml:space="preserve"> PAGEREF _Toc530726175 \h </w:instrText>
        </w:r>
        <w:r>
          <w:rPr>
            <w:noProof/>
            <w:webHidden/>
          </w:rPr>
        </w:r>
      </w:ins>
      <w:r>
        <w:rPr>
          <w:noProof/>
          <w:webHidden/>
        </w:rPr>
        <w:fldChar w:fldCharType="separate"/>
      </w:r>
      <w:ins w:id="94" w:author="GUILLEM SIMON Emilio" w:date="2018-11-23T08:46:00Z">
        <w:r>
          <w:rPr>
            <w:noProof/>
            <w:webHidden/>
          </w:rPr>
          <w:t>18</w:t>
        </w:r>
        <w:r>
          <w:rPr>
            <w:noProof/>
            <w:webHidden/>
          </w:rPr>
          <w:fldChar w:fldCharType="end"/>
        </w:r>
        <w:r w:rsidRPr="00AD14E0">
          <w:rPr>
            <w:rStyle w:val="Hipervnculo"/>
          </w:rPr>
          <w:fldChar w:fldCharType="end"/>
        </w:r>
      </w:ins>
    </w:p>
    <w:p w14:paraId="34470199" w14:textId="27E902E9" w:rsidR="00EF5A8D" w:rsidRDefault="00EF5A8D">
      <w:pPr>
        <w:pStyle w:val="TDC3"/>
        <w:rPr>
          <w:ins w:id="95" w:author="GUILLEM SIMON Emilio" w:date="2018-11-23T08:46:00Z"/>
          <w:rFonts w:asciiTheme="minorHAnsi" w:eastAsiaTheme="minorEastAsia" w:hAnsiTheme="minorHAnsi" w:cstheme="minorBidi"/>
          <w:noProof/>
          <w:sz w:val="22"/>
          <w:szCs w:val="22"/>
          <w:lang w:val="es-ES" w:eastAsia="es-ES"/>
        </w:rPr>
      </w:pPr>
      <w:ins w:id="96"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"_Toc530726176"</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eastAsia="en-US"/>
          </w:rPr>
          <w:t>2.1.4.</w:t>
        </w:r>
        <w:r>
          <w:rPr>
            <w:rFonts w:asciiTheme="minorHAnsi" w:eastAsiaTheme="minorEastAsia" w:hAnsiTheme="minorHAnsi" w:cstheme="minorBidi"/>
            <w:noProof/>
            <w:sz w:val="22"/>
            <w:szCs w:val="22"/>
            <w:lang w:val="es-ES" w:eastAsia="es-ES"/>
          </w:rPr>
          <w:tab/>
        </w:r>
        <w:r w:rsidRPr="00AD14E0">
          <w:rPr>
            <w:rStyle w:val="Hipervnculo"/>
            <w:rFonts w:ascii="Verdana" w:hAnsi="Verdana"/>
            <w:lang w:val="es-ES" w:eastAsia="en-US"/>
          </w:rPr>
          <w:t>Granularidad</w:t>
        </w:r>
        <w:r>
          <w:rPr>
            <w:noProof/>
            <w:webHidden/>
          </w:rPr>
          <w:tab/>
        </w:r>
        <w:r>
          <w:rPr>
            <w:noProof/>
            <w:webHidden/>
          </w:rPr>
          <w:fldChar w:fldCharType="begin"/>
        </w:r>
        <w:r>
          <w:rPr>
            <w:noProof/>
            <w:webHidden/>
          </w:rPr>
          <w:instrText xml:space="preserve"> PAGEREF _Toc530726176 \h </w:instrText>
        </w:r>
        <w:r>
          <w:rPr>
            <w:noProof/>
            <w:webHidden/>
          </w:rPr>
        </w:r>
      </w:ins>
      <w:r>
        <w:rPr>
          <w:noProof/>
          <w:webHidden/>
        </w:rPr>
        <w:fldChar w:fldCharType="separate"/>
      </w:r>
      <w:ins w:id="97" w:author="GUILLEM SIMON Emilio" w:date="2018-11-23T08:46:00Z">
        <w:r>
          <w:rPr>
            <w:noProof/>
            <w:webHidden/>
          </w:rPr>
          <w:t>18</w:t>
        </w:r>
        <w:r>
          <w:rPr>
            <w:noProof/>
            <w:webHidden/>
          </w:rPr>
          <w:fldChar w:fldCharType="end"/>
        </w:r>
        <w:r w:rsidRPr="00AD14E0">
          <w:rPr>
            <w:rStyle w:val="Hipervnculo"/>
          </w:rPr>
          <w:fldChar w:fldCharType="end"/>
        </w:r>
      </w:ins>
    </w:p>
    <w:p w14:paraId="23151404" w14:textId="1336DB2C" w:rsidR="00EF5A8D" w:rsidRDefault="00EF5A8D">
      <w:pPr>
        <w:pStyle w:val="TDC2"/>
        <w:rPr>
          <w:ins w:id="98" w:author="GUILLEM SIMON Emilio" w:date="2018-11-23T08:46:00Z"/>
          <w:rFonts w:asciiTheme="minorHAnsi" w:eastAsiaTheme="minorEastAsia" w:hAnsiTheme="minorHAnsi" w:cstheme="minorBidi"/>
          <w:b w:val="0"/>
          <w:bCs w:val="0"/>
          <w:noProof/>
          <w:sz w:val="22"/>
          <w:szCs w:val="22"/>
          <w:lang w:val="es-ES" w:eastAsia="es-ES"/>
        </w:rPr>
      </w:pPr>
      <w:ins w:id="99"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"_Toc530726177"</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rFonts w:ascii="Verdana" w:hAnsi="Verdana"/>
            <w:lang w:val="es-ES" w:eastAsia="en-US"/>
          </w:rPr>
          <w:t>2.2.</w:t>
        </w:r>
        <w:r>
          <w:rPr>
            <w:rFonts w:asciiTheme="minorHAnsi" w:eastAsiaTheme="minorEastAsia" w:hAnsiTheme="minorHAnsi" w:cstheme="minorBidi"/>
            <w:b w:val="0"/>
            <w:bCs w:val="0"/>
            <w:noProof/>
            <w:sz w:val="22"/>
            <w:szCs w:val="22"/>
            <w:lang w:val="es-ES" w:eastAsia="es-ES"/>
          </w:rPr>
          <w:tab/>
        </w:r>
        <w:r w:rsidRPr="00AD14E0">
          <w:rPr>
            <w:rStyle w:val="Hipervnculo"/>
            <w:rFonts w:ascii="Verdana" w:hAnsi="Verdana"/>
            <w:lang w:val="es-ES" w:eastAsia="en-US"/>
          </w:rPr>
          <w:t>Enitity Metadata</w:t>
        </w:r>
        <w:r>
          <w:rPr>
            <w:noProof/>
            <w:webHidden/>
          </w:rPr>
          <w:tab/>
        </w:r>
        <w:r>
          <w:rPr>
            <w:noProof/>
            <w:webHidden/>
          </w:rPr>
          <w:fldChar w:fldCharType="begin"/>
        </w:r>
        <w:r>
          <w:rPr>
            <w:noProof/>
            <w:webHidden/>
          </w:rPr>
          <w:instrText xml:space="preserve"> PAGEREF _Toc530726177 \h </w:instrText>
        </w:r>
        <w:r>
          <w:rPr>
            <w:noProof/>
            <w:webHidden/>
          </w:rPr>
        </w:r>
      </w:ins>
      <w:r>
        <w:rPr>
          <w:noProof/>
          <w:webHidden/>
        </w:rPr>
        <w:fldChar w:fldCharType="separate"/>
      </w:r>
      <w:ins w:id="100" w:author="GUILLEM SIMON Emilio" w:date="2018-11-23T08:46:00Z">
        <w:r>
          <w:rPr>
            <w:noProof/>
            <w:webHidden/>
          </w:rPr>
          <w:t>18</w:t>
        </w:r>
        <w:r>
          <w:rPr>
            <w:noProof/>
            <w:webHidden/>
          </w:rPr>
          <w:fldChar w:fldCharType="end"/>
        </w:r>
        <w:r w:rsidRPr="00AD14E0">
          <w:rPr>
            <w:rStyle w:val="Hipervnculo"/>
          </w:rPr>
          <w:fldChar w:fldCharType="end"/>
        </w:r>
      </w:ins>
    </w:p>
    <w:p w14:paraId="7AAD913A" w14:textId="6448E6F3" w:rsidR="00EF5A8D" w:rsidRDefault="00EF5A8D">
      <w:pPr>
        <w:pStyle w:val="TDC3"/>
        <w:rPr>
          <w:ins w:id="101" w:author="GUILLEM SIMON Emilio" w:date="2018-11-23T08:46:00Z"/>
          <w:rFonts w:asciiTheme="minorHAnsi" w:eastAsiaTheme="minorEastAsia" w:hAnsiTheme="minorHAnsi" w:cstheme="minorBidi"/>
          <w:noProof/>
          <w:sz w:val="22"/>
          <w:szCs w:val="22"/>
          <w:lang w:val="es-ES" w:eastAsia="es-ES"/>
        </w:rPr>
      </w:pPr>
      <w:ins w:id="102"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"_Toc530726178"</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eastAsia="en-US"/>
          </w:rPr>
          <w:t>2.2.1.</w:t>
        </w:r>
        <w:r>
          <w:rPr>
            <w:rFonts w:asciiTheme="minorHAnsi" w:eastAsiaTheme="minorEastAsia" w:hAnsiTheme="minorHAnsi" w:cstheme="minorBidi"/>
            <w:noProof/>
            <w:sz w:val="22"/>
            <w:szCs w:val="22"/>
            <w:lang w:val="es-ES" w:eastAsia="es-ES"/>
          </w:rPr>
          <w:tab/>
        </w:r>
        <w:r w:rsidRPr="00AD14E0">
          <w:rPr>
            <w:rStyle w:val="Hipervnculo"/>
            <w:rFonts w:ascii="Verdana" w:hAnsi="Verdana"/>
            <w:lang w:val="es-ES" w:eastAsia="en-US"/>
          </w:rPr>
          <w:t>Anotaciones</w:t>
        </w:r>
        <w:r>
          <w:rPr>
            <w:noProof/>
            <w:webHidden/>
          </w:rPr>
          <w:tab/>
        </w:r>
        <w:r>
          <w:rPr>
            <w:noProof/>
            <w:webHidden/>
          </w:rPr>
          <w:fldChar w:fldCharType="begin"/>
        </w:r>
        <w:r>
          <w:rPr>
            <w:noProof/>
            <w:webHidden/>
          </w:rPr>
          <w:instrText xml:space="preserve"> PAGEREF _Toc530726178 \h </w:instrText>
        </w:r>
        <w:r>
          <w:rPr>
            <w:noProof/>
            <w:webHidden/>
          </w:rPr>
        </w:r>
      </w:ins>
      <w:r>
        <w:rPr>
          <w:noProof/>
          <w:webHidden/>
        </w:rPr>
        <w:fldChar w:fldCharType="separate"/>
      </w:r>
      <w:ins w:id="103" w:author="GUILLEM SIMON Emilio" w:date="2018-11-23T08:46:00Z">
        <w:r>
          <w:rPr>
            <w:noProof/>
            <w:webHidden/>
          </w:rPr>
          <w:t>18</w:t>
        </w:r>
        <w:r>
          <w:rPr>
            <w:noProof/>
            <w:webHidden/>
          </w:rPr>
          <w:fldChar w:fldCharType="end"/>
        </w:r>
        <w:r w:rsidRPr="00AD14E0">
          <w:rPr>
            <w:rStyle w:val="Hipervnculo"/>
          </w:rPr>
          <w:fldChar w:fldCharType="end"/>
        </w:r>
      </w:ins>
    </w:p>
    <w:p w14:paraId="6FA94B9D" w14:textId="0BEC2194" w:rsidR="00EF5A8D" w:rsidRDefault="00EF5A8D">
      <w:pPr>
        <w:pStyle w:val="TDC3"/>
        <w:rPr>
          <w:ins w:id="104" w:author="GUILLEM SIMON Emilio" w:date="2018-11-23T08:46:00Z"/>
          <w:rFonts w:asciiTheme="minorHAnsi" w:eastAsiaTheme="minorEastAsia" w:hAnsiTheme="minorHAnsi" w:cstheme="minorBidi"/>
          <w:noProof/>
          <w:sz w:val="22"/>
          <w:szCs w:val="22"/>
          <w:lang w:val="es-ES" w:eastAsia="es-ES"/>
        </w:rPr>
      </w:pPr>
      <w:ins w:id="105"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"_Toc530726179"</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eastAsia="en-US"/>
          </w:rPr>
          <w:t>2.2.2.</w:t>
        </w:r>
        <w:r>
          <w:rPr>
            <w:rFonts w:asciiTheme="minorHAnsi" w:eastAsiaTheme="minorEastAsia" w:hAnsiTheme="minorHAnsi" w:cstheme="minorBidi"/>
            <w:noProof/>
            <w:sz w:val="22"/>
            <w:szCs w:val="22"/>
            <w:lang w:val="es-ES" w:eastAsia="es-ES"/>
          </w:rPr>
          <w:tab/>
        </w:r>
        <w:r w:rsidRPr="00AD14E0">
          <w:rPr>
            <w:rStyle w:val="Hipervnculo"/>
            <w:lang w:val="es-ES" w:eastAsia="en-US"/>
          </w:rPr>
          <w:t>XML</w:t>
        </w:r>
        <w:r>
          <w:rPr>
            <w:noProof/>
            <w:webHidden/>
          </w:rPr>
          <w:tab/>
        </w:r>
        <w:r>
          <w:rPr>
            <w:noProof/>
            <w:webHidden/>
          </w:rPr>
          <w:fldChar w:fldCharType="begin"/>
        </w:r>
        <w:r>
          <w:rPr>
            <w:noProof/>
            <w:webHidden/>
          </w:rPr>
          <w:instrText xml:space="preserve"> PAGEREF _Toc530726179 \h </w:instrText>
        </w:r>
        <w:r>
          <w:rPr>
            <w:noProof/>
            <w:webHidden/>
          </w:rPr>
        </w:r>
      </w:ins>
      <w:r>
        <w:rPr>
          <w:noProof/>
          <w:webHidden/>
        </w:rPr>
        <w:fldChar w:fldCharType="separate"/>
      </w:r>
      <w:ins w:id="106" w:author="GUILLEM SIMON Emilio" w:date="2018-11-23T08:46:00Z">
        <w:r>
          <w:rPr>
            <w:noProof/>
            <w:webHidden/>
          </w:rPr>
          <w:t>20</w:t>
        </w:r>
        <w:r>
          <w:rPr>
            <w:noProof/>
            <w:webHidden/>
          </w:rPr>
          <w:fldChar w:fldCharType="end"/>
        </w:r>
        <w:r w:rsidRPr="00AD14E0">
          <w:rPr>
            <w:rStyle w:val="Hipervnculo"/>
          </w:rPr>
          <w:fldChar w:fldCharType="end"/>
        </w:r>
      </w:ins>
    </w:p>
    <w:p w14:paraId="4CC6B574" w14:textId="54D4E3F1" w:rsidR="00EF5A8D" w:rsidRDefault="00EF5A8D">
      <w:pPr>
        <w:pStyle w:val="TDC3"/>
        <w:rPr>
          <w:ins w:id="107" w:author="GUILLEM SIMON Emilio" w:date="2018-11-23T08:46:00Z"/>
          <w:rFonts w:asciiTheme="minorHAnsi" w:eastAsiaTheme="minorEastAsia" w:hAnsiTheme="minorHAnsi" w:cstheme="minorBidi"/>
          <w:noProof/>
          <w:sz w:val="22"/>
          <w:szCs w:val="22"/>
          <w:lang w:val="es-ES" w:eastAsia="es-ES"/>
        </w:rPr>
      </w:pPr>
      <w:ins w:id="108"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"_Toc530726180"</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eastAsia="en-US"/>
          </w:rPr>
          <w:t>2.2.3.</w:t>
        </w:r>
        <w:r>
          <w:rPr>
            <w:rFonts w:asciiTheme="minorHAnsi" w:eastAsiaTheme="minorEastAsia" w:hAnsiTheme="minorHAnsi" w:cstheme="minorBidi"/>
            <w:noProof/>
            <w:sz w:val="22"/>
            <w:szCs w:val="22"/>
            <w:lang w:val="es-ES" w:eastAsia="es-ES"/>
          </w:rPr>
          <w:tab/>
        </w:r>
        <w:r w:rsidRPr="00AD14E0">
          <w:rPr>
            <w:rStyle w:val="Hipervnculo"/>
            <w:lang w:val="es-ES" w:eastAsia="en-US"/>
          </w:rPr>
          <w:t>Configuración por excepción</w:t>
        </w:r>
        <w:r>
          <w:rPr>
            <w:noProof/>
            <w:webHidden/>
          </w:rPr>
          <w:tab/>
        </w:r>
        <w:r>
          <w:rPr>
            <w:noProof/>
            <w:webHidden/>
          </w:rPr>
          <w:fldChar w:fldCharType="begin"/>
        </w:r>
        <w:r>
          <w:rPr>
            <w:noProof/>
            <w:webHidden/>
          </w:rPr>
          <w:instrText xml:space="preserve"> PAGEREF _Toc530726180 \h </w:instrText>
        </w:r>
        <w:r>
          <w:rPr>
            <w:noProof/>
            <w:webHidden/>
          </w:rPr>
        </w:r>
      </w:ins>
      <w:r>
        <w:rPr>
          <w:noProof/>
          <w:webHidden/>
        </w:rPr>
        <w:fldChar w:fldCharType="separate"/>
      </w:r>
      <w:ins w:id="109" w:author="GUILLEM SIMON Emilio" w:date="2018-11-23T08:46:00Z">
        <w:r>
          <w:rPr>
            <w:noProof/>
            <w:webHidden/>
          </w:rPr>
          <w:t>20</w:t>
        </w:r>
        <w:r>
          <w:rPr>
            <w:noProof/>
            <w:webHidden/>
          </w:rPr>
          <w:fldChar w:fldCharType="end"/>
        </w:r>
        <w:r w:rsidRPr="00AD14E0">
          <w:rPr>
            <w:rStyle w:val="Hipervnculo"/>
          </w:rPr>
          <w:fldChar w:fldCharType="end"/>
        </w:r>
      </w:ins>
    </w:p>
    <w:p w14:paraId="7E2C00DF" w14:textId="26000395" w:rsidR="00EF5A8D" w:rsidRDefault="00EF5A8D">
      <w:pPr>
        <w:pStyle w:val="TDC2"/>
        <w:rPr>
          <w:ins w:id="110" w:author="GUILLEM SIMON Emilio" w:date="2018-11-23T08:46:00Z"/>
          <w:rFonts w:asciiTheme="minorHAnsi" w:eastAsiaTheme="minorEastAsia" w:hAnsiTheme="minorHAnsi" w:cstheme="minorBidi"/>
          <w:b w:val="0"/>
          <w:bCs w:val="0"/>
          <w:noProof/>
          <w:sz w:val="22"/>
          <w:szCs w:val="22"/>
          <w:lang w:val="es-ES" w:eastAsia="es-ES"/>
        </w:rPr>
      </w:pPr>
      <w:ins w:id="111"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"_Toc530726181"</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eastAsia="en-US"/>
          </w:rPr>
          <w:t>2.3.</w:t>
        </w:r>
        <w:r>
          <w:rPr>
            <w:rFonts w:asciiTheme="minorHAnsi" w:eastAsiaTheme="minorEastAsia" w:hAnsiTheme="minorHAnsi" w:cstheme="minorBidi"/>
            <w:b w:val="0"/>
            <w:bCs w:val="0"/>
            <w:noProof/>
            <w:sz w:val="22"/>
            <w:szCs w:val="22"/>
            <w:lang w:val="es-ES" w:eastAsia="es-ES"/>
          </w:rPr>
          <w:tab/>
        </w:r>
        <w:r w:rsidRPr="00AD14E0">
          <w:rPr>
            <w:rStyle w:val="Hipervnculo"/>
            <w:lang w:val="es-ES" w:eastAsia="en-US"/>
          </w:rPr>
          <w:t>Creando una entidad</w:t>
        </w:r>
        <w:r>
          <w:rPr>
            <w:noProof/>
            <w:webHidden/>
          </w:rPr>
          <w:tab/>
        </w:r>
        <w:r>
          <w:rPr>
            <w:noProof/>
            <w:webHidden/>
          </w:rPr>
          <w:fldChar w:fldCharType="begin"/>
        </w:r>
        <w:r>
          <w:rPr>
            <w:noProof/>
            <w:webHidden/>
          </w:rPr>
          <w:instrText xml:space="preserve"> PAGEREF _Toc530726181 \h </w:instrText>
        </w:r>
        <w:r>
          <w:rPr>
            <w:noProof/>
            <w:webHidden/>
          </w:rPr>
        </w:r>
      </w:ins>
      <w:r>
        <w:rPr>
          <w:noProof/>
          <w:webHidden/>
        </w:rPr>
        <w:fldChar w:fldCharType="separate"/>
      </w:r>
      <w:ins w:id="112" w:author="GUILLEM SIMON Emilio" w:date="2018-11-23T08:46:00Z">
        <w:r>
          <w:rPr>
            <w:noProof/>
            <w:webHidden/>
          </w:rPr>
          <w:t>20</w:t>
        </w:r>
        <w:r>
          <w:rPr>
            <w:noProof/>
            <w:webHidden/>
          </w:rPr>
          <w:fldChar w:fldCharType="end"/>
        </w:r>
        <w:r w:rsidRPr="00AD14E0">
          <w:rPr>
            <w:rStyle w:val="Hipervnculo"/>
          </w:rPr>
          <w:fldChar w:fldCharType="end"/>
        </w:r>
      </w:ins>
    </w:p>
    <w:p w14:paraId="792A7421" w14:textId="0B497FDC" w:rsidR="00EF5A8D" w:rsidRDefault="00EF5A8D">
      <w:pPr>
        <w:pStyle w:val="TDC2"/>
        <w:rPr>
          <w:ins w:id="113" w:author="GUILLEM SIMON Emilio" w:date="2018-11-23T08:46:00Z"/>
          <w:rFonts w:asciiTheme="minorHAnsi" w:eastAsiaTheme="minorEastAsia" w:hAnsiTheme="minorHAnsi" w:cstheme="minorBidi"/>
          <w:b w:val="0"/>
          <w:bCs w:val="0"/>
          <w:noProof/>
          <w:sz w:val="22"/>
          <w:szCs w:val="22"/>
          <w:lang w:val="es-ES" w:eastAsia="es-ES"/>
        </w:rPr>
      </w:pPr>
      <w:ins w:id="114" w:author="GUILLEM SIMON Emilio" w:date="2018-11-23T08:46:00Z">
        <w:r w:rsidRPr="00AD14E0">
          <w:rPr>
            <w:rStyle w:val="Hipervnculo"/>
          </w:rPr>
          <w:lastRenderedPageBreak/>
          <w:fldChar w:fldCharType="begin"/>
        </w:r>
        <w:r w:rsidRPr="00AD14E0">
          <w:rPr>
            <w:rStyle w:val="Hipervnculo"/>
          </w:rPr>
          <w:instrText xml:space="preserve"> </w:instrText>
        </w:r>
        <w:r>
          <w:rPr>
            <w:noProof/>
          </w:rPr>
          <w:instrText>HYPERLINK \l "_Toc530726182"</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rPr>
          <w:t>2.4.</w:t>
        </w:r>
        <w:r>
          <w:rPr>
            <w:rFonts w:asciiTheme="minorHAnsi" w:eastAsiaTheme="minorEastAsia" w:hAnsiTheme="minorHAnsi" w:cstheme="minorBidi"/>
            <w:b w:val="0"/>
            <w:bCs w:val="0"/>
            <w:noProof/>
            <w:sz w:val="22"/>
            <w:szCs w:val="22"/>
            <w:lang w:val="es-ES" w:eastAsia="es-ES"/>
          </w:rPr>
          <w:tab/>
        </w:r>
        <w:r w:rsidRPr="00AD14E0">
          <w:rPr>
            <w:rStyle w:val="Hipervnculo"/>
          </w:rPr>
          <w:t>Entity Manager</w:t>
        </w:r>
        <w:r>
          <w:rPr>
            <w:noProof/>
            <w:webHidden/>
          </w:rPr>
          <w:tab/>
        </w:r>
        <w:r>
          <w:rPr>
            <w:noProof/>
            <w:webHidden/>
          </w:rPr>
          <w:fldChar w:fldCharType="begin"/>
        </w:r>
        <w:r>
          <w:rPr>
            <w:noProof/>
            <w:webHidden/>
          </w:rPr>
          <w:instrText xml:space="preserve"> PAGEREF _Toc530726182 \h </w:instrText>
        </w:r>
        <w:r>
          <w:rPr>
            <w:noProof/>
            <w:webHidden/>
          </w:rPr>
        </w:r>
      </w:ins>
      <w:r>
        <w:rPr>
          <w:noProof/>
          <w:webHidden/>
        </w:rPr>
        <w:fldChar w:fldCharType="separate"/>
      </w:r>
      <w:ins w:id="115" w:author="GUILLEM SIMON Emilio" w:date="2018-11-23T08:46:00Z">
        <w:r>
          <w:rPr>
            <w:noProof/>
            <w:webHidden/>
          </w:rPr>
          <w:t>22</w:t>
        </w:r>
        <w:r>
          <w:rPr>
            <w:noProof/>
            <w:webHidden/>
          </w:rPr>
          <w:fldChar w:fldCharType="end"/>
        </w:r>
        <w:r w:rsidRPr="00AD14E0">
          <w:rPr>
            <w:rStyle w:val="Hipervnculo"/>
          </w:rPr>
          <w:fldChar w:fldCharType="end"/>
        </w:r>
      </w:ins>
    </w:p>
    <w:p w14:paraId="6CB5FF69" w14:textId="24144428" w:rsidR="00EF5A8D" w:rsidRDefault="00EF5A8D">
      <w:pPr>
        <w:pStyle w:val="TDC2"/>
        <w:rPr>
          <w:ins w:id="116" w:author="GUILLEM SIMON Emilio" w:date="2018-11-23T08:46:00Z"/>
          <w:rFonts w:asciiTheme="minorHAnsi" w:eastAsiaTheme="minorEastAsia" w:hAnsiTheme="minorHAnsi" w:cstheme="minorBidi"/>
          <w:b w:val="0"/>
          <w:bCs w:val="0"/>
          <w:noProof/>
          <w:sz w:val="22"/>
          <w:szCs w:val="22"/>
          <w:lang w:val="es-ES" w:eastAsia="es-ES"/>
        </w:rPr>
      </w:pPr>
      <w:ins w:id="117"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"_Toc530726183"</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rPr>
          <w:t>Obtener un Entity Manager</w:t>
        </w:r>
        <w:r>
          <w:rPr>
            <w:noProof/>
            <w:webHidden/>
          </w:rPr>
          <w:tab/>
        </w:r>
        <w:r>
          <w:rPr>
            <w:noProof/>
            <w:webHidden/>
          </w:rPr>
          <w:fldChar w:fldCharType="begin"/>
        </w:r>
        <w:r>
          <w:rPr>
            <w:noProof/>
            <w:webHidden/>
          </w:rPr>
          <w:instrText xml:space="preserve"> PAGEREF _Toc530726183 \h </w:instrText>
        </w:r>
        <w:r>
          <w:rPr>
            <w:noProof/>
            <w:webHidden/>
          </w:rPr>
        </w:r>
      </w:ins>
      <w:r>
        <w:rPr>
          <w:noProof/>
          <w:webHidden/>
        </w:rPr>
        <w:fldChar w:fldCharType="separate"/>
      </w:r>
      <w:ins w:id="118" w:author="GUILLEM SIMON Emilio" w:date="2018-11-23T08:46:00Z">
        <w:r>
          <w:rPr>
            <w:noProof/>
            <w:webHidden/>
          </w:rPr>
          <w:t>23</w:t>
        </w:r>
        <w:r>
          <w:rPr>
            <w:noProof/>
            <w:webHidden/>
          </w:rPr>
          <w:fldChar w:fldCharType="end"/>
        </w:r>
        <w:r w:rsidRPr="00AD14E0">
          <w:rPr>
            <w:rStyle w:val="Hipervnculo"/>
          </w:rPr>
          <w:fldChar w:fldCharType="end"/>
        </w:r>
      </w:ins>
    </w:p>
    <w:p w14:paraId="1D144EDD" w14:textId="7F0C7B62" w:rsidR="00EF5A8D" w:rsidRDefault="00EF5A8D">
      <w:pPr>
        <w:pStyle w:val="TDC2"/>
        <w:rPr>
          <w:ins w:id="119" w:author="GUILLEM SIMON Emilio" w:date="2018-11-23T08:46:00Z"/>
          <w:rFonts w:asciiTheme="minorHAnsi" w:eastAsiaTheme="minorEastAsia" w:hAnsiTheme="minorHAnsi" w:cstheme="minorBidi"/>
          <w:b w:val="0"/>
          <w:bCs w:val="0"/>
          <w:noProof/>
          <w:sz w:val="22"/>
          <w:szCs w:val="22"/>
          <w:lang w:val="es-ES" w:eastAsia="es-ES"/>
        </w:rPr>
      </w:pPr>
      <w:ins w:id="120"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"_Toc530726184"</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rPr>
          <w:t xml:space="preserve">El método </w:t>
        </w:r>
        <w:r w:rsidRPr="00AD14E0">
          <w:rPr>
            <w:rStyle w:val="Hipervnculo"/>
            <w:rFonts w:ascii="Lucida Sans Typewriter" w:hAnsi="Lucida Sans Typewriter"/>
          </w:rPr>
          <w:t>persist</w:t>
        </w:r>
        <w:r w:rsidRPr="00AD14E0">
          <w:rPr>
            <w:rStyle w:val="Hipervnculo"/>
          </w:rPr>
          <w:t>.</w:t>
        </w:r>
        <w:r>
          <w:rPr>
            <w:noProof/>
            <w:webHidden/>
          </w:rPr>
          <w:tab/>
        </w:r>
        <w:r>
          <w:rPr>
            <w:noProof/>
            <w:webHidden/>
          </w:rPr>
          <w:fldChar w:fldCharType="begin"/>
        </w:r>
        <w:r>
          <w:rPr>
            <w:noProof/>
            <w:webHidden/>
          </w:rPr>
          <w:instrText xml:space="preserve"> PAGEREF _Toc530726184 \h </w:instrText>
        </w:r>
        <w:r>
          <w:rPr>
            <w:noProof/>
            <w:webHidden/>
          </w:rPr>
        </w:r>
      </w:ins>
      <w:r>
        <w:rPr>
          <w:noProof/>
          <w:webHidden/>
        </w:rPr>
        <w:fldChar w:fldCharType="separate"/>
      </w:r>
      <w:ins w:id="121" w:author="GUILLEM SIMON Emilio" w:date="2018-11-23T08:46:00Z">
        <w:r>
          <w:rPr>
            <w:noProof/>
            <w:webHidden/>
          </w:rPr>
          <w:t>24</w:t>
        </w:r>
        <w:r>
          <w:rPr>
            <w:noProof/>
            <w:webHidden/>
          </w:rPr>
          <w:fldChar w:fldCharType="end"/>
        </w:r>
        <w:r w:rsidRPr="00AD14E0">
          <w:rPr>
            <w:rStyle w:val="Hipervnculo"/>
          </w:rPr>
          <w:fldChar w:fldCharType="end"/>
        </w:r>
      </w:ins>
    </w:p>
    <w:p w14:paraId="2F224788" w14:textId="2AF0EBA3" w:rsidR="00EF5A8D" w:rsidRDefault="00EF5A8D">
      <w:pPr>
        <w:pStyle w:val="TDC2"/>
        <w:rPr>
          <w:ins w:id="122" w:author="GUILLEM SIMON Emilio" w:date="2018-11-23T08:46:00Z"/>
          <w:rFonts w:asciiTheme="minorHAnsi" w:eastAsiaTheme="minorEastAsia" w:hAnsiTheme="minorHAnsi" w:cstheme="minorBidi"/>
          <w:b w:val="0"/>
          <w:bCs w:val="0"/>
          <w:noProof/>
          <w:sz w:val="22"/>
          <w:szCs w:val="22"/>
          <w:lang w:val="es-ES" w:eastAsia="es-ES"/>
        </w:rPr>
      </w:pPr>
      <w:ins w:id="123"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"_Toc530726185"</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rPr>
          <w:t xml:space="preserve">El método </w:t>
        </w:r>
        <w:r w:rsidRPr="00AD14E0">
          <w:rPr>
            <w:rStyle w:val="Hipervnculo"/>
            <w:rFonts w:ascii="Lucida Sans Typewriter" w:hAnsi="Lucida Sans Typewriter"/>
            <w:i/>
          </w:rPr>
          <w:t>find</w:t>
        </w:r>
        <w:r w:rsidRPr="00AD14E0">
          <w:rPr>
            <w:rStyle w:val="Hipervnculo"/>
            <w:i/>
          </w:rPr>
          <w:t>.</w:t>
        </w:r>
        <w:r>
          <w:rPr>
            <w:noProof/>
            <w:webHidden/>
          </w:rPr>
          <w:tab/>
        </w:r>
        <w:r>
          <w:rPr>
            <w:noProof/>
            <w:webHidden/>
          </w:rPr>
          <w:fldChar w:fldCharType="begin"/>
        </w:r>
        <w:r>
          <w:rPr>
            <w:noProof/>
            <w:webHidden/>
          </w:rPr>
          <w:instrText xml:space="preserve"> PAGEREF _Toc530726185 \h </w:instrText>
        </w:r>
        <w:r>
          <w:rPr>
            <w:noProof/>
            <w:webHidden/>
          </w:rPr>
        </w:r>
      </w:ins>
      <w:r>
        <w:rPr>
          <w:noProof/>
          <w:webHidden/>
        </w:rPr>
        <w:fldChar w:fldCharType="separate"/>
      </w:r>
      <w:ins w:id="124" w:author="GUILLEM SIMON Emilio" w:date="2018-11-23T08:46:00Z">
        <w:r>
          <w:rPr>
            <w:noProof/>
            <w:webHidden/>
          </w:rPr>
          <w:t>24</w:t>
        </w:r>
        <w:r>
          <w:rPr>
            <w:noProof/>
            <w:webHidden/>
          </w:rPr>
          <w:fldChar w:fldCharType="end"/>
        </w:r>
        <w:r w:rsidRPr="00AD14E0">
          <w:rPr>
            <w:rStyle w:val="Hipervnculo"/>
          </w:rPr>
          <w:fldChar w:fldCharType="end"/>
        </w:r>
      </w:ins>
    </w:p>
    <w:p w14:paraId="511EFEAD" w14:textId="63955928" w:rsidR="00EF5A8D" w:rsidRDefault="00EF5A8D">
      <w:pPr>
        <w:pStyle w:val="TDC2"/>
        <w:rPr>
          <w:ins w:id="125" w:author="GUILLEM SIMON Emilio" w:date="2018-11-23T08:46:00Z"/>
          <w:rFonts w:asciiTheme="minorHAnsi" w:eastAsiaTheme="minorEastAsia" w:hAnsiTheme="minorHAnsi" w:cstheme="minorBidi"/>
          <w:b w:val="0"/>
          <w:bCs w:val="0"/>
          <w:noProof/>
          <w:sz w:val="22"/>
          <w:szCs w:val="22"/>
          <w:lang w:val="es-ES" w:eastAsia="es-ES"/>
        </w:rPr>
      </w:pPr>
      <w:ins w:id="126"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"_Toc530726186"</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rPr>
          <w:t xml:space="preserve">El método </w:t>
        </w:r>
        <w:r w:rsidRPr="00AD14E0">
          <w:rPr>
            <w:rStyle w:val="Hipervnculo"/>
            <w:rFonts w:ascii="Lucida Sans Typewriter" w:hAnsi="Lucida Sans Typewriter"/>
            <w:i/>
          </w:rPr>
          <w:t>remove</w:t>
        </w:r>
        <w:r w:rsidRPr="00AD14E0">
          <w:rPr>
            <w:rStyle w:val="Hipervnculo"/>
          </w:rPr>
          <w:t>.</w:t>
        </w:r>
        <w:r>
          <w:rPr>
            <w:noProof/>
            <w:webHidden/>
          </w:rPr>
          <w:tab/>
        </w:r>
        <w:r>
          <w:rPr>
            <w:noProof/>
            <w:webHidden/>
          </w:rPr>
          <w:fldChar w:fldCharType="begin"/>
        </w:r>
        <w:r>
          <w:rPr>
            <w:noProof/>
            <w:webHidden/>
          </w:rPr>
          <w:instrText xml:space="preserve"> PAGEREF _Toc530726186 \h </w:instrText>
        </w:r>
        <w:r>
          <w:rPr>
            <w:noProof/>
            <w:webHidden/>
          </w:rPr>
        </w:r>
      </w:ins>
      <w:r>
        <w:rPr>
          <w:noProof/>
          <w:webHidden/>
        </w:rPr>
        <w:fldChar w:fldCharType="separate"/>
      </w:r>
      <w:ins w:id="127" w:author="GUILLEM SIMON Emilio" w:date="2018-11-23T08:46:00Z">
        <w:r>
          <w:rPr>
            <w:noProof/>
            <w:webHidden/>
          </w:rPr>
          <w:t>25</w:t>
        </w:r>
        <w:r>
          <w:rPr>
            <w:noProof/>
            <w:webHidden/>
          </w:rPr>
          <w:fldChar w:fldCharType="end"/>
        </w:r>
        <w:r w:rsidRPr="00AD14E0">
          <w:rPr>
            <w:rStyle w:val="Hipervnculo"/>
          </w:rPr>
          <w:fldChar w:fldCharType="end"/>
        </w:r>
      </w:ins>
    </w:p>
    <w:p w14:paraId="2D1D1D9F" w14:textId="3D4D5A5D" w:rsidR="00EF5A8D" w:rsidRDefault="00EF5A8D">
      <w:pPr>
        <w:pStyle w:val="TDC2"/>
        <w:rPr>
          <w:ins w:id="128" w:author="GUILLEM SIMON Emilio" w:date="2018-11-23T08:46:00Z"/>
          <w:rFonts w:asciiTheme="minorHAnsi" w:eastAsiaTheme="minorEastAsia" w:hAnsiTheme="minorHAnsi" w:cstheme="minorBidi"/>
          <w:b w:val="0"/>
          <w:bCs w:val="0"/>
          <w:noProof/>
          <w:sz w:val="22"/>
          <w:szCs w:val="22"/>
          <w:lang w:val="es-ES" w:eastAsia="es-ES"/>
        </w:rPr>
      </w:pPr>
      <w:ins w:id="129"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"_Toc530726187"</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rPr>
          <w:t>Modificando una entidad</w:t>
        </w:r>
        <w:r>
          <w:rPr>
            <w:noProof/>
            <w:webHidden/>
          </w:rPr>
          <w:tab/>
        </w:r>
        <w:r>
          <w:rPr>
            <w:noProof/>
            <w:webHidden/>
          </w:rPr>
          <w:fldChar w:fldCharType="begin"/>
        </w:r>
        <w:r>
          <w:rPr>
            <w:noProof/>
            <w:webHidden/>
          </w:rPr>
          <w:instrText xml:space="preserve"> PAGEREF _Toc530726187 \h </w:instrText>
        </w:r>
        <w:r>
          <w:rPr>
            <w:noProof/>
            <w:webHidden/>
          </w:rPr>
        </w:r>
      </w:ins>
      <w:r>
        <w:rPr>
          <w:noProof/>
          <w:webHidden/>
        </w:rPr>
        <w:fldChar w:fldCharType="separate"/>
      </w:r>
      <w:ins w:id="130" w:author="GUILLEM SIMON Emilio" w:date="2018-11-23T08:46:00Z">
        <w:r>
          <w:rPr>
            <w:noProof/>
            <w:webHidden/>
          </w:rPr>
          <w:t>25</w:t>
        </w:r>
        <w:r>
          <w:rPr>
            <w:noProof/>
            <w:webHidden/>
          </w:rPr>
          <w:fldChar w:fldCharType="end"/>
        </w:r>
        <w:r w:rsidRPr="00AD14E0">
          <w:rPr>
            <w:rStyle w:val="Hipervnculo"/>
          </w:rPr>
          <w:fldChar w:fldCharType="end"/>
        </w:r>
      </w:ins>
    </w:p>
    <w:p w14:paraId="51063062" w14:textId="18A0B8BE" w:rsidR="00EF5A8D" w:rsidRDefault="00EF5A8D">
      <w:pPr>
        <w:pStyle w:val="TDC2"/>
        <w:rPr>
          <w:ins w:id="131" w:author="GUILLEM SIMON Emilio" w:date="2018-11-23T08:46:00Z"/>
          <w:rFonts w:asciiTheme="minorHAnsi" w:eastAsiaTheme="minorEastAsia" w:hAnsiTheme="minorHAnsi" w:cstheme="minorBidi"/>
          <w:b w:val="0"/>
          <w:bCs w:val="0"/>
          <w:noProof/>
          <w:sz w:val="22"/>
          <w:szCs w:val="22"/>
          <w:lang w:val="es-ES" w:eastAsia="es-ES"/>
        </w:rPr>
      </w:pPr>
      <w:ins w:id="132"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"_Toc530726188"</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2.5.</w:t>
        </w:r>
        <w:r>
          <w:rPr>
            <w:rFonts w:asciiTheme="minorHAnsi" w:eastAsiaTheme="minorEastAsia" w:hAnsiTheme="minorHAnsi" w:cstheme="minorBidi"/>
            <w:b w:val="0"/>
            <w:bCs w:val="0"/>
            <w:noProof/>
            <w:sz w:val="22"/>
            <w:szCs w:val="22"/>
            <w:lang w:val="es-ES" w:eastAsia="es-ES"/>
          </w:rPr>
          <w:tab/>
        </w:r>
        <w:r w:rsidRPr="00AD14E0">
          <w:rPr>
            <w:rStyle w:val="Hipervnculo"/>
            <w:lang w:val="es-ES"/>
          </w:rPr>
          <w:t>Transacciones</w:t>
        </w:r>
        <w:r>
          <w:rPr>
            <w:noProof/>
            <w:webHidden/>
          </w:rPr>
          <w:tab/>
        </w:r>
        <w:r>
          <w:rPr>
            <w:noProof/>
            <w:webHidden/>
          </w:rPr>
          <w:fldChar w:fldCharType="begin"/>
        </w:r>
        <w:r>
          <w:rPr>
            <w:noProof/>
            <w:webHidden/>
          </w:rPr>
          <w:instrText xml:space="preserve"> PAGEREF _Toc530726188 \h </w:instrText>
        </w:r>
        <w:r>
          <w:rPr>
            <w:noProof/>
            <w:webHidden/>
          </w:rPr>
        </w:r>
      </w:ins>
      <w:r>
        <w:rPr>
          <w:noProof/>
          <w:webHidden/>
        </w:rPr>
        <w:fldChar w:fldCharType="separate"/>
      </w:r>
      <w:ins w:id="133" w:author="GUILLEM SIMON Emilio" w:date="2018-11-23T08:46:00Z">
        <w:r>
          <w:rPr>
            <w:noProof/>
            <w:webHidden/>
          </w:rPr>
          <w:t>26</w:t>
        </w:r>
        <w:r>
          <w:rPr>
            <w:noProof/>
            <w:webHidden/>
          </w:rPr>
          <w:fldChar w:fldCharType="end"/>
        </w:r>
        <w:r w:rsidRPr="00AD14E0">
          <w:rPr>
            <w:rStyle w:val="Hipervnculo"/>
          </w:rPr>
          <w:fldChar w:fldCharType="end"/>
        </w:r>
      </w:ins>
    </w:p>
    <w:p w14:paraId="757AEE59" w14:textId="59EF1A79" w:rsidR="00EF5A8D" w:rsidRDefault="00EF5A8D">
      <w:pPr>
        <w:pStyle w:val="TDC2"/>
        <w:rPr>
          <w:ins w:id="134" w:author="GUILLEM SIMON Emilio" w:date="2018-11-23T08:46:00Z"/>
          <w:rFonts w:asciiTheme="minorHAnsi" w:eastAsiaTheme="minorEastAsia" w:hAnsiTheme="minorHAnsi" w:cstheme="minorBidi"/>
          <w:b w:val="0"/>
          <w:bCs w:val="0"/>
          <w:noProof/>
          <w:sz w:val="22"/>
          <w:szCs w:val="22"/>
          <w:lang w:val="es-ES" w:eastAsia="es-ES"/>
        </w:rPr>
      </w:pPr>
      <w:ins w:id="135"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"_Toc530726189"</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highlight w:val="yellow"/>
            <w:lang w:val="es-ES"/>
          </w:rPr>
          <w:t>2.6.</w:t>
        </w:r>
        <w:r>
          <w:rPr>
            <w:rFonts w:asciiTheme="minorHAnsi" w:eastAsiaTheme="minorEastAsia" w:hAnsiTheme="minorHAnsi" w:cstheme="minorBidi"/>
            <w:b w:val="0"/>
            <w:bCs w:val="0"/>
            <w:noProof/>
            <w:sz w:val="22"/>
            <w:szCs w:val="22"/>
            <w:lang w:val="es-ES" w:eastAsia="es-ES"/>
          </w:rPr>
          <w:tab/>
        </w:r>
        <w:r w:rsidRPr="00AD14E0">
          <w:rPr>
            <w:rStyle w:val="Hipervnculo"/>
            <w:highlight w:val="yellow"/>
            <w:lang w:val="es-ES"/>
          </w:rPr>
          <w:t>Queries</w:t>
        </w:r>
        <w:r>
          <w:rPr>
            <w:noProof/>
            <w:webHidden/>
          </w:rPr>
          <w:tab/>
        </w:r>
        <w:r>
          <w:rPr>
            <w:noProof/>
            <w:webHidden/>
          </w:rPr>
          <w:fldChar w:fldCharType="begin"/>
        </w:r>
        <w:r>
          <w:rPr>
            <w:noProof/>
            <w:webHidden/>
          </w:rPr>
          <w:instrText xml:space="preserve"> PAGEREF _Toc530726189 \h </w:instrText>
        </w:r>
        <w:r>
          <w:rPr>
            <w:noProof/>
            <w:webHidden/>
          </w:rPr>
        </w:r>
      </w:ins>
      <w:r>
        <w:rPr>
          <w:noProof/>
          <w:webHidden/>
        </w:rPr>
        <w:fldChar w:fldCharType="separate"/>
      </w:r>
      <w:ins w:id="136" w:author="GUILLEM SIMON Emilio" w:date="2018-11-23T08:46:00Z">
        <w:r>
          <w:rPr>
            <w:noProof/>
            <w:webHidden/>
          </w:rPr>
          <w:t>26</w:t>
        </w:r>
        <w:r>
          <w:rPr>
            <w:noProof/>
            <w:webHidden/>
          </w:rPr>
          <w:fldChar w:fldCharType="end"/>
        </w:r>
        <w:r w:rsidRPr="00AD14E0">
          <w:rPr>
            <w:rStyle w:val="Hipervnculo"/>
          </w:rPr>
          <w:fldChar w:fldCharType="end"/>
        </w:r>
      </w:ins>
    </w:p>
    <w:p w14:paraId="0816C8DE" w14:textId="28DF7829" w:rsidR="00EF5A8D" w:rsidRDefault="00EF5A8D">
      <w:pPr>
        <w:pStyle w:val="TDC2"/>
        <w:rPr>
          <w:ins w:id="137" w:author="GUILLEM SIMON Emilio" w:date="2018-11-23T08:46:00Z"/>
          <w:rFonts w:asciiTheme="minorHAnsi" w:eastAsiaTheme="minorEastAsia" w:hAnsiTheme="minorHAnsi" w:cstheme="minorBidi"/>
          <w:b w:val="0"/>
          <w:bCs w:val="0"/>
          <w:noProof/>
          <w:sz w:val="22"/>
          <w:szCs w:val="22"/>
          <w:lang w:val="es-ES" w:eastAsia="es-ES"/>
        </w:rPr>
      </w:pPr>
      <w:ins w:id="138"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"_Toc530726190"</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2.7.</w:t>
        </w:r>
        <w:r>
          <w:rPr>
            <w:rFonts w:asciiTheme="minorHAnsi" w:eastAsiaTheme="minorEastAsia" w:hAnsiTheme="minorHAnsi" w:cstheme="minorBidi"/>
            <w:b w:val="0"/>
            <w:bCs w:val="0"/>
            <w:noProof/>
            <w:sz w:val="22"/>
            <w:szCs w:val="22"/>
            <w:lang w:val="es-ES" w:eastAsia="es-ES"/>
          </w:rPr>
          <w:tab/>
        </w:r>
        <w:r w:rsidRPr="00AD14E0">
          <w:rPr>
            <w:rStyle w:val="Hipervnculo"/>
            <w:lang w:val="es-ES"/>
          </w:rPr>
          <w:t>Recopilación</w:t>
        </w:r>
        <w:r>
          <w:rPr>
            <w:noProof/>
            <w:webHidden/>
          </w:rPr>
          <w:tab/>
        </w:r>
        <w:r>
          <w:rPr>
            <w:noProof/>
            <w:webHidden/>
          </w:rPr>
          <w:fldChar w:fldCharType="begin"/>
        </w:r>
        <w:r>
          <w:rPr>
            <w:noProof/>
            <w:webHidden/>
          </w:rPr>
          <w:instrText xml:space="preserve"> PAGEREF _Toc530726190 \h </w:instrText>
        </w:r>
        <w:r>
          <w:rPr>
            <w:noProof/>
            <w:webHidden/>
          </w:rPr>
        </w:r>
      </w:ins>
      <w:r>
        <w:rPr>
          <w:noProof/>
          <w:webHidden/>
        </w:rPr>
        <w:fldChar w:fldCharType="separate"/>
      </w:r>
      <w:ins w:id="139" w:author="GUILLEM SIMON Emilio" w:date="2018-11-23T08:46:00Z">
        <w:r>
          <w:rPr>
            <w:noProof/>
            <w:webHidden/>
          </w:rPr>
          <w:t>28</w:t>
        </w:r>
        <w:r>
          <w:rPr>
            <w:noProof/>
            <w:webHidden/>
          </w:rPr>
          <w:fldChar w:fldCharType="end"/>
        </w:r>
        <w:r w:rsidRPr="00AD14E0">
          <w:rPr>
            <w:rStyle w:val="Hipervnculo"/>
          </w:rPr>
          <w:fldChar w:fldCharType="end"/>
        </w:r>
      </w:ins>
    </w:p>
    <w:p w14:paraId="6D249BED" w14:textId="2592B4AA" w:rsidR="00EF5A8D" w:rsidRDefault="00EF5A8D">
      <w:pPr>
        <w:pStyle w:val="TDC2"/>
        <w:rPr>
          <w:ins w:id="140" w:author="GUILLEM SIMON Emilio" w:date="2018-11-23T08:46:00Z"/>
          <w:rFonts w:asciiTheme="minorHAnsi" w:eastAsiaTheme="minorEastAsia" w:hAnsiTheme="minorHAnsi" w:cstheme="minorBidi"/>
          <w:b w:val="0"/>
          <w:bCs w:val="0"/>
          <w:noProof/>
          <w:sz w:val="22"/>
          <w:szCs w:val="22"/>
          <w:lang w:val="es-ES" w:eastAsia="es-ES"/>
        </w:rPr>
      </w:pPr>
      <w:ins w:id="141"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"_Toc530726191"</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2.8.</w:t>
        </w:r>
        <w:r>
          <w:rPr>
            <w:rFonts w:asciiTheme="minorHAnsi" w:eastAsiaTheme="minorEastAsia" w:hAnsiTheme="minorHAnsi" w:cstheme="minorBidi"/>
            <w:b w:val="0"/>
            <w:bCs w:val="0"/>
            <w:noProof/>
            <w:sz w:val="22"/>
            <w:szCs w:val="22"/>
            <w:lang w:val="es-ES" w:eastAsia="es-ES"/>
          </w:rPr>
          <w:tab/>
        </w:r>
        <w:r w:rsidRPr="00AD14E0">
          <w:rPr>
            <w:rStyle w:val="Hipervnculo"/>
            <w:lang w:val="es-ES"/>
          </w:rPr>
          <w:t>Uniendo todas las piezas.</w:t>
        </w:r>
        <w:r>
          <w:rPr>
            <w:noProof/>
            <w:webHidden/>
          </w:rPr>
          <w:tab/>
        </w:r>
        <w:r>
          <w:rPr>
            <w:noProof/>
            <w:webHidden/>
          </w:rPr>
          <w:fldChar w:fldCharType="begin"/>
        </w:r>
        <w:r>
          <w:rPr>
            <w:noProof/>
            <w:webHidden/>
          </w:rPr>
          <w:instrText xml:space="preserve"> PAGEREF _Toc530726191 \h </w:instrText>
        </w:r>
        <w:r>
          <w:rPr>
            <w:noProof/>
            <w:webHidden/>
          </w:rPr>
        </w:r>
      </w:ins>
      <w:r>
        <w:rPr>
          <w:noProof/>
          <w:webHidden/>
        </w:rPr>
        <w:fldChar w:fldCharType="separate"/>
      </w:r>
      <w:ins w:id="142" w:author="GUILLEM SIMON Emilio" w:date="2018-11-23T08:46:00Z">
        <w:r>
          <w:rPr>
            <w:noProof/>
            <w:webHidden/>
          </w:rPr>
          <w:t>31</w:t>
        </w:r>
        <w:r>
          <w:rPr>
            <w:noProof/>
            <w:webHidden/>
          </w:rPr>
          <w:fldChar w:fldCharType="end"/>
        </w:r>
        <w:r w:rsidRPr="00AD14E0">
          <w:rPr>
            <w:rStyle w:val="Hipervnculo"/>
          </w:rPr>
          <w:fldChar w:fldCharType="end"/>
        </w:r>
      </w:ins>
    </w:p>
    <w:p w14:paraId="307EC48A" w14:textId="7698A883" w:rsidR="00EF5A8D" w:rsidRDefault="00EF5A8D">
      <w:pPr>
        <w:pStyle w:val="TDC3"/>
        <w:rPr>
          <w:ins w:id="143" w:author="GUILLEM SIMON Emilio" w:date="2018-11-23T08:46:00Z"/>
          <w:rFonts w:asciiTheme="minorHAnsi" w:eastAsiaTheme="minorEastAsia" w:hAnsiTheme="minorHAnsi" w:cstheme="minorBidi"/>
          <w:noProof/>
          <w:sz w:val="22"/>
          <w:szCs w:val="22"/>
          <w:lang w:val="es-ES" w:eastAsia="es-ES"/>
        </w:rPr>
      </w:pPr>
      <w:ins w:id="144"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"_Toc530726192"</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2.8.1.</w:t>
        </w:r>
        <w:r>
          <w:rPr>
            <w:rFonts w:asciiTheme="minorHAnsi" w:eastAsiaTheme="minorEastAsia" w:hAnsiTheme="minorHAnsi" w:cstheme="minorBidi"/>
            <w:noProof/>
            <w:sz w:val="22"/>
            <w:szCs w:val="22"/>
            <w:lang w:val="es-ES" w:eastAsia="es-ES"/>
          </w:rPr>
          <w:tab/>
        </w:r>
        <w:r w:rsidRPr="00AD14E0">
          <w:rPr>
            <w:rStyle w:val="Hipervnculo"/>
            <w:lang w:val="es-ES"/>
          </w:rPr>
          <w:t>Unidad de Persistencia</w:t>
        </w:r>
        <w:r>
          <w:rPr>
            <w:noProof/>
            <w:webHidden/>
          </w:rPr>
          <w:tab/>
        </w:r>
        <w:r>
          <w:rPr>
            <w:noProof/>
            <w:webHidden/>
          </w:rPr>
          <w:fldChar w:fldCharType="begin"/>
        </w:r>
        <w:r>
          <w:rPr>
            <w:noProof/>
            <w:webHidden/>
          </w:rPr>
          <w:instrText xml:space="preserve"> PAGEREF _Toc530726192 \h </w:instrText>
        </w:r>
        <w:r>
          <w:rPr>
            <w:noProof/>
            <w:webHidden/>
          </w:rPr>
        </w:r>
      </w:ins>
      <w:r>
        <w:rPr>
          <w:noProof/>
          <w:webHidden/>
        </w:rPr>
        <w:fldChar w:fldCharType="separate"/>
      </w:r>
      <w:ins w:id="145" w:author="GUILLEM SIMON Emilio" w:date="2018-11-23T08:46:00Z">
        <w:r>
          <w:rPr>
            <w:noProof/>
            <w:webHidden/>
          </w:rPr>
          <w:t>31</w:t>
        </w:r>
        <w:r>
          <w:rPr>
            <w:noProof/>
            <w:webHidden/>
          </w:rPr>
          <w:fldChar w:fldCharType="end"/>
        </w:r>
        <w:r w:rsidRPr="00AD14E0">
          <w:rPr>
            <w:rStyle w:val="Hipervnculo"/>
          </w:rPr>
          <w:fldChar w:fldCharType="end"/>
        </w:r>
      </w:ins>
    </w:p>
    <w:p w14:paraId="0A46BC46" w14:textId="4198710C" w:rsidR="00EF5A8D" w:rsidRDefault="00EF5A8D">
      <w:pPr>
        <w:pStyle w:val="TDC3"/>
        <w:rPr>
          <w:ins w:id="146" w:author="GUILLEM SIMON Emilio" w:date="2018-11-23T08:46:00Z"/>
          <w:rFonts w:asciiTheme="minorHAnsi" w:eastAsiaTheme="minorEastAsia" w:hAnsiTheme="minorHAnsi" w:cstheme="minorBidi"/>
          <w:noProof/>
          <w:sz w:val="22"/>
          <w:szCs w:val="22"/>
          <w:lang w:val="es-ES" w:eastAsia="es-ES"/>
        </w:rPr>
      </w:pPr>
      <w:ins w:id="147"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"_Toc530726193"</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2.8.2.</w:t>
        </w:r>
        <w:r>
          <w:rPr>
            <w:rFonts w:asciiTheme="minorHAnsi" w:eastAsiaTheme="minorEastAsia" w:hAnsiTheme="minorHAnsi" w:cstheme="minorBidi"/>
            <w:noProof/>
            <w:sz w:val="22"/>
            <w:szCs w:val="22"/>
            <w:lang w:val="es-ES" w:eastAsia="es-ES"/>
          </w:rPr>
          <w:tab/>
        </w:r>
        <w:r w:rsidRPr="00AD14E0">
          <w:rPr>
            <w:rStyle w:val="Hipervnculo"/>
            <w:lang w:val="es-ES"/>
          </w:rPr>
          <w:t>Archivo de Persistencia</w:t>
        </w:r>
        <w:r>
          <w:rPr>
            <w:noProof/>
            <w:webHidden/>
          </w:rPr>
          <w:tab/>
        </w:r>
        <w:r>
          <w:rPr>
            <w:noProof/>
            <w:webHidden/>
          </w:rPr>
          <w:fldChar w:fldCharType="begin"/>
        </w:r>
        <w:r>
          <w:rPr>
            <w:noProof/>
            <w:webHidden/>
          </w:rPr>
          <w:instrText xml:space="preserve"> PAGEREF _Toc530726193 \h </w:instrText>
        </w:r>
        <w:r>
          <w:rPr>
            <w:noProof/>
            <w:webHidden/>
          </w:rPr>
        </w:r>
      </w:ins>
      <w:r>
        <w:rPr>
          <w:noProof/>
          <w:webHidden/>
        </w:rPr>
        <w:fldChar w:fldCharType="separate"/>
      </w:r>
      <w:ins w:id="148" w:author="GUILLEM SIMON Emilio" w:date="2018-11-23T08:46:00Z">
        <w:r>
          <w:rPr>
            <w:noProof/>
            <w:webHidden/>
          </w:rPr>
          <w:t>32</w:t>
        </w:r>
        <w:r>
          <w:rPr>
            <w:noProof/>
            <w:webHidden/>
          </w:rPr>
          <w:fldChar w:fldCharType="end"/>
        </w:r>
        <w:r w:rsidRPr="00AD14E0">
          <w:rPr>
            <w:rStyle w:val="Hipervnculo"/>
          </w:rPr>
          <w:fldChar w:fldCharType="end"/>
        </w:r>
      </w:ins>
    </w:p>
    <w:p w14:paraId="56B1909C" w14:textId="03CD4445" w:rsidR="00EF5A8D" w:rsidRDefault="00EF5A8D">
      <w:pPr>
        <w:pStyle w:val="TDC2"/>
        <w:rPr>
          <w:ins w:id="149" w:author="GUILLEM SIMON Emilio" w:date="2018-11-23T08:46:00Z"/>
          <w:rFonts w:asciiTheme="minorHAnsi" w:eastAsiaTheme="minorEastAsia" w:hAnsiTheme="minorHAnsi" w:cstheme="minorBidi"/>
          <w:b w:val="0"/>
          <w:bCs w:val="0"/>
          <w:noProof/>
          <w:sz w:val="22"/>
          <w:szCs w:val="22"/>
          <w:lang w:val="es-ES" w:eastAsia="es-ES"/>
        </w:rPr>
      </w:pPr>
      <w:ins w:id="150" w:author="GUILLEM SIMON Emilio" w:date="2018-11-23T08:46:00Z">
        <w:r w:rsidRPr="00AD14E0">
          <w:rPr>
            <w:rStyle w:val="Hipervnculo"/>
          </w:rPr>
          <w:fldChar w:fldCharType="begin"/>
        </w:r>
        <w:r w:rsidRPr="00AD14E0">
          <w:rPr>
            <w:rStyle w:val="Hipervnculo"/>
          </w:rPr>
          <w:instrText xml:space="preserve"> </w:instrText>
        </w:r>
        <w:r>
          <w:rPr>
            <w:noProof/>
          </w:rPr>
          <w:instrText>HYPERLINK \l "_Toc530726194"</w:instrText>
        </w:r>
        <w:r w:rsidRPr="00AD14E0">
          <w:rPr>
            <w:rStyle w:val="Hipervnculo"/>
          </w:rPr>
          <w:instrText xml:space="preserve"> </w:instrText>
        </w:r>
        <w:r w:rsidRPr="00AD14E0">
          <w:rPr>
            <w:rStyle w:val="Hipervnculo"/>
          </w:rPr>
        </w:r>
        <w:r w:rsidRPr="00AD14E0">
          <w:rPr>
            <w:rStyle w:val="Hipervnculo"/>
          </w:rPr>
          <w:fldChar w:fldCharType="separate"/>
        </w:r>
        <w:r w:rsidRPr="00AD14E0">
          <w:rPr>
            <w:rStyle w:val="Hipervnculo"/>
            <w:lang w:val="es-ES"/>
          </w:rPr>
          <w:t>2.9.</w:t>
        </w:r>
        <w:r>
          <w:rPr>
            <w:rFonts w:asciiTheme="minorHAnsi" w:eastAsiaTheme="minorEastAsia" w:hAnsiTheme="minorHAnsi" w:cstheme="minorBidi"/>
            <w:b w:val="0"/>
            <w:bCs w:val="0"/>
            <w:noProof/>
            <w:sz w:val="22"/>
            <w:szCs w:val="22"/>
            <w:lang w:val="es-ES" w:eastAsia="es-ES"/>
          </w:rPr>
          <w:tab/>
        </w:r>
        <w:r w:rsidRPr="00AD14E0">
          <w:rPr>
            <w:rStyle w:val="Hipervnculo"/>
            <w:lang w:val="es-ES"/>
          </w:rPr>
          <w:t>Conclusiones</w:t>
        </w:r>
        <w:r>
          <w:rPr>
            <w:noProof/>
            <w:webHidden/>
          </w:rPr>
          <w:tab/>
        </w:r>
        <w:r>
          <w:rPr>
            <w:noProof/>
            <w:webHidden/>
          </w:rPr>
          <w:fldChar w:fldCharType="begin"/>
        </w:r>
        <w:r>
          <w:rPr>
            <w:noProof/>
            <w:webHidden/>
          </w:rPr>
          <w:instrText xml:space="preserve"> PAGEREF _Toc530726194 \h </w:instrText>
        </w:r>
        <w:r>
          <w:rPr>
            <w:noProof/>
            <w:webHidden/>
          </w:rPr>
        </w:r>
      </w:ins>
      <w:r>
        <w:rPr>
          <w:noProof/>
          <w:webHidden/>
        </w:rPr>
        <w:fldChar w:fldCharType="separate"/>
      </w:r>
      <w:ins w:id="151" w:author="GUILLEM SIMON Emilio" w:date="2018-11-23T08:46:00Z">
        <w:r>
          <w:rPr>
            <w:noProof/>
            <w:webHidden/>
          </w:rPr>
          <w:t>33</w:t>
        </w:r>
        <w:r>
          <w:rPr>
            <w:noProof/>
            <w:webHidden/>
          </w:rPr>
          <w:fldChar w:fldCharType="end"/>
        </w:r>
        <w:r w:rsidRPr="00AD14E0">
          <w:rPr>
            <w:rStyle w:val="Hipervnculo"/>
          </w:rPr>
          <w:fldChar w:fldCharType="end"/>
        </w:r>
      </w:ins>
    </w:p>
    <w:p w14:paraId="3DBBC73D" w14:textId="59E055F5" w:rsidR="0078602A" w:rsidDel="009A189D" w:rsidRDefault="0078602A">
      <w:pPr>
        <w:pStyle w:val="TDC1"/>
        <w:rPr>
          <w:del w:id="152" w:author="GUILLEM SIMON Emilio" w:date="2018-11-22T17:32:00Z"/>
          <w:rFonts w:asciiTheme="minorHAnsi" w:eastAsiaTheme="minorEastAsia" w:hAnsiTheme="minorHAnsi" w:cstheme="minorBidi"/>
          <w:bCs w:val="0"/>
          <w:noProof/>
          <w:sz w:val="22"/>
          <w:szCs w:val="22"/>
          <w:lang w:val="es-ES" w:eastAsia="es-ES"/>
        </w:rPr>
      </w:pPr>
      <w:del w:id="153" w:author="GUILLEM SIMON Emilio" w:date="2018-11-22T17:32:00Z">
        <w:r w:rsidRPr="009A189D" w:rsidDel="009A189D">
          <w:rPr>
            <w:rStyle w:val="Hipervnculo"/>
            <w:lang w:val="es-ES_tradnl"/>
          </w:rPr>
          <w:delText>1.</w:delText>
        </w:r>
        <w:r w:rsidDel="009A189D">
          <w:rPr>
            <w:rFonts w:asciiTheme="minorHAnsi" w:eastAsiaTheme="minorEastAsia" w:hAnsiTheme="minorHAnsi" w:cstheme="minorBidi"/>
            <w:bCs w:val="0"/>
            <w:noProof/>
            <w:sz w:val="22"/>
            <w:szCs w:val="22"/>
            <w:lang w:val="es-ES" w:eastAsia="es-ES"/>
          </w:rPr>
          <w:tab/>
        </w:r>
        <w:r w:rsidRPr="009A189D" w:rsidDel="009A189D">
          <w:rPr>
            <w:rStyle w:val="Hipervnculo"/>
            <w:lang w:val="es-ES_tradnl"/>
          </w:rPr>
          <w:delText>Introducción</w:delText>
        </w:r>
        <w:r w:rsidDel="009A189D">
          <w:rPr>
            <w:noProof/>
            <w:webHidden/>
          </w:rPr>
          <w:tab/>
        </w:r>
        <w:r w:rsidR="009A189D" w:rsidDel="009A189D">
          <w:rPr>
            <w:noProof/>
            <w:webHidden/>
          </w:rPr>
          <w:delText>5</w:delText>
        </w:r>
      </w:del>
    </w:p>
    <w:p w14:paraId="67D74F37" w14:textId="34C45B7F" w:rsidR="0078602A" w:rsidDel="009A189D" w:rsidRDefault="0078602A">
      <w:pPr>
        <w:pStyle w:val="TDC2"/>
        <w:rPr>
          <w:del w:id="154" w:author="GUILLEM SIMON Emilio" w:date="2018-11-22T17:32:00Z"/>
          <w:rFonts w:asciiTheme="minorHAnsi" w:eastAsiaTheme="minorEastAsia" w:hAnsiTheme="minorHAnsi" w:cstheme="minorBidi"/>
          <w:b w:val="0"/>
          <w:bCs w:val="0"/>
          <w:noProof/>
          <w:sz w:val="22"/>
          <w:szCs w:val="22"/>
          <w:lang w:val="es-ES" w:eastAsia="es-ES"/>
        </w:rPr>
      </w:pPr>
      <w:del w:id="155" w:author="GUILLEM SIMON Emilio" w:date="2018-11-22T17:32:00Z">
        <w:r w:rsidRPr="009A189D" w:rsidDel="009A189D">
          <w:rPr>
            <w:rStyle w:val="Hipervnculo"/>
            <w:lang w:val="es-ES_tradnl"/>
          </w:rPr>
          <w:delText>1.1.</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lang w:val="es-ES_tradnl"/>
          </w:rPr>
          <w:delText>Bases de Datos Relacionales</w:delText>
        </w:r>
        <w:r w:rsidDel="009A189D">
          <w:rPr>
            <w:noProof/>
            <w:webHidden/>
          </w:rPr>
          <w:tab/>
        </w:r>
        <w:r w:rsidR="009A189D" w:rsidDel="009A189D">
          <w:rPr>
            <w:noProof/>
            <w:webHidden/>
          </w:rPr>
          <w:delText>5</w:delText>
        </w:r>
      </w:del>
    </w:p>
    <w:p w14:paraId="4A06EBF0" w14:textId="0860A213" w:rsidR="0078602A" w:rsidDel="009A189D" w:rsidRDefault="0078602A">
      <w:pPr>
        <w:pStyle w:val="TDC2"/>
        <w:rPr>
          <w:del w:id="156" w:author="GUILLEM SIMON Emilio" w:date="2018-11-22T17:32:00Z"/>
          <w:rFonts w:asciiTheme="minorHAnsi" w:eastAsiaTheme="minorEastAsia" w:hAnsiTheme="minorHAnsi" w:cstheme="minorBidi"/>
          <w:b w:val="0"/>
          <w:bCs w:val="0"/>
          <w:noProof/>
          <w:sz w:val="22"/>
          <w:szCs w:val="22"/>
          <w:lang w:val="es-ES" w:eastAsia="es-ES"/>
        </w:rPr>
      </w:pPr>
      <w:del w:id="157" w:author="GUILLEM SIMON Emilio" w:date="2018-11-22T17:32:00Z">
        <w:r w:rsidRPr="009A189D" w:rsidDel="009A189D">
          <w:rPr>
            <w:rStyle w:val="Hipervnculo"/>
            <w:lang w:val="es-ES_tradnl"/>
          </w:rPr>
          <w:delText>1.2.</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lang w:val="es-ES_tradnl"/>
          </w:rPr>
          <w:delText>Mapeo Objeto-Relacional</w:delText>
        </w:r>
        <w:r w:rsidDel="009A189D">
          <w:rPr>
            <w:noProof/>
            <w:webHidden/>
          </w:rPr>
          <w:tab/>
        </w:r>
        <w:r w:rsidR="009A189D" w:rsidDel="009A189D">
          <w:rPr>
            <w:noProof/>
            <w:webHidden/>
          </w:rPr>
          <w:delText>5</w:delText>
        </w:r>
      </w:del>
    </w:p>
    <w:p w14:paraId="069632CD" w14:textId="70A9FF58" w:rsidR="0078602A" w:rsidDel="009A189D" w:rsidRDefault="0078602A">
      <w:pPr>
        <w:pStyle w:val="TDC3"/>
        <w:rPr>
          <w:del w:id="158" w:author="GUILLEM SIMON Emilio" w:date="2018-11-22T17:32:00Z"/>
          <w:rFonts w:asciiTheme="minorHAnsi" w:eastAsiaTheme="minorEastAsia" w:hAnsiTheme="minorHAnsi" w:cstheme="minorBidi"/>
          <w:noProof/>
          <w:sz w:val="22"/>
          <w:szCs w:val="22"/>
          <w:lang w:val="es-ES" w:eastAsia="es-ES"/>
        </w:rPr>
      </w:pPr>
      <w:del w:id="159" w:author="GUILLEM SIMON Emilio" w:date="2018-11-22T17:32:00Z">
        <w:r w:rsidRPr="009A189D" w:rsidDel="009A189D">
          <w:rPr>
            <w:rStyle w:val="Hipervnculo"/>
            <w:lang w:val="es-ES_tradnl"/>
          </w:rPr>
          <w:delText>1.2.1.</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_tradnl"/>
          </w:rPr>
          <w:delText>Impedance mismatch</w:delText>
        </w:r>
        <w:r w:rsidDel="009A189D">
          <w:rPr>
            <w:noProof/>
            <w:webHidden/>
          </w:rPr>
          <w:tab/>
        </w:r>
        <w:r w:rsidR="009A189D" w:rsidDel="009A189D">
          <w:rPr>
            <w:noProof/>
            <w:webHidden/>
          </w:rPr>
          <w:delText>6</w:delText>
        </w:r>
      </w:del>
    </w:p>
    <w:p w14:paraId="4B27A96E" w14:textId="5EC2E804" w:rsidR="0078602A" w:rsidDel="009A189D" w:rsidRDefault="0078602A">
      <w:pPr>
        <w:pStyle w:val="TDC3"/>
        <w:rPr>
          <w:del w:id="160" w:author="GUILLEM SIMON Emilio" w:date="2018-11-22T17:32:00Z"/>
          <w:rFonts w:asciiTheme="minorHAnsi" w:eastAsiaTheme="minorEastAsia" w:hAnsiTheme="minorHAnsi" w:cstheme="minorBidi"/>
          <w:noProof/>
          <w:sz w:val="22"/>
          <w:szCs w:val="22"/>
          <w:lang w:val="es-ES" w:eastAsia="es-ES"/>
        </w:rPr>
      </w:pPr>
      <w:del w:id="161" w:author="GUILLEM SIMON Emilio" w:date="2018-11-22T17:32:00Z">
        <w:r w:rsidRPr="009A189D" w:rsidDel="009A189D">
          <w:rPr>
            <w:rStyle w:val="Hipervnculo"/>
            <w:lang w:val="es-ES_tradnl"/>
          </w:rPr>
          <w:delText>1.2.2.</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_tradnl"/>
          </w:rPr>
          <w:delText>Representación de Clases</w:delText>
        </w:r>
        <w:r w:rsidDel="009A189D">
          <w:rPr>
            <w:noProof/>
            <w:webHidden/>
          </w:rPr>
          <w:tab/>
        </w:r>
        <w:r w:rsidR="009A189D" w:rsidDel="009A189D">
          <w:rPr>
            <w:noProof/>
            <w:webHidden/>
          </w:rPr>
          <w:delText>6</w:delText>
        </w:r>
      </w:del>
    </w:p>
    <w:p w14:paraId="4B9BBB53" w14:textId="36D6CCEF" w:rsidR="0078602A" w:rsidDel="009A189D" w:rsidRDefault="0078602A">
      <w:pPr>
        <w:pStyle w:val="TDC3"/>
        <w:rPr>
          <w:del w:id="162" w:author="GUILLEM SIMON Emilio" w:date="2018-11-22T17:32:00Z"/>
          <w:rFonts w:asciiTheme="minorHAnsi" w:eastAsiaTheme="minorEastAsia" w:hAnsiTheme="minorHAnsi" w:cstheme="minorBidi"/>
          <w:noProof/>
          <w:sz w:val="22"/>
          <w:szCs w:val="22"/>
          <w:lang w:val="es-ES" w:eastAsia="es-ES"/>
        </w:rPr>
      </w:pPr>
      <w:del w:id="163" w:author="GUILLEM SIMON Emilio" w:date="2018-11-22T17:32:00Z">
        <w:r w:rsidRPr="009A189D" w:rsidDel="009A189D">
          <w:rPr>
            <w:rStyle w:val="Hipervnculo"/>
            <w:lang w:val="es-ES_tradnl"/>
          </w:rPr>
          <w:delText>1.2.3.</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_tradnl"/>
          </w:rPr>
          <w:delText>Relaciones</w:delText>
        </w:r>
        <w:r w:rsidDel="009A189D">
          <w:rPr>
            <w:noProof/>
            <w:webHidden/>
          </w:rPr>
          <w:tab/>
        </w:r>
        <w:r w:rsidR="009A189D" w:rsidDel="009A189D">
          <w:rPr>
            <w:noProof/>
            <w:webHidden/>
          </w:rPr>
          <w:delText>7</w:delText>
        </w:r>
      </w:del>
    </w:p>
    <w:p w14:paraId="306E3B3E" w14:textId="7CBD1CFE" w:rsidR="0078602A" w:rsidDel="009A189D" w:rsidRDefault="0078602A">
      <w:pPr>
        <w:pStyle w:val="TDC3"/>
        <w:rPr>
          <w:del w:id="164" w:author="GUILLEM SIMON Emilio" w:date="2018-11-22T17:32:00Z"/>
          <w:rFonts w:asciiTheme="minorHAnsi" w:eastAsiaTheme="minorEastAsia" w:hAnsiTheme="minorHAnsi" w:cstheme="minorBidi"/>
          <w:noProof/>
          <w:sz w:val="22"/>
          <w:szCs w:val="22"/>
          <w:lang w:val="es-ES" w:eastAsia="es-ES"/>
        </w:rPr>
      </w:pPr>
      <w:del w:id="165" w:author="GUILLEM SIMON Emilio" w:date="2018-11-22T17:32:00Z">
        <w:r w:rsidRPr="009A189D" w:rsidDel="009A189D">
          <w:rPr>
            <w:rStyle w:val="Hipervnculo"/>
            <w:lang w:val="es-ES_tradnl"/>
          </w:rPr>
          <w:delText>1.2.4.</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_tradnl"/>
          </w:rPr>
          <w:delText>Herencia</w:delText>
        </w:r>
        <w:r w:rsidDel="009A189D">
          <w:rPr>
            <w:noProof/>
            <w:webHidden/>
          </w:rPr>
          <w:tab/>
        </w:r>
        <w:r w:rsidR="009A189D" w:rsidDel="009A189D">
          <w:rPr>
            <w:noProof/>
            <w:webHidden/>
          </w:rPr>
          <w:delText>10</w:delText>
        </w:r>
      </w:del>
    </w:p>
    <w:p w14:paraId="0FE37612" w14:textId="4BEEDA51" w:rsidR="0078602A" w:rsidDel="009A189D" w:rsidRDefault="0078602A">
      <w:pPr>
        <w:pStyle w:val="TDC2"/>
        <w:rPr>
          <w:del w:id="166" w:author="GUILLEM SIMON Emilio" w:date="2018-11-22T17:32:00Z"/>
          <w:rFonts w:asciiTheme="minorHAnsi" w:eastAsiaTheme="minorEastAsia" w:hAnsiTheme="minorHAnsi" w:cstheme="minorBidi"/>
          <w:b w:val="0"/>
          <w:bCs w:val="0"/>
          <w:noProof/>
          <w:sz w:val="22"/>
          <w:szCs w:val="22"/>
          <w:lang w:val="es-ES" w:eastAsia="es-ES"/>
        </w:rPr>
      </w:pPr>
      <w:del w:id="167" w:author="GUILLEM SIMON Emilio" w:date="2018-11-22T17:32:00Z">
        <w:r w:rsidRPr="009A189D" w:rsidDel="009A189D">
          <w:rPr>
            <w:rStyle w:val="Hipervnculo"/>
            <w:lang w:val="es-ES_tradnl"/>
          </w:rPr>
          <w:delText>1.3.</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lang w:val="es-ES_tradnl"/>
          </w:rPr>
          <w:delText>Soporte para la Persistencia en Java</w:delText>
        </w:r>
        <w:r w:rsidDel="009A189D">
          <w:rPr>
            <w:noProof/>
            <w:webHidden/>
          </w:rPr>
          <w:tab/>
        </w:r>
        <w:r w:rsidR="009A189D" w:rsidDel="009A189D">
          <w:rPr>
            <w:noProof/>
            <w:webHidden/>
          </w:rPr>
          <w:delText>12</w:delText>
        </w:r>
      </w:del>
    </w:p>
    <w:p w14:paraId="24353B07" w14:textId="34FD9C9F" w:rsidR="0078602A" w:rsidDel="009A189D" w:rsidRDefault="0078602A">
      <w:pPr>
        <w:pStyle w:val="TDC3"/>
        <w:rPr>
          <w:del w:id="168" w:author="GUILLEM SIMON Emilio" w:date="2018-11-22T17:32:00Z"/>
          <w:rFonts w:asciiTheme="minorHAnsi" w:eastAsiaTheme="minorEastAsia" w:hAnsiTheme="minorHAnsi" w:cstheme="minorBidi"/>
          <w:noProof/>
          <w:sz w:val="22"/>
          <w:szCs w:val="22"/>
          <w:lang w:val="es-ES" w:eastAsia="es-ES"/>
        </w:rPr>
      </w:pPr>
      <w:del w:id="169" w:author="GUILLEM SIMON Emilio" w:date="2018-11-22T17:32:00Z">
        <w:r w:rsidRPr="009A189D" w:rsidDel="009A189D">
          <w:rPr>
            <w:rStyle w:val="Hipervnculo"/>
            <w:bCs/>
            <w:lang w:val="es-ES_tradnl"/>
          </w:rPr>
          <w:delText>1.3.1.</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_tradnl"/>
          </w:rPr>
          <w:delText>Soluciones del ORM previas a JPA</w:delText>
        </w:r>
        <w:r w:rsidDel="009A189D">
          <w:rPr>
            <w:noProof/>
            <w:webHidden/>
          </w:rPr>
          <w:tab/>
        </w:r>
        <w:r w:rsidR="009A189D" w:rsidDel="009A189D">
          <w:rPr>
            <w:noProof/>
            <w:webHidden/>
          </w:rPr>
          <w:delText>12</w:delText>
        </w:r>
      </w:del>
    </w:p>
    <w:p w14:paraId="29262EA5" w14:textId="15695D7E" w:rsidR="0078602A" w:rsidDel="009A189D" w:rsidRDefault="0078602A">
      <w:pPr>
        <w:pStyle w:val="TDC3"/>
        <w:rPr>
          <w:del w:id="170" w:author="GUILLEM SIMON Emilio" w:date="2018-11-22T17:32:00Z"/>
          <w:rFonts w:asciiTheme="minorHAnsi" w:eastAsiaTheme="minorEastAsia" w:hAnsiTheme="minorHAnsi" w:cstheme="minorBidi"/>
          <w:noProof/>
          <w:sz w:val="22"/>
          <w:szCs w:val="22"/>
          <w:lang w:val="es-ES" w:eastAsia="es-ES"/>
        </w:rPr>
      </w:pPr>
      <w:del w:id="171" w:author="GUILLEM SIMON Emilio" w:date="2018-11-22T17:32:00Z">
        <w:r w:rsidRPr="009A189D" w:rsidDel="009A189D">
          <w:rPr>
            <w:rStyle w:val="Hipervnculo"/>
            <w:lang w:val="es-ES_tradnl"/>
          </w:rPr>
          <w:delText>1.3.2.</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_tradnl"/>
          </w:rPr>
          <w:delText>JDBC</w:delText>
        </w:r>
        <w:r w:rsidDel="009A189D">
          <w:rPr>
            <w:noProof/>
            <w:webHidden/>
          </w:rPr>
          <w:tab/>
        </w:r>
        <w:r w:rsidR="009A189D" w:rsidDel="009A189D">
          <w:rPr>
            <w:noProof/>
            <w:webHidden/>
          </w:rPr>
          <w:delText>12</w:delText>
        </w:r>
      </w:del>
    </w:p>
    <w:p w14:paraId="38D84523" w14:textId="4159C72B" w:rsidR="0078602A" w:rsidDel="009A189D" w:rsidRDefault="0078602A">
      <w:pPr>
        <w:pStyle w:val="TDC3"/>
        <w:rPr>
          <w:del w:id="172" w:author="GUILLEM SIMON Emilio" w:date="2018-11-22T17:32:00Z"/>
          <w:rFonts w:asciiTheme="minorHAnsi" w:eastAsiaTheme="minorEastAsia" w:hAnsiTheme="minorHAnsi" w:cstheme="minorBidi"/>
          <w:noProof/>
          <w:sz w:val="22"/>
          <w:szCs w:val="22"/>
          <w:lang w:val="es-ES" w:eastAsia="es-ES"/>
        </w:rPr>
      </w:pPr>
      <w:del w:id="173" w:author="GUILLEM SIMON Emilio" w:date="2018-11-22T17:32:00Z">
        <w:r w:rsidRPr="009A189D" w:rsidDel="009A189D">
          <w:rPr>
            <w:rStyle w:val="Hipervnculo"/>
            <w:lang w:val="es-ES_tradnl"/>
          </w:rPr>
          <w:delText>1.3.3.</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_tradnl"/>
          </w:rPr>
          <w:delText>Enterprise JavaBeans</w:delText>
        </w:r>
        <w:r w:rsidDel="009A189D">
          <w:rPr>
            <w:noProof/>
            <w:webHidden/>
          </w:rPr>
          <w:tab/>
        </w:r>
        <w:r w:rsidR="009A189D" w:rsidDel="009A189D">
          <w:rPr>
            <w:noProof/>
            <w:webHidden/>
          </w:rPr>
          <w:delText>12</w:delText>
        </w:r>
      </w:del>
    </w:p>
    <w:p w14:paraId="5BE11758" w14:textId="4423C105" w:rsidR="0078602A" w:rsidDel="009A189D" w:rsidRDefault="0078602A">
      <w:pPr>
        <w:pStyle w:val="TDC3"/>
        <w:rPr>
          <w:del w:id="174" w:author="GUILLEM SIMON Emilio" w:date="2018-11-22T17:32:00Z"/>
          <w:rFonts w:asciiTheme="minorHAnsi" w:eastAsiaTheme="minorEastAsia" w:hAnsiTheme="minorHAnsi" w:cstheme="minorBidi"/>
          <w:noProof/>
          <w:sz w:val="22"/>
          <w:szCs w:val="22"/>
          <w:lang w:val="es-ES" w:eastAsia="es-ES"/>
        </w:rPr>
      </w:pPr>
      <w:del w:id="175" w:author="GUILLEM SIMON Emilio" w:date="2018-11-22T17:32:00Z">
        <w:r w:rsidRPr="009A189D" w:rsidDel="009A189D">
          <w:rPr>
            <w:rStyle w:val="Hipervnculo"/>
            <w:lang w:val="es-ES_tradnl"/>
          </w:rPr>
          <w:delText>1.3.4.</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_tradnl"/>
          </w:rPr>
          <w:delText>Objetos de Datos de Java</w:delText>
        </w:r>
        <w:r w:rsidDel="009A189D">
          <w:rPr>
            <w:noProof/>
            <w:webHidden/>
          </w:rPr>
          <w:tab/>
        </w:r>
        <w:r w:rsidR="009A189D" w:rsidDel="009A189D">
          <w:rPr>
            <w:noProof/>
            <w:webHidden/>
          </w:rPr>
          <w:delText>13</w:delText>
        </w:r>
      </w:del>
    </w:p>
    <w:p w14:paraId="65497DAF" w14:textId="1C3AD4DB" w:rsidR="0078602A" w:rsidDel="009A189D" w:rsidRDefault="0078602A">
      <w:pPr>
        <w:pStyle w:val="TDC3"/>
        <w:rPr>
          <w:del w:id="176" w:author="GUILLEM SIMON Emilio" w:date="2018-11-22T17:32:00Z"/>
          <w:rFonts w:asciiTheme="minorHAnsi" w:eastAsiaTheme="minorEastAsia" w:hAnsiTheme="minorHAnsi" w:cstheme="minorBidi"/>
          <w:noProof/>
          <w:sz w:val="22"/>
          <w:szCs w:val="22"/>
          <w:lang w:val="es-ES" w:eastAsia="es-ES"/>
        </w:rPr>
      </w:pPr>
      <w:del w:id="177" w:author="GUILLEM SIMON Emilio" w:date="2018-11-22T17:32:00Z">
        <w:r w:rsidRPr="009A189D" w:rsidDel="009A189D">
          <w:rPr>
            <w:rStyle w:val="Hipervnculo"/>
            <w:lang w:val="es-ES_tradnl"/>
          </w:rPr>
          <w:delText>1.3.5.</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_tradnl"/>
          </w:rPr>
          <w:delText>¿Por qué otro Estándar?</w:delText>
        </w:r>
        <w:r w:rsidDel="009A189D">
          <w:rPr>
            <w:noProof/>
            <w:webHidden/>
          </w:rPr>
          <w:tab/>
        </w:r>
        <w:r w:rsidR="009A189D" w:rsidDel="009A189D">
          <w:rPr>
            <w:noProof/>
            <w:webHidden/>
          </w:rPr>
          <w:delText>13</w:delText>
        </w:r>
      </w:del>
    </w:p>
    <w:p w14:paraId="4F677FEF" w14:textId="2FC71E22" w:rsidR="0078602A" w:rsidDel="009A189D" w:rsidRDefault="0078602A">
      <w:pPr>
        <w:pStyle w:val="TDC2"/>
        <w:rPr>
          <w:del w:id="178" w:author="GUILLEM SIMON Emilio" w:date="2018-11-22T17:32:00Z"/>
          <w:rFonts w:asciiTheme="minorHAnsi" w:eastAsiaTheme="minorEastAsia" w:hAnsiTheme="minorHAnsi" w:cstheme="minorBidi"/>
          <w:b w:val="0"/>
          <w:bCs w:val="0"/>
          <w:noProof/>
          <w:sz w:val="22"/>
          <w:szCs w:val="22"/>
          <w:lang w:val="es-ES" w:eastAsia="es-ES"/>
        </w:rPr>
      </w:pPr>
      <w:del w:id="179" w:author="GUILLEM SIMON Emilio" w:date="2018-11-22T17:32:00Z">
        <w:r w:rsidRPr="009A189D" w:rsidDel="009A189D">
          <w:rPr>
            <w:rStyle w:val="Hipervnculo"/>
            <w:lang w:val="es-ES_tradnl"/>
          </w:rPr>
          <w:delText>1.4.</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lang w:val="es-ES_tradnl"/>
          </w:rPr>
          <w:delText>Java Persistence API (JPA)</w:delText>
        </w:r>
        <w:r w:rsidDel="009A189D">
          <w:rPr>
            <w:noProof/>
            <w:webHidden/>
          </w:rPr>
          <w:tab/>
        </w:r>
        <w:r w:rsidR="009A189D" w:rsidDel="009A189D">
          <w:rPr>
            <w:noProof/>
            <w:webHidden/>
          </w:rPr>
          <w:delText>13</w:delText>
        </w:r>
      </w:del>
    </w:p>
    <w:p w14:paraId="50A3DA1A" w14:textId="05133AF3" w:rsidR="0078602A" w:rsidDel="009A189D" w:rsidRDefault="0078602A">
      <w:pPr>
        <w:pStyle w:val="TDC3"/>
        <w:rPr>
          <w:del w:id="180" w:author="GUILLEM SIMON Emilio" w:date="2018-11-22T17:32:00Z"/>
          <w:rFonts w:asciiTheme="minorHAnsi" w:eastAsiaTheme="minorEastAsia" w:hAnsiTheme="minorHAnsi" w:cstheme="minorBidi"/>
          <w:noProof/>
          <w:sz w:val="22"/>
          <w:szCs w:val="22"/>
          <w:lang w:val="es-ES" w:eastAsia="es-ES"/>
        </w:rPr>
      </w:pPr>
      <w:del w:id="181" w:author="GUILLEM SIMON Emilio" w:date="2018-11-22T17:32:00Z">
        <w:r w:rsidRPr="009A189D" w:rsidDel="009A189D">
          <w:rPr>
            <w:rStyle w:val="Hipervnculo"/>
            <w:lang w:val="es-ES"/>
          </w:rPr>
          <w:delText>1.4.1.</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rPr>
          <w:delText>EJB 3.0 and JPA 1.0</w:delText>
        </w:r>
        <w:r w:rsidDel="009A189D">
          <w:rPr>
            <w:noProof/>
            <w:webHidden/>
          </w:rPr>
          <w:tab/>
        </w:r>
        <w:r w:rsidR="009A189D" w:rsidDel="009A189D">
          <w:rPr>
            <w:noProof/>
            <w:webHidden/>
          </w:rPr>
          <w:delText>14</w:delText>
        </w:r>
      </w:del>
    </w:p>
    <w:p w14:paraId="38F2EEF6" w14:textId="1A9FACA2" w:rsidR="0078602A" w:rsidDel="009A189D" w:rsidRDefault="0078602A">
      <w:pPr>
        <w:pStyle w:val="TDC3"/>
        <w:rPr>
          <w:del w:id="182" w:author="GUILLEM SIMON Emilio" w:date="2018-11-22T17:32:00Z"/>
          <w:rFonts w:asciiTheme="minorHAnsi" w:eastAsiaTheme="minorEastAsia" w:hAnsiTheme="minorHAnsi" w:cstheme="minorBidi"/>
          <w:noProof/>
          <w:sz w:val="22"/>
          <w:szCs w:val="22"/>
          <w:lang w:val="es-ES" w:eastAsia="es-ES"/>
        </w:rPr>
      </w:pPr>
      <w:del w:id="183" w:author="GUILLEM SIMON Emilio" w:date="2018-11-22T17:32:00Z">
        <w:r w:rsidRPr="009A189D" w:rsidDel="009A189D">
          <w:rPr>
            <w:rStyle w:val="Hipervnculo"/>
            <w:lang w:val="es-ES"/>
          </w:rPr>
          <w:delText>1.4.2.</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rPr>
          <w:delText>JPA 2.0</w:delText>
        </w:r>
        <w:r w:rsidDel="009A189D">
          <w:rPr>
            <w:noProof/>
            <w:webHidden/>
          </w:rPr>
          <w:tab/>
        </w:r>
        <w:r w:rsidR="009A189D" w:rsidDel="009A189D">
          <w:rPr>
            <w:noProof/>
            <w:webHidden/>
          </w:rPr>
          <w:delText>14</w:delText>
        </w:r>
      </w:del>
    </w:p>
    <w:p w14:paraId="5AC63333" w14:textId="3A1CEF66" w:rsidR="0078602A" w:rsidDel="009A189D" w:rsidRDefault="0078602A">
      <w:pPr>
        <w:pStyle w:val="TDC3"/>
        <w:rPr>
          <w:del w:id="184" w:author="GUILLEM SIMON Emilio" w:date="2018-11-22T17:32:00Z"/>
          <w:rFonts w:asciiTheme="minorHAnsi" w:eastAsiaTheme="minorEastAsia" w:hAnsiTheme="minorHAnsi" w:cstheme="minorBidi"/>
          <w:noProof/>
          <w:sz w:val="22"/>
          <w:szCs w:val="22"/>
          <w:lang w:val="es-ES" w:eastAsia="es-ES"/>
        </w:rPr>
      </w:pPr>
      <w:del w:id="185" w:author="GUILLEM SIMON Emilio" w:date="2018-11-22T17:32:00Z">
        <w:r w:rsidRPr="009A189D" w:rsidDel="009A189D">
          <w:rPr>
            <w:rStyle w:val="Hipervnculo"/>
            <w:lang w:val="es-ES"/>
          </w:rPr>
          <w:delText>1.4.3.</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rPr>
          <w:delText>JPA 2.1</w:delText>
        </w:r>
        <w:r w:rsidDel="009A189D">
          <w:rPr>
            <w:noProof/>
            <w:webHidden/>
          </w:rPr>
          <w:tab/>
        </w:r>
        <w:r w:rsidR="009A189D" w:rsidDel="009A189D">
          <w:rPr>
            <w:noProof/>
            <w:webHidden/>
          </w:rPr>
          <w:delText>14</w:delText>
        </w:r>
      </w:del>
    </w:p>
    <w:p w14:paraId="00A71195" w14:textId="36E93F9D" w:rsidR="0078602A" w:rsidDel="009A189D" w:rsidRDefault="0078602A">
      <w:pPr>
        <w:pStyle w:val="TDC3"/>
        <w:rPr>
          <w:del w:id="186" w:author="GUILLEM SIMON Emilio" w:date="2018-11-22T17:32:00Z"/>
          <w:rFonts w:asciiTheme="minorHAnsi" w:eastAsiaTheme="minorEastAsia" w:hAnsiTheme="minorHAnsi" w:cstheme="minorBidi"/>
          <w:noProof/>
          <w:sz w:val="22"/>
          <w:szCs w:val="22"/>
          <w:lang w:val="es-ES" w:eastAsia="es-ES"/>
        </w:rPr>
      </w:pPr>
      <w:del w:id="187" w:author="GUILLEM SIMON Emilio" w:date="2018-11-22T17:32:00Z">
        <w:r w:rsidRPr="009A189D" w:rsidDel="009A189D">
          <w:rPr>
            <w:rStyle w:val="Hipervnculo"/>
            <w:lang w:val="es-ES"/>
          </w:rPr>
          <w:delText>1.4.4.</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rPr>
          <w:delText>JPA 2.2 and EJB 3.2</w:delText>
        </w:r>
        <w:r w:rsidDel="009A189D">
          <w:rPr>
            <w:noProof/>
            <w:webHidden/>
          </w:rPr>
          <w:tab/>
        </w:r>
        <w:r w:rsidR="009A189D" w:rsidDel="009A189D">
          <w:rPr>
            <w:noProof/>
            <w:webHidden/>
          </w:rPr>
          <w:delText>14</w:delText>
        </w:r>
      </w:del>
    </w:p>
    <w:p w14:paraId="245A43BE" w14:textId="6D00DFF8" w:rsidR="0078602A" w:rsidDel="009A189D" w:rsidRDefault="0078602A">
      <w:pPr>
        <w:pStyle w:val="TDC2"/>
        <w:rPr>
          <w:del w:id="188" w:author="GUILLEM SIMON Emilio" w:date="2018-11-22T17:32:00Z"/>
          <w:rFonts w:asciiTheme="minorHAnsi" w:eastAsiaTheme="minorEastAsia" w:hAnsiTheme="minorHAnsi" w:cstheme="minorBidi"/>
          <w:b w:val="0"/>
          <w:bCs w:val="0"/>
          <w:noProof/>
          <w:sz w:val="22"/>
          <w:szCs w:val="22"/>
          <w:lang w:val="es-ES" w:eastAsia="es-ES"/>
        </w:rPr>
      </w:pPr>
      <w:del w:id="189" w:author="GUILLEM SIMON Emilio" w:date="2018-11-22T17:32:00Z">
        <w:r w:rsidRPr="009A189D" w:rsidDel="009A189D">
          <w:rPr>
            <w:rStyle w:val="Hipervnculo"/>
            <w:lang w:val="es-ES_tradnl"/>
          </w:rPr>
          <w:delText>1.5.</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lang w:val="es-ES_tradnl"/>
          </w:rPr>
          <w:delText>Resumen</w:delText>
        </w:r>
        <w:r w:rsidDel="009A189D">
          <w:rPr>
            <w:noProof/>
            <w:webHidden/>
          </w:rPr>
          <w:tab/>
        </w:r>
        <w:r w:rsidR="009A189D" w:rsidDel="009A189D">
          <w:rPr>
            <w:noProof/>
            <w:webHidden/>
          </w:rPr>
          <w:delText>15</w:delText>
        </w:r>
      </w:del>
    </w:p>
    <w:p w14:paraId="35E595DC" w14:textId="03076B40" w:rsidR="0078602A" w:rsidDel="009A189D" w:rsidRDefault="0078602A">
      <w:pPr>
        <w:pStyle w:val="TDC3"/>
        <w:rPr>
          <w:del w:id="190" w:author="GUILLEM SIMON Emilio" w:date="2018-11-22T17:32:00Z"/>
          <w:rFonts w:asciiTheme="minorHAnsi" w:eastAsiaTheme="minorEastAsia" w:hAnsiTheme="minorHAnsi" w:cstheme="minorBidi"/>
          <w:noProof/>
          <w:sz w:val="22"/>
          <w:szCs w:val="22"/>
          <w:lang w:val="es-ES" w:eastAsia="es-ES"/>
        </w:rPr>
      </w:pPr>
      <w:del w:id="191" w:author="GUILLEM SIMON Emilio" w:date="2018-11-22T17:32:00Z">
        <w:r w:rsidRPr="009A189D" w:rsidDel="009A189D">
          <w:rPr>
            <w:rStyle w:val="Hipervnculo"/>
            <w:lang w:val="es-ES"/>
          </w:rPr>
          <w:delText>1.5.1.</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rPr>
          <w:delText>Persistencia de los POJOs</w:delText>
        </w:r>
        <w:r w:rsidDel="009A189D">
          <w:rPr>
            <w:noProof/>
            <w:webHidden/>
          </w:rPr>
          <w:tab/>
        </w:r>
        <w:r w:rsidR="009A189D" w:rsidDel="009A189D">
          <w:rPr>
            <w:noProof/>
            <w:webHidden/>
          </w:rPr>
          <w:delText>15</w:delText>
        </w:r>
      </w:del>
    </w:p>
    <w:p w14:paraId="43B2E2FD" w14:textId="289CE972" w:rsidR="0078602A" w:rsidDel="009A189D" w:rsidRDefault="0078602A">
      <w:pPr>
        <w:pStyle w:val="TDC3"/>
        <w:rPr>
          <w:del w:id="192" w:author="GUILLEM SIMON Emilio" w:date="2018-11-22T17:32:00Z"/>
          <w:rFonts w:asciiTheme="minorHAnsi" w:eastAsiaTheme="minorEastAsia" w:hAnsiTheme="minorHAnsi" w:cstheme="minorBidi"/>
          <w:noProof/>
          <w:sz w:val="22"/>
          <w:szCs w:val="22"/>
          <w:lang w:val="es-ES" w:eastAsia="es-ES"/>
        </w:rPr>
      </w:pPr>
      <w:del w:id="193" w:author="GUILLEM SIMON Emilio" w:date="2018-11-22T17:32:00Z">
        <w:r w:rsidRPr="009A189D" w:rsidDel="009A189D">
          <w:rPr>
            <w:rStyle w:val="Hipervnculo"/>
            <w:lang w:val="es-ES"/>
          </w:rPr>
          <w:delText>1.5.2.</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rPr>
          <w:delText>No intrusivo</w:delText>
        </w:r>
        <w:r w:rsidDel="009A189D">
          <w:rPr>
            <w:noProof/>
            <w:webHidden/>
          </w:rPr>
          <w:tab/>
        </w:r>
        <w:r w:rsidR="009A189D" w:rsidDel="009A189D">
          <w:rPr>
            <w:noProof/>
            <w:webHidden/>
          </w:rPr>
          <w:delText>15</w:delText>
        </w:r>
      </w:del>
    </w:p>
    <w:p w14:paraId="40BADFC6" w14:textId="2C16AA55" w:rsidR="0078602A" w:rsidDel="009A189D" w:rsidRDefault="0078602A">
      <w:pPr>
        <w:pStyle w:val="TDC3"/>
        <w:rPr>
          <w:del w:id="194" w:author="GUILLEM SIMON Emilio" w:date="2018-11-22T17:32:00Z"/>
          <w:rFonts w:asciiTheme="minorHAnsi" w:eastAsiaTheme="minorEastAsia" w:hAnsiTheme="minorHAnsi" w:cstheme="minorBidi"/>
          <w:noProof/>
          <w:sz w:val="22"/>
          <w:szCs w:val="22"/>
          <w:lang w:val="es-ES" w:eastAsia="es-ES"/>
        </w:rPr>
      </w:pPr>
      <w:del w:id="195" w:author="GUILLEM SIMON Emilio" w:date="2018-11-22T17:32:00Z">
        <w:r w:rsidRPr="009A189D" w:rsidDel="009A189D">
          <w:rPr>
            <w:rStyle w:val="Hipervnculo"/>
            <w:lang w:val="es-ES"/>
          </w:rPr>
          <w:delText>1.5.3.</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rPr>
          <w:delText>Object queries</w:delText>
        </w:r>
        <w:r w:rsidDel="009A189D">
          <w:rPr>
            <w:noProof/>
            <w:webHidden/>
          </w:rPr>
          <w:tab/>
        </w:r>
        <w:r w:rsidR="009A189D" w:rsidDel="009A189D">
          <w:rPr>
            <w:noProof/>
            <w:webHidden/>
          </w:rPr>
          <w:delText>15</w:delText>
        </w:r>
      </w:del>
    </w:p>
    <w:p w14:paraId="5C277CEE" w14:textId="13830802" w:rsidR="0078602A" w:rsidDel="009A189D" w:rsidRDefault="0078602A">
      <w:pPr>
        <w:pStyle w:val="TDC3"/>
        <w:rPr>
          <w:del w:id="196" w:author="GUILLEM SIMON Emilio" w:date="2018-11-22T17:32:00Z"/>
          <w:rFonts w:asciiTheme="minorHAnsi" w:eastAsiaTheme="minorEastAsia" w:hAnsiTheme="minorHAnsi" w:cstheme="minorBidi"/>
          <w:noProof/>
          <w:sz w:val="22"/>
          <w:szCs w:val="22"/>
          <w:lang w:val="es-ES" w:eastAsia="es-ES"/>
        </w:rPr>
      </w:pPr>
      <w:del w:id="197" w:author="GUILLEM SIMON Emilio" w:date="2018-11-22T17:32:00Z">
        <w:r w:rsidRPr="009A189D" w:rsidDel="009A189D">
          <w:rPr>
            <w:rStyle w:val="Hipervnculo"/>
            <w:lang w:val="es-ES"/>
          </w:rPr>
          <w:delText>1.5.4.</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rPr>
          <w:delText>Mobile Entities</w:delText>
        </w:r>
        <w:r w:rsidDel="009A189D">
          <w:rPr>
            <w:noProof/>
            <w:webHidden/>
          </w:rPr>
          <w:tab/>
        </w:r>
        <w:r w:rsidR="009A189D" w:rsidDel="009A189D">
          <w:rPr>
            <w:noProof/>
            <w:webHidden/>
          </w:rPr>
          <w:delText>15</w:delText>
        </w:r>
      </w:del>
    </w:p>
    <w:p w14:paraId="71F093AB" w14:textId="5BF1F256" w:rsidR="0078602A" w:rsidDel="009A189D" w:rsidRDefault="0078602A">
      <w:pPr>
        <w:pStyle w:val="TDC3"/>
        <w:rPr>
          <w:del w:id="198" w:author="GUILLEM SIMON Emilio" w:date="2018-11-22T17:32:00Z"/>
          <w:rFonts w:asciiTheme="minorHAnsi" w:eastAsiaTheme="minorEastAsia" w:hAnsiTheme="minorHAnsi" w:cstheme="minorBidi"/>
          <w:noProof/>
          <w:sz w:val="22"/>
          <w:szCs w:val="22"/>
          <w:lang w:val="es-ES" w:eastAsia="es-ES"/>
        </w:rPr>
      </w:pPr>
      <w:del w:id="199" w:author="GUILLEM SIMON Emilio" w:date="2018-11-22T17:32:00Z">
        <w:r w:rsidRPr="009A189D" w:rsidDel="009A189D">
          <w:rPr>
            <w:rStyle w:val="Hipervnculo"/>
            <w:lang w:val="es-ES"/>
          </w:rPr>
          <w:delText>1.5.5.</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rPr>
          <w:delText>Configuración simple</w:delText>
        </w:r>
        <w:r w:rsidDel="009A189D">
          <w:rPr>
            <w:noProof/>
            <w:webHidden/>
          </w:rPr>
          <w:tab/>
        </w:r>
        <w:r w:rsidR="009A189D" w:rsidDel="009A189D">
          <w:rPr>
            <w:noProof/>
            <w:webHidden/>
          </w:rPr>
          <w:delText>15</w:delText>
        </w:r>
      </w:del>
    </w:p>
    <w:p w14:paraId="355E05D3" w14:textId="568C2662" w:rsidR="0078602A" w:rsidDel="009A189D" w:rsidRDefault="0078602A">
      <w:pPr>
        <w:pStyle w:val="TDC3"/>
        <w:rPr>
          <w:del w:id="200" w:author="GUILLEM SIMON Emilio" w:date="2018-11-22T17:32:00Z"/>
          <w:rFonts w:asciiTheme="minorHAnsi" w:eastAsiaTheme="minorEastAsia" w:hAnsiTheme="minorHAnsi" w:cstheme="minorBidi"/>
          <w:noProof/>
          <w:sz w:val="22"/>
          <w:szCs w:val="22"/>
          <w:lang w:val="es-ES" w:eastAsia="es-ES"/>
        </w:rPr>
      </w:pPr>
      <w:del w:id="201" w:author="GUILLEM SIMON Emilio" w:date="2018-11-22T17:32:00Z">
        <w:r w:rsidRPr="009A189D" w:rsidDel="009A189D">
          <w:rPr>
            <w:rStyle w:val="Hipervnculo"/>
            <w:lang w:val="es-ES"/>
          </w:rPr>
          <w:delText>1.5.6.</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rPr>
          <w:delText>Integración y Tests.</w:delText>
        </w:r>
        <w:r w:rsidDel="009A189D">
          <w:rPr>
            <w:noProof/>
            <w:webHidden/>
          </w:rPr>
          <w:tab/>
        </w:r>
        <w:r w:rsidR="009A189D" w:rsidDel="009A189D">
          <w:rPr>
            <w:noProof/>
            <w:webHidden/>
          </w:rPr>
          <w:delText>16</w:delText>
        </w:r>
      </w:del>
    </w:p>
    <w:p w14:paraId="73124F7C" w14:textId="73473759" w:rsidR="0078602A" w:rsidDel="009A189D" w:rsidRDefault="0078602A">
      <w:pPr>
        <w:pStyle w:val="TDC2"/>
        <w:rPr>
          <w:del w:id="202" w:author="GUILLEM SIMON Emilio" w:date="2018-11-22T17:32:00Z"/>
          <w:rFonts w:asciiTheme="minorHAnsi" w:eastAsiaTheme="minorEastAsia" w:hAnsiTheme="minorHAnsi" w:cstheme="minorBidi"/>
          <w:b w:val="0"/>
          <w:bCs w:val="0"/>
          <w:noProof/>
          <w:sz w:val="22"/>
          <w:szCs w:val="22"/>
          <w:lang w:val="es-ES" w:eastAsia="es-ES"/>
        </w:rPr>
      </w:pPr>
      <w:del w:id="203" w:author="GUILLEM SIMON Emilio" w:date="2018-11-22T17:32:00Z">
        <w:r w:rsidRPr="009A189D" w:rsidDel="009A189D">
          <w:rPr>
            <w:rStyle w:val="Hipervnculo"/>
            <w:lang w:val="es-ES"/>
          </w:rPr>
          <w:delText>1.6.</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lang w:val="es-ES"/>
          </w:rPr>
          <w:delText>Conclusiones</w:delText>
        </w:r>
        <w:r w:rsidDel="009A189D">
          <w:rPr>
            <w:noProof/>
            <w:webHidden/>
          </w:rPr>
          <w:tab/>
        </w:r>
        <w:r w:rsidR="009A189D" w:rsidDel="009A189D">
          <w:rPr>
            <w:noProof/>
            <w:webHidden/>
          </w:rPr>
          <w:delText>16</w:delText>
        </w:r>
      </w:del>
    </w:p>
    <w:p w14:paraId="20802E1A" w14:textId="10F11BC1" w:rsidR="0078602A" w:rsidDel="009A189D" w:rsidRDefault="0078602A">
      <w:pPr>
        <w:pStyle w:val="TDC1"/>
        <w:rPr>
          <w:del w:id="204" w:author="GUILLEM SIMON Emilio" w:date="2018-11-22T17:32:00Z"/>
          <w:rFonts w:asciiTheme="minorHAnsi" w:eastAsiaTheme="minorEastAsia" w:hAnsiTheme="minorHAnsi" w:cstheme="minorBidi"/>
          <w:bCs w:val="0"/>
          <w:noProof/>
          <w:sz w:val="22"/>
          <w:szCs w:val="22"/>
          <w:lang w:val="es-ES" w:eastAsia="es-ES"/>
        </w:rPr>
      </w:pPr>
      <w:del w:id="205" w:author="GUILLEM SIMON Emilio" w:date="2018-11-22T17:32:00Z">
        <w:r w:rsidRPr="009A189D" w:rsidDel="009A189D">
          <w:rPr>
            <w:rStyle w:val="Hipervnculo"/>
            <w:lang w:val="es-ES"/>
          </w:rPr>
          <w:delText>2.</w:delText>
        </w:r>
        <w:r w:rsidDel="009A189D">
          <w:rPr>
            <w:rFonts w:asciiTheme="minorHAnsi" w:eastAsiaTheme="minorEastAsia" w:hAnsiTheme="minorHAnsi" w:cstheme="minorBidi"/>
            <w:bCs w:val="0"/>
            <w:noProof/>
            <w:sz w:val="22"/>
            <w:szCs w:val="22"/>
            <w:lang w:val="es-ES" w:eastAsia="es-ES"/>
          </w:rPr>
          <w:tab/>
        </w:r>
        <w:r w:rsidRPr="009A189D" w:rsidDel="009A189D">
          <w:rPr>
            <w:rStyle w:val="Hipervnculo"/>
            <w:lang w:val="es-ES"/>
          </w:rPr>
          <w:delText>Introducción a Entidades y Persistencia</w:delText>
        </w:r>
        <w:r w:rsidDel="009A189D">
          <w:rPr>
            <w:noProof/>
            <w:webHidden/>
          </w:rPr>
          <w:tab/>
        </w:r>
        <w:r w:rsidR="009A189D" w:rsidDel="009A189D">
          <w:rPr>
            <w:noProof/>
            <w:webHidden/>
          </w:rPr>
          <w:delText>17</w:delText>
        </w:r>
      </w:del>
    </w:p>
    <w:p w14:paraId="70755E34" w14:textId="40B4D563" w:rsidR="0078602A" w:rsidDel="009A189D" w:rsidRDefault="0078602A">
      <w:pPr>
        <w:pStyle w:val="TDC2"/>
        <w:rPr>
          <w:del w:id="206" w:author="GUILLEM SIMON Emilio" w:date="2018-11-22T17:32:00Z"/>
          <w:rFonts w:asciiTheme="minorHAnsi" w:eastAsiaTheme="minorEastAsia" w:hAnsiTheme="minorHAnsi" w:cstheme="minorBidi"/>
          <w:b w:val="0"/>
          <w:bCs w:val="0"/>
          <w:noProof/>
          <w:sz w:val="22"/>
          <w:szCs w:val="22"/>
          <w:lang w:val="es-ES" w:eastAsia="es-ES"/>
        </w:rPr>
      </w:pPr>
      <w:del w:id="207" w:author="GUILLEM SIMON Emilio" w:date="2018-11-22T17:32:00Z">
        <w:r w:rsidRPr="009A189D" w:rsidDel="009A189D">
          <w:rPr>
            <w:rStyle w:val="Hipervnculo"/>
            <w:lang w:val="es-ES" w:eastAsia="en-US"/>
          </w:rPr>
          <w:delText>2.1.</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lang w:val="es-ES" w:eastAsia="en-US"/>
          </w:rPr>
          <w:delText>Descripción general de una entidad</w:delText>
        </w:r>
        <w:r w:rsidDel="009A189D">
          <w:rPr>
            <w:noProof/>
            <w:webHidden/>
          </w:rPr>
          <w:tab/>
        </w:r>
        <w:r w:rsidR="009A189D" w:rsidDel="009A189D">
          <w:rPr>
            <w:noProof/>
            <w:webHidden/>
          </w:rPr>
          <w:delText>17</w:delText>
        </w:r>
      </w:del>
    </w:p>
    <w:p w14:paraId="61ABEB06" w14:textId="3683F47C" w:rsidR="0078602A" w:rsidDel="009A189D" w:rsidRDefault="0078602A">
      <w:pPr>
        <w:pStyle w:val="TDC3"/>
        <w:rPr>
          <w:del w:id="208" w:author="GUILLEM SIMON Emilio" w:date="2018-11-22T17:32:00Z"/>
          <w:rFonts w:asciiTheme="minorHAnsi" w:eastAsiaTheme="minorEastAsia" w:hAnsiTheme="minorHAnsi" w:cstheme="minorBidi"/>
          <w:noProof/>
          <w:sz w:val="22"/>
          <w:szCs w:val="22"/>
          <w:lang w:val="es-ES" w:eastAsia="es-ES"/>
        </w:rPr>
      </w:pPr>
      <w:del w:id="209" w:author="GUILLEM SIMON Emilio" w:date="2018-11-22T17:32:00Z">
        <w:r w:rsidRPr="009A189D" w:rsidDel="009A189D">
          <w:rPr>
            <w:rStyle w:val="Hipervnculo"/>
            <w:lang w:val="es-ES" w:eastAsia="en-US"/>
          </w:rPr>
          <w:delText>2.1.1.</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eastAsia="en-US"/>
          </w:rPr>
          <w:delText>Persistencia</w:delText>
        </w:r>
        <w:r w:rsidDel="009A189D">
          <w:rPr>
            <w:noProof/>
            <w:webHidden/>
          </w:rPr>
          <w:tab/>
        </w:r>
        <w:r w:rsidR="009A189D" w:rsidDel="009A189D">
          <w:rPr>
            <w:noProof/>
            <w:webHidden/>
          </w:rPr>
          <w:delText>17</w:delText>
        </w:r>
      </w:del>
    </w:p>
    <w:p w14:paraId="1B642205" w14:textId="1F851F1C" w:rsidR="0078602A" w:rsidDel="009A189D" w:rsidRDefault="0078602A">
      <w:pPr>
        <w:pStyle w:val="TDC3"/>
        <w:rPr>
          <w:del w:id="210" w:author="GUILLEM SIMON Emilio" w:date="2018-11-22T17:32:00Z"/>
          <w:rFonts w:asciiTheme="minorHAnsi" w:eastAsiaTheme="minorEastAsia" w:hAnsiTheme="minorHAnsi" w:cstheme="minorBidi"/>
          <w:noProof/>
          <w:sz w:val="22"/>
          <w:szCs w:val="22"/>
          <w:lang w:val="es-ES" w:eastAsia="es-ES"/>
        </w:rPr>
      </w:pPr>
      <w:del w:id="211" w:author="GUILLEM SIMON Emilio" w:date="2018-11-22T17:32:00Z">
        <w:r w:rsidRPr="009A189D" w:rsidDel="009A189D">
          <w:rPr>
            <w:rStyle w:val="Hipervnculo"/>
            <w:lang w:val="es-ES" w:eastAsia="en-US"/>
          </w:rPr>
          <w:lastRenderedPageBreak/>
          <w:delText>2.1.2.</w:delText>
        </w:r>
        <w:r w:rsidDel="009A189D">
          <w:rPr>
            <w:rFonts w:asciiTheme="minorHAnsi" w:eastAsiaTheme="minorEastAsia" w:hAnsiTheme="minorHAnsi" w:cstheme="minorBidi"/>
            <w:noProof/>
            <w:sz w:val="22"/>
            <w:szCs w:val="22"/>
            <w:lang w:val="es-ES" w:eastAsia="es-ES"/>
          </w:rPr>
          <w:tab/>
        </w:r>
        <w:r w:rsidRPr="009A189D" w:rsidDel="009A189D">
          <w:rPr>
            <w:rStyle w:val="Hipervnculo"/>
            <w:rFonts w:ascii="Verdana" w:hAnsi="Verdana"/>
            <w:lang w:val="es-ES" w:eastAsia="en-US"/>
          </w:rPr>
          <w:delText>Identidad</w:delText>
        </w:r>
        <w:r w:rsidDel="009A189D">
          <w:rPr>
            <w:noProof/>
            <w:webHidden/>
          </w:rPr>
          <w:tab/>
        </w:r>
        <w:r w:rsidR="009A189D" w:rsidDel="009A189D">
          <w:rPr>
            <w:noProof/>
            <w:webHidden/>
          </w:rPr>
          <w:delText>17</w:delText>
        </w:r>
      </w:del>
    </w:p>
    <w:p w14:paraId="6B79CF50" w14:textId="64F876F3" w:rsidR="0078602A" w:rsidDel="009A189D" w:rsidRDefault="0078602A">
      <w:pPr>
        <w:pStyle w:val="TDC3"/>
        <w:rPr>
          <w:del w:id="212" w:author="GUILLEM SIMON Emilio" w:date="2018-11-22T17:32:00Z"/>
          <w:rFonts w:asciiTheme="minorHAnsi" w:eastAsiaTheme="minorEastAsia" w:hAnsiTheme="minorHAnsi" w:cstheme="minorBidi"/>
          <w:noProof/>
          <w:sz w:val="22"/>
          <w:szCs w:val="22"/>
          <w:lang w:val="es-ES" w:eastAsia="es-ES"/>
        </w:rPr>
      </w:pPr>
      <w:del w:id="213" w:author="GUILLEM SIMON Emilio" w:date="2018-11-22T17:32:00Z">
        <w:r w:rsidRPr="009A189D" w:rsidDel="009A189D">
          <w:rPr>
            <w:rStyle w:val="Hipervnculo"/>
            <w:lang w:val="es-ES" w:eastAsia="en-US"/>
          </w:rPr>
          <w:delText>2.1.3.</w:delText>
        </w:r>
        <w:r w:rsidDel="009A189D">
          <w:rPr>
            <w:rFonts w:asciiTheme="minorHAnsi" w:eastAsiaTheme="minorEastAsia" w:hAnsiTheme="minorHAnsi" w:cstheme="minorBidi"/>
            <w:noProof/>
            <w:sz w:val="22"/>
            <w:szCs w:val="22"/>
            <w:lang w:val="es-ES" w:eastAsia="es-ES"/>
          </w:rPr>
          <w:tab/>
        </w:r>
        <w:r w:rsidRPr="009A189D" w:rsidDel="009A189D">
          <w:rPr>
            <w:rStyle w:val="Hipervnculo"/>
            <w:rFonts w:ascii="Verdana" w:hAnsi="Verdana"/>
            <w:lang w:val="es-ES" w:eastAsia="en-US"/>
          </w:rPr>
          <w:delText>Transaccionabilidad</w:delText>
        </w:r>
        <w:r w:rsidDel="009A189D">
          <w:rPr>
            <w:noProof/>
            <w:webHidden/>
          </w:rPr>
          <w:tab/>
        </w:r>
        <w:r w:rsidR="009A189D" w:rsidDel="009A189D">
          <w:rPr>
            <w:noProof/>
            <w:webHidden/>
          </w:rPr>
          <w:delText>18</w:delText>
        </w:r>
      </w:del>
    </w:p>
    <w:p w14:paraId="3B13246D" w14:textId="4378629A" w:rsidR="0078602A" w:rsidDel="009A189D" w:rsidRDefault="0078602A">
      <w:pPr>
        <w:pStyle w:val="TDC3"/>
        <w:rPr>
          <w:del w:id="214" w:author="GUILLEM SIMON Emilio" w:date="2018-11-22T17:32:00Z"/>
          <w:rFonts w:asciiTheme="minorHAnsi" w:eastAsiaTheme="minorEastAsia" w:hAnsiTheme="minorHAnsi" w:cstheme="minorBidi"/>
          <w:noProof/>
          <w:sz w:val="22"/>
          <w:szCs w:val="22"/>
          <w:lang w:val="es-ES" w:eastAsia="es-ES"/>
        </w:rPr>
      </w:pPr>
      <w:del w:id="215" w:author="GUILLEM SIMON Emilio" w:date="2018-11-22T17:32:00Z">
        <w:r w:rsidRPr="009A189D" w:rsidDel="009A189D">
          <w:rPr>
            <w:rStyle w:val="Hipervnculo"/>
            <w:lang w:val="es-ES" w:eastAsia="en-US"/>
          </w:rPr>
          <w:delText>2.1.4.</w:delText>
        </w:r>
        <w:r w:rsidDel="009A189D">
          <w:rPr>
            <w:rFonts w:asciiTheme="minorHAnsi" w:eastAsiaTheme="minorEastAsia" w:hAnsiTheme="minorHAnsi" w:cstheme="minorBidi"/>
            <w:noProof/>
            <w:sz w:val="22"/>
            <w:szCs w:val="22"/>
            <w:lang w:val="es-ES" w:eastAsia="es-ES"/>
          </w:rPr>
          <w:tab/>
        </w:r>
        <w:r w:rsidRPr="009A189D" w:rsidDel="009A189D">
          <w:rPr>
            <w:rStyle w:val="Hipervnculo"/>
            <w:rFonts w:ascii="Verdana" w:hAnsi="Verdana"/>
            <w:lang w:val="es-ES" w:eastAsia="en-US"/>
          </w:rPr>
          <w:delText>Granularidad</w:delText>
        </w:r>
        <w:r w:rsidDel="009A189D">
          <w:rPr>
            <w:noProof/>
            <w:webHidden/>
          </w:rPr>
          <w:tab/>
        </w:r>
        <w:r w:rsidR="009A189D" w:rsidDel="009A189D">
          <w:rPr>
            <w:noProof/>
            <w:webHidden/>
          </w:rPr>
          <w:delText>18</w:delText>
        </w:r>
      </w:del>
    </w:p>
    <w:p w14:paraId="686946E2" w14:textId="37EC558C" w:rsidR="0078602A" w:rsidDel="009A189D" w:rsidRDefault="0078602A">
      <w:pPr>
        <w:pStyle w:val="TDC2"/>
        <w:rPr>
          <w:del w:id="216" w:author="GUILLEM SIMON Emilio" w:date="2018-11-22T17:32:00Z"/>
          <w:rFonts w:asciiTheme="minorHAnsi" w:eastAsiaTheme="minorEastAsia" w:hAnsiTheme="minorHAnsi" w:cstheme="minorBidi"/>
          <w:b w:val="0"/>
          <w:bCs w:val="0"/>
          <w:noProof/>
          <w:sz w:val="22"/>
          <w:szCs w:val="22"/>
          <w:lang w:val="es-ES" w:eastAsia="es-ES"/>
        </w:rPr>
      </w:pPr>
      <w:del w:id="217" w:author="GUILLEM SIMON Emilio" w:date="2018-11-22T17:32:00Z">
        <w:r w:rsidRPr="009A189D" w:rsidDel="009A189D">
          <w:rPr>
            <w:rStyle w:val="Hipervnculo"/>
            <w:rFonts w:ascii="Verdana" w:hAnsi="Verdana"/>
            <w:lang w:val="es-ES" w:eastAsia="en-US"/>
          </w:rPr>
          <w:delText>2.2.</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rFonts w:ascii="Verdana" w:hAnsi="Verdana"/>
            <w:lang w:val="es-ES" w:eastAsia="en-US"/>
          </w:rPr>
          <w:delText>Enitity Metadata</w:delText>
        </w:r>
        <w:r w:rsidDel="009A189D">
          <w:rPr>
            <w:noProof/>
            <w:webHidden/>
          </w:rPr>
          <w:tab/>
        </w:r>
        <w:r w:rsidR="009A189D" w:rsidDel="009A189D">
          <w:rPr>
            <w:noProof/>
            <w:webHidden/>
          </w:rPr>
          <w:delText>18</w:delText>
        </w:r>
      </w:del>
    </w:p>
    <w:p w14:paraId="29D12B69" w14:textId="57465C56" w:rsidR="0078602A" w:rsidDel="009A189D" w:rsidRDefault="0078602A">
      <w:pPr>
        <w:pStyle w:val="TDC3"/>
        <w:rPr>
          <w:del w:id="218" w:author="GUILLEM SIMON Emilio" w:date="2018-11-22T17:32:00Z"/>
          <w:rFonts w:asciiTheme="minorHAnsi" w:eastAsiaTheme="minorEastAsia" w:hAnsiTheme="minorHAnsi" w:cstheme="minorBidi"/>
          <w:noProof/>
          <w:sz w:val="22"/>
          <w:szCs w:val="22"/>
          <w:lang w:val="es-ES" w:eastAsia="es-ES"/>
        </w:rPr>
      </w:pPr>
      <w:del w:id="219" w:author="GUILLEM SIMON Emilio" w:date="2018-11-22T17:32:00Z">
        <w:r w:rsidRPr="009A189D" w:rsidDel="009A189D">
          <w:rPr>
            <w:rStyle w:val="Hipervnculo"/>
            <w:lang w:val="es-ES" w:eastAsia="en-US"/>
          </w:rPr>
          <w:delText>2.2.1.</w:delText>
        </w:r>
        <w:r w:rsidDel="009A189D">
          <w:rPr>
            <w:rFonts w:asciiTheme="minorHAnsi" w:eastAsiaTheme="minorEastAsia" w:hAnsiTheme="minorHAnsi" w:cstheme="minorBidi"/>
            <w:noProof/>
            <w:sz w:val="22"/>
            <w:szCs w:val="22"/>
            <w:lang w:val="es-ES" w:eastAsia="es-ES"/>
          </w:rPr>
          <w:tab/>
        </w:r>
        <w:r w:rsidRPr="009A189D" w:rsidDel="009A189D">
          <w:rPr>
            <w:rStyle w:val="Hipervnculo"/>
            <w:rFonts w:ascii="Verdana" w:hAnsi="Verdana"/>
            <w:lang w:val="es-ES" w:eastAsia="en-US"/>
          </w:rPr>
          <w:delText>Anotaciones</w:delText>
        </w:r>
        <w:r w:rsidDel="009A189D">
          <w:rPr>
            <w:noProof/>
            <w:webHidden/>
          </w:rPr>
          <w:tab/>
        </w:r>
        <w:r w:rsidR="009A189D" w:rsidDel="009A189D">
          <w:rPr>
            <w:noProof/>
            <w:webHidden/>
          </w:rPr>
          <w:delText>18</w:delText>
        </w:r>
      </w:del>
    </w:p>
    <w:p w14:paraId="587B36C8" w14:textId="111712A3" w:rsidR="0078602A" w:rsidDel="009A189D" w:rsidRDefault="0078602A">
      <w:pPr>
        <w:pStyle w:val="TDC3"/>
        <w:rPr>
          <w:del w:id="220" w:author="GUILLEM SIMON Emilio" w:date="2018-11-22T17:32:00Z"/>
          <w:rFonts w:asciiTheme="minorHAnsi" w:eastAsiaTheme="minorEastAsia" w:hAnsiTheme="minorHAnsi" w:cstheme="minorBidi"/>
          <w:noProof/>
          <w:sz w:val="22"/>
          <w:szCs w:val="22"/>
          <w:lang w:val="es-ES" w:eastAsia="es-ES"/>
        </w:rPr>
      </w:pPr>
      <w:del w:id="221" w:author="GUILLEM SIMON Emilio" w:date="2018-11-22T17:32:00Z">
        <w:r w:rsidRPr="009A189D" w:rsidDel="009A189D">
          <w:rPr>
            <w:rStyle w:val="Hipervnculo"/>
            <w:lang w:val="es-ES" w:eastAsia="en-US"/>
          </w:rPr>
          <w:delText>2.2.2.</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eastAsia="en-US"/>
          </w:rPr>
          <w:delText>XML</w:delText>
        </w:r>
        <w:r w:rsidDel="009A189D">
          <w:rPr>
            <w:noProof/>
            <w:webHidden/>
          </w:rPr>
          <w:tab/>
        </w:r>
        <w:r w:rsidR="009A189D" w:rsidDel="009A189D">
          <w:rPr>
            <w:noProof/>
            <w:webHidden/>
          </w:rPr>
          <w:delText>20</w:delText>
        </w:r>
      </w:del>
    </w:p>
    <w:p w14:paraId="09F1761E" w14:textId="1848F32D" w:rsidR="0078602A" w:rsidDel="009A189D" w:rsidRDefault="0078602A">
      <w:pPr>
        <w:pStyle w:val="TDC3"/>
        <w:rPr>
          <w:del w:id="222" w:author="GUILLEM SIMON Emilio" w:date="2018-11-22T17:32:00Z"/>
          <w:rFonts w:asciiTheme="minorHAnsi" w:eastAsiaTheme="minorEastAsia" w:hAnsiTheme="minorHAnsi" w:cstheme="minorBidi"/>
          <w:noProof/>
          <w:sz w:val="22"/>
          <w:szCs w:val="22"/>
          <w:lang w:val="es-ES" w:eastAsia="es-ES"/>
        </w:rPr>
      </w:pPr>
      <w:del w:id="223" w:author="GUILLEM SIMON Emilio" w:date="2018-11-22T17:32:00Z">
        <w:r w:rsidRPr="009A189D" w:rsidDel="009A189D">
          <w:rPr>
            <w:rStyle w:val="Hipervnculo"/>
            <w:lang w:val="es-ES" w:eastAsia="en-US"/>
          </w:rPr>
          <w:delText>2.2.3.</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eastAsia="en-US"/>
          </w:rPr>
          <w:delText>Configuración por excepción</w:delText>
        </w:r>
        <w:r w:rsidDel="009A189D">
          <w:rPr>
            <w:noProof/>
            <w:webHidden/>
          </w:rPr>
          <w:tab/>
        </w:r>
        <w:r w:rsidR="009A189D" w:rsidDel="009A189D">
          <w:rPr>
            <w:noProof/>
            <w:webHidden/>
          </w:rPr>
          <w:delText>20</w:delText>
        </w:r>
      </w:del>
    </w:p>
    <w:p w14:paraId="0F4D201D" w14:textId="0ACD9A54" w:rsidR="0078602A" w:rsidDel="009A189D" w:rsidRDefault="0078602A">
      <w:pPr>
        <w:pStyle w:val="TDC2"/>
        <w:rPr>
          <w:del w:id="224" w:author="GUILLEM SIMON Emilio" w:date="2018-11-22T17:32:00Z"/>
          <w:rFonts w:asciiTheme="minorHAnsi" w:eastAsiaTheme="minorEastAsia" w:hAnsiTheme="minorHAnsi" w:cstheme="minorBidi"/>
          <w:b w:val="0"/>
          <w:bCs w:val="0"/>
          <w:noProof/>
          <w:sz w:val="22"/>
          <w:szCs w:val="22"/>
          <w:lang w:val="es-ES" w:eastAsia="es-ES"/>
        </w:rPr>
      </w:pPr>
      <w:del w:id="225" w:author="GUILLEM SIMON Emilio" w:date="2018-11-22T17:32:00Z">
        <w:r w:rsidRPr="009A189D" w:rsidDel="009A189D">
          <w:rPr>
            <w:rStyle w:val="Hipervnculo"/>
            <w:lang w:val="es-ES" w:eastAsia="en-US"/>
          </w:rPr>
          <w:delText>2.3.</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lang w:val="es-ES" w:eastAsia="en-US"/>
          </w:rPr>
          <w:delText>Creando una entidad</w:delText>
        </w:r>
        <w:r w:rsidDel="009A189D">
          <w:rPr>
            <w:noProof/>
            <w:webHidden/>
          </w:rPr>
          <w:tab/>
        </w:r>
        <w:r w:rsidR="009A189D" w:rsidDel="009A189D">
          <w:rPr>
            <w:noProof/>
            <w:webHidden/>
          </w:rPr>
          <w:delText>20</w:delText>
        </w:r>
      </w:del>
    </w:p>
    <w:p w14:paraId="1CD5A964" w14:textId="4977B415" w:rsidR="0078602A" w:rsidDel="009A189D" w:rsidRDefault="0078602A">
      <w:pPr>
        <w:pStyle w:val="TDC2"/>
        <w:rPr>
          <w:del w:id="226" w:author="GUILLEM SIMON Emilio" w:date="2018-11-22T17:32:00Z"/>
          <w:rFonts w:asciiTheme="minorHAnsi" w:eastAsiaTheme="minorEastAsia" w:hAnsiTheme="minorHAnsi" w:cstheme="minorBidi"/>
          <w:b w:val="0"/>
          <w:bCs w:val="0"/>
          <w:noProof/>
          <w:sz w:val="22"/>
          <w:szCs w:val="22"/>
          <w:lang w:val="es-ES" w:eastAsia="es-ES"/>
        </w:rPr>
      </w:pPr>
      <w:del w:id="227" w:author="GUILLEM SIMON Emilio" w:date="2018-11-22T17:32:00Z">
        <w:r w:rsidRPr="009A189D" w:rsidDel="009A189D">
          <w:rPr>
            <w:rStyle w:val="Hipervnculo"/>
          </w:rPr>
          <w:delText>2.4.</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rPr>
          <w:delText>Entity Manager</w:delText>
        </w:r>
        <w:r w:rsidDel="009A189D">
          <w:rPr>
            <w:noProof/>
            <w:webHidden/>
          </w:rPr>
          <w:tab/>
        </w:r>
        <w:r w:rsidR="009A189D" w:rsidDel="009A189D">
          <w:rPr>
            <w:noProof/>
            <w:webHidden/>
          </w:rPr>
          <w:delText>22</w:delText>
        </w:r>
      </w:del>
    </w:p>
    <w:p w14:paraId="4BD0254A" w14:textId="77551777" w:rsidR="0078602A" w:rsidDel="009A189D" w:rsidRDefault="0078602A">
      <w:pPr>
        <w:pStyle w:val="TDC2"/>
        <w:rPr>
          <w:del w:id="228" w:author="GUILLEM SIMON Emilio" w:date="2018-11-22T17:32:00Z"/>
          <w:rFonts w:asciiTheme="minorHAnsi" w:eastAsiaTheme="minorEastAsia" w:hAnsiTheme="minorHAnsi" w:cstheme="minorBidi"/>
          <w:b w:val="0"/>
          <w:bCs w:val="0"/>
          <w:noProof/>
          <w:sz w:val="22"/>
          <w:szCs w:val="22"/>
          <w:lang w:val="es-ES" w:eastAsia="es-ES"/>
        </w:rPr>
      </w:pPr>
      <w:del w:id="229" w:author="GUILLEM SIMON Emilio" w:date="2018-11-22T17:32:00Z">
        <w:r w:rsidRPr="009A189D" w:rsidDel="009A189D">
          <w:rPr>
            <w:rStyle w:val="Hipervnculo"/>
          </w:rPr>
          <w:delText>Obtener un Entity Manager</w:delText>
        </w:r>
        <w:r w:rsidDel="009A189D">
          <w:rPr>
            <w:noProof/>
            <w:webHidden/>
          </w:rPr>
          <w:tab/>
        </w:r>
        <w:r w:rsidR="009A189D" w:rsidDel="009A189D">
          <w:rPr>
            <w:noProof/>
            <w:webHidden/>
          </w:rPr>
          <w:delText>23</w:delText>
        </w:r>
      </w:del>
    </w:p>
    <w:p w14:paraId="0B33580F" w14:textId="4A9493FA" w:rsidR="0078602A" w:rsidDel="009A189D" w:rsidRDefault="0078602A">
      <w:pPr>
        <w:pStyle w:val="TDC2"/>
        <w:rPr>
          <w:del w:id="230" w:author="GUILLEM SIMON Emilio" w:date="2018-11-22T17:32:00Z"/>
          <w:rFonts w:asciiTheme="minorHAnsi" w:eastAsiaTheme="minorEastAsia" w:hAnsiTheme="minorHAnsi" w:cstheme="minorBidi"/>
          <w:b w:val="0"/>
          <w:bCs w:val="0"/>
          <w:noProof/>
          <w:sz w:val="22"/>
          <w:szCs w:val="22"/>
          <w:lang w:val="es-ES" w:eastAsia="es-ES"/>
        </w:rPr>
      </w:pPr>
      <w:del w:id="231" w:author="GUILLEM SIMON Emilio" w:date="2018-11-22T17:32:00Z">
        <w:r w:rsidRPr="009A189D" w:rsidDel="009A189D">
          <w:rPr>
            <w:rStyle w:val="Hipervnculo"/>
          </w:rPr>
          <w:delText xml:space="preserve">El método </w:delText>
        </w:r>
        <w:r w:rsidRPr="009A189D" w:rsidDel="009A189D">
          <w:rPr>
            <w:rStyle w:val="Hipervnculo"/>
            <w:rFonts w:ascii="Lucida Sans Typewriter" w:hAnsi="Lucida Sans Typewriter"/>
          </w:rPr>
          <w:delText>persist</w:delText>
        </w:r>
        <w:r w:rsidRPr="009A189D" w:rsidDel="009A189D">
          <w:rPr>
            <w:rStyle w:val="Hipervnculo"/>
          </w:rPr>
          <w:delText>.</w:delText>
        </w:r>
        <w:r w:rsidDel="009A189D">
          <w:rPr>
            <w:noProof/>
            <w:webHidden/>
          </w:rPr>
          <w:tab/>
        </w:r>
        <w:r w:rsidR="009A189D" w:rsidDel="009A189D">
          <w:rPr>
            <w:noProof/>
            <w:webHidden/>
          </w:rPr>
          <w:delText>24</w:delText>
        </w:r>
      </w:del>
    </w:p>
    <w:p w14:paraId="4BC5F890" w14:textId="55E55886" w:rsidR="0078602A" w:rsidDel="009A189D" w:rsidRDefault="0078602A">
      <w:pPr>
        <w:pStyle w:val="TDC2"/>
        <w:rPr>
          <w:del w:id="232" w:author="GUILLEM SIMON Emilio" w:date="2018-11-22T17:32:00Z"/>
          <w:rFonts w:asciiTheme="minorHAnsi" w:eastAsiaTheme="minorEastAsia" w:hAnsiTheme="minorHAnsi" w:cstheme="minorBidi"/>
          <w:b w:val="0"/>
          <w:bCs w:val="0"/>
          <w:noProof/>
          <w:sz w:val="22"/>
          <w:szCs w:val="22"/>
          <w:lang w:val="es-ES" w:eastAsia="es-ES"/>
        </w:rPr>
      </w:pPr>
      <w:del w:id="233" w:author="GUILLEM SIMON Emilio" w:date="2018-11-22T17:32:00Z">
        <w:r w:rsidRPr="009A189D" w:rsidDel="009A189D">
          <w:rPr>
            <w:rStyle w:val="Hipervnculo"/>
          </w:rPr>
          <w:delText xml:space="preserve">El método </w:delText>
        </w:r>
        <w:r w:rsidRPr="009A189D" w:rsidDel="009A189D">
          <w:rPr>
            <w:rStyle w:val="Hipervnculo"/>
            <w:rFonts w:ascii="Lucida Sans Typewriter" w:hAnsi="Lucida Sans Typewriter"/>
          </w:rPr>
          <w:delText>find</w:delText>
        </w:r>
        <w:r w:rsidRPr="009A189D" w:rsidDel="009A189D">
          <w:rPr>
            <w:rStyle w:val="Hipervnculo"/>
          </w:rPr>
          <w:delText>.</w:delText>
        </w:r>
        <w:r w:rsidDel="009A189D">
          <w:rPr>
            <w:noProof/>
            <w:webHidden/>
          </w:rPr>
          <w:tab/>
        </w:r>
        <w:r w:rsidR="009A189D" w:rsidDel="009A189D">
          <w:rPr>
            <w:noProof/>
            <w:webHidden/>
          </w:rPr>
          <w:delText>24</w:delText>
        </w:r>
      </w:del>
    </w:p>
    <w:p w14:paraId="04DD803C" w14:textId="160CD28A" w:rsidR="0078602A" w:rsidDel="009A189D" w:rsidRDefault="0078602A">
      <w:pPr>
        <w:pStyle w:val="TDC2"/>
        <w:rPr>
          <w:del w:id="234" w:author="GUILLEM SIMON Emilio" w:date="2018-11-22T17:32:00Z"/>
          <w:rFonts w:asciiTheme="minorHAnsi" w:eastAsiaTheme="minorEastAsia" w:hAnsiTheme="minorHAnsi" w:cstheme="minorBidi"/>
          <w:b w:val="0"/>
          <w:bCs w:val="0"/>
          <w:noProof/>
          <w:sz w:val="22"/>
          <w:szCs w:val="22"/>
          <w:lang w:val="es-ES" w:eastAsia="es-ES"/>
        </w:rPr>
      </w:pPr>
      <w:del w:id="235" w:author="GUILLEM SIMON Emilio" w:date="2018-11-22T17:32:00Z">
        <w:r w:rsidRPr="009A189D" w:rsidDel="009A189D">
          <w:rPr>
            <w:rStyle w:val="Hipervnculo"/>
          </w:rPr>
          <w:delText xml:space="preserve">El método </w:delText>
        </w:r>
        <w:r w:rsidRPr="009A189D" w:rsidDel="009A189D">
          <w:rPr>
            <w:rStyle w:val="Hipervnculo"/>
            <w:rFonts w:ascii="Lucida Sans Typewriter" w:hAnsi="Lucida Sans Typewriter"/>
          </w:rPr>
          <w:delText>remove</w:delText>
        </w:r>
        <w:r w:rsidRPr="009A189D" w:rsidDel="009A189D">
          <w:rPr>
            <w:rStyle w:val="Hipervnculo"/>
          </w:rPr>
          <w:delText>.</w:delText>
        </w:r>
        <w:r w:rsidDel="009A189D">
          <w:rPr>
            <w:noProof/>
            <w:webHidden/>
          </w:rPr>
          <w:tab/>
        </w:r>
        <w:r w:rsidR="009A189D" w:rsidDel="009A189D">
          <w:rPr>
            <w:noProof/>
            <w:webHidden/>
          </w:rPr>
          <w:delText>25</w:delText>
        </w:r>
      </w:del>
    </w:p>
    <w:p w14:paraId="408D420F" w14:textId="2E3E406A" w:rsidR="0078602A" w:rsidDel="009A189D" w:rsidRDefault="0078602A">
      <w:pPr>
        <w:pStyle w:val="TDC2"/>
        <w:rPr>
          <w:del w:id="236" w:author="GUILLEM SIMON Emilio" w:date="2018-11-22T17:32:00Z"/>
          <w:rFonts w:asciiTheme="minorHAnsi" w:eastAsiaTheme="minorEastAsia" w:hAnsiTheme="minorHAnsi" w:cstheme="minorBidi"/>
          <w:b w:val="0"/>
          <w:bCs w:val="0"/>
          <w:noProof/>
          <w:sz w:val="22"/>
          <w:szCs w:val="22"/>
          <w:lang w:val="es-ES" w:eastAsia="es-ES"/>
        </w:rPr>
      </w:pPr>
      <w:del w:id="237" w:author="GUILLEM SIMON Emilio" w:date="2018-11-22T17:32:00Z">
        <w:r w:rsidRPr="009A189D" w:rsidDel="009A189D">
          <w:rPr>
            <w:rStyle w:val="Hipervnculo"/>
          </w:rPr>
          <w:delText>Modificando una entidad</w:delText>
        </w:r>
        <w:r w:rsidDel="009A189D">
          <w:rPr>
            <w:noProof/>
            <w:webHidden/>
          </w:rPr>
          <w:tab/>
        </w:r>
        <w:r w:rsidR="009A189D" w:rsidDel="009A189D">
          <w:rPr>
            <w:noProof/>
            <w:webHidden/>
          </w:rPr>
          <w:delText>25</w:delText>
        </w:r>
      </w:del>
    </w:p>
    <w:p w14:paraId="062BFF23" w14:textId="339FE4CA" w:rsidR="0078602A" w:rsidDel="009A189D" w:rsidRDefault="0078602A">
      <w:pPr>
        <w:pStyle w:val="TDC2"/>
        <w:rPr>
          <w:del w:id="238" w:author="GUILLEM SIMON Emilio" w:date="2018-11-22T17:32:00Z"/>
          <w:rFonts w:asciiTheme="minorHAnsi" w:eastAsiaTheme="minorEastAsia" w:hAnsiTheme="minorHAnsi" w:cstheme="minorBidi"/>
          <w:b w:val="0"/>
          <w:bCs w:val="0"/>
          <w:noProof/>
          <w:sz w:val="22"/>
          <w:szCs w:val="22"/>
          <w:lang w:val="es-ES" w:eastAsia="es-ES"/>
        </w:rPr>
      </w:pPr>
      <w:del w:id="239" w:author="GUILLEM SIMON Emilio" w:date="2018-11-22T17:32:00Z">
        <w:r w:rsidRPr="009A189D" w:rsidDel="009A189D">
          <w:rPr>
            <w:rStyle w:val="Hipervnculo"/>
            <w:lang w:val="es-ES"/>
          </w:rPr>
          <w:delText>2.5.</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lang w:val="es-ES"/>
          </w:rPr>
          <w:delText>Transacciones</w:delText>
        </w:r>
        <w:r w:rsidDel="009A189D">
          <w:rPr>
            <w:noProof/>
            <w:webHidden/>
          </w:rPr>
          <w:tab/>
        </w:r>
        <w:r w:rsidR="009A189D" w:rsidDel="009A189D">
          <w:rPr>
            <w:noProof/>
            <w:webHidden/>
          </w:rPr>
          <w:delText>26</w:delText>
        </w:r>
      </w:del>
    </w:p>
    <w:p w14:paraId="60E79257" w14:textId="7D6E0F4B" w:rsidR="0078602A" w:rsidDel="009A189D" w:rsidRDefault="0078602A">
      <w:pPr>
        <w:pStyle w:val="TDC2"/>
        <w:rPr>
          <w:del w:id="240" w:author="GUILLEM SIMON Emilio" w:date="2018-11-22T17:32:00Z"/>
          <w:rFonts w:asciiTheme="minorHAnsi" w:eastAsiaTheme="minorEastAsia" w:hAnsiTheme="minorHAnsi" w:cstheme="minorBidi"/>
          <w:b w:val="0"/>
          <w:bCs w:val="0"/>
          <w:noProof/>
          <w:sz w:val="22"/>
          <w:szCs w:val="22"/>
          <w:lang w:val="es-ES" w:eastAsia="es-ES"/>
        </w:rPr>
      </w:pPr>
      <w:del w:id="241" w:author="GUILLEM SIMON Emilio" w:date="2018-11-22T17:32:00Z">
        <w:r w:rsidRPr="009A189D" w:rsidDel="009A189D">
          <w:rPr>
            <w:rStyle w:val="Hipervnculo"/>
            <w:highlight w:val="yellow"/>
            <w:lang w:val="es-ES"/>
          </w:rPr>
          <w:delText>2.6.</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highlight w:val="yellow"/>
            <w:lang w:val="es-ES"/>
          </w:rPr>
          <w:delText>Queries</w:delText>
        </w:r>
        <w:r w:rsidDel="009A189D">
          <w:rPr>
            <w:noProof/>
            <w:webHidden/>
          </w:rPr>
          <w:tab/>
        </w:r>
        <w:r w:rsidR="009A189D" w:rsidDel="009A189D">
          <w:rPr>
            <w:noProof/>
            <w:webHidden/>
          </w:rPr>
          <w:delText>26</w:delText>
        </w:r>
      </w:del>
    </w:p>
    <w:p w14:paraId="2EE60F63" w14:textId="120166E1" w:rsidR="0078602A" w:rsidDel="009A189D" w:rsidRDefault="0078602A">
      <w:pPr>
        <w:pStyle w:val="TDC2"/>
        <w:rPr>
          <w:del w:id="242" w:author="GUILLEM SIMON Emilio" w:date="2018-11-22T17:32:00Z"/>
          <w:rFonts w:asciiTheme="minorHAnsi" w:eastAsiaTheme="minorEastAsia" w:hAnsiTheme="minorHAnsi" w:cstheme="minorBidi"/>
          <w:b w:val="0"/>
          <w:bCs w:val="0"/>
          <w:noProof/>
          <w:sz w:val="22"/>
          <w:szCs w:val="22"/>
          <w:lang w:val="es-ES" w:eastAsia="es-ES"/>
        </w:rPr>
      </w:pPr>
      <w:del w:id="243" w:author="GUILLEM SIMON Emilio" w:date="2018-11-22T17:32:00Z">
        <w:r w:rsidRPr="009A189D" w:rsidDel="009A189D">
          <w:rPr>
            <w:rStyle w:val="Hipervnculo"/>
            <w:lang w:val="es-ES"/>
          </w:rPr>
          <w:delText>2.7.</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lang w:val="es-ES"/>
          </w:rPr>
          <w:delText>Recopilación</w:delText>
        </w:r>
        <w:r w:rsidDel="009A189D">
          <w:rPr>
            <w:noProof/>
            <w:webHidden/>
          </w:rPr>
          <w:tab/>
        </w:r>
        <w:r w:rsidR="009A189D" w:rsidDel="009A189D">
          <w:rPr>
            <w:noProof/>
            <w:webHidden/>
          </w:rPr>
          <w:delText>28</w:delText>
        </w:r>
      </w:del>
    </w:p>
    <w:p w14:paraId="4AE92580" w14:textId="421E85A1" w:rsidR="0078602A" w:rsidDel="009A189D" w:rsidRDefault="0078602A">
      <w:pPr>
        <w:pStyle w:val="TDC2"/>
        <w:rPr>
          <w:del w:id="244" w:author="GUILLEM SIMON Emilio" w:date="2018-11-22T17:32:00Z"/>
          <w:rFonts w:asciiTheme="minorHAnsi" w:eastAsiaTheme="minorEastAsia" w:hAnsiTheme="minorHAnsi" w:cstheme="minorBidi"/>
          <w:b w:val="0"/>
          <w:bCs w:val="0"/>
          <w:noProof/>
          <w:sz w:val="22"/>
          <w:szCs w:val="22"/>
          <w:lang w:val="es-ES" w:eastAsia="es-ES"/>
        </w:rPr>
      </w:pPr>
      <w:del w:id="245" w:author="GUILLEM SIMON Emilio" w:date="2018-11-22T17:32:00Z">
        <w:r w:rsidRPr="009A189D" w:rsidDel="009A189D">
          <w:rPr>
            <w:rStyle w:val="Hipervnculo"/>
            <w:lang w:val="es-ES"/>
          </w:rPr>
          <w:delText>2.8.</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lang w:val="es-ES"/>
          </w:rPr>
          <w:delText>Uniendo todas las piezas.</w:delText>
        </w:r>
        <w:r w:rsidDel="009A189D">
          <w:rPr>
            <w:noProof/>
            <w:webHidden/>
          </w:rPr>
          <w:tab/>
        </w:r>
        <w:r w:rsidR="009A189D" w:rsidDel="009A189D">
          <w:rPr>
            <w:noProof/>
            <w:webHidden/>
          </w:rPr>
          <w:delText>31</w:delText>
        </w:r>
      </w:del>
    </w:p>
    <w:p w14:paraId="6D5085D9" w14:textId="6EA575C8" w:rsidR="0078602A" w:rsidDel="009A189D" w:rsidRDefault="0078602A">
      <w:pPr>
        <w:pStyle w:val="TDC3"/>
        <w:rPr>
          <w:del w:id="246" w:author="GUILLEM SIMON Emilio" w:date="2018-11-22T17:32:00Z"/>
          <w:rFonts w:asciiTheme="minorHAnsi" w:eastAsiaTheme="minorEastAsia" w:hAnsiTheme="minorHAnsi" w:cstheme="minorBidi"/>
          <w:noProof/>
          <w:sz w:val="22"/>
          <w:szCs w:val="22"/>
          <w:lang w:val="es-ES" w:eastAsia="es-ES"/>
        </w:rPr>
      </w:pPr>
      <w:del w:id="247" w:author="GUILLEM SIMON Emilio" w:date="2018-11-22T17:32:00Z">
        <w:r w:rsidRPr="009A189D" w:rsidDel="009A189D">
          <w:rPr>
            <w:rStyle w:val="Hipervnculo"/>
            <w:lang w:val="es-ES"/>
          </w:rPr>
          <w:delText>2.8.1.</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rPr>
          <w:delText>Unidad de Persistencia</w:delText>
        </w:r>
        <w:r w:rsidDel="009A189D">
          <w:rPr>
            <w:noProof/>
            <w:webHidden/>
          </w:rPr>
          <w:tab/>
        </w:r>
        <w:r w:rsidR="009A189D" w:rsidDel="009A189D">
          <w:rPr>
            <w:noProof/>
            <w:webHidden/>
          </w:rPr>
          <w:delText>31</w:delText>
        </w:r>
      </w:del>
    </w:p>
    <w:p w14:paraId="452BDAAE" w14:textId="30E7C089" w:rsidR="0078602A" w:rsidDel="009A189D" w:rsidRDefault="0078602A">
      <w:pPr>
        <w:pStyle w:val="TDC3"/>
        <w:rPr>
          <w:del w:id="248" w:author="GUILLEM SIMON Emilio" w:date="2018-11-22T17:32:00Z"/>
          <w:rFonts w:asciiTheme="minorHAnsi" w:eastAsiaTheme="minorEastAsia" w:hAnsiTheme="minorHAnsi" w:cstheme="minorBidi"/>
          <w:noProof/>
          <w:sz w:val="22"/>
          <w:szCs w:val="22"/>
          <w:lang w:val="es-ES" w:eastAsia="es-ES"/>
        </w:rPr>
      </w:pPr>
      <w:del w:id="249" w:author="GUILLEM SIMON Emilio" w:date="2018-11-22T17:32:00Z">
        <w:r w:rsidRPr="009A189D" w:rsidDel="009A189D">
          <w:rPr>
            <w:rStyle w:val="Hipervnculo"/>
            <w:lang w:val="es-ES"/>
          </w:rPr>
          <w:delText>2.8.2.</w:delText>
        </w:r>
        <w:r w:rsidDel="009A189D">
          <w:rPr>
            <w:rFonts w:asciiTheme="minorHAnsi" w:eastAsiaTheme="minorEastAsia" w:hAnsiTheme="minorHAnsi" w:cstheme="minorBidi"/>
            <w:noProof/>
            <w:sz w:val="22"/>
            <w:szCs w:val="22"/>
            <w:lang w:val="es-ES" w:eastAsia="es-ES"/>
          </w:rPr>
          <w:tab/>
        </w:r>
        <w:r w:rsidRPr="009A189D" w:rsidDel="009A189D">
          <w:rPr>
            <w:rStyle w:val="Hipervnculo"/>
            <w:lang w:val="es-ES"/>
          </w:rPr>
          <w:delText>Archivo de Persistencia</w:delText>
        </w:r>
        <w:r w:rsidDel="009A189D">
          <w:rPr>
            <w:noProof/>
            <w:webHidden/>
          </w:rPr>
          <w:tab/>
        </w:r>
        <w:r w:rsidR="009A189D" w:rsidDel="009A189D">
          <w:rPr>
            <w:noProof/>
            <w:webHidden/>
          </w:rPr>
          <w:delText>32</w:delText>
        </w:r>
      </w:del>
    </w:p>
    <w:p w14:paraId="3E712100" w14:textId="26DAB5E8" w:rsidR="0078602A" w:rsidDel="009A189D" w:rsidRDefault="0078602A">
      <w:pPr>
        <w:pStyle w:val="TDC2"/>
        <w:rPr>
          <w:del w:id="250" w:author="GUILLEM SIMON Emilio" w:date="2018-11-22T17:32:00Z"/>
          <w:rFonts w:asciiTheme="minorHAnsi" w:eastAsiaTheme="minorEastAsia" w:hAnsiTheme="minorHAnsi" w:cstheme="minorBidi"/>
          <w:b w:val="0"/>
          <w:bCs w:val="0"/>
          <w:noProof/>
          <w:sz w:val="22"/>
          <w:szCs w:val="22"/>
          <w:lang w:val="es-ES" w:eastAsia="es-ES"/>
        </w:rPr>
      </w:pPr>
      <w:del w:id="251" w:author="GUILLEM SIMON Emilio" w:date="2018-11-22T17:32:00Z">
        <w:r w:rsidRPr="009A189D" w:rsidDel="009A189D">
          <w:rPr>
            <w:rStyle w:val="Hipervnculo"/>
            <w:lang w:val="es-ES"/>
          </w:rPr>
          <w:delText>2.9.</w:delText>
        </w:r>
        <w:r w:rsidDel="009A189D">
          <w:rPr>
            <w:rFonts w:asciiTheme="minorHAnsi" w:eastAsiaTheme="minorEastAsia" w:hAnsiTheme="minorHAnsi" w:cstheme="minorBidi"/>
            <w:b w:val="0"/>
            <w:bCs w:val="0"/>
            <w:noProof/>
            <w:sz w:val="22"/>
            <w:szCs w:val="22"/>
            <w:lang w:val="es-ES" w:eastAsia="es-ES"/>
          </w:rPr>
          <w:tab/>
        </w:r>
        <w:r w:rsidRPr="009A189D" w:rsidDel="009A189D">
          <w:rPr>
            <w:rStyle w:val="Hipervnculo"/>
            <w:lang w:val="es-ES"/>
          </w:rPr>
          <w:delText>Conclusiones</w:delText>
        </w:r>
        <w:r w:rsidDel="009A189D">
          <w:rPr>
            <w:noProof/>
            <w:webHidden/>
          </w:rPr>
          <w:tab/>
        </w:r>
        <w:r w:rsidR="009A189D" w:rsidDel="009A189D">
          <w:rPr>
            <w:noProof/>
            <w:webHidden/>
          </w:rPr>
          <w:delText>33</w:delText>
        </w:r>
      </w:del>
    </w:p>
    <w:p w14:paraId="2763C7DC" w14:textId="4C74F3DA" w:rsidR="000E4807" w:rsidRPr="007E7140" w:rsidRDefault="000E4807" w:rsidP="000E4807">
      <w:pPr>
        <w:spacing w:after="120" w:line="240" w:lineRule="auto"/>
        <w:rPr>
          <w:rFonts w:cs="Arial"/>
          <w:bCs/>
          <w:sz w:val="28"/>
          <w:szCs w:val="32"/>
        </w:rPr>
      </w:pPr>
      <w:r w:rsidRPr="007E7140">
        <w:rPr>
          <w:rFonts w:cs="Arial"/>
          <w:bCs/>
          <w:sz w:val="28"/>
          <w:szCs w:val="32"/>
        </w:rPr>
        <w:fldChar w:fldCharType="end"/>
      </w:r>
    </w:p>
    <w:p w14:paraId="54CF0392" w14:textId="4969F6CD" w:rsidR="002217BF" w:rsidRPr="00D52825" w:rsidRDefault="000E4807" w:rsidP="002217BF">
      <w:pPr>
        <w:pStyle w:val="Ttulo1"/>
        <w:spacing w:after="0"/>
        <w:rPr>
          <w:lang w:val="es-ES_tradnl"/>
        </w:rPr>
      </w:pPr>
      <w:r w:rsidRPr="007E7140">
        <w:br w:type="page"/>
      </w:r>
      <w:bookmarkStart w:id="252" w:name="_Toc530726131"/>
      <w:r w:rsidR="00B92974" w:rsidRPr="00D52825">
        <w:rPr>
          <w:lang w:val="es-ES_tradnl"/>
        </w:rPr>
        <w:lastRenderedPageBreak/>
        <w:t>Introducció</w:t>
      </w:r>
      <w:r w:rsidR="00E10DBD" w:rsidRPr="00D52825">
        <w:rPr>
          <w:lang w:val="es-ES_tradnl"/>
        </w:rPr>
        <w:t>n</w:t>
      </w:r>
      <w:bookmarkEnd w:id="252"/>
    </w:p>
    <w:p w14:paraId="3B224680" w14:textId="3E765D6F" w:rsidR="005D3532" w:rsidDel="00BB7FD3" w:rsidRDefault="002217BF" w:rsidP="00166FE9">
      <w:pPr>
        <w:ind w:left="709"/>
        <w:rPr>
          <w:del w:id="253" w:author="BERMEJO SOLIS Alba" w:date="2018-11-21T10:38:00Z"/>
          <w:lang w:val="es-ES"/>
        </w:rPr>
      </w:pPr>
      <w:del w:id="254" w:author="BERMEJO SOLIS Alba" w:date="2018-11-21T10:38:00Z">
        <w:r w:rsidRPr="002217BF" w:rsidDel="00BB7FD3">
          <w:rPr>
            <w:lang w:val="es-ES"/>
          </w:rPr>
          <w:delText>Las distintas necesidades referentes a la manipulación de información</w:delText>
        </w:r>
        <w:r w:rsidR="005B6095" w:rsidDel="00BB7FD3">
          <w:rPr>
            <w:lang w:val="es-ES"/>
          </w:rPr>
          <w:delText xml:space="preserve"> determinan las aplicaciones de </w:delText>
        </w:r>
        <w:r w:rsidRPr="002217BF" w:rsidDel="00BB7FD3">
          <w:rPr>
            <w:lang w:val="es-ES"/>
          </w:rPr>
          <w:delText xml:space="preserve">una empresa. </w:delText>
        </w:r>
        <w:r w:rsidDel="00BB7FD3">
          <w:rPr>
            <w:lang w:val="es-ES"/>
          </w:rPr>
          <w:delText xml:space="preserve">Por supuesto, esa información tiene que almacenarse en alguna parte. El crecimiento del mercado de bases de datos, así como el surgimiento de </w:delText>
        </w:r>
        <w:r w:rsidRPr="002217BF" w:rsidDel="00BB7FD3">
          <w:rPr>
            <w:lang w:val="es-ES"/>
          </w:rPr>
          <w:delText>servicios de almacenamiento basados en la nube</w:delText>
        </w:r>
        <w:r w:rsidDel="00BB7FD3">
          <w:rPr>
            <w:lang w:val="es-ES"/>
          </w:rPr>
          <w:delText xml:space="preserve"> (cloud-storage) han hecho del sector del almacenamiento y tratamiento de datos un negocio multimillonario. No obstante, a pesar de la inmensa cantidad de tecnologías disponibles para la manipulación de datos, los desarrolladores aún ocupan gran parte de su tiempo tratando de realizar las transaccione</w:delText>
        </w:r>
        <w:r w:rsidR="005D3532" w:rsidDel="00BB7FD3">
          <w:rPr>
            <w:lang w:val="es-ES"/>
          </w:rPr>
          <w:delText>s de datos de manera eficiente.</w:delText>
        </w:r>
        <w:r w:rsidR="005D3532" w:rsidDel="00BB7FD3">
          <w:rPr>
            <w:lang w:val="es-ES"/>
          </w:rPr>
          <w:tab/>
        </w:r>
      </w:del>
    </w:p>
    <w:p w14:paraId="0A27E340" w14:textId="0B03939E" w:rsidR="005D3532" w:rsidRDefault="005D3532" w:rsidP="00166FE9">
      <w:pPr>
        <w:ind w:left="709"/>
        <w:rPr>
          <w:lang w:val="es-ES"/>
        </w:rPr>
      </w:pPr>
      <w:r>
        <w:rPr>
          <w:lang w:val="es-ES"/>
        </w:rPr>
        <w:t xml:space="preserve">A pesar del éxito adquirido por la plataforma Java en el desarrollo en sistemas de bases de datos, durante un largo tiempo sufrió el mismo problema que muchos otros lenguajes de programación orientados a objetos. El intercambio de datos entre el sistema de la base de datos y el modelo </w:t>
      </w:r>
      <w:r w:rsidR="00680B77">
        <w:rPr>
          <w:lang w:val="es-ES"/>
        </w:rPr>
        <w:t>de una aplicación Java era innecesariamente complicado. Los desarrolladores de Java se encontraban con la necesidad de escribir una gran cantidad de código para convertir las columnas y filas de la base de datos en objetos, o se hallaban sujetos a las especificaciones de</w:t>
      </w:r>
      <w:r w:rsidR="008448B4">
        <w:rPr>
          <w:lang w:val="es-ES"/>
        </w:rPr>
        <w:t xml:space="preserve"> los proveedores de</w:t>
      </w:r>
      <w:del w:id="255" w:author="BERMEJO SOLIS Alba" w:date="2018-11-21T10:38:00Z">
        <w:r w:rsidR="008448B4" w:rsidDel="007B57F8">
          <w:rPr>
            <w:lang w:val="es-ES"/>
          </w:rPr>
          <w:delText>l</w:delText>
        </w:r>
      </w:del>
      <w:r w:rsidR="008448B4">
        <w:rPr>
          <w:lang w:val="es-ES"/>
        </w:rPr>
        <w:t xml:space="preserve"> framework</w:t>
      </w:r>
      <w:ins w:id="256" w:author="BERMEJO SOLIS Alba" w:date="2018-11-21T10:39:00Z">
        <w:r w:rsidR="007B57F8">
          <w:rPr>
            <w:lang w:val="es-ES"/>
          </w:rPr>
          <w:t xml:space="preserve">s que intentaban abstraer la </w:t>
        </w:r>
      </w:ins>
      <w:ins w:id="257" w:author="BERMEJO SOLIS Alba" w:date="2018-11-21T10:40:00Z">
        <w:r w:rsidR="007B57F8">
          <w:rPr>
            <w:lang w:val="es-ES"/>
          </w:rPr>
          <w:t xml:space="preserve">complejidad de la </w:t>
        </w:r>
      </w:ins>
      <w:ins w:id="258" w:author="BERMEJO SOLIS Alba" w:date="2018-11-21T10:39:00Z">
        <w:r w:rsidR="007B57F8">
          <w:rPr>
            <w:lang w:val="es-ES"/>
          </w:rPr>
          <w:t>base de datos</w:t>
        </w:r>
      </w:ins>
      <w:del w:id="259" w:author="BERMEJO SOLIS Alba" w:date="2018-11-21T10:39:00Z">
        <w:r w:rsidR="008448B4" w:rsidDel="007B57F8">
          <w:rPr>
            <w:lang w:val="es-ES"/>
          </w:rPr>
          <w:delText xml:space="preserve">, que </w:delText>
        </w:r>
        <w:r w:rsidR="00680B77" w:rsidDel="007B57F8">
          <w:rPr>
            <w:lang w:val="es-ES"/>
          </w:rPr>
          <w:delText xml:space="preserve">trataban de </w:delText>
        </w:r>
        <w:r w:rsidR="008448B4" w:rsidDel="007B57F8">
          <w:rPr>
            <w:lang w:val="es-ES"/>
          </w:rPr>
          <w:delText>impedirles el acceso a</w:delText>
        </w:r>
        <w:r w:rsidR="00680B77" w:rsidDel="007B57F8">
          <w:rPr>
            <w:lang w:val="es-ES"/>
          </w:rPr>
          <w:delText xml:space="preserve"> la base de datos</w:delText>
        </w:r>
      </w:del>
      <w:r w:rsidR="00680B77">
        <w:rPr>
          <w:lang w:val="es-ES"/>
        </w:rPr>
        <w:t>.</w:t>
      </w:r>
      <w:r w:rsidR="008448B4">
        <w:rPr>
          <w:lang w:val="es-ES"/>
        </w:rPr>
        <w:t xml:space="preserve"> Afortunadamente, se introdujo una solución estándar en la plataforma para eliminar la brecha existente entre los modelos de dominio orientado a objetos y los sistemas de base de datos relacionales: la API de Persistencia de Java (JPA).</w:t>
      </w:r>
    </w:p>
    <w:p w14:paraId="05C1FF0E" w14:textId="342E61FB" w:rsidR="008448B4" w:rsidRPr="009A1477" w:rsidRDefault="008448B4" w:rsidP="00166FE9">
      <w:pPr>
        <w:ind w:left="709"/>
        <w:rPr>
          <w:lang w:val="es-ES"/>
        </w:rPr>
      </w:pPr>
      <w:r>
        <w:rPr>
          <w:lang w:val="es-ES"/>
        </w:rPr>
        <w:t>Este manual introduce la versión 2.2 de la API de Persistencia de Java dentro del contexto de Java EE 8 y explora todo lo q</w:t>
      </w:r>
      <w:r w:rsidR="009A1477">
        <w:rPr>
          <w:lang w:val="es-ES"/>
        </w:rPr>
        <w:t>ue ofrece a los desarrolladores.</w:t>
      </w:r>
    </w:p>
    <w:p w14:paraId="18C5043B" w14:textId="17615FFD" w:rsidR="008448B4" w:rsidRDefault="008448B4" w:rsidP="00166FE9">
      <w:pPr>
        <w:ind w:left="709"/>
        <w:rPr>
          <w:lang w:val="es-ES"/>
        </w:rPr>
      </w:pPr>
      <w:r w:rsidRPr="008448B4">
        <w:rPr>
          <w:lang w:val="es-ES"/>
        </w:rPr>
        <w:t xml:space="preserve">Uno de los puntos </w:t>
      </w:r>
      <w:r>
        <w:rPr>
          <w:lang w:val="es-ES"/>
        </w:rPr>
        <w:t xml:space="preserve">fuertes de JPA es la posibilidad de </w:t>
      </w:r>
      <w:ins w:id="260" w:author="BERMEJO SOLIS Alba" w:date="2018-11-21T10:41:00Z">
        <w:r w:rsidR="007B57F8">
          <w:rPr>
            <w:lang w:val="es-ES"/>
          </w:rPr>
          <w:t>usarlo en cualquier tipo de aplicación (web, escritorio, etc).</w:t>
        </w:r>
      </w:ins>
      <w:del w:id="261" w:author="BERMEJO SOLIS Alba" w:date="2018-11-21T10:41:00Z">
        <w:r w:rsidDel="007B57F8">
          <w:rPr>
            <w:lang w:val="es-ES"/>
          </w:rPr>
          <w:delText>implementarla en cualquier capa, nivel o framework que la aplicaci</w:delText>
        </w:r>
        <w:r w:rsidR="005B6095" w:rsidDel="007B57F8">
          <w:rPr>
            <w:lang w:val="es-ES"/>
          </w:rPr>
          <w:delText>ón requiera, indiferentemente del tipo de proyecto que sea, proporcionando persistencia de la manera más efectiva.</w:delText>
        </w:r>
      </w:del>
    </w:p>
    <w:p w14:paraId="508A06D5" w14:textId="61DB0A64" w:rsidR="002217BF" w:rsidRPr="008448B4" w:rsidRDefault="005B6095" w:rsidP="00166FE9">
      <w:pPr>
        <w:ind w:left="709"/>
        <w:rPr>
          <w:lang w:val="es-ES"/>
        </w:rPr>
      </w:pPr>
      <w:r>
        <w:rPr>
          <w:lang w:val="es-ES"/>
        </w:rPr>
        <w:t xml:space="preserve">Para entender </w:t>
      </w:r>
      <w:del w:id="262" w:author="BERMEJO SOLIS Alba" w:date="2018-11-21T10:42:00Z">
        <w:r w:rsidDel="007B57F8">
          <w:rPr>
            <w:lang w:val="es-ES"/>
          </w:rPr>
          <w:delText xml:space="preserve">el marco de creación </w:delText>
        </w:r>
      </w:del>
      <w:ins w:id="263" w:author="BERMEJO SOLIS Alba" w:date="2018-11-21T10:42:00Z">
        <w:r w:rsidR="007B57F8">
          <w:rPr>
            <w:lang w:val="es-ES"/>
          </w:rPr>
          <w:t xml:space="preserve">cómo surge </w:t>
        </w:r>
      </w:ins>
      <w:del w:id="264" w:author="BERMEJO SOLIS Alba" w:date="2018-11-21T10:42:00Z">
        <w:r w:rsidDel="007B57F8">
          <w:rPr>
            <w:lang w:val="es-ES"/>
          </w:rPr>
          <w:delText>de</w:delText>
        </w:r>
      </w:del>
      <w:r>
        <w:rPr>
          <w:lang w:val="es-ES"/>
        </w:rPr>
        <w:t xml:space="preserve"> JPA, en este primer capítulo se dará un </w:t>
      </w:r>
      <w:ins w:id="265" w:author="BERMEJO SOLIS Alba" w:date="2018-11-21T10:42:00Z">
        <w:r w:rsidR="007B57F8">
          <w:rPr>
            <w:lang w:val="es-ES"/>
          </w:rPr>
          <w:t>re</w:t>
        </w:r>
      </w:ins>
      <w:r>
        <w:rPr>
          <w:lang w:val="es-ES"/>
        </w:rPr>
        <w:t xml:space="preserve">paso </w:t>
      </w:r>
      <w:del w:id="266" w:author="BERMEJO SOLIS Alba" w:date="2018-11-21T10:42:00Z">
        <w:r w:rsidDel="007B57F8">
          <w:rPr>
            <w:lang w:val="es-ES"/>
          </w:rPr>
          <w:delText xml:space="preserve">atrás hacia </w:delText>
        </w:r>
      </w:del>
      <w:ins w:id="267" w:author="BERMEJO SOLIS Alba" w:date="2018-11-21T10:42:00Z">
        <w:r w:rsidR="007B57F8">
          <w:rPr>
            <w:lang w:val="es-ES"/>
          </w:rPr>
          <w:t xml:space="preserve">a </w:t>
        </w:r>
      </w:ins>
      <w:r>
        <w:rPr>
          <w:lang w:val="es-ES"/>
        </w:rPr>
        <w:t xml:space="preserve">los problemas </w:t>
      </w:r>
      <w:ins w:id="268" w:author="BERMEJO SOLIS Alba" w:date="2018-11-21T10:42:00Z">
        <w:r w:rsidR="007B57F8">
          <w:rPr>
            <w:lang w:val="es-ES"/>
          </w:rPr>
          <w:t>previos a su aparici</w:t>
        </w:r>
      </w:ins>
      <w:ins w:id="269" w:author="BERMEJO SOLIS Alba" w:date="2018-11-21T10:43:00Z">
        <w:r w:rsidR="007B57F8">
          <w:rPr>
            <w:lang w:val="es-ES"/>
          </w:rPr>
          <w:t>ón</w:t>
        </w:r>
      </w:ins>
      <w:del w:id="270" w:author="BERMEJO SOLIS Alba" w:date="2018-11-21T10:42:00Z">
        <w:r w:rsidDel="007B57F8">
          <w:rPr>
            <w:lang w:val="es-ES"/>
          </w:rPr>
          <w:delText>y motivaciones</w:delText>
        </w:r>
      </w:del>
      <w:r>
        <w:rPr>
          <w:lang w:val="es-ES"/>
        </w:rPr>
        <w:t>, así como su historia</w:t>
      </w:r>
      <w:del w:id="271" w:author="BERMEJO SOLIS Alba" w:date="2018-11-21T10:43:00Z">
        <w:r w:rsidDel="007B57F8">
          <w:rPr>
            <w:lang w:val="es-ES"/>
          </w:rPr>
          <w:delText>, para adquirir un mayor nivel de entendimiento de lo que nos ofrece.</w:delText>
        </w:r>
      </w:del>
    </w:p>
    <w:p w14:paraId="2763C7DE" w14:textId="41E043EE" w:rsidR="000E4807" w:rsidRDefault="005B6095" w:rsidP="00FE038D">
      <w:pPr>
        <w:pStyle w:val="Ttulo2"/>
        <w:rPr>
          <w:lang w:val="es-ES_tradnl"/>
        </w:rPr>
      </w:pPr>
      <w:bookmarkStart w:id="272" w:name="_Toc530726132"/>
      <w:r w:rsidRPr="005B6095">
        <w:rPr>
          <w:lang w:val="es-ES_tradnl"/>
        </w:rPr>
        <w:t>Bases de Datos Relacionales</w:t>
      </w:r>
      <w:bookmarkEnd w:id="272"/>
    </w:p>
    <w:p w14:paraId="78AC9687" w14:textId="058B0395" w:rsidR="005B6095" w:rsidRDefault="00345DE8" w:rsidP="00166FE9">
      <w:pPr>
        <w:ind w:left="709"/>
        <w:rPr>
          <w:lang w:val="es-ES_tradnl"/>
        </w:rPr>
      </w:pPr>
      <w:r>
        <w:rPr>
          <w:lang w:val="es-ES_tradnl"/>
        </w:rPr>
        <w:t>Las bases de datos relacionales continúan siendo las más versátiles y populares y son donde se almacena la gran mayoría de los datos corporativos del mundo. Son el punto de partida de cualquier aplicación empresarial y, a menudo, su vida útil supera a la de la propia aplicación.</w:t>
      </w:r>
    </w:p>
    <w:p w14:paraId="0D82394C" w14:textId="77CF3A35" w:rsidR="009702B1" w:rsidRPr="00914633" w:rsidRDefault="00345DE8" w:rsidP="00914633">
      <w:pPr>
        <w:ind w:left="709"/>
        <w:rPr>
          <w:rStyle w:val="Textoennegrita"/>
          <w:rFonts w:ascii="Verdana" w:hAnsi="Verdana"/>
          <w:b w:val="0"/>
          <w:bCs w:val="0"/>
        </w:rPr>
      </w:pPr>
      <w:r>
        <w:rPr>
          <w:lang w:val="es-ES_tradnl"/>
        </w:rPr>
        <w:t xml:space="preserve">Entender las bases de datos relacionales es fundamental para </w:t>
      </w:r>
      <w:del w:id="273" w:author="BERMEJO SOLIS Alba" w:date="2018-11-21T10:44:00Z">
        <w:r w:rsidDel="007B57F8">
          <w:rPr>
            <w:lang w:val="es-ES_tradnl"/>
          </w:rPr>
          <w:delText xml:space="preserve">el </w:delText>
        </w:r>
      </w:del>
      <w:r>
        <w:rPr>
          <w:lang w:val="es-ES_tradnl"/>
        </w:rPr>
        <w:t>de</w:t>
      </w:r>
      <w:r w:rsidR="005A5CC4">
        <w:rPr>
          <w:lang w:val="es-ES_tradnl"/>
        </w:rPr>
        <w:t>sarroll</w:t>
      </w:r>
      <w:ins w:id="274" w:author="BERMEJO SOLIS Alba" w:date="2018-11-21T10:44:00Z">
        <w:r w:rsidR="007B57F8">
          <w:rPr>
            <w:lang w:val="es-ES_tradnl"/>
          </w:rPr>
          <w:t>ar aplicaciones empresariales</w:t>
        </w:r>
      </w:ins>
      <w:del w:id="275" w:author="BERMEJO SOLIS Alba" w:date="2018-11-21T10:44:00Z">
        <w:r w:rsidR="005A5CC4" w:rsidDel="007B57F8">
          <w:rPr>
            <w:lang w:val="es-ES_tradnl"/>
          </w:rPr>
          <w:delText>o</w:delText>
        </w:r>
      </w:del>
      <w:r w:rsidR="005A5CC4">
        <w:rPr>
          <w:lang w:val="es-ES_tradnl"/>
        </w:rPr>
        <w:t xml:space="preserve"> exitos</w:t>
      </w:r>
      <w:ins w:id="276" w:author="BERMEJO SOLIS Alba" w:date="2018-11-21T10:44:00Z">
        <w:r w:rsidR="007B57F8">
          <w:rPr>
            <w:lang w:val="es-ES_tradnl"/>
          </w:rPr>
          <w:t>amente</w:t>
        </w:r>
      </w:ins>
      <w:del w:id="277" w:author="BERMEJO SOLIS Alba" w:date="2018-11-21T10:44:00Z">
        <w:r w:rsidR="005A5CC4" w:rsidDel="007B57F8">
          <w:rPr>
            <w:lang w:val="es-ES_tradnl"/>
          </w:rPr>
          <w:delText>o</w:delText>
        </w:r>
      </w:del>
      <w:r w:rsidR="005A5CC4">
        <w:rPr>
          <w:lang w:val="es-ES_tradnl"/>
        </w:rPr>
        <w:t xml:space="preserve"> </w:t>
      </w:r>
      <w:del w:id="278" w:author="BERMEJO SOLIS Alba" w:date="2018-11-21T10:45:00Z">
        <w:r w:rsidR="005A5CC4" w:rsidDel="007B57F8">
          <w:rPr>
            <w:lang w:val="es-ES_tradnl"/>
          </w:rPr>
          <w:delText>de una empresa y,</w:delText>
        </w:r>
        <w:r w:rsidDel="007B57F8">
          <w:rPr>
            <w:lang w:val="es-ES_tradnl"/>
          </w:rPr>
          <w:delText xml:space="preserve"> </w:delText>
        </w:r>
        <w:r w:rsidR="005A5CC4" w:rsidDel="007B57F8">
          <w:rPr>
            <w:lang w:val="es-ES_tradnl"/>
          </w:rPr>
          <w:delText>e</w:delText>
        </w:r>
        <w:r w:rsidDel="007B57F8">
          <w:rPr>
            <w:lang w:val="es-ES_tradnl"/>
          </w:rPr>
          <w:delText>n ocasiones, el desarrollo de aplicaci</w:delText>
        </w:r>
        <w:r w:rsidR="005A5CC4" w:rsidDel="007B57F8">
          <w:rPr>
            <w:lang w:val="es-ES_tradnl"/>
          </w:rPr>
          <w:delText>ones que permitan operar de manera adecuada con la base de datos puede convertirse en un obstáculo</w:delText>
        </w:r>
      </w:del>
      <w:ins w:id="279" w:author="BERMEJO SOLIS Alba" w:date="2018-11-21T10:45:00Z">
        <w:r w:rsidR="007B57F8">
          <w:rPr>
            <w:lang w:val="es-ES_tradnl"/>
          </w:rPr>
          <w:t>y suele ser una de las partes que más quebraderos de cabeza genera</w:t>
        </w:r>
      </w:ins>
      <w:r w:rsidR="005A5CC4">
        <w:rPr>
          <w:lang w:val="es-ES_tradnl"/>
        </w:rPr>
        <w:t xml:space="preserve">. Uno de los principales motivos del éxito de Java puede atribuirse a su utilización generalizada en la creación de sistemas de bases de datos corporativos. Desde páginas web para consumidores hasta puertas automatizadas, las aplicaciones Java son el corazón del desarrollo de aplicaciones de una empresa. </w:t>
      </w:r>
      <w:bookmarkStart w:id="280" w:name="Figura1"/>
    </w:p>
    <w:p w14:paraId="2763C7E0" w14:textId="09E70546" w:rsidR="000E4807" w:rsidRDefault="00895F7D" w:rsidP="00FE038D">
      <w:pPr>
        <w:pStyle w:val="Ttulo2"/>
        <w:rPr>
          <w:lang w:val="es-ES_tradnl"/>
        </w:rPr>
      </w:pPr>
      <w:bookmarkStart w:id="281" w:name="_Toc530726133"/>
      <w:bookmarkEnd w:id="280"/>
      <w:r w:rsidRPr="00895F7D">
        <w:rPr>
          <w:lang w:val="es-ES_tradnl"/>
        </w:rPr>
        <w:lastRenderedPageBreak/>
        <w:t xml:space="preserve">Mapeo </w:t>
      </w:r>
      <w:r w:rsidR="001C6ED4">
        <w:rPr>
          <w:lang w:val="es-ES_tradnl"/>
        </w:rPr>
        <w:t>Objeto-Relacional</w:t>
      </w:r>
      <w:bookmarkEnd w:id="281"/>
    </w:p>
    <w:p w14:paraId="0F315E9B" w14:textId="3727E419" w:rsidR="00895F7D" w:rsidRDefault="007B57F8" w:rsidP="00166FE9">
      <w:pPr>
        <w:ind w:left="709"/>
        <w:rPr>
          <w:lang w:val="es-ES_tradnl"/>
        </w:rPr>
      </w:pPr>
      <w:ins w:id="282" w:author="BERMEJO SOLIS Alba" w:date="2018-11-21T10:47:00Z">
        <w:r>
          <w:rPr>
            <w:lang w:val="es-ES_tradnl"/>
          </w:rPr>
          <w:t>Puede parecer que e</w:t>
        </w:r>
      </w:ins>
      <w:del w:id="283" w:author="BERMEJO SOLIS Alba" w:date="2018-11-21T10:47:00Z">
        <w:r w:rsidR="00895F7D" w:rsidDel="007B57F8">
          <w:rPr>
            <w:lang w:val="es-ES_tradnl"/>
          </w:rPr>
          <w:delText>E</w:delText>
        </w:r>
      </w:del>
      <w:r w:rsidR="00895F7D">
        <w:rPr>
          <w:lang w:val="es-ES_tradnl"/>
        </w:rPr>
        <w:t>l modelo de dominio</w:t>
      </w:r>
      <w:r w:rsidR="001472D6">
        <w:rPr>
          <w:lang w:val="es-ES_tradnl"/>
        </w:rPr>
        <w:t xml:space="preserve"> (objetos)</w:t>
      </w:r>
      <w:r w:rsidR="00895F7D">
        <w:rPr>
          <w:lang w:val="es-ES_tradnl"/>
        </w:rPr>
        <w:t xml:space="preserve"> </w:t>
      </w:r>
      <w:r w:rsidR="001472D6">
        <w:rPr>
          <w:lang w:val="es-ES_tradnl"/>
        </w:rPr>
        <w:t>se parece lo suficiente</w:t>
      </w:r>
      <w:r w:rsidR="00895F7D">
        <w:rPr>
          <w:lang w:val="es-ES_tradnl"/>
        </w:rPr>
        <w:t xml:space="preserve"> al modelo relacional de la base de datos </w:t>
      </w:r>
      <w:r w:rsidR="0035029D">
        <w:rPr>
          <w:lang w:val="es-ES_tradnl"/>
        </w:rPr>
        <w:t>como para tener una manera sencilla de conseguir relacionarlos</w:t>
      </w:r>
      <w:ins w:id="284" w:author="BERMEJO SOLIS Alba" w:date="2018-11-21T10:47:00Z">
        <w:r>
          <w:rPr>
            <w:lang w:val="es-ES_tradnl"/>
          </w:rPr>
          <w:t xml:space="preserve"> pero </w:t>
        </w:r>
      </w:ins>
      <w:ins w:id="285" w:author="BERMEJO SOLIS Alba" w:date="2018-11-21T10:48:00Z">
        <w:r>
          <w:rPr>
            <w:lang w:val="es-ES_tradnl"/>
          </w:rPr>
          <w:t>las diferencias son importantes y la relación no es directa</w:t>
        </w:r>
      </w:ins>
      <w:r w:rsidR="0035029D">
        <w:rPr>
          <w:lang w:val="es-ES_tradnl"/>
        </w:rPr>
        <w:t>.</w:t>
      </w:r>
    </w:p>
    <w:p w14:paraId="0D108FFA" w14:textId="57BF0F69" w:rsidR="0035029D" w:rsidRDefault="0035029D" w:rsidP="00166FE9">
      <w:pPr>
        <w:ind w:left="709"/>
        <w:rPr>
          <w:lang w:val="es-ES_tradnl"/>
        </w:rPr>
      </w:pPr>
      <w:r>
        <w:rPr>
          <w:lang w:val="es-ES_tradnl"/>
        </w:rPr>
        <w:t xml:space="preserve">La técnica </w:t>
      </w:r>
      <w:del w:id="286" w:author="BERMEJO SOLIS Alba" w:date="2018-11-21T10:48:00Z">
        <w:r w:rsidDel="007B57F8">
          <w:rPr>
            <w:lang w:val="es-ES_tradnl"/>
          </w:rPr>
          <w:delText xml:space="preserve">de unir la brecha </w:delText>
        </w:r>
      </w:del>
      <w:r>
        <w:rPr>
          <w:lang w:val="es-ES_tradnl"/>
        </w:rPr>
        <w:t xml:space="preserve">que </w:t>
      </w:r>
      <w:ins w:id="287" w:author="BERMEJO SOLIS Alba" w:date="2018-11-21T10:48:00Z">
        <w:r w:rsidR="007B57F8">
          <w:rPr>
            <w:lang w:val="es-ES_tradnl"/>
          </w:rPr>
          <w:t xml:space="preserve">consiste en relacionar </w:t>
        </w:r>
      </w:ins>
      <w:del w:id="288" w:author="BERMEJO SOLIS Alba" w:date="2018-11-21T10:48:00Z">
        <w:r w:rsidDel="007B57F8">
          <w:rPr>
            <w:lang w:val="es-ES_tradnl"/>
          </w:rPr>
          <w:delText xml:space="preserve">separa </w:delText>
        </w:r>
      </w:del>
      <w:r>
        <w:rPr>
          <w:lang w:val="es-ES_tradnl"/>
        </w:rPr>
        <w:t xml:space="preserve">el modelo de objetos y el modelo relacional es conocida como </w:t>
      </w:r>
      <w:r w:rsidR="001C6ED4">
        <w:rPr>
          <w:lang w:val="es-ES_tradnl"/>
        </w:rPr>
        <w:t>Mapeo Objeto-Relacional</w:t>
      </w:r>
      <w:r>
        <w:rPr>
          <w:lang w:val="es-ES_tradnl"/>
        </w:rPr>
        <w:t xml:space="preserve">, a veces referido como mapeo O-R o simplemente ORM. </w:t>
      </w:r>
      <w:ins w:id="289" w:author="BERMEJO SOLIS Alba" w:date="2018-11-21T10:50:00Z">
        <w:r w:rsidR="00254EB5">
          <w:rPr>
            <w:lang w:val="es-ES_tradnl"/>
          </w:rPr>
          <w:t>Se llama mapeo porque consiste en relacionar conceptos de un modelo con conceptos de</w:t>
        </w:r>
      </w:ins>
      <w:ins w:id="290" w:author="BERMEJO SOLIS Alba" w:date="2018-11-21T10:51:00Z">
        <w:r w:rsidR="00254EB5">
          <w:rPr>
            <w:lang w:val="es-ES_tradnl"/>
          </w:rPr>
          <w:t>l otro, por ejemplo relacionar objeto con tabla, relación entre dos tablas con atributo de una clase, etc</w:t>
        </w:r>
      </w:ins>
      <w:ins w:id="291" w:author="BERMEJO SOLIS Alba" w:date="2018-11-21T10:52:00Z">
        <w:r w:rsidR="00254EB5">
          <w:rPr>
            <w:lang w:val="es-ES_tradnl"/>
          </w:rPr>
          <w:t xml:space="preserve"> de manera a que el paso de uno a otro sea casi automático.</w:t>
        </w:r>
      </w:ins>
      <w:del w:id="292" w:author="BERMEJO SOLIS Alba" w:date="2018-11-21T10:51:00Z">
        <w:r w:rsidDel="00254EB5">
          <w:rPr>
            <w:lang w:val="es-ES_tradnl"/>
          </w:rPr>
          <w:delText>Este término alude al mapeo de conceptos en ambos modelos con el objetivo final de mediar entre ambos para conseguir una transformación automática.</w:delText>
        </w:r>
      </w:del>
    </w:p>
    <w:p w14:paraId="26893B1D" w14:textId="33C920EF" w:rsidR="009702B1" w:rsidRDefault="00254EB5" w:rsidP="009702B1">
      <w:pPr>
        <w:ind w:left="709"/>
        <w:rPr>
          <w:lang w:val="es-ES_tradnl"/>
        </w:rPr>
      </w:pPr>
      <w:ins w:id="293" w:author="BERMEJO SOLIS Alba" w:date="2018-11-21T10:58:00Z">
        <w:r>
          <w:rPr>
            <w:lang w:val="es-ES_tradnl"/>
          </w:rPr>
          <w:t xml:space="preserve">Tres ideas claves en un </w:t>
        </w:r>
      </w:ins>
      <w:ins w:id="294" w:author="BERMEJO SOLIS Alba" w:date="2018-11-21T10:53:00Z">
        <w:r>
          <w:rPr>
            <w:lang w:val="es-ES_tradnl"/>
          </w:rPr>
          <w:t>ORM son</w:t>
        </w:r>
      </w:ins>
      <w:del w:id="295" w:author="BERMEJO SOLIS Alba" w:date="2018-11-21T10:53:00Z">
        <w:r w:rsidR="0035029D" w:rsidDel="00254EB5">
          <w:rPr>
            <w:lang w:val="es-ES_tradnl"/>
          </w:rPr>
          <w:delText>Antes de entrar en conceptos específicos del ORM, es necesario definir algunos conceptos sobre cómo debería ser la solución ideal.</w:delText>
        </w:r>
      </w:del>
      <w:ins w:id="296" w:author="BERMEJO SOLIS Alba" w:date="2018-11-21T10:53:00Z">
        <w:r>
          <w:rPr>
            <w:lang w:val="es-ES_tradnl"/>
          </w:rPr>
          <w:t>:</w:t>
        </w:r>
      </w:ins>
      <w:r w:rsidR="009702B1">
        <w:rPr>
          <w:lang w:val="es-ES_tradnl"/>
        </w:rPr>
        <w:tab/>
      </w:r>
    </w:p>
    <w:p w14:paraId="304F4CB8" w14:textId="564ECDEE" w:rsidR="0035029D" w:rsidRPr="009702B1" w:rsidDel="00254EB5" w:rsidRDefault="0035029D" w:rsidP="009702B1">
      <w:pPr>
        <w:pStyle w:val="Prrafodelista"/>
        <w:numPr>
          <w:ilvl w:val="0"/>
          <w:numId w:val="37"/>
        </w:numPr>
        <w:rPr>
          <w:del w:id="297" w:author="BERMEJO SOLIS Alba" w:date="2018-11-21T10:55:00Z"/>
          <w:lang w:val="es-ES_tradnl"/>
        </w:rPr>
      </w:pPr>
      <w:del w:id="298" w:author="BERMEJO SOLIS Alba" w:date="2018-11-21T10:55:00Z">
        <w:r w:rsidRPr="0035029D" w:rsidDel="00254EB5">
          <w:rPr>
            <w:i/>
            <w:lang w:val="es-ES_tradnl"/>
          </w:rPr>
          <w:delText>Objetos, no tablas</w:delText>
        </w:r>
        <w:r w:rsidDel="00254EB5">
          <w:rPr>
            <w:lang w:val="es-ES_tradnl"/>
          </w:rPr>
          <w:delText xml:space="preserve">: </w:delText>
        </w:r>
      </w:del>
      <w:ins w:id="299" w:author="BERMEJO SOLIS Alba" w:date="2018-11-21T10:53:00Z">
        <w:r w:rsidR="00254EB5">
          <w:rPr>
            <w:lang w:val="es-ES_tradnl"/>
          </w:rPr>
          <w:t xml:space="preserve">El ORM debe abstraer de los detalles de la </w:t>
        </w:r>
      </w:ins>
      <w:ins w:id="300" w:author="BERMEJO SOLIS Alba" w:date="2018-11-21T10:54:00Z">
        <w:r w:rsidR="00254EB5">
          <w:rPr>
            <w:lang w:val="es-ES_tradnl"/>
          </w:rPr>
          <w:t>base de datos. Tendríamos que seguir programando en Java sin tener que estar pensando en los detalles de la base de datos como tablas, columnas, etc</w:t>
        </w:r>
      </w:ins>
      <w:r w:rsidR="009702B1">
        <w:rPr>
          <w:lang w:val="es-ES_tradnl"/>
        </w:rPr>
        <w:t>.</w:t>
      </w:r>
      <w:del w:id="301" w:author="BERMEJO SOLIS Alba" w:date="2018-11-21T10:55:00Z">
        <w:r w:rsidDel="00254EB5">
          <w:rPr>
            <w:lang w:val="es-ES_tradnl"/>
          </w:rPr>
          <w:delText>Las aplicaciones deben escribirse en términos del modelo de dominio, no ligada al modelo relacional. Debe ser posible operar con la base de datos en el modelo de dominio sin recurrir a conceptos de la base de datos tales como tablas o columnas.</w:delText>
        </w:r>
        <w:r w:rsidRPr="009702B1" w:rsidDel="00254EB5">
          <w:rPr>
            <w:i/>
            <w:lang w:val="es-ES_tradnl"/>
          </w:rPr>
          <w:delText>Conveniencia, no ignorancia</w:delText>
        </w:r>
        <w:r w:rsidRPr="009702B1" w:rsidDel="00254EB5">
          <w:rPr>
            <w:lang w:val="es-ES_tradnl"/>
          </w:rPr>
          <w:delText xml:space="preserve">: Las herramientas de mapeo deben ser usadas únicamente cuando se está familiarizado con la tecnología relacional. El mapeo O-R no está pensado para evitar al desarrollador resolver los problemas sin entender </w:delText>
        </w:r>
        <w:r w:rsidR="001C6ED4" w:rsidRPr="009702B1" w:rsidDel="00254EB5">
          <w:rPr>
            <w:lang w:val="es-ES_tradnl"/>
          </w:rPr>
          <w:delText>cuál es el problema,</w:delText>
        </w:r>
        <w:r w:rsidRPr="009702B1" w:rsidDel="00254EB5">
          <w:rPr>
            <w:lang w:val="es-ES_tradnl"/>
          </w:rPr>
          <w:delText xml:space="preserve"> sino </w:delText>
        </w:r>
        <w:r w:rsidR="001C6ED4" w:rsidRPr="009702B1" w:rsidDel="00254EB5">
          <w:rPr>
            <w:lang w:val="es-ES_tradnl"/>
          </w:rPr>
          <w:delText>como una herramienta para aquellos que han comprendido el problema y saben lo que necesitan, pero que no quieren malgastar cientos de líneas de código en resolver un problema que ya tiene solución.</w:delText>
        </w:r>
      </w:del>
    </w:p>
    <w:p w14:paraId="309923BB" w14:textId="77777777" w:rsidR="001C6ED4" w:rsidRDefault="001C6ED4" w:rsidP="009702B1">
      <w:pPr>
        <w:pStyle w:val="Prrafodelista"/>
        <w:numPr>
          <w:ilvl w:val="0"/>
          <w:numId w:val="37"/>
        </w:numPr>
        <w:rPr>
          <w:lang w:val="es-ES_tradnl"/>
        </w:rPr>
      </w:pPr>
    </w:p>
    <w:p w14:paraId="55EFE18B" w14:textId="5575842C" w:rsidR="001C6ED4" w:rsidRPr="009702B1" w:rsidDel="00254EB5" w:rsidRDefault="001C6ED4" w:rsidP="009702B1">
      <w:pPr>
        <w:pStyle w:val="Prrafodelista"/>
        <w:numPr>
          <w:ilvl w:val="0"/>
          <w:numId w:val="37"/>
        </w:numPr>
        <w:rPr>
          <w:del w:id="302" w:author="BERMEJO SOLIS Alba" w:date="2018-11-21T10:56:00Z"/>
          <w:lang w:val="es-ES_tradnl"/>
        </w:rPr>
      </w:pPr>
      <w:del w:id="303" w:author="BERMEJO SOLIS Alba" w:date="2018-11-21T10:55:00Z">
        <w:r w:rsidRPr="009702B1" w:rsidDel="00254EB5">
          <w:rPr>
            <w:i/>
            <w:lang w:val="es-ES_tradnl"/>
          </w:rPr>
          <w:delText>Accesible, no transparente</w:delText>
        </w:r>
        <w:r w:rsidRPr="009702B1" w:rsidDel="00254EB5">
          <w:rPr>
            <w:lang w:val="es-ES_tradnl"/>
          </w:rPr>
          <w:delText xml:space="preserve">: No es razonable esperar que la persistencia sea transparente, ya que una </w:delText>
        </w:r>
      </w:del>
      <w:ins w:id="304" w:author="BERMEJO SOLIS Alba" w:date="2018-11-21T10:55:00Z">
        <w:r w:rsidR="00254EB5" w:rsidRPr="009702B1">
          <w:rPr>
            <w:i/>
            <w:lang w:val="es-ES_tradnl"/>
          </w:rPr>
          <w:t xml:space="preserve">La </w:t>
        </w:r>
      </w:ins>
      <w:r w:rsidRPr="009702B1">
        <w:rPr>
          <w:lang w:val="es-ES_tradnl"/>
        </w:rPr>
        <w:t xml:space="preserve">aplicación </w:t>
      </w:r>
      <w:ins w:id="305" w:author="BERMEJO SOLIS Alba" w:date="2018-11-21T10:55:00Z">
        <w:r w:rsidR="00254EB5" w:rsidRPr="009702B1">
          <w:rPr>
            <w:lang w:val="es-ES_tradnl"/>
          </w:rPr>
          <w:t xml:space="preserve">Java </w:t>
        </w:r>
      </w:ins>
      <w:r w:rsidRPr="009702B1">
        <w:rPr>
          <w:lang w:val="es-ES_tradnl"/>
        </w:rPr>
        <w:t>siempre necesita tener control sobre los objetos que persiste y estar al tanto de</w:t>
      </w:r>
      <w:del w:id="306" w:author="BERMEJO SOLIS Alba" w:date="2018-11-21T10:56:00Z">
        <w:r w:rsidRPr="009702B1" w:rsidDel="00254EB5">
          <w:rPr>
            <w:lang w:val="es-ES_tradnl"/>
          </w:rPr>
          <w:delText>l</w:delText>
        </w:r>
      </w:del>
      <w:ins w:id="307" w:author="BERMEJO SOLIS Alba" w:date="2018-11-21T10:56:00Z">
        <w:r w:rsidR="00254EB5" w:rsidRPr="009702B1">
          <w:rPr>
            <w:lang w:val="es-ES_tradnl"/>
          </w:rPr>
          <w:t xml:space="preserve"> su</w:t>
        </w:r>
      </w:ins>
      <w:r w:rsidRPr="009702B1">
        <w:rPr>
          <w:lang w:val="es-ES_tradnl"/>
        </w:rPr>
        <w:t xml:space="preserve"> ciclo de vida</w:t>
      </w:r>
      <w:del w:id="308" w:author="BERMEJO SOLIS Alba" w:date="2018-11-21T10:56:00Z">
        <w:r w:rsidRPr="009702B1" w:rsidDel="00254EB5">
          <w:rPr>
            <w:lang w:val="es-ES_tradnl"/>
          </w:rPr>
          <w:delText xml:space="preserve"> de la entidad</w:delText>
        </w:r>
      </w:del>
      <w:r w:rsidRPr="009702B1">
        <w:rPr>
          <w:lang w:val="es-ES_tradnl"/>
        </w:rPr>
        <w:t xml:space="preserve">. </w:t>
      </w:r>
      <w:del w:id="309" w:author="BERMEJO SOLIS Alba" w:date="2018-11-21T10:56:00Z">
        <w:r w:rsidRPr="009702B1" w:rsidDel="00254EB5">
          <w:rPr>
            <w:lang w:val="es-ES_tradnl"/>
          </w:rPr>
          <w:delText xml:space="preserve">No obstante, la solución de persistencia no debe entrometerse en el modelo de dominio, así como las clases del dominio no deben ser requeridas para extender otras clases o implementar interfaces para poder persistir. </w:delText>
        </w:r>
      </w:del>
    </w:p>
    <w:p w14:paraId="2C33F83C" w14:textId="77777777" w:rsidR="001C6ED4" w:rsidRPr="00254EB5" w:rsidRDefault="001C6ED4" w:rsidP="009702B1">
      <w:pPr>
        <w:pStyle w:val="Prrafodelista"/>
        <w:numPr>
          <w:ilvl w:val="0"/>
          <w:numId w:val="37"/>
        </w:numPr>
        <w:rPr>
          <w:lang w:val="es-ES_tradnl"/>
        </w:rPr>
      </w:pPr>
    </w:p>
    <w:p w14:paraId="7F868319" w14:textId="7E130F95" w:rsidR="009702B1" w:rsidRPr="009702B1" w:rsidRDefault="001C6ED4" w:rsidP="009702B1">
      <w:pPr>
        <w:pStyle w:val="Prrafodelista"/>
        <w:numPr>
          <w:ilvl w:val="0"/>
          <w:numId w:val="37"/>
        </w:numPr>
        <w:rPr>
          <w:lang w:val="es-ES_tradnl"/>
        </w:rPr>
      </w:pPr>
      <w:del w:id="310" w:author="BERMEJO SOLIS Alba" w:date="2018-11-21T10:57:00Z">
        <w:r w:rsidRPr="009702B1" w:rsidDel="00254EB5">
          <w:rPr>
            <w:i/>
            <w:lang w:val="es-ES_tradnl"/>
          </w:rPr>
          <w:delText xml:space="preserve">Datos antiguos, objetos nuevos: </w:delText>
        </w:r>
      </w:del>
      <w:r w:rsidRPr="009702B1">
        <w:rPr>
          <w:lang w:val="es-ES_tradnl"/>
        </w:rPr>
        <w:t>Es mucho más común que una aplicaci</w:t>
      </w:r>
      <w:r w:rsidR="00E145E6" w:rsidRPr="009702B1">
        <w:rPr>
          <w:lang w:val="es-ES_tradnl"/>
        </w:rPr>
        <w:t xml:space="preserve">ón se adapte a un esquema de </w:t>
      </w:r>
      <w:r w:rsidRPr="009702B1">
        <w:rPr>
          <w:lang w:val="es-ES_tradnl"/>
        </w:rPr>
        <w:t xml:space="preserve">base de </w:t>
      </w:r>
      <w:r w:rsidR="00E145E6" w:rsidRPr="009702B1">
        <w:rPr>
          <w:lang w:val="es-ES_tradnl"/>
        </w:rPr>
        <w:t>datos ya existente que crear uno nuevo</w:t>
      </w:r>
      <w:r w:rsidRPr="009702B1">
        <w:rPr>
          <w:lang w:val="es-ES_tradnl"/>
        </w:rPr>
        <w:t xml:space="preserve"> desde cero. </w:t>
      </w:r>
      <w:r w:rsidR="00E145E6" w:rsidRPr="009702B1">
        <w:rPr>
          <w:lang w:val="es-ES_tradnl"/>
        </w:rPr>
        <w:t>El soporte para esquemas heredados es uno de los casos más relevantes que pueden surgir, y es muy probable que tales bases de datos sobrevivan incluso más que nosotros mismos.</w:t>
      </w:r>
    </w:p>
    <w:p w14:paraId="1600AB70" w14:textId="7670E8B9" w:rsidR="00E145E6" w:rsidRPr="004C4EEF" w:rsidDel="00254EB5" w:rsidRDefault="00E145E6" w:rsidP="004C4EEF">
      <w:pPr>
        <w:numPr>
          <w:ilvl w:val="0"/>
          <w:numId w:val="31"/>
        </w:numPr>
        <w:ind w:left="0"/>
        <w:rPr>
          <w:del w:id="311" w:author="BERMEJO SOLIS Alba" w:date="2018-11-21T10:58:00Z"/>
          <w:lang w:val="es-ES_tradnl"/>
        </w:rPr>
      </w:pPr>
      <w:del w:id="312" w:author="BERMEJO SOLIS Alba" w:date="2018-11-21T10:57:00Z">
        <w:r w:rsidDel="00254EB5">
          <w:rPr>
            <w:i/>
            <w:lang w:val="es-ES_tradnl"/>
          </w:rPr>
          <w:delText>Local, pero móvi</w:delText>
        </w:r>
        <w:r w:rsidRPr="00E145E6" w:rsidDel="00254EB5">
          <w:rPr>
            <w:i/>
            <w:lang w:val="es-ES_tradnl"/>
          </w:rPr>
          <w:delText>l</w:delText>
        </w:r>
        <w:r w:rsidDel="00254EB5">
          <w:rPr>
            <w:lang w:val="es-ES_tradnl"/>
          </w:rPr>
          <w:delText>: Una representación persistente de datos no tiene por qué ser modelado como un objeto remoto completo. La distribución es algo que existe como parte de la aplicación, no como parte de la capa de persistencia. No obstante, las entidades que contienen el estado persistente, deben ser capaces de trasladarse a cualquier capa que la necesite para que, si una aplicación se distribuye, las entidades soporten una determinada arquitectu</w:delText>
        </w:r>
      </w:del>
      <w:del w:id="313" w:author="BERMEJO SOLIS Alba" w:date="2018-11-21T10:58:00Z">
        <w:r w:rsidRPr="004C4EEF" w:rsidDel="00254EB5">
          <w:rPr>
            <w:i/>
            <w:lang w:val="es-ES_tradnl"/>
          </w:rPr>
          <w:delText>API estándar, con implementaciones acoplables</w:delText>
        </w:r>
        <w:r w:rsidRPr="004C4EEF" w:rsidDel="00254EB5">
          <w:rPr>
            <w:lang w:val="es-ES_tradnl"/>
          </w:rPr>
          <w:delText xml:space="preserve">: Las grandes compañías con aplicaciones </w:delText>
        </w:r>
        <w:r w:rsidR="00DB29C0" w:rsidRPr="004C4EEF" w:rsidDel="00254EB5">
          <w:rPr>
            <w:lang w:val="es-ES_tradnl"/>
          </w:rPr>
          <w:delText xml:space="preserve">de gran tamaño no quieren arriesgarse a estar ligadas a librerías e interfaces específicas. Dependiendo únicamente de interfaces estándar, la aplicación se desvincula de APIs privadas y puede intercambiar implementaciones si alguna parece más conveniente. </w:delText>
        </w:r>
      </w:del>
    </w:p>
    <w:p w14:paraId="649D79B9" w14:textId="65C608F0" w:rsidR="00DB29C0" w:rsidRPr="00DB29C0" w:rsidRDefault="00DB29C0" w:rsidP="004C4EEF">
      <w:pPr>
        <w:ind w:left="0"/>
        <w:rPr>
          <w:lang w:val="es-ES_tradnl"/>
        </w:rPr>
      </w:pPr>
    </w:p>
    <w:p w14:paraId="057B141B" w14:textId="79D39223" w:rsidR="0035029D" w:rsidRPr="00895F7D" w:rsidDel="00254EB5" w:rsidRDefault="00DB29C0" w:rsidP="00166FE9">
      <w:pPr>
        <w:rPr>
          <w:del w:id="314" w:author="BERMEJO SOLIS Alba" w:date="2018-11-21T10:58:00Z"/>
          <w:lang w:val="es-ES_tradnl"/>
        </w:rPr>
      </w:pPr>
      <w:del w:id="315" w:author="BERMEJO SOLIS Alba" w:date="2018-11-21T10:58:00Z">
        <w:r w:rsidDel="00254EB5">
          <w:rPr>
            <w:lang w:val="es-ES_tradnl"/>
          </w:rPr>
          <w:delText>Todo esto puede parecer una demanda de requisitos, pero es tan solo una serie de pautas obtenidas de la experiencia y la necesidad. Las aplicaciones empresariales tienen necesidades muy específicas y esta lista de requerimientos es una representación ajustada de la experiencia de la comunidad empresarial.</w:delText>
        </w:r>
        <w:bookmarkStart w:id="316" w:name="_Toc530570022"/>
        <w:bookmarkStart w:id="317" w:name="_Toc530570124"/>
        <w:bookmarkStart w:id="318" w:name="_Toc530570349"/>
        <w:bookmarkStart w:id="319" w:name="_Toc530583679"/>
        <w:bookmarkStart w:id="320" w:name="_Toc530586186"/>
        <w:bookmarkStart w:id="321" w:name="_Toc530586913"/>
        <w:bookmarkStart w:id="322" w:name="_Toc530587271"/>
        <w:bookmarkStart w:id="323" w:name="_Toc530587352"/>
        <w:bookmarkStart w:id="324" w:name="_Toc530669911"/>
        <w:bookmarkStart w:id="325" w:name="_Toc530671260"/>
        <w:bookmarkEnd w:id="316"/>
        <w:bookmarkEnd w:id="317"/>
        <w:bookmarkEnd w:id="318"/>
        <w:bookmarkEnd w:id="319"/>
        <w:bookmarkEnd w:id="320"/>
        <w:bookmarkEnd w:id="321"/>
        <w:bookmarkEnd w:id="322"/>
        <w:bookmarkEnd w:id="323"/>
        <w:bookmarkEnd w:id="324"/>
        <w:bookmarkEnd w:id="325"/>
      </w:del>
    </w:p>
    <w:p w14:paraId="2763C7E2" w14:textId="3D30E9A2" w:rsidR="00401137" w:rsidRDefault="001472D6" w:rsidP="009A1477">
      <w:pPr>
        <w:pStyle w:val="Ttulo3"/>
        <w:rPr>
          <w:lang w:val="es-ES_tradnl"/>
        </w:rPr>
      </w:pPr>
      <w:bookmarkStart w:id="326" w:name="_Toc530726134"/>
      <w:del w:id="327" w:author="BERMEJO SOLIS Alba" w:date="2018-11-21T10:58:00Z">
        <w:r w:rsidDel="00254EB5">
          <w:rPr>
            <w:lang w:val="es-ES_tradnl"/>
          </w:rPr>
          <w:delText>El Des</w:delText>
        </w:r>
        <w:r w:rsidR="00DB29C0" w:rsidRPr="00DB29C0" w:rsidDel="00254EB5">
          <w:rPr>
            <w:lang w:val="es-ES_tradnl"/>
          </w:rPr>
          <w:delText>ajuste en la Impedancia</w:delText>
        </w:r>
      </w:del>
      <w:ins w:id="328" w:author="BERMEJO SOLIS Alba" w:date="2018-11-21T10:58:00Z">
        <w:r w:rsidR="00254EB5">
          <w:rPr>
            <w:lang w:val="es-ES_tradnl"/>
          </w:rPr>
          <w:t>Impedance mismatch</w:t>
        </w:r>
      </w:ins>
      <w:bookmarkEnd w:id="326"/>
    </w:p>
    <w:p w14:paraId="5E01CD3A" w14:textId="3DB502BB" w:rsidR="00DB29C0" w:rsidRDefault="00DB29C0" w:rsidP="009A1477">
      <w:pPr>
        <w:rPr>
          <w:lang w:val="es-ES_tradnl"/>
        </w:rPr>
      </w:pPr>
      <w:r>
        <w:rPr>
          <w:lang w:val="es-ES_tradnl"/>
        </w:rPr>
        <w:t xml:space="preserve">Los defensores de el mapeo objeto-relacional usualmente describen la diferencia entre el modelo objeto y el modelo relacional como </w:t>
      </w:r>
      <w:ins w:id="329" w:author="BERMEJO SOLIS Alba" w:date="2018-11-21T10:59:00Z">
        <w:r w:rsidR="000E72DE">
          <w:rPr>
            <w:lang w:val="es-ES_tradnl"/>
          </w:rPr>
          <w:t>la “impedance mismatch”</w:t>
        </w:r>
      </w:ins>
      <w:del w:id="330" w:author="BERMEJO SOLIS Alba" w:date="2018-11-21T10:59:00Z">
        <w:r w:rsidDel="000E72DE">
          <w:rPr>
            <w:lang w:val="es-ES_tradnl"/>
          </w:rPr>
          <w:delText>un desajuste en la impedancia entre ambos</w:delText>
        </w:r>
      </w:del>
      <w:r>
        <w:rPr>
          <w:lang w:val="es-ES_tradnl"/>
        </w:rPr>
        <w:t xml:space="preserve">. </w:t>
      </w:r>
      <w:del w:id="331" w:author="BERMEJO SOLIS Alba" w:date="2018-11-21T11:00:00Z">
        <w:r w:rsidDel="000E72DE">
          <w:rPr>
            <w:lang w:val="es-ES_tradnl"/>
          </w:rPr>
          <w:delText>Esto es una descripción apropiada</w:delText>
        </w:r>
        <w:r w:rsidR="00EA4248" w:rsidDel="000E72DE">
          <w:rPr>
            <w:lang w:val="es-ES_tradnl"/>
          </w:rPr>
          <w:delText xml:space="preserve">, </w:delText>
        </w:r>
      </w:del>
      <w:r w:rsidR="00EA4248">
        <w:rPr>
          <w:lang w:val="es-ES_tradnl"/>
        </w:rPr>
        <w:t xml:space="preserve">ya que el reto de mapear uno con el otro reside no en las similitudes entre ambos, sino en los conceptos de ambos modelos que no tienen un equivalente lógico en el otro. </w:t>
      </w:r>
    </w:p>
    <w:p w14:paraId="4FD32614" w14:textId="4366AEB6" w:rsidR="00EA4248" w:rsidRPr="00DB29C0" w:rsidDel="00991E72" w:rsidRDefault="00EA4248" w:rsidP="009A1477">
      <w:pPr>
        <w:rPr>
          <w:del w:id="332" w:author="BERMEJO SOLIS Alba" w:date="2018-11-21T11:36:00Z"/>
          <w:lang w:val="es-ES_tradnl"/>
        </w:rPr>
      </w:pPr>
      <w:r>
        <w:rPr>
          <w:lang w:val="es-ES_tradnl"/>
        </w:rPr>
        <w:t xml:space="preserve">En las siguientes secciones se presentan algunos ejemplos básicos de modelos de dominio orientado </w:t>
      </w:r>
      <w:ins w:id="333" w:author="BERMEJO SOLIS Alba" w:date="2018-11-21T11:36:00Z">
        <w:r w:rsidR="00991E72">
          <w:rPr>
            <w:lang w:val="es-ES_tradnl"/>
          </w:rPr>
          <w:t xml:space="preserve">a </w:t>
        </w:r>
      </w:ins>
      <w:r>
        <w:rPr>
          <w:lang w:val="es-ES_tradnl"/>
        </w:rPr>
        <w:t xml:space="preserve">objetos y una variedad de modelos relacionales para persistir los mismos datos. Como se verá, el reto en el mapeo objeto-relacional reside en la multitud de posibilidades existentes para un </w:t>
      </w:r>
      <w:r w:rsidR="007526F5">
        <w:rPr>
          <w:lang w:val="es-ES_tradnl"/>
        </w:rPr>
        <w:t xml:space="preserve">mismo caso. </w:t>
      </w:r>
    </w:p>
    <w:p w14:paraId="2763C7E3" w14:textId="5E6BCF86" w:rsidR="000E4807" w:rsidRPr="007E7140" w:rsidRDefault="000E4807" w:rsidP="00991E72">
      <w:pPr>
        <w:rPr>
          <w:i/>
          <w:vanish/>
          <w:color w:val="FF0000"/>
        </w:rPr>
      </w:pPr>
      <w:r w:rsidRPr="007E7140">
        <w:rPr>
          <w:i/>
          <w:vanish/>
          <w:color w:val="FF0000"/>
        </w:rPr>
        <w:t>Paragraph to be deleted if there are no entries in the table.</w:t>
      </w:r>
    </w:p>
    <w:p w14:paraId="2763C840" w14:textId="13188290" w:rsidR="000E4807" w:rsidRPr="007E7140" w:rsidRDefault="000E4807" w:rsidP="007526F5">
      <w:pPr>
        <w:ind w:left="0"/>
      </w:pPr>
    </w:p>
    <w:p w14:paraId="2763C841" w14:textId="0C17AC11" w:rsidR="009C310D" w:rsidRPr="009A1477" w:rsidRDefault="007526F5" w:rsidP="009A1477">
      <w:pPr>
        <w:pStyle w:val="Ttulo3"/>
        <w:rPr>
          <w:lang w:val="es-ES_tradnl"/>
        </w:rPr>
      </w:pPr>
      <w:bookmarkStart w:id="334" w:name="_Toc530726135"/>
      <w:r w:rsidRPr="009A1477">
        <w:rPr>
          <w:lang w:val="es-ES_tradnl"/>
        </w:rPr>
        <w:t>Representación de Clases</w:t>
      </w:r>
      <w:bookmarkEnd w:id="334"/>
    </w:p>
    <w:p w14:paraId="6EB01F61" w14:textId="6F89A998" w:rsidR="007526F5" w:rsidRDefault="007526F5" w:rsidP="009A1477">
      <w:pPr>
        <w:rPr>
          <w:lang w:val="es-ES_tradnl"/>
        </w:rPr>
      </w:pPr>
      <w:r>
        <w:rPr>
          <w:lang w:val="es-ES_tradnl"/>
        </w:rPr>
        <w:t>Se empezará la discusión co</w:t>
      </w:r>
      <w:r w:rsidR="00914633">
        <w:rPr>
          <w:lang w:val="es-ES_tradnl"/>
        </w:rPr>
        <w:t>n una clase simple. La Figura 1</w:t>
      </w:r>
      <w:r>
        <w:rPr>
          <w:lang w:val="es-ES_tradnl"/>
        </w:rPr>
        <w:t xml:space="preserve"> muestra la clase Empleado, la cual tiene cuatro atributos: id, nombre, fecha de inicio y salario.</w:t>
      </w:r>
    </w:p>
    <w:p w14:paraId="547AB069" w14:textId="7ECC4188" w:rsidR="009A1477" w:rsidRPr="004C4EEF" w:rsidRDefault="0067676F" w:rsidP="009A1477">
      <w:pPr>
        <w:ind w:left="0"/>
        <w:rPr>
          <w:lang w:val="es-ES"/>
        </w:rPr>
      </w:pPr>
      <w:r>
        <w:rPr>
          <w:noProof/>
          <w:lang w:val="es-ES" w:eastAsia="es-ES"/>
        </w:rPr>
        <w:drawing>
          <wp:anchor distT="0" distB="0" distL="114300" distR="114300" simplePos="0" relativeHeight="251717632" behindDoc="0" locked="0" layoutInCell="1" allowOverlap="1" wp14:anchorId="1C407270" wp14:editId="0AEEF1F5">
            <wp:simplePos x="0" y="0"/>
            <wp:positionH relativeFrom="page">
              <wp:align>center</wp:align>
            </wp:positionH>
            <wp:positionV relativeFrom="paragraph">
              <wp:posOffset>165735</wp:posOffset>
            </wp:positionV>
            <wp:extent cx="1285875" cy="1152525"/>
            <wp:effectExtent l="0" t="0" r="9525" b="952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8187" t="8053" r="12864" b="10738"/>
                    <a:stretch/>
                  </pic:blipFill>
                  <pic:spPr bwMode="auto">
                    <a:xfrm>
                      <a:off x="0" y="0"/>
                      <a:ext cx="1285875" cy="1152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2789FE" w14:textId="77777777" w:rsidR="0067676F" w:rsidRDefault="0067676F" w:rsidP="00166FE9">
      <w:pPr>
        <w:ind w:left="2127" w:firstLine="709"/>
        <w:rPr>
          <w:lang w:val="es-ES_tradnl"/>
        </w:rPr>
      </w:pPr>
    </w:p>
    <w:p w14:paraId="7A79CD5E" w14:textId="77777777" w:rsidR="0067676F" w:rsidRDefault="0067676F" w:rsidP="00166FE9">
      <w:pPr>
        <w:ind w:left="2127" w:firstLine="709"/>
        <w:rPr>
          <w:lang w:val="es-ES_tradnl"/>
        </w:rPr>
      </w:pPr>
    </w:p>
    <w:p w14:paraId="29676B04" w14:textId="77777777" w:rsidR="0067676F" w:rsidRDefault="0067676F" w:rsidP="00166FE9">
      <w:pPr>
        <w:ind w:left="2127" w:firstLine="709"/>
        <w:rPr>
          <w:lang w:val="es-ES_tradnl"/>
        </w:rPr>
      </w:pPr>
    </w:p>
    <w:p w14:paraId="2BBDA854" w14:textId="77777777" w:rsidR="0067676F" w:rsidRDefault="0067676F" w:rsidP="00166FE9">
      <w:pPr>
        <w:ind w:left="2127" w:firstLine="709"/>
        <w:rPr>
          <w:lang w:val="es-ES_tradnl"/>
        </w:rPr>
      </w:pPr>
    </w:p>
    <w:p w14:paraId="16F5522C" w14:textId="77777777" w:rsidR="0067676F" w:rsidRDefault="0067676F" w:rsidP="00166FE9">
      <w:pPr>
        <w:ind w:left="2127" w:firstLine="709"/>
        <w:rPr>
          <w:lang w:val="es-ES_tradnl"/>
        </w:rPr>
      </w:pPr>
    </w:p>
    <w:p w14:paraId="466AA5BB" w14:textId="205ED67D" w:rsidR="007526F5" w:rsidRPr="0067676F" w:rsidRDefault="00914633" w:rsidP="00166FE9">
      <w:pPr>
        <w:ind w:left="2127" w:firstLine="709"/>
        <w:rPr>
          <w:rStyle w:val="Textoennegrita"/>
        </w:rPr>
      </w:pPr>
      <w:r>
        <w:rPr>
          <w:rStyle w:val="Textoennegrita"/>
        </w:rPr>
        <w:t>Figura 1</w:t>
      </w:r>
      <w:r w:rsidR="007526F5" w:rsidRPr="0067676F">
        <w:rPr>
          <w:rStyle w:val="Textoennegrita"/>
        </w:rPr>
        <w:t>: Esquema de la clase Empleado</w:t>
      </w:r>
    </w:p>
    <w:p w14:paraId="58C45F6B" w14:textId="515A2A3A" w:rsidR="007526F5" w:rsidRDefault="007526F5" w:rsidP="009A1477">
      <w:pPr>
        <w:ind w:left="709"/>
        <w:rPr>
          <w:lang w:val="es-ES_tradnl"/>
        </w:rPr>
      </w:pPr>
      <w:r>
        <w:rPr>
          <w:lang w:val="es-ES_tradnl"/>
        </w:rPr>
        <w:t>Ahora se tienen tres modelos relacio</w:t>
      </w:r>
      <w:r w:rsidR="00914633">
        <w:rPr>
          <w:lang w:val="es-ES_tradnl"/>
        </w:rPr>
        <w:t>nales distintos en la Figura 2</w:t>
      </w:r>
      <w:r>
        <w:rPr>
          <w:lang w:val="es-ES_tradnl"/>
        </w:rPr>
        <w:t xml:space="preserve">. </w:t>
      </w:r>
      <w:r w:rsidR="009768F1">
        <w:rPr>
          <w:lang w:val="es-ES_tradnl"/>
        </w:rPr>
        <w:t>La representación ideal de esta clase en la base de datos corresponde al caso (A). Cada campo en la clase conecta directamente con una columna de la tabla. El id del empleado es la primary key.  Con la excepción de alguna variación en los nombres de los atributos, este caso es un mapeo directo.</w:t>
      </w:r>
    </w:p>
    <w:p w14:paraId="37E5FA50" w14:textId="0921B028" w:rsidR="009768F1" w:rsidRDefault="000C4FCB" w:rsidP="007526F5">
      <w:pPr>
        <w:rPr>
          <w:lang w:val="es-ES_tradnl"/>
        </w:rPr>
      </w:pPr>
      <w:r>
        <w:rPr>
          <w:noProof/>
          <w:lang w:val="es-ES" w:eastAsia="es-ES"/>
        </w:rPr>
        <w:lastRenderedPageBreak/>
        <w:drawing>
          <wp:anchor distT="0" distB="0" distL="114300" distR="114300" simplePos="0" relativeHeight="251741184" behindDoc="0" locked="0" layoutInCell="1" allowOverlap="1" wp14:anchorId="32E3F171" wp14:editId="51069D63">
            <wp:simplePos x="0" y="0"/>
            <wp:positionH relativeFrom="page">
              <wp:align>center</wp:align>
            </wp:positionH>
            <wp:positionV relativeFrom="paragraph">
              <wp:posOffset>47625</wp:posOffset>
            </wp:positionV>
            <wp:extent cx="5534025" cy="32480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248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8F8CC8" w14:textId="2874E57B" w:rsidR="009768F1" w:rsidRDefault="009768F1" w:rsidP="001472D6">
      <w:pPr>
        <w:ind w:left="0"/>
        <w:rPr>
          <w:lang w:val="es-ES_tradnl"/>
        </w:rPr>
      </w:pPr>
    </w:p>
    <w:p w14:paraId="2E30FE64" w14:textId="63B746BD" w:rsidR="009768F1" w:rsidRDefault="009768F1" w:rsidP="007526F5">
      <w:pPr>
        <w:rPr>
          <w:lang w:val="es-ES_tradnl"/>
        </w:rPr>
      </w:pPr>
    </w:p>
    <w:p w14:paraId="6F28BA2A" w14:textId="7F1E96B7" w:rsidR="009768F1" w:rsidRDefault="009768F1" w:rsidP="007526F5">
      <w:pPr>
        <w:rPr>
          <w:lang w:val="es-ES_tradnl"/>
        </w:rPr>
      </w:pPr>
    </w:p>
    <w:p w14:paraId="6E7CFE63" w14:textId="0D6B7E5E" w:rsidR="009768F1" w:rsidRDefault="009768F1" w:rsidP="007526F5">
      <w:pPr>
        <w:rPr>
          <w:lang w:val="es-ES_tradnl"/>
        </w:rPr>
      </w:pPr>
    </w:p>
    <w:p w14:paraId="0FB322DC" w14:textId="5FBD57C1" w:rsidR="009768F1" w:rsidRDefault="009768F1" w:rsidP="007526F5">
      <w:pPr>
        <w:rPr>
          <w:lang w:val="es-ES_tradnl"/>
        </w:rPr>
      </w:pPr>
    </w:p>
    <w:p w14:paraId="47F6D471" w14:textId="06CFF22D" w:rsidR="009768F1" w:rsidRDefault="009768F1" w:rsidP="007526F5">
      <w:pPr>
        <w:rPr>
          <w:lang w:val="es-ES_tradnl"/>
        </w:rPr>
      </w:pPr>
    </w:p>
    <w:p w14:paraId="0798F25D" w14:textId="7C0A3897" w:rsidR="009768F1" w:rsidRDefault="009768F1" w:rsidP="007526F5">
      <w:pPr>
        <w:rPr>
          <w:lang w:val="es-ES_tradnl"/>
        </w:rPr>
      </w:pPr>
    </w:p>
    <w:p w14:paraId="45B0DE9A" w14:textId="6F4C686A" w:rsidR="009768F1" w:rsidRDefault="009768F1" w:rsidP="007526F5">
      <w:pPr>
        <w:rPr>
          <w:lang w:val="es-ES_tradnl"/>
        </w:rPr>
      </w:pPr>
    </w:p>
    <w:p w14:paraId="74FF54B9" w14:textId="4B9FC6AB" w:rsidR="009768F1" w:rsidRDefault="009768F1" w:rsidP="007526F5">
      <w:pPr>
        <w:rPr>
          <w:lang w:val="es-ES_tradnl"/>
        </w:rPr>
      </w:pPr>
    </w:p>
    <w:p w14:paraId="275CB7B3" w14:textId="3347CB59" w:rsidR="009768F1" w:rsidRDefault="009768F1" w:rsidP="00166FE9">
      <w:pPr>
        <w:ind w:left="0"/>
        <w:rPr>
          <w:lang w:val="es-ES_tradnl"/>
        </w:rPr>
      </w:pPr>
    </w:p>
    <w:p w14:paraId="6480BC82" w14:textId="67F372AB" w:rsidR="009768F1" w:rsidRDefault="009768F1" w:rsidP="007526F5">
      <w:pPr>
        <w:rPr>
          <w:lang w:val="es-ES_tradnl"/>
        </w:rPr>
      </w:pPr>
    </w:p>
    <w:p w14:paraId="08232D53" w14:textId="6B5049FF" w:rsidR="007526F5" w:rsidRPr="0067676F" w:rsidRDefault="009768F1" w:rsidP="007526F5">
      <w:pPr>
        <w:rPr>
          <w:rStyle w:val="Textoennegrita"/>
        </w:rPr>
      </w:pPr>
      <w:r>
        <w:rPr>
          <w:lang w:val="es-ES_tradnl"/>
        </w:rPr>
        <w:tab/>
      </w:r>
      <w:r>
        <w:rPr>
          <w:lang w:val="es-ES_tradnl"/>
        </w:rPr>
        <w:tab/>
      </w:r>
      <w:r w:rsidR="000C4FCB">
        <w:rPr>
          <w:lang w:val="es-ES_tradnl"/>
        </w:rPr>
        <w:tab/>
      </w:r>
      <w:r w:rsidR="000C4FCB">
        <w:rPr>
          <w:lang w:val="es-ES_tradnl"/>
        </w:rPr>
        <w:tab/>
      </w:r>
      <w:r w:rsidR="000C4FCB">
        <w:rPr>
          <w:lang w:val="es-ES_tradnl"/>
        </w:rPr>
        <w:tab/>
      </w:r>
      <w:r w:rsidR="00914633">
        <w:rPr>
          <w:rStyle w:val="Textoennegrita"/>
        </w:rPr>
        <w:t>Figura 2</w:t>
      </w:r>
      <w:r w:rsidRPr="0067676F">
        <w:rPr>
          <w:rStyle w:val="Textoennegrita"/>
        </w:rPr>
        <w:t>: Tres opciones de modelo relacional asociados a la clase Empleado.</w:t>
      </w:r>
    </w:p>
    <w:p w14:paraId="6FE87B09" w14:textId="7351EC88" w:rsidR="001472D6" w:rsidRDefault="001472D6" w:rsidP="007526F5">
      <w:pPr>
        <w:rPr>
          <w:lang w:val="es-ES_tradnl"/>
        </w:rPr>
      </w:pPr>
    </w:p>
    <w:p w14:paraId="538B27FD" w14:textId="7BD6CC48" w:rsidR="009768F1" w:rsidRPr="007526F5" w:rsidRDefault="009768F1" w:rsidP="009A1477">
      <w:pPr>
        <w:rPr>
          <w:lang w:val="es-ES_tradnl"/>
        </w:rPr>
      </w:pPr>
      <w:r>
        <w:rPr>
          <w:lang w:val="es-ES_tradnl"/>
        </w:rPr>
        <w:t>En el modelo (B), la fecha ha sido dividida en tres columnas distintas, día, mes y año, lo cual dificulta mucho el mapeo del atributo fecha al tener un formato distinto.</w:t>
      </w:r>
    </w:p>
    <w:p w14:paraId="2763C846" w14:textId="23E11250" w:rsidR="000E4807" w:rsidRDefault="009768F1" w:rsidP="009A1477">
      <w:pPr>
        <w:rPr>
          <w:lang w:val="es-ES_tradnl"/>
        </w:rPr>
      </w:pPr>
      <w:r w:rsidRPr="009768F1">
        <w:rPr>
          <w:lang w:val="es-ES_tradnl"/>
        </w:rPr>
        <w:t>En este caso el modelo (C) sería el más apropiado para la representación relacional de la clase Empleado, ya que el salario constituye una información sensible que, normalmente, se trata de manera separada al empleado en cuestión.</w:t>
      </w:r>
      <w:r>
        <w:rPr>
          <w:lang w:val="es-ES_tradnl"/>
        </w:rPr>
        <w:t xml:space="preserve"> Como se puede observar, el campo salario se almacena en una tabla separada, lo que permite restringir el acceso. </w:t>
      </w:r>
    </w:p>
    <w:p w14:paraId="687CEAC5" w14:textId="6F08CD47" w:rsidR="00B92974" w:rsidRDefault="009768F1" w:rsidP="009A1477">
      <w:pPr>
        <w:rPr>
          <w:lang w:val="es-ES_tradnl"/>
        </w:rPr>
      </w:pPr>
      <w:r>
        <w:rPr>
          <w:lang w:val="es-ES_tradnl"/>
        </w:rPr>
        <w:t>Se ha visto que incluso el mapeo de una única clase puede ser complicado, pero se debe recordar siempre que las necesidades de la base de datos priman ante las de la aplicación</w:t>
      </w:r>
      <w:r w:rsidR="00B92974">
        <w:rPr>
          <w:lang w:val="es-ES_tradnl"/>
        </w:rPr>
        <w:t xml:space="preserve">. </w:t>
      </w:r>
      <w:del w:id="335" w:author="BERMEJO SOLIS Alba" w:date="2018-11-21T11:38:00Z">
        <w:r w:rsidR="00B92974" w:rsidDel="00991E72">
          <w:rPr>
            <w:lang w:val="es-ES_tradnl"/>
          </w:rPr>
          <w:delText>El objetivo del modelo de objetos es adaptar y encontrar formas de trabajar con la base de datos sin dejar que el diseño físico sobrepase al modelo lógico de la aplicación.</w:delText>
        </w:r>
      </w:del>
    </w:p>
    <w:p w14:paraId="1CB9DD9C" w14:textId="77777777" w:rsidR="00B92974" w:rsidRDefault="00B92974" w:rsidP="00B92974">
      <w:pPr>
        <w:rPr>
          <w:lang w:val="es-ES_tradnl"/>
        </w:rPr>
      </w:pPr>
    </w:p>
    <w:p w14:paraId="3BDF22AE" w14:textId="74CF6C61" w:rsidR="00B92974" w:rsidRDefault="00B92974" w:rsidP="009A1477">
      <w:pPr>
        <w:pStyle w:val="Ttulo3"/>
        <w:rPr>
          <w:lang w:val="es-ES_tradnl"/>
        </w:rPr>
      </w:pPr>
      <w:bookmarkStart w:id="336" w:name="_Toc530726136"/>
      <w:r>
        <w:rPr>
          <w:lang w:val="es-ES_tradnl"/>
        </w:rPr>
        <w:t>Relaciones</w:t>
      </w:r>
      <w:bookmarkEnd w:id="336"/>
    </w:p>
    <w:p w14:paraId="6B9D8D2F" w14:textId="080B9E4B" w:rsidR="00B92974" w:rsidRDefault="00B92974" w:rsidP="00B92974">
      <w:pPr>
        <w:rPr>
          <w:lang w:val="es-ES_tradnl"/>
        </w:rPr>
      </w:pPr>
    </w:p>
    <w:p w14:paraId="1495E1BA" w14:textId="3406D397" w:rsidR="00B753A5" w:rsidRPr="00B92974" w:rsidRDefault="00B92974" w:rsidP="00B753A5">
      <w:pPr>
        <w:rPr>
          <w:lang w:val="es-ES_tradnl"/>
        </w:rPr>
      </w:pPr>
      <w:r>
        <w:rPr>
          <w:lang w:val="es-ES_tradnl"/>
        </w:rPr>
        <w:t xml:space="preserve">Los objetos rara vez existen de manera aislada, normalmente están asociados y dependen de otras clases de dominio. Por ejemplo, a la clase vista en el apartado anterior, Empleado, se le puede asociar una nueva clase, </w:t>
      </w:r>
      <w:del w:id="337" w:author="BERMEJO SOLIS Alba" w:date="2018-11-21T11:38:00Z">
        <w:r w:rsidDel="00991E72">
          <w:rPr>
            <w:lang w:val="es-ES_tradnl"/>
          </w:rPr>
          <w:delText>el</w:delText>
        </w:r>
      </w:del>
      <w:r>
        <w:rPr>
          <w:lang w:val="es-ES_tradnl"/>
        </w:rPr>
        <w:t xml:space="preserve"> Domicilio, por lo que un mismo Empleado puede tener como mucho una instancia. En este caso se dice que Empleado y Domicilio tienen una relación one-to-one (uno a uno), que se representa en </w:t>
      </w:r>
      <w:del w:id="338" w:author="BERMEJO SOLIS Alba" w:date="2018-11-21T11:49:00Z">
        <w:r w:rsidDel="0074046B">
          <w:rPr>
            <w:lang w:val="es-ES_tradnl"/>
          </w:rPr>
          <w:delText>el</w:delText>
        </w:r>
      </w:del>
      <w:ins w:id="339" w:author="BERMEJO SOLIS Alba" w:date="2018-11-21T11:49:00Z">
        <w:r w:rsidR="0074046B">
          <w:rPr>
            <w:lang w:val="es-ES_tradnl"/>
          </w:rPr>
          <w:t>un diagrama</w:t>
        </w:r>
      </w:ins>
      <w:r>
        <w:rPr>
          <w:lang w:val="es-ES_tradnl"/>
        </w:rPr>
        <w:t xml:space="preserve"> UML (Unified M</w:t>
      </w:r>
      <w:r w:rsidR="00B753A5">
        <w:rPr>
          <w:lang w:val="es-ES_tradnl"/>
        </w:rPr>
        <w:t>odeling Language) con 0..1. La F</w:t>
      </w:r>
      <w:r w:rsidR="00914633">
        <w:rPr>
          <w:lang w:val="es-ES_tradnl"/>
        </w:rPr>
        <w:t>igura 3</w:t>
      </w:r>
      <w:r>
        <w:rPr>
          <w:lang w:val="es-ES_tradnl"/>
        </w:rPr>
        <w:t xml:space="preserve"> ilustra esta relación. </w:t>
      </w:r>
    </w:p>
    <w:p w14:paraId="2763CB21" w14:textId="35484D9B" w:rsidR="00A65F81" w:rsidRPr="00B92974" w:rsidRDefault="00A65F81" w:rsidP="00B753A5">
      <w:pPr>
        <w:pStyle w:val="Prrafodelista"/>
        <w:ind w:left="1247"/>
        <w:rPr>
          <w:lang w:val="es-ES_tradnl"/>
        </w:rPr>
      </w:pPr>
    </w:p>
    <w:p w14:paraId="2763CB22" w14:textId="57E878B0" w:rsidR="00A65F81" w:rsidRPr="007E7140" w:rsidRDefault="00A65F81" w:rsidP="00A65F81"/>
    <w:p w14:paraId="2763CB23" w14:textId="7E261EC4" w:rsidR="00A65F81" w:rsidRPr="007E7140" w:rsidRDefault="00A65F81" w:rsidP="00A65F81"/>
    <w:p w14:paraId="2763CB24" w14:textId="02631CF8" w:rsidR="00A65F81" w:rsidRPr="007E7140" w:rsidRDefault="0067676F" w:rsidP="00A65F81">
      <w:r>
        <w:rPr>
          <w:noProof/>
          <w:lang w:val="es-ES" w:eastAsia="es-ES"/>
        </w:rPr>
        <w:lastRenderedPageBreak/>
        <w:drawing>
          <wp:anchor distT="0" distB="0" distL="114300" distR="114300" simplePos="0" relativeHeight="251719680" behindDoc="0" locked="0" layoutInCell="1" allowOverlap="1" wp14:anchorId="56AD071C" wp14:editId="3AFF1827">
            <wp:simplePos x="0" y="0"/>
            <wp:positionH relativeFrom="page">
              <wp:posOffset>2314575</wp:posOffset>
            </wp:positionH>
            <wp:positionV relativeFrom="paragraph">
              <wp:posOffset>12065</wp:posOffset>
            </wp:positionV>
            <wp:extent cx="2903220" cy="816610"/>
            <wp:effectExtent l="0" t="0" r="0" b="254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939" t="11765" r="14404" b="16806"/>
                    <a:stretch/>
                  </pic:blipFill>
                  <pic:spPr bwMode="auto">
                    <a:xfrm>
                      <a:off x="0" y="0"/>
                      <a:ext cx="2903220" cy="816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763CB25" w14:textId="55EE435E" w:rsidR="00A65F81" w:rsidRPr="007E7140" w:rsidRDefault="00A65F81" w:rsidP="00A65F81"/>
    <w:p w14:paraId="0632190A" w14:textId="6A335D83" w:rsidR="00166FE9" w:rsidRDefault="00166FE9" w:rsidP="00166FE9">
      <w:pPr>
        <w:ind w:left="0"/>
        <w:rPr>
          <w:lang w:val="es-ES_tradnl"/>
        </w:rPr>
      </w:pPr>
    </w:p>
    <w:p w14:paraId="7D3118DA" w14:textId="545E6613" w:rsidR="0067676F" w:rsidRDefault="0067676F" w:rsidP="00B753A5">
      <w:pPr>
        <w:ind w:left="1978"/>
        <w:rPr>
          <w:lang w:val="es-ES_tradnl"/>
        </w:rPr>
      </w:pPr>
    </w:p>
    <w:p w14:paraId="0F62ACA8" w14:textId="452C200A" w:rsidR="00B753A5" w:rsidRPr="0067676F" w:rsidRDefault="00914633" w:rsidP="00B753A5">
      <w:pPr>
        <w:ind w:left="1978"/>
        <w:rPr>
          <w:rStyle w:val="Textoennegrita"/>
        </w:rPr>
      </w:pPr>
      <w:r>
        <w:rPr>
          <w:rStyle w:val="Textoennegrita"/>
        </w:rPr>
        <w:t>Figura 3</w:t>
      </w:r>
      <w:r w:rsidR="00B753A5" w:rsidRPr="0067676F">
        <w:rPr>
          <w:rStyle w:val="Textoennegrita"/>
        </w:rPr>
        <w:t>: Esquema de la relación entre Empleado y Domicilio</w:t>
      </w:r>
    </w:p>
    <w:p w14:paraId="234D8C6B" w14:textId="77777777" w:rsidR="0067676F" w:rsidRDefault="0067676F" w:rsidP="00B753A5">
      <w:pPr>
        <w:ind w:left="1978"/>
        <w:rPr>
          <w:lang w:val="es-ES_tradnl"/>
        </w:rPr>
      </w:pPr>
    </w:p>
    <w:p w14:paraId="1370AD77" w14:textId="1938AAB3" w:rsidR="00B753A5" w:rsidRDefault="00B753A5" w:rsidP="00B753A5">
      <w:pPr>
        <w:rPr>
          <w:lang w:val="es-ES_tradnl"/>
        </w:rPr>
      </w:pPr>
      <w:r>
        <w:rPr>
          <w:lang w:val="es-ES_tradnl"/>
        </w:rPr>
        <w:t xml:space="preserve">Al igual que en la sección anterior, en este caso también tenemos varias posibilidades para el esquema de base de datos, </w:t>
      </w:r>
      <w:r w:rsidR="00914633">
        <w:rPr>
          <w:lang w:val="es-ES_tradnl"/>
        </w:rPr>
        <w:t>como se muestra en la Figura 4</w:t>
      </w:r>
      <w:r>
        <w:rPr>
          <w:lang w:val="es-ES_tradnl"/>
        </w:rPr>
        <w:t>.</w:t>
      </w:r>
    </w:p>
    <w:p w14:paraId="45CA8BF6" w14:textId="77777777" w:rsidR="00B753A5" w:rsidRDefault="00B753A5" w:rsidP="00B753A5">
      <w:pPr>
        <w:rPr>
          <w:lang w:val="es-ES_tradnl"/>
        </w:rPr>
      </w:pPr>
    </w:p>
    <w:p w14:paraId="6221292E" w14:textId="03504005" w:rsidR="00B753A5" w:rsidRDefault="00B753A5" w:rsidP="00B753A5">
      <w:pPr>
        <w:rPr>
          <w:lang w:val="es-ES_tradnl"/>
        </w:rPr>
      </w:pPr>
      <w:r>
        <w:rPr>
          <w:lang w:val="es-ES_tradnl"/>
        </w:rPr>
        <w:t xml:space="preserve">El elemento esencial en torno al cual se construye la relación es la primary key. </w:t>
      </w:r>
      <w:r w:rsidR="00713F5F">
        <w:rPr>
          <w:lang w:val="es-ES_tradnl"/>
        </w:rPr>
        <w:t>Para relacionar ambas tablas es necesario que ambas tengan una primary key, por lo que se le añade un id a Domicilio que actuará como primary key y, por tanto, se deberá adaptar el mapeo de alguna manera.</w:t>
      </w:r>
    </w:p>
    <w:p w14:paraId="0298E8B8" w14:textId="21DD9A77" w:rsidR="00713F5F" w:rsidRDefault="00713F5F" w:rsidP="00B753A5">
      <w:pPr>
        <w:rPr>
          <w:lang w:val="es-ES_tradnl"/>
        </w:rPr>
      </w:pPr>
      <w:r>
        <w:rPr>
          <w:lang w:val="es-ES_tradnl"/>
        </w:rPr>
        <w:t>En el esquema (A) se muestra el mapeo ideal para la relación, introduciendo en la tabla Empleado la primary key de Domicilio, que actúa como foreign key, de manera que se puede</w:t>
      </w:r>
      <w:ins w:id="340" w:author="BERMEJO SOLIS Alba" w:date="2018-11-21T11:39:00Z">
        <w:r w:rsidR="00991E72">
          <w:rPr>
            <w:lang w:val="es-ES_tradnl"/>
          </w:rPr>
          <w:t xml:space="preserve"> especificar</w:t>
        </w:r>
      </w:ins>
      <w:del w:id="341" w:author="BERMEJO SOLIS Alba" w:date="2018-11-21T11:39:00Z">
        <w:r w:rsidDel="00991E72">
          <w:rPr>
            <w:lang w:val="es-ES_tradnl"/>
          </w:rPr>
          <w:delText xml:space="preserve"> introducir</w:delText>
        </w:r>
      </w:del>
      <w:r>
        <w:rPr>
          <w:lang w:val="es-ES_tradnl"/>
        </w:rPr>
        <w:t xml:space="preserve"> </w:t>
      </w:r>
      <w:ins w:id="342" w:author="BERMEJO SOLIS Alba" w:date="2018-11-21T11:50:00Z">
        <w:r w:rsidR="0074046B">
          <w:rPr>
            <w:lang w:val="es-ES_tradnl"/>
          </w:rPr>
          <w:t>el</w:t>
        </w:r>
      </w:ins>
      <w:del w:id="343" w:author="BERMEJO SOLIS Alba" w:date="2018-11-21T11:50:00Z">
        <w:r w:rsidDel="0074046B">
          <w:rPr>
            <w:lang w:val="es-ES_tradnl"/>
          </w:rPr>
          <w:delText>la</w:delText>
        </w:r>
      </w:del>
      <w:r>
        <w:rPr>
          <w:lang w:val="es-ES_tradnl"/>
        </w:rPr>
        <w:t xml:space="preserve"> id del Domicilio al introducir un registro en la tabla Empleado. </w:t>
      </w:r>
    </w:p>
    <w:p w14:paraId="12EF91BA" w14:textId="694C2B47" w:rsidR="00B753A5" w:rsidRDefault="00713F5F" w:rsidP="00713F5F">
      <w:pPr>
        <w:rPr>
          <w:lang w:val="es-ES_tradnl"/>
        </w:rPr>
      </w:pPr>
      <w:r>
        <w:rPr>
          <w:lang w:val="es-ES_tradnl"/>
        </w:rPr>
        <w:t xml:space="preserve">En cuanto al esquema (B), aunque muy similar al (A), es mucho más complejo, ya que en el modelo de dominio </w:t>
      </w:r>
      <w:ins w:id="344" w:author="BERMEJO SOLIS Alba" w:date="2018-11-21T11:52:00Z">
        <w:r w:rsidR="0074046B">
          <w:rPr>
            <w:lang w:val="es-ES_tradnl"/>
          </w:rPr>
          <w:t xml:space="preserve">una instancia de </w:t>
        </w:r>
      </w:ins>
      <w:del w:id="345" w:author="BERMEJO SOLIS Alba" w:date="2018-11-21T11:52:00Z">
        <w:r w:rsidDel="0074046B">
          <w:rPr>
            <w:lang w:val="es-ES_tradnl"/>
          </w:rPr>
          <w:delText xml:space="preserve">el </w:delText>
        </w:r>
      </w:del>
      <w:r>
        <w:rPr>
          <w:lang w:val="es-ES_tradnl"/>
        </w:rPr>
        <w:t xml:space="preserve">Domicilio no </w:t>
      </w:r>
      <w:ins w:id="346" w:author="BERMEJO SOLIS Alba" w:date="2018-11-21T11:52:00Z">
        <w:r w:rsidR="0074046B">
          <w:rPr>
            <w:lang w:val="es-ES_tradnl"/>
          </w:rPr>
          <w:t>tiene una referencia a una instancia de Empleado</w:t>
        </w:r>
      </w:ins>
      <w:del w:id="347" w:author="BERMEJO SOLIS Alba" w:date="2018-11-21T11:52:00Z">
        <w:r w:rsidDel="0074046B">
          <w:rPr>
            <w:lang w:val="es-ES_tradnl"/>
          </w:rPr>
          <w:delText>contiene una instancia de la tabla Empleado</w:delText>
        </w:r>
      </w:del>
      <w:r>
        <w:rPr>
          <w:lang w:val="es-ES_tradnl"/>
        </w:rPr>
        <w:t>. El mapeo objeto-relacional debe tener en cuenta este desajuste entre la clase de dominio y la tabla o se deberá añadir una referencia al empleado para cada</w:t>
      </w:r>
      <w:ins w:id="348" w:author="BERMEJO SOLIS Alba" w:date="2018-11-21T11:40:00Z">
        <w:r w:rsidR="00991E72">
          <w:rPr>
            <w:lang w:val="es-ES_tradnl"/>
          </w:rPr>
          <w:t xml:space="preserve"> domicilio</w:t>
        </w:r>
      </w:ins>
      <w:del w:id="349" w:author="BERMEJO SOLIS Alba" w:date="2018-11-21T11:40:00Z">
        <w:r w:rsidDel="00991E72">
          <w:rPr>
            <w:lang w:val="es-ES_tradnl"/>
          </w:rPr>
          <w:delText xml:space="preserve"> dirección</w:delText>
        </w:r>
      </w:del>
      <w:r>
        <w:rPr>
          <w:lang w:val="es-ES_tradnl"/>
        </w:rPr>
        <w:t>.</w:t>
      </w:r>
    </w:p>
    <w:p w14:paraId="1DC7E614" w14:textId="6524E2B6" w:rsidR="001472D6" w:rsidRDefault="001472D6" w:rsidP="00713F5F">
      <w:pPr>
        <w:rPr>
          <w:lang w:val="es-ES_tradnl"/>
        </w:rPr>
      </w:pPr>
    </w:p>
    <w:p w14:paraId="6C92F684" w14:textId="7C240344" w:rsidR="001472D6" w:rsidRDefault="001472D6" w:rsidP="001472D6">
      <w:pPr>
        <w:tabs>
          <w:tab w:val="left" w:pos="2790"/>
        </w:tabs>
        <w:rPr>
          <w:lang w:val="es-ES_tradnl"/>
        </w:rPr>
      </w:pPr>
      <w:r>
        <w:rPr>
          <w:lang w:val="es-ES_tradnl"/>
        </w:rPr>
        <w:t xml:space="preserve">Para complicar más las cosas, el esquema (C) introduce una tabla de unión entre Empleado y Domicilio en la que se almacenan las </w:t>
      </w:r>
      <w:ins w:id="350" w:author="BERMEJO SOLIS Alba" w:date="2018-11-21T11:54:00Z">
        <w:r w:rsidR="0074046B">
          <w:rPr>
            <w:lang w:val="es-ES_tradnl"/>
          </w:rPr>
          <w:t xml:space="preserve">combinaciones (Empleado/Direccion) de </w:t>
        </w:r>
      </w:ins>
      <w:r>
        <w:rPr>
          <w:lang w:val="es-ES_tradnl"/>
        </w:rPr>
        <w:t xml:space="preserve">foreign keys de cada </w:t>
      </w:r>
      <w:del w:id="351" w:author="BERMEJO SOLIS Alba" w:date="2018-11-21T11:57:00Z">
        <w:r w:rsidDel="002C3D98">
          <w:rPr>
            <w:lang w:val="es-ES_tradnl"/>
          </w:rPr>
          <w:delText>uno</w:delText>
        </w:r>
      </w:del>
      <w:ins w:id="352" w:author="BERMEJO SOLIS Alba" w:date="2018-11-21T11:57:00Z">
        <w:r w:rsidR="002C3D98">
          <w:rPr>
            <w:lang w:val="es-ES_tradnl"/>
          </w:rPr>
          <w:t>tabla</w:t>
        </w:r>
      </w:ins>
      <w:r>
        <w:rPr>
          <w:lang w:val="es-ES_tradnl"/>
        </w:rPr>
        <w:t xml:space="preserve">. </w:t>
      </w:r>
      <w:ins w:id="353" w:author="BERMEJO SOLIS Alba" w:date="2018-11-21T11:54:00Z">
        <w:r w:rsidR="0074046B">
          <w:rPr>
            <w:lang w:val="es-ES_tradnl"/>
          </w:rPr>
          <w:t xml:space="preserve">Con este diseño en </w:t>
        </w:r>
      </w:ins>
      <w:del w:id="354" w:author="BERMEJO SOLIS Alba" w:date="2018-11-21T11:55:00Z">
        <w:r w:rsidDel="0074046B">
          <w:rPr>
            <w:lang w:val="es-ES_tradnl"/>
          </w:rPr>
          <w:delText xml:space="preserve">De esta manera </w:delText>
        </w:r>
      </w:del>
      <w:r>
        <w:rPr>
          <w:lang w:val="es-ES_tradnl"/>
        </w:rPr>
        <w:t xml:space="preserve">cada operación </w:t>
      </w:r>
      <w:ins w:id="355" w:author="BERMEJO SOLIS Alba" w:date="2018-11-21T11:55:00Z">
        <w:r w:rsidR="0074046B">
          <w:rPr>
            <w:lang w:val="es-ES_tradnl"/>
          </w:rPr>
          <w:t>que se haga contra</w:t>
        </w:r>
      </w:ins>
      <w:del w:id="356" w:author="BERMEJO SOLIS Alba" w:date="2018-11-21T11:55:00Z">
        <w:r w:rsidDel="0074046B">
          <w:rPr>
            <w:lang w:val="es-ES_tradnl"/>
          </w:rPr>
          <w:delText>en</w:delText>
        </w:r>
      </w:del>
      <w:r>
        <w:rPr>
          <w:lang w:val="es-ES_tradnl"/>
        </w:rPr>
        <w:t xml:space="preserve"> la base de datos que involucre a ambas tablas </w:t>
      </w:r>
      <w:ins w:id="357" w:author="BERMEJO SOLIS Alba" w:date="2018-11-21T11:57:00Z">
        <w:r w:rsidR="002C3D98">
          <w:rPr>
            <w:lang w:val="es-ES_tradnl"/>
          </w:rPr>
          <w:t xml:space="preserve">se </w:t>
        </w:r>
      </w:ins>
      <w:r>
        <w:rPr>
          <w:lang w:val="es-ES_tradnl"/>
        </w:rPr>
        <w:t xml:space="preserve">debe </w:t>
      </w:r>
      <w:ins w:id="358" w:author="BERMEJO SOLIS Alba" w:date="2018-11-21T11:55:00Z">
        <w:r w:rsidR="0074046B">
          <w:rPr>
            <w:lang w:val="es-ES_tradnl"/>
          </w:rPr>
          <w:t xml:space="preserve">de ir a buscar la información en esa </w:t>
        </w:r>
      </w:ins>
      <w:del w:id="359" w:author="BERMEJO SOLIS Alba" w:date="2018-11-21T11:55:00Z">
        <w:r w:rsidDel="0074046B">
          <w:rPr>
            <w:lang w:val="es-ES_tradnl"/>
          </w:rPr>
          <w:delText xml:space="preserve">pasar obligatoriamente por la </w:delText>
        </w:r>
      </w:del>
      <w:r>
        <w:rPr>
          <w:lang w:val="es-ES_tradnl"/>
        </w:rPr>
        <w:t xml:space="preserve">tabla de unión. Se podría </w:t>
      </w:r>
      <w:ins w:id="360" w:author="BERMEJO SOLIS Alba" w:date="2018-11-21T11:55:00Z">
        <w:r w:rsidR="0074046B">
          <w:rPr>
            <w:lang w:val="es-ES_tradnl"/>
          </w:rPr>
          <w:t xml:space="preserve">modificar el modelo de dominio incluyendo una clase </w:t>
        </w:r>
      </w:ins>
      <w:del w:id="361" w:author="BERMEJO SOLIS Alba" w:date="2018-11-21T11:55:00Z">
        <w:r w:rsidDel="0074046B">
          <w:rPr>
            <w:lang w:val="es-ES_tradnl"/>
          </w:rPr>
          <w:delText xml:space="preserve">añadir una clase </w:delText>
        </w:r>
      </w:del>
      <w:r>
        <w:rPr>
          <w:lang w:val="es-ES_tradnl"/>
        </w:rPr>
        <w:t xml:space="preserve">de asociación Empleado-Domicilio </w:t>
      </w:r>
      <w:del w:id="362" w:author="BERMEJO SOLIS Alba" w:date="2018-11-21T11:56:00Z">
        <w:r w:rsidDel="0074046B">
          <w:rPr>
            <w:lang w:val="es-ES_tradnl"/>
          </w:rPr>
          <w:delText>en el modelo de dominio para compensar el cambio en el modelo relacional, pero sería innecesario.</w:delText>
        </w:r>
      </w:del>
      <w:ins w:id="363" w:author="BERMEJO SOLIS Alba" w:date="2018-11-21T11:56:00Z">
        <w:r w:rsidR="0074046B">
          <w:rPr>
            <w:lang w:val="es-ES_tradnl"/>
          </w:rPr>
          <w:t>pero no es la solución intuitiva para modelar la relación entre la clase Empleado y la clase dirección.</w:t>
        </w:r>
      </w:ins>
      <w:del w:id="364" w:author="BERMEJO SOLIS Alba" w:date="2018-11-21T11:56:00Z">
        <w:r w:rsidDel="0074046B">
          <w:rPr>
            <w:lang w:val="es-ES_tradnl"/>
          </w:rPr>
          <w:delText xml:space="preserve"> </w:delText>
        </w:r>
      </w:del>
    </w:p>
    <w:p w14:paraId="531A4053" w14:textId="77777777" w:rsidR="001472D6" w:rsidRDefault="001472D6" w:rsidP="00713F5F">
      <w:pPr>
        <w:rPr>
          <w:lang w:val="es-ES_tradnl"/>
        </w:rPr>
      </w:pPr>
    </w:p>
    <w:p w14:paraId="5FE1BB61" w14:textId="704A316B" w:rsidR="00B753A5" w:rsidRDefault="00B753A5" w:rsidP="00B753A5">
      <w:pPr>
        <w:rPr>
          <w:lang w:val="es-ES_tradnl"/>
        </w:rPr>
      </w:pPr>
    </w:p>
    <w:p w14:paraId="118C73EE" w14:textId="77777777" w:rsidR="00B753A5" w:rsidRPr="00B753A5" w:rsidRDefault="00B753A5" w:rsidP="00B753A5">
      <w:pPr>
        <w:rPr>
          <w:lang w:val="es-ES_tradnl"/>
        </w:rPr>
      </w:pPr>
    </w:p>
    <w:p w14:paraId="6D482DAB" w14:textId="3F9A5001" w:rsidR="00B753A5" w:rsidRPr="00B753A5" w:rsidRDefault="00B753A5" w:rsidP="00B753A5">
      <w:pPr>
        <w:rPr>
          <w:lang w:val="es-ES_tradnl"/>
        </w:rPr>
      </w:pPr>
    </w:p>
    <w:p w14:paraId="5D80BA00" w14:textId="7B721322" w:rsidR="00B753A5" w:rsidRPr="00B753A5" w:rsidRDefault="00B753A5" w:rsidP="00B753A5">
      <w:pPr>
        <w:rPr>
          <w:lang w:val="es-ES_tradnl"/>
        </w:rPr>
      </w:pPr>
    </w:p>
    <w:p w14:paraId="14BED740" w14:textId="504593F6" w:rsidR="00B753A5" w:rsidRPr="00B753A5" w:rsidRDefault="00B753A5" w:rsidP="00B753A5">
      <w:pPr>
        <w:rPr>
          <w:lang w:val="es-ES_tradnl"/>
        </w:rPr>
      </w:pPr>
    </w:p>
    <w:p w14:paraId="57EC4C75" w14:textId="77777777" w:rsidR="00B753A5" w:rsidRPr="00B753A5" w:rsidRDefault="00B753A5" w:rsidP="00B753A5">
      <w:pPr>
        <w:rPr>
          <w:lang w:val="es-ES_tradnl"/>
        </w:rPr>
      </w:pPr>
    </w:p>
    <w:p w14:paraId="33AEA9A5" w14:textId="1B88B290" w:rsidR="00B753A5" w:rsidRPr="00B753A5" w:rsidRDefault="000C4FCB" w:rsidP="000C4FCB">
      <w:pPr>
        <w:ind w:left="0"/>
        <w:rPr>
          <w:lang w:val="es-ES_tradnl"/>
        </w:rPr>
      </w:pPr>
      <w:r>
        <w:rPr>
          <w:rFonts w:ascii="Arial" w:hAnsi="Arial"/>
          <w:b/>
          <w:bCs/>
          <w:noProof/>
          <w:lang w:val="es-ES" w:eastAsia="es-ES"/>
        </w:rPr>
        <w:lastRenderedPageBreak/>
        <mc:AlternateContent>
          <mc:Choice Requires="wpg">
            <w:drawing>
              <wp:anchor distT="0" distB="0" distL="114300" distR="114300" simplePos="0" relativeHeight="251734016" behindDoc="0" locked="0" layoutInCell="1" allowOverlap="1" wp14:anchorId="687632CB" wp14:editId="48EBC85C">
                <wp:simplePos x="0" y="0"/>
                <wp:positionH relativeFrom="column">
                  <wp:posOffset>232410</wp:posOffset>
                </wp:positionH>
                <wp:positionV relativeFrom="paragraph">
                  <wp:posOffset>0</wp:posOffset>
                </wp:positionV>
                <wp:extent cx="5857875" cy="5191125"/>
                <wp:effectExtent l="0" t="0" r="9525" b="9525"/>
                <wp:wrapSquare wrapText="bothSides"/>
                <wp:docPr id="49" name="Grupo 49"/>
                <wp:cNvGraphicFramePr/>
                <a:graphic xmlns:a="http://schemas.openxmlformats.org/drawingml/2006/main">
                  <a:graphicData uri="http://schemas.microsoft.com/office/word/2010/wordprocessingGroup">
                    <wpg:wgp>
                      <wpg:cNvGrpSpPr/>
                      <wpg:grpSpPr>
                        <a:xfrm>
                          <a:off x="0" y="0"/>
                          <a:ext cx="5857875" cy="5191125"/>
                          <a:chOff x="0" y="0"/>
                          <a:chExt cx="5857875" cy="5191125"/>
                        </a:xfrm>
                      </wpg:grpSpPr>
                      <pic:pic xmlns:pic="http://schemas.openxmlformats.org/drawingml/2006/picture">
                        <pic:nvPicPr>
                          <pic:cNvPr id="42" name="Imagen 42"/>
                          <pic:cNvPicPr>
                            <a:picLocks noChangeAspect="1"/>
                          </pic:cNvPicPr>
                        </pic:nvPicPr>
                        <pic:blipFill rotWithShape="1">
                          <a:blip r:embed="rId14">
                            <a:extLst>
                              <a:ext uri="{28A0092B-C50C-407E-A947-70E740481C1C}">
                                <a14:useLocalDpi xmlns:a14="http://schemas.microsoft.com/office/drawing/2010/main" val="0"/>
                              </a:ext>
                            </a:extLst>
                          </a:blip>
                          <a:srcRect l="2681" t="2924" r="3753" b="3508"/>
                          <a:stretch/>
                        </pic:blipFill>
                        <pic:spPr bwMode="auto">
                          <a:xfrm>
                            <a:off x="1171575" y="0"/>
                            <a:ext cx="3324225" cy="15240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4" name="Imagen 44"/>
                          <pic:cNvPicPr>
                            <a:picLocks noChangeAspect="1"/>
                          </pic:cNvPicPr>
                        </pic:nvPicPr>
                        <pic:blipFill rotWithShape="1">
                          <a:blip r:embed="rId15">
                            <a:extLst>
                              <a:ext uri="{28A0092B-C50C-407E-A947-70E740481C1C}">
                                <a14:useLocalDpi xmlns:a14="http://schemas.microsoft.com/office/drawing/2010/main" val="0"/>
                              </a:ext>
                            </a:extLst>
                          </a:blip>
                          <a:srcRect l="5794" t="6451" r="6297" b="8756"/>
                          <a:stretch/>
                        </pic:blipFill>
                        <pic:spPr bwMode="auto">
                          <a:xfrm>
                            <a:off x="1162050" y="1657350"/>
                            <a:ext cx="3324225" cy="17526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6" name="Imagen 46"/>
                          <pic:cNvPicPr>
                            <a:picLocks noChangeAspect="1"/>
                          </pic:cNvPicPr>
                        </pic:nvPicPr>
                        <pic:blipFill rotWithShape="1">
                          <a:blip r:embed="rId16">
                            <a:extLst>
                              <a:ext uri="{28A0092B-C50C-407E-A947-70E740481C1C}">
                                <a14:useLocalDpi xmlns:a14="http://schemas.microsoft.com/office/drawing/2010/main" val="0"/>
                              </a:ext>
                            </a:extLst>
                          </a:blip>
                          <a:srcRect l="2473" t="6863" r="2473" b="8333"/>
                          <a:stretch/>
                        </pic:blipFill>
                        <pic:spPr bwMode="auto">
                          <a:xfrm>
                            <a:off x="0" y="3543300"/>
                            <a:ext cx="5857875" cy="1647825"/>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50F420AA" id="Grupo 49" o:spid="_x0000_s1026" style="position:absolute;margin-left:18.3pt;margin-top:0;width:461.25pt;height:408.75pt;z-index:251734016" coordsize="58578,51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2" o:spid="_x0000_s1027" type="#_x0000_t75" style="position:absolute;left:11715;width:33243;height:15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">
                  <v:imagedata r:id="rId18" o:title="" croptop="1916f" cropbottom="2299f" cropleft="1757f" cropright="2460f"/>
                  <v:path arrowok="t"/>
                </v:shape>
                <v:shape id="Imagen 44" o:spid="_x0000_s1028" type="#_x0000_t75" style="position:absolute;left:11620;top:16573;width:33242;height:17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">
                  <v:imagedata r:id="rId19" o:title="" croptop="4228f" cropbottom="5738f" cropleft="3797f" cropright="4127f"/>
                  <v:path arrowok="t"/>
                </v:shape>
                <v:shape id="Imagen 46" o:spid="_x0000_s1029" type="#_x0000_t75" style="position:absolute;top:35433;width:58578;height:16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">
                  <v:imagedata r:id="rId20" o:title="" croptop="4498f" cropbottom="5461f" cropleft="1621f" cropright="1621f"/>
                  <v:path arrowok="t"/>
                </v:shape>
                <w10:wrap type="square"/>
              </v:group>
            </w:pict>
          </mc:Fallback>
        </mc:AlternateContent>
      </w:r>
    </w:p>
    <w:p w14:paraId="5F6CA48B" w14:textId="52B103C9" w:rsidR="00713F5F" w:rsidRPr="0084008A" w:rsidRDefault="00914633" w:rsidP="0084008A">
      <w:pPr>
        <w:rPr>
          <w:rFonts w:ascii="Arial" w:hAnsi="Arial"/>
          <w:b/>
          <w:bCs/>
          <w:lang w:val="es-ES_tradnl"/>
        </w:rPr>
      </w:pPr>
      <w:r>
        <w:rPr>
          <w:rStyle w:val="Textoennegrita"/>
        </w:rPr>
        <w:t>Figura 4</w:t>
      </w:r>
      <w:r w:rsidR="00B753A5" w:rsidRPr="00016EFD">
        <w:rPr>
          <w:rStyle w:val="Textoennegrita"/>
        </w:rPr>
        <w:t xml:space="preserve">:  Tres </w:t>
      </w:r>
      <w:r w:rsidR="007E6166">
        <w:rPr>
          <w:rStyle w:val="Textoennegrita"/>
        </w:rPr>
        <w:t>posibilidades</w:t>
      </w:r>
      <w:r w:rsidR="00B753A5" w:rsidRPr="00016EFD">
        <w:rPr>
          <w:rStyle w:val="Textoennegrita"/>
        </w:rPr>
        <w:t xml:space="preserve"> para la representación en base de datos de </w:t>
      </w:r>
      <w:r w:rsidR="0084008A">
        <w:rPr>
          <w:rStyle w:val="Textoennegrita"/>
        </w:rPr>
        <w:t>la relación Empleado-Domicilio</w:t>
      </w:r>
    </w:p>
    <w:p w14:paraId="31B25E8F" w14:textId="77777777" w:rsidR="00864B70" w:rsidRDefault="00864B70" w:rsidP="001472D6">
      <w:pPr>
        <w:tabs>
          <w:tab w:val="left" w:pos="2790"/>
        </w:tabs>
        <w:rPr>
          <w:lang w:val="es-ES_tradnl"/>
        </w:rPr>
      </w:pPr>
    </w:p>
    <w:p w14:paraId="5B4E4F50" w14:textId="103A8FFC" w:rsidR="00617456" w:rsidRDefault="00617456" w:rsidP="001472D6">
      <w:pPr>
        <w:tabs>
          <w:tab w:val="left" w:pos="2790"/>
        </w:tabs>
        <w:rPr>
          <w:lang w:val="es-ES_tradnl"/>
        </w:rPr>
      </w:pPr>
      <w:r>
        <w:rPr>
          <w:lang w:val="es-ES_tradnl"/>
        </w:rPr>
        <w:t xml:space="preserve">Las relaciones presentan un desafío en el mapeo objeto-relacional. En esta introducción se ha cubierto solo las relaciones one-to-one y aun así se han podido observar </w:t>
      </w:r>
      <w:ins w:id="365" w:author="BERMEJO SOLIS Alba" w:date="2018-11-21T11:58:00Z">
        <w:r w:rsidR="002C3D98">
          <w:rPr>
            <w:lang w:val="es-ES_tradnl"/>
          </w:rPr>
          <w:t>que existen maneras diferentes de diseñar una base de datos para almacenar la información de un modelo de dominio</w:t>
        </w:r>
      </w:ins>
      <w:ins w:id="366" w:author="BERMEJO SOLIS Alba" w:date="2018-11-21T11:59:00Z">
        <w:r w:rsidR="002C3D98">
          <w:rPr>
            <w:lang w:val="es-ES_tradnl"/>
          </w:rPr>
          <w:t xml:space="preserve"> que pueden complicar más o menos el mapeo entre el modelo relacional (tablas, relaciones) y el modelo de dominio (clases)</w:t>
        </w:r>
      </w:ins>
      <w:del w:id="367" w:author="BERMEJO SOLIS Alba" w:date="2018-11-21T11:59:00Z">
        <w:r w:rsidDel="002C3D98">
          <w:rPr>
            <w:lang w:val="es-ES_tradnl"/>
          </w:rPr>
          <w:delText>los distintos problemas que surgen a la hora de enlazar el modelo de dominio con el modelo en base de datos, la necesidad de las primary keys y la posibilidad de introducir clases o relaciones</w:delText>
        </w:r>
        <w:r w:rsidR="001472D6" w:rsidDel="002C3D98">
          <w:rPr>
            <w:lang w:val="es-ES_tradnl"/>
          </w:rPr>
          <w:delText xml:space="preserve"> intermedias.</w:delText>
        </w:r>
      </w:del>
      <w:ins w:id="368" w:author="BERMEJO SOLIS Alba" w:date="2018-11-21T11:59:00Z">
        <w:r w:rsidR="002C3D98">
          <w:rPr>
            <w:lang w:val="es-ES_tradnl"/>
          </w:rPr>
          <w:t>.</w:t>
        </w:r>
      </w:ins>
    </w:p>
    <w:p w14:paraId="1E7FA096" w14:textId="600E693A" w:rsidR="007E6166" w:rsidRDefault="007E6166">
      <w:pPr>
        <w:spacing w:before="0" w:line="240" w:lineRule="auto"/>
        <w:ind w:left="0"/>
        <w:jc w:val="left"/>
        <w:rPr>
          <w:rFonts w:ascii="Century Gothic" w:hAnsi="Century Gothic"/>
          <w:kern w:val="28"/>
          <w:sz w:val="24"/>
          <w:szCs w:val="24"/>
          <w:lang w:val="es-ES_tradnl"/>
        </w:rPr>
      </w:pPr>
      <w:r>
        <w:rPr>
          <w:lang w:val="es-ES_tradnl"/>
        </w:rPr>
        <w:br w:type="page"/>
      </w:r>
    </w:p>
    <w:p w14:paraId="49678004" w14:textId="318A377E" w:rsidR="00617456" w:rsidRDefault="00617456" w:rsidP="009A1477">
      <w:pPr>
        <w:pStyle w:val="Ttulo3"/>
        <w:rPr>
          <w:lang w:val="es-ES_tradnl"/>
        </w:rPr>
      </w:pPr>
      <w:bookmarkStart w:id="369" w:name="_Toc530726137"/>
      <w:r>
        <w:rPr>
          <w:lang w:val="es-ES_tradnl"/>
        </w:rPr>
        <w:lastRenderedPageBreak/>
        <w:t>Herencia</w:t>
      </w:r>
      <w:bookmarkEnd w:id="369"/>
    </w:p>
    <w:p w14:paraId="523921FE" w14:textId="5B85EA49" w:rsidR="00617456" w:rsidRDefault="00617456" w:rsidP="00B753A5">
      <w:pPr>
        <w:tabs>
          <w:tab w:val="left" w:pos="2790"/>
        </w:tabs>
        <w:rPr>
          <w:lang w:val="es-ES_tradnl"/>
        </w:rPr>
      </w:pPr>
      <w:r>
        <w:rPr>
          <w:lang w:val="es-ES_tradnl"/>
        </w:rPr>
        <w:t>La herencia es la manera natural de expresar relaciones generales entre clases similares y permite introducir el polimorfismo en la aplicación. Retomando el ejemplo visto anteriormente de la clase Empleado, se puede pensar en una empresa que necesite distinguir entre em</w:t>
      </w:r>
      <w:r w:rsidR="00BB5084">
        <w:rPr>
          <w:lang w:val="es-ES_tradnl"/>
        </w:rPr>
        <w:t>pleados a tiempo completo y a tiempo parcial, que difieren únicamente en el tipo de salario. Esto supone una buena oportunidad para ilustrar el concepto de herencia</w:t>
      </w:r>
      <w:ins w:id="370" w:author="BERMEJO SOLIS Alba" w:date="2018-11-21T12:00:00Z">
        <w:r w:rsidR="002C3D98">
          <w:rPr>
            <w:lang w:val="es-ES_tradnl"/>
          </w:rPr>
          <w:t>. En java</w:t>
        </w:r>
      </w:ins>
      <w:ins w:id="371" w:author="BERMEJO SOLIS Alba" w:date="2018-11-21T12:02:00Z">
        <w:r w:rsidR="002C3D98">
          <w:rPr>
            <w:lang w:val="es-ES_tradnl"/>
          </w:rPr>
          <w:t>,</w:t>
        </w:r>
      </w:ins>
      <w:ins w:id="372" w:author="BERMEJO SOLIS Alba" w:date="2018-11-21T12:00:00Z">
        <w:r w:rsidR="002C3D98">
          <w:rPr>
            <w:lang w:val="es-ES_tradnl"/>
          </w:rPr>
          <w:t xml:space="preserve"> para trabajar con objetos de tipo empleado</w:t>
        </w:r>
      </w:ins>
      <w:ins w:id="373" w:author="BERMEJO SOLIS Alba" w:date="2018-11-21T12:02:00Z">
        <w:r w:rsidR="002C3D98">
          <w:rPr>
            <w:lang w:val="es-ES_tradnl"/>
          </w:rPr>
          <w:t>,</w:t>
        </w:r>
      </w:ins>
      <w:ins w:id="374" w:author="BERMEJO SOLIS Alba" w:date="2018-11-21T12:00:00Z">
        <w:r w:rsidR="002C3D98">
          <w:rPr>
            <w:lang w:val="es-ES_tradnl"/>
          </w:rPr>
          <w:t xml:space="preserve"> </w:t>
        </w:r>
      </w:ins>
      <w:ins w:id="375" w:author="BERMEJO SOLIS Alba" w:date="2018-11-21T12:01:00Z">
        <w:r w:rsidR="002C3D98">
          <w:rPr>
            <w:lang w:val="es-ES_tradnl"/>
          </w:rPr>
          <w:t xml:space="preserve">se </w:t>
        </w:r>
      </w:ins>
      <w:del w:id="376" w:author="BERMEJO SOLIS Alba" w:date="2018-11-21T12:00:00Z">
        <w:r w:rsidR="00BB5084" w:rsidDel="002C3D98">
          <w:rPr>
            <w:lang w:val="es-ES_tradnl"/>
          </w:rPr>
          <w:delText xml:space="preserve">, </w:delText>
        </w:r>
      </w:del>
      <w:r w:rsidR="00BB5084">
        <w:rPr>
          <w:lang w:val="es-ES_tradnl"/>
        </w:rPr>
        <w:t>crea</w:t>
      </w:r>
      <w:ins w:id="377" w:author="BERMEJO SOLIS Alba" w:date="2018-11-21T12:01:00Z">
        <w:r w:rsidR="002C3D98">
          <w:rPr>
            <w:lang w:val="es-ES_tradnl"/>
          </w:rPr>
          <w:t>ría</w:t>
        </w:r>
      </w:ins>
      <w:del w:id="378" w:author="BERMEJO SOLIS Alba" w:date="2018-11-21T12:01:00Z">
        <w:r w:rsidR="00BB5084" w:rsidDel="002C3D98">
          <w:rPr>
            <w:lang w:val="es-ES_tradnl"/>
          </w:rPr>
          <w:delText>ndo</w:delText>
        </w:r>
      </w:del>
      <w:r w:rsidR="00BB5084">
        <w:rPr>
          <w:lang w:val="es-ES_tradnl"/>
        </w:rPr>
        <w:t xml:space="preserve"> </w:t>
      </w:r>
      <w:ins w:id="379" w:author="BERMEJO SOLIS Alba" w:date="2018-11-21T12:01:00Z">
        <w:r w:rsidR="002C3D98">
          <w:rPr>
            <w:lang w:val="es-ES_tradnl"/>
          </w:rPr>
          <w:t xml:space="preserve">una clase Empleado que almacenaría los atributos comunes y </w:t>
        </w:r>
      </w:ins>
      <w:r w:rsidR="00BB5084">
        <w:rPr>
          <w:lang w:val="es-ES_tradnl"/>
        </w:rPr>
        <w:t xml:space="preserve">dos subclases </w:t>
      </w:r>
      <w:ins w:id="380" w:author="BERMEJO SOLIS Alba" w:date="2018-11-21T12:01:00Z">
        <w:r w:rsidR="002C3D98">
          <w:rPr>
            <w:lang w:val="es-ES_tradnl"/>
          </w:rPr>
          <w:t>(</w:t>
        </w:r>
      </w:ins>
      <w:ins w:id="381" w:author="BERMEJO SOLIS Alba" w:date="2018-11-21T12:02:00Z">
        <w:r w:rsidR="002C3D98">
          <w:rPr>
            <w:lang w:val="es-ES_tradnl"/>
          </w:rPr>
          <w:t>Empleado</w:t>
        </w:r>
      </w:ins>
      <w:ins w:id="382" w:author="BERMEJO SOLIS Alba" w:date="2018-11-21T12:01:00Z">
        <w:r w:rsidR="002C3D98">
          <w:rPr>
            <w:lang w:val="es-ES_tradnl"/>
          </w:rPr>
          <w:t>Tiempo</w:t>
        </w:r>
      </w:ins>
      <w:ins w:id="383" w:author="BERMEJO SOLIS Alba" w:date="2018-11-21T12:02:00Z">
        <w:r w:rsidR="002C3D98">
          <w:rPr>
            <w:lang w:val="es-ES_tradnl"/>
          </w:rPr>
          <w:t>C</w:t>
        </w:r>
      </w:ins>
      <w:ins w:id="384" w:author="BERMEJO SOLIS Alba" w:date="2018-11-21T12:01:00Z">
        <w:r w:rsidR="002C3D98">
          <w:rPr>
            <w:lang w:val="es-ES_tradnl"/>
          </w:rPr>
          <w:t xml:space="preserve">ompleto y </w:t>
        </w:r>
      </w:ins>
      <w:ins w:id="385" w:author="BERMEJO SOLIS Alba" w:date="2018-11-21T12:02:00Z">
        <w:r w:rsidR="002C3D98">
          <w:rPr>
            <w:lang w:val="es-ES_tradnl"/>
          </w:rPr>
          <w:t>EmpleadoTiempoParcial</w:t>
        </w:r>
      </w:ins>
      <w:ins w:id="386" w:author="BERMEJO SOLIS Alba" w:date="2018-11-21T12:01:00Z">
        <w:r w:rsidR="002C3D98">
          <w:rPr>
            <w:lang w:val="es-ES_tradnl"/>
          </w:rPr>
          <w:t xml:space="preserve">) </w:t>
        </w:r>
      </w:ins>
      <w:del w:id="387" w:author="BERMEJO SOLIS Alba" w:date="2018-11-21T12:01:00Z">
        <w:r w:rsidR="00BB5084" w:rsidDel="002C3D98">
          <w:rPr>
            <w:lang w:val="es-ES_tradnl"/>
          </w:rPr>
          <w:delText xml:space="preserve">de la clase Empleado </w:delText>
        </w:r>
      </w:del>
      <w:r w:rsidR="00BB5084">
        <w:rPr>
          <w:lang w:val="es-ES_tradnl"/>
        </w:rPr>
        <w:t>que almacen</w:t>
      </w:r>
      <w:ins w:id="388" w:author="BERMEJO SOLIS Alba" w:date="2018-11-21T12:01:00Z">
        <w:r w:rsidR="002C3D98">
          <w:rPr>
            <w:lang w:val="es-ES_tradnl"/>
          </w:rPr>
          <w:t xml:space="preserve">arían </w:t>
        </w:r>
      </w:ins>
      <w:ins w:id="389" w:author="BERMEJO SOLIS Alba" w:date="2018-11-21T12:02:00Z">
        <w:r w:rsidR="002C3D98">
          <w:rPr>
            <w:lang w:val="es-ES_tradnl"/>
          </w:rPr>
          <w:t>los atributos específicos de cada una, es decir el salario o la tasa diar</w:t>
        </w:r>
      </w:ins>
      <w:ins w:id="390" w:author="BERMEJO SOLIS Alba" w:date="2018-11-21T12:03:00Z">
        <w:r w:rsidR="002C3D98">
          <w:rPr>
            <w:lang w:val="es-ES_tradnl"/>
          </w:rPr>
          <w:t>ia</w:t>
        </w:r>
      </w:ins>
      <w:del w:id="391" w:author="BERMEJO SOLIS Alba" w:date="2018-11-21T12:01:00Z">
        <w:r w:rsidR="00BB5084" w:rsidDel="002C3D98">
          <w:rPr>
            <w:lang w:val="es-ES_tradnl"/>
          </w:rPr>
          <w:delText>en</w:delText>
        </w:r>
      </w:del>
      <w:del w:id="392" w:author="BERMEJO SOLIS Alba" w:date="2018-11-21T12:02:00Z">
        <w:r w:rsidR="00BB5084" w:rsidDel="002C3D98">
          <w:rPr>
            <w:lang w:val="es-ES_tradnl"/>
          </w:rPr>
          <w:delText xml:space="preserve"> el atributo salario</w:delText>
        </w:r>
      </w:del>
      <w:r w:rsidR="00BB5084">
        <w:rPr>
          <w:lang w:val="es-ES_tradnl"/>
        </w:rPr>
        <w:t>, co</w:t>
      </w:r>
      <w:r w:rsidR="00914633">
        <w:rPr>
          <w:lang w:val="es-ES_tradnl"/>
        </w:rPr>
        <w:t>mo se puede ver en la Figura 5</w:t>
      </w:r>
      <w:r w:rsidR="00BB5084">
        <w:rPr>
          <w:lang w:val="es-ES_tradnl"/>
        </w:rPr>
        <w:t>.</w:t>
      </w:r>
      <w:ins w:id="393" w:author="BERMEJO SOLIS Alba" w:date="2018-11-21T12:03:00Z">
        <w:r w:rsidR="002C3D98">
          <w:rPr>
            <w:lang w:val="es-ES_tradnl"/>
          </w:rPr>
          <w:t xml:space="preserve"> En estas </w:t>
        </w:r>
      </w:ins>
      <w:r w:rsidR="009A2B62">
        <w:rPr>
          <w:lang w:val="es-ES_tradnl"/>
        </w:rPr>
        <w:t>subclases,</w:t>
      </w:r>
      <w:ins w:id="394" w:author="BERMEJO SOLIS Alba" w:date="2018-11-21T12:03:00Z">
        <w:r w:rsidR="002C3D98">
          <w:rPr>
            <w:lang w:val="es-ES_tradnl"/>
          </w:rPr>
          <w:t xml:space="preserve"> además, se definirían las operaciones específicas de esa clase, como podría ser cambiar el salario, </w:t>
        </w:r>
      </w:ins>
    </w:p>
    <w:p w14:paraId="7BE66095" w14:textId="696B09F5" w:rsidR="00BB5084" w:rsidRDefault="00864B70" w:rsidP="00B753A5">
      <w:pPr>
        <w:tabs>
          <w:tab w:val="left" w:pos="2790"/>
        </w:tabs>
        <w:rPr>
          <w:lang w:val="es-ES_tradnl"/>
        </w:rPr>
      </w:pPr>
      <w:r>
        <w:rPr>
          <w:noProof/>
          <w:lang w:val="es-ES" w:eastAsia="es-ES"/>
        </w:rPr>
        <w:drawing>
          <wp:anchor distT="0" distB="0" distL="114300" distR="114300" simplePos="0" relativeHeight="251735040" behindDoc="0" locked="0" layoutInCell="1" allowOverlap="1" wp14:anchorId="0E0617AC" wp14:editId="641883C4">
            <wp:simplePos x="0" y="0"/>
            <wp:positionH relativeFrom="column">
              <wp:posOffset>1527810</wp:posOffset>
            </wp:positionH>
            <wp:positionV relativeFrom="paragraph">
              <wp:posOffset>215900</wp:posOffset>
            </wp:positionV>
            <wp:extent cx="3257550" cy="1876425"/>
            <wp:effectExtent l="0" t="0" r="0" b="9525"/>
            <wp:wrapSquare wrapText="bothSides"/>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l="2541" t="8413" r="10569" b="12661"/>
                    <a:stretch/>
                  </pic:blipFill>
                  <pic:spPr bwMode="auto">
                    <a:xfrm>
                      <a:off x="0" y="0"/>
                      <a:ext cx="3257550" cy="1876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431CE4" w14:textId="7044756F" w:rsidR="00BB5084" w:rsidRPr="00BB5084" w:rsidRDefault="00BB5084" w:rsidP="00BB5084">
      <w:pPr>
        <w:rPr>
          <w:lang w:val="es-ES_tradnl"/>
        </w:rPr>
      </w:pPr>
    </w:p>
    <w:p w14:paraId="57B0E4F4" w14:textId="77777777" w:rsidR="00BB5084" w:rsidRPr="00BB5084" w:rsidRDefault="00BB5084" w:rsidP="00BB5084">
      <w:pPr>
        <w:rPr>
          <w:lang w:val="es-ES_tradnl"/>
        </w:rPr>
      </w:pPr>
    </w:p>
    <w:p w14:paraId="6036A428" w14:textId="77777777" w:rsidR="00BB5084" w:rsidRPr="00BB5084" w:rsidRDefault="00BB5084" w:rsidP="00BB5084">
      <w:pPr>
        <w:rPr>
          <w:lang w:val="es-ES_tradnl"/>
        </w:rPr>
      </w:pPr>
    </w:p>
    <w:p w14:paraId="7BECDF72" w14:textId="77777777" w:rsidR="00BB5084" w:rsidRPr="00BB5084" w:rsidRDefault="00BB5084" w:rsidP="00BB5084">
      <w:pPr>
        <w:rPr>
          <w:lang w:val="es-ES_tradnl"/>
        </w:rPr>
      </w:pPr>
    </w:p>
    <w:p w14:paraId="7B389248" w14:textId="77777777" w:rsidR="00BB5084" w:rsidRPr="00BB5084" w:rsidRDefault="00BB5084" w:rsidP="00BB5084">
      <w:pPr>
        <w:rPr>
          <w:lang w:val="es-ES_tradnl"/>
        </w:rPr>
      </w:pPr>
    </w:p>
    <w:p w14:paraId="6C03BE56" w14:textId="77777777" w:rsidR="00BB5084" w:rsidRPr="00BB5084" w:rsidRDefault="00BB5084" w:rsidP="00BB5084">
      <w:pPr>
        <w:rPr>
          <w:lang w:val="es-ES_tradnl"/>
        </w:rPr>
      </w:pPr>
    </w:p>
    <w:p w14:paraId="1D2046C0" w14:textId="77777777" w:rsidR="00BB5084" w:rsidRPr="00BB5084" w:rsidRDefault="00BB5084" w:rsidP="00BB5084">
      <w:pPr>
        <w:rPr>
          <w:lang w:val="es-ES_tradnl"/>
        </w:rPr>
      </w:pPr>
    </w:p>
    <w:p w14:paraId="2AF1C424" w14:textId="6C5D715D" w:rsidR="00166FE9" w:rsidRDefault="00166FE9" w:rsidP="00166FE9">
      <w:pPr>
        <w:tabs>
          <w:tab w:val="left" w:pos="2625"/>
        </w:tabs>
        <w:ind w:left="0"/>
        <w:rPr>
          <w:lang w:val="es-ES_tradnl"/>
        </w:rPr>
      </w:pPr>
    </w:p>
    <w:p w14:paraId="3BAB1525" w14:textId="77777777" w:rsidR="00864B70" w:rsidRDefault="00864B70" w:rsidP="00BB5084">
      <w:pPr>
        <w:tabs>
          <w:tab w:val="left" w:pos="2625"/>
        </w:tabs>
        <w:rPr>
          <w:lang w:val="es-ES_tradnl"/>
        </w:rPr>
      </w:pPr>
    </w:p>
    <w:p w14:paraId="4D12E7CC" w14:textId="028B69AD" w:rsidR="00BB5084" w:rsidRPr="00864B70" w:rsidRDefault="00914633" w:rsidP="00BB5084">
      <w:pPr>
        <w:tabs>
          <w:tab w:val="left" w:pos="2625"/>
        </w:tabs>
        <w:rPr>
          <w:rStyle w:val="Textoennegrita"/>
        </w:rPr>
      </w:pPr>
      <w:r>
        <w:rPr>
          <w:rStyle w:val="Textoennegrita"/>
        </w:rPr>
        <w:t>Figura 5</w:t>
      </w:r>
      <w:r w:rsidR="00BB5084" w:rsidRPr="00864B70">
        <w:rPr>
          <w:rStyle w:val="Textoennegrita"/>
        </w:rPr>
        <w:t>: Relación de herencia entre la clase Empleado y las subclases Empleado</w:t>
      </w:r>
      <w:del w:id="395" w:author="BERMEJO SOLIS Alba" w:date="2018-11-21T12:06:00Z">
        <w:r w:rsidR="00BB5084" w:rsidRPr="00864B70" w:rsidDel="002C3D98">
          <w:rPr>
            <w:rStyle w:val="Textoennegrita"/>
          </w:rPr>
          <w:delText xml:space="preserve"> </w:delText>
        </w:r>
      </w:del>
      <w:ins w:id="396" w:author="BERMEJO SOLIS Alba" w:date="2018-11-21T12:06:00Z">
        <w:r w:rsidR="002C3D98" w:rsidRPr="00864B70">
          <w:rPr>
            <w:rStyle w:val="Textoennegrita"/>
          </w:rPr>
          <w:t>T</w:t>
        </w:r>
      </w:ins>
      <w:del w:id="397" w:author="BERMEJO SOLIS Alba" w:date="2018-11-21T12:06:00Z">
        <w:r w:rsidR="00BB5084" w:rsidRPr="00864B70" w:rsidDel="002C3D98">
          <w:rPr>
            <w:rStyle w:val="Textoennegrita"/>
          </w:rPr>
          <w:delText>a t</w:delText>
        </w:r>
      </w:del>
      <w:r w:rsidR="00BB5084" w:rsidRPr="00864B70">
        <w:rPr>
          <w:rStyle w:val="Textoennegrita"/>
        </w:rPr>
        <w:t>iempo</w:t>
      </w:r>
      <w:ins w:id="398" w:author="BERMEJO SOLIS Alba" w:date="2018-11-21T12:06:00Z">
        <w:r w:rsidR="002C3D98" w:rsidRPr="00864B70">
          <w:rPr>
            <w:rStyle w:val="Textoennegrita"/>
          </w:rPr>
          <w:t>C</w:t>
        </w:r>
      </w:ins>
      <w:del w:id="399" w:author="BERMEJO SOLIS Alba" w:date="2018-11-21T12:06:00Z">
        <w:r w:rsidR="00BB5084" w:rsidRPr="00864B70" w:rsidDel="002C3D98">
          <w:rPr>
            <w:rStyle w:val="Textoennegrita"/>
          </w:rPr>
          <w:delText xml:space="preserve"> c</w:delText>
        </w:r>
      </w:del>
      <w:r w:rsidR="00BB5084" w:rsidRPr="00864B70">
        <w:rPr>
          <w:rStyle w:val="Textoennegrita"/>
        </w:rPr>
        <w:t>ompleto y Empleado</w:t>
      </w:r>
      <w:del w:id="400" w:author="BERMEJO SOLIS Alba" w:date="2018-11-21T12:06:00Z">
        <w:r w:rsidR="00BB5084" w:rsidRPr="00864B70" w:rsidDel="002C3D98">
          <w:rPr>
            <w:rStyle w:val="Textoennegrita"/>
          </w:rPr>
          <w:delText xml:space="preserve"> a </w:delText>
        </w:r>
      </w:del>
      <w:ins w:id="401" w:author="BERMEJO SOLIS Alba" w:date="2018-11-21T12:06:00Z">
        <w:r w:rsidR="002C3D98" w:rsidRPr="00864B70">
          <w:rPr>
            <w:rStyle w:val="Textoennegrita"/>
          </w:rPr>
          <w:t>T</w:t>
        </w:r>
      </w:ins>
      <w:del w:id="402" w:author="BERMEJO SOLIS Alba" w:date="2018-11-21T12:06:00Z">
        <w:r w:rsidR="00BB5084" w:rsidRPr="00864B70" w:rsidDel="002C3D98">
          <w:rPr>
            <w:rStyle w:val="Textoennegrita"/>
          </w:rPr>
          <w:delText>t</w:delText>
        </w:r>
      </w:del>
      <w:r w:rsidR="00BB5084" w:rsidRPr="00864B70">
        <w:rPr>
          <w:rStyle w:val="Textoennegrita"/>
        </w:rPr>
        <w:t>iempo</w:t>
      </w:r>
      <w:ins w:id="403" w:author="BERMEJO SOLIS Alba" w:date="2018-11-21T12:06:00Z">
        <w:r w:rsidR="002C3D98" w:rsidRPr="00864B70">
          <w:rPr>
            <w:rStyle w:val="Textoennegrita"/>
          </w:rPr>
          <w:t>P</w:t>
        </w:r>
      </w:ins>
      <w:del w:id="404" w:author="BERMEJO SOLIS Alba" w:date="2018-11-21T12:06:00Z">
        <w:r w:rsidR="00BB5084" w:rsidRPr="00864B70" w:rsidDel="002C3D98">
          <w:rPr>
            <w:rStyle w:val="Textoennegrita"/>
          </w:rPr>
          <w:delText xml:space="preserve"> p</w:delText>
        </w:r>
      </w:del>
      <w:r w:rsidR="0084008A">
        <w:rPr>
          <w:rStyle w:val="Textoennegrita"/>
        </w:rPr>
        <w:t>arcial</w:t>
      </w:r>
    </w:p>
    <w:p w14:paraId="0254D5CE" w14:textId="26F0B728" w:rsidR="00BB5084" w:rsidRDefault="00BB5084" w:rsidP="00BB5084">
      <w:pPr>
        <w:tabs>
          <w:tab w:val="left" w:pos="2625"/>
        </w:tabs>
        <w:rPr>
          <w:lang w:val="es-ES_tradnl"/>
        </w:rPr>
      </w:pPr>
    </w:p>
    <w:p w14:paraId="7BAF40B6" w14:textId="578E170E" w:rsidR="00BB5084" w:rsidRDefault="00BB5084" w:rsidP="00BB5084">
      <w:pPr>
        <w:tabs>
          <w:tab w:val="left" w:pos="2625"/>
        </w:tabs>
        <w:rPr>
          <w:lang w:val="es-ES_tradnl"/>
        </w:rPr>
      </w:pPr>
      <w:del w:id="405" w:author="BERMEJO SOLIS Alba" w:date="2018-11-21T11:41:00Z">
        <w:r w:rsidDel="00991E72">
          <w:rPr>
            <w:lang w:val="es-ES_tradnl"/>
          </w:rPr>
          <w:delText>La herencia presenta un auténtico problema en el mapeo O-R</w:delText>
        </w:r>
      </w:del>
      <w:r w:rsidR="00914633">
        <w:rPr>
          <w:lang w:val="es-ES_tradnl"/>
        </w:rPr>
        <w:t>En la Figura 6</w:t>
      </w:r>
      <w:r>
        <w:rPr>
          <w:lang w:val="es-ES_tradnl"/>
        </w:rPr>
        <w:t xml:space="preserve"> se muestran de nuevo tres posibles esquemas para la persistencia en base de datos.</w:t>
      </w:r>
    </w:p>
    <w:p w14:paraId="3173D2C3" w14:textId="425DAA7C" w:rsidR="00BB5084" w:rsidRDefault="00BB5084" w:rsidP="00BB5084">
      <w:pPr>
        <w:tabs>
          <w:tab w:val="left" w:pos="2625"/>
        </w:tabs>
        <w:rPr>
          <w:lang w:val="es-ES_tradnl"/>
        </w:rPr>
      </w:pPr>
      <w:r>
        <w:rPr>
          <w:lang w:val="es-ES_tradnl"/>
        </w:rPr>
        <w:t xml:space="preserve">Podría decirse que la solución más sencilla para el mapeo de una estructura de herencia en base de datos sería poner todos los datos necesarios para cada clase, incluyendo la clase madre Empleado, en tablas separadas, como ilustra el esquema (A). En este caso las tablas no tienen ninguna relación entre ellas, </w:t>
      </w:r>
      <w:del w:id="406" w:author="BERMEJO SOLIS Alba" w:date="2018-11-21T11:42:00Z">
        <w:r w:rsidDel="00991E72">
          <w:rPr>
            <w:lang w:val="es-ES_tradnl"/>
          </w:rPr>
          <w:delText xml:space="preserve">siendo cada una independiente de la otra, </w:delText>
        </w:r>
      </w:del>
      <w:r>
        <w:rPr>
          <w:lang w:val="es-ES_tradnl"/>
        </w:rPr>
        <w:t>lo que</w:t>
      </w:r>
      <w:ins w:id="407" w:author="BERMEJO SOLIS Alba" w:date="2018-11-21T11:43:00Z">
        <w:r w:rsidR="00991E72">
          <w:rPr>
            <w:lang w:val="es-ES_tradnl"/>
          </w:rPr>
          <w:t xml:space="preserve"> supone</w:t>
        </w:r>
      </w:ins>
      <w:r>
        <w:rPr>
          <w:lang w:val="es-ES_tradnl"/>
        </w:rPr>
        <w:t xml:space="preserve"> </w:t>
      </w:r>
      <w:del w:id="408" w:author="BERMEJO SOLIS Alba" w:date="2018-11-21T11:43:00Z">
        <w:r w:rsidDel="00991E72">
          <w:rPr>
            <w:lang w:val="es-ES_tradnl"/>
          </w:rPr>
          <w:delText>i</w:delText>
        </w:r>
      </w:del>
      <w:del w:id="409" w:author="BERMEJO SOLIS Alba" w:date="2018-11-21T11:42:00Z">
        <w:r w:rsidDel="00991E72">
          <w:rPr>
            <w:lang w:val="es-ES_tradnl"/>
          </w:rPr>
          <w:delText>mplica</w:delText>
        </w:r>
      </w:del>
      <w:r>
        <w:rPr>
          <w:lang w:val="es-ES_tradnl"/>
        </w:rPr>
        <w:t xml:space="preserve"> que las consultas que impliquen a ambas serán mucho más complejas para el usuario.</w:t>
      </w:r>
    </w:p>
    <w:p w14:paraId="71DB2479" w14:textId="5D6028CF" w:rsidR="00BB5084" w:rsidRDefault="00BB5084" w:rsidP="00BB5084">
      <w:pPr>
        <w:tabs>
          <w:tab w:val="left" w:pos="2625"/>
        </w:tabs>
        <w:rPr>
          <w:lang w:val="es-ES_tradnl"/>
        </w:rPr>
      </w:pPr>
    </w:p>
    <w:p w14:paraId="4D0A8010" w14:textId="0F5BA9F1" w:rsidR="00BB5084" w:rsidRDefault="00BB5084" w:rsidP="00BB5084">
      <w:pPr>
        <w:tabs>
          <w:tab w:val="left" w:pos="2625"/>
        </w:tabs>
        <w:rPr>
          <w:lang w:val="es-ES_tradnl"/>
        </w:rPr>
      </w:pPr>
      <w:r>
        <w:rPr>
          <w:lang w:val="es-ES_tradnl"/>
        </w:rPr>
        <w:t xml:space="preserve">Una solución más eficiente, aunque desnormalizada, </w:t>
      </w:r>
      <w:r w:rsidR="00F123D2">
        <w:rPr>
          <w:lang w:val="es-ES_tradnl"/>
        </w:rPr>
        <w:t>se ilustra en el esquema (B), en el que todos los datos necesarios para cada clase se sitúan en una única tabla, lo que simplificaría enormemente las consultas. En este caso se introduce un nuevo parámetro “tipo” que indica si el empleado es a tiempo parcial o completo, lo cual implicaría cambiar el modelo de dominio para interpretar la información aportada por cada</w:t>
      </w:r>
      <w:ins w:id="410" w:author="BERMEJO SOLIS Alba" w:date="2018-11-21T11:43:00Z">
        <w:r w:rsidR="00991E72">
          <w:rPr>
            <w:lang w:val="es-ES_tradnl"/>
          </w:rPr>
          <w:t xml:space="preserve"> registro</w:t>
        </w:r>
      </w:ins>
      <w:r w:rsidR="00F123D2">
        <w:rPr>
          <w:lang w:val="es-ES_tradnl"/>
        </w:rPr>
        <w:t xml:space="preserve"> </w:t>
      </w:r>
      <w:del w:id="411" w:author="BERMEJO SOLIS Alba" w:date="2018-11-21T11:43:00Z">
        <w:r w:rsidR="00F123D2" w:rsidDel="00991E72">
          <w:rPr>
            <w:lang w:val="es-ES_tradnl"/>
          </w:rPr>
          <w:delText>archivo</w:delText>
        </w:r>
      </w:del>
      <w:r w:rsidR="00F123D2">
        <w:rPr>
          <w:lang w:val="es-ES_tradnl"/>
        </w:rPr>
        <w:t xml:space="preserve"> en la tabla. </w:t>
      </w:r>
    </w:p>
    <w:p w14:paraId="45132E58" w14:textId="7C9F0162" w:rsidR="00F123D2" w:rsidRDefault="00F123D2" w:rsidP="00BB5084">
      <w:pPr>
        <w:tabs>
          <w:tab w:val="left" w:pos="2625"/>
        </w:tabs>
        <w:rPr>
          <w:lang w:val="es-ES_tradnl"/>
        </w:rPr>
      </w:pPr>
    </w:p>
    <w:p w14:paraId="7B04FBA4" w14:textId="7A5ACD5A" w:rsidR="00F123D2" w:rsidRDefault="00F123D2" w:rsidP="00BB5084">
      <w:pPr>
        <w:tabs>
          <w:tab w:val="left" w:pos="2625"/>
        </w:tabs>
        <w:rPr>
          <w:lang w:val="es-ES_tradnl"/>
        </w:rPr>
      </w:pPr>
      <w:r>
        <w:rPr>
          <w:lang w:val="es-ES_tradnl"/>
        </w:rPr>
        <w:lastRenderedPageBreak/>
        <w:t>El esquema (C) lleva esto un paso más allá y normaliza los datos en tablas separad</w:t>
      </w:r>
      <w:ins w:id="412" w:author="BERMEJO SOLIS Alba" w:date="2018-11-21T11:43:00Z">
        <w:r w:rsidR="00991E72">
          <w:rPr>
            <w:lang w:val="es-ES_tradnl"/>
          </w:rPr>
          <w:t>a</w:t>
        </w:r>
      </w:ins>
      <w:del w:id="413" w:author="BERMEJO SOLIS Alba" w:date="2018-11-21T11:43:00Z">
        <w:r w:rsidDel="00991E72">
          <w:rPr>
            <w:lang w:val="es-ES_tradnl"/>
          </w:rPr>
          <w:delText>o</w:delText>
        </w:r>
      </w:del>
      <w:r>
        <w:rPr>
          <w:lang w:val="es-ES_tradnl"/>
        </w:rPr>
        <w:t>s para cada tipo de empleado. Al contrario que en el esquema (A), estas tablas están relacionadas por una tabla EMP que reúne los datos comunes a ambas. Puede parecer algo excesivo introducir una tabla nueva por una única columna de datos extra, pero este método simplifica las consultas a realizar con ambas tablas y presenta los datos de manera lógica.</w:t>
      </w:r>
    </w:p>
    <w:p w14:paraId="2107B32C" w14:textId="1D382208" w:rsidR="0084008A" w:rsidRPr="00BB5084" w:rsidRDefault="0084008A" w:rsidP="0084008A">
      <w:pPr>
        <w:tabs>
          <w:tab w:val="left" w:pos="2625"/>
        </w:tabs>
        <w:rPr>
          <w:lang w:val="es-ES_tradnl"/>
        </w:rPr>
      </w:pPr>
      <w:r>
        <w:rPr>
          <w:noProof/>
          <w:lang w:val="es-ES" w:eastAsia="es-ES"/>
        </w:rPr>
        <mc:AlternateContent>
          <mc:Choice Requires="wpg">
            <w:drawing>
              <wp:anchor distT="0" distB="0" distL="114300" distR="114300" simplePos="0" relativeHeight="251740160" behindDoc="0" locked="0" layoutInCell="1" allowOverlap="1" wp14:anchorId="6D9AB6DC" wp14:editId="446152C4">
                <wp:simplePos x="0" y="0"/>
                <wp:positionH relativeFrom="column">
                  <wp:posOffset>108585</wp:posOffset>
                </wp:positionH>
                <wp:positionV relativeFrom="paragraph">
                  <wp:posOffset>40640</wp:posOffset>
                </wp:positionV>
                <wp:extent cx="6115050" cy="4819650"/>
                <wp:effectExtent l="0" t="0" r="0" b="0"/>
                <wp:wrapSquare wrapText="bothSides"/>
                <wp:docPr id="56" name="Grupo 56"/>
                <wp:cNvGraphicFramePr/>
                <a:graphic xmlns:a="http://schemas.openxmlformats.org/drawingml/2006/main">
                  <a:graphicData uri="http://schemas.microsoft.com/office/word/2010/wordprocessingGroup">
                    <wpg:wgp>
                      <wpg:cNvGrpSpPr/>
                      <wpg:grpSpPr>
                        <a:xfrm>
                          <a:off x="0" y="0"/>
                          <a:ext cx="6115050" cy="4819650"/>
                          <a:chOff x="0" y="0"/>
                          <a:chExt cx="6115050" cy="4819650"/>
                        </a:xfrm>
                      </wpg:grpSpPr>
                      <wpg:grpSp>
                        <wpg:cNvPr id="54" name="Grupo 54"/>
                        <wpg:cNvGrpSpPr/>
                        <wpg:grpSpPr>
                          <a:xfrm>
                            <a:off x="504825" y="0"/>
                            <a:ext cx="5105400" cy="3209925"/>
                            <a:chOff x="0" y="0"/>
                            <a:chExt cx="5105400" cy="3209925"/>
                          </a:xfrm>
                        </wpg:grpSpPr>
                        <pic:pic xmlns:pic="http://schemas.openxmlformats.org/drawingml/2006/picture">
                          <pic:nvPicPr>
                            <pic:cNvPr id="51" name="Imagen 51"/>
                            <pic:cNvPicPr>
                              <a:picLocks noChangeAspect="1"/>
                            </pic:cNvPicPr>
                          </pic:nvPicPr>
                          <pic:blipFill rotWithShape="1">
                            <a:blip r:embed="rId22">
                              <a:extLst>
                                <a:ext uri="{28A0092B-C50C-407E-A947-70E740481C1C}">
                                  <a14:useLocalDpi xmlns:a14="http://schemas.microsoft.com/office/drawing/2010/main" val="0"/>
                                </a:ext>
                              </a:extLst>
                            </a:blip>
                            <a:srcRect l="5289" t="3315" r="8814" b="20442"/>
                            <a:stretch/>
                          </pic:blipFill>
                          <pic:spPr bwMode="auto">
                            <a:xfrm>
                              <a:off x="0" y="0"/>
                              <a:ext cx="5105400" cy="13144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3" name="Imagen 53"/>
                            <pic:cNvPicPr>
                              <a:picLocks noChangeAspect="1"/>
                            </pic:cNvPicPr>
                          </pic:nvPicPr>
                          <pic:blipFill rotWithShape="1">
                            <a:blip r:embed="rId23">
                              <a:extLst>
                                <a:ext uri="{28A0092B-C50C-407E-A947-70E740481C1C}">
                                  <a14:useLocalDpi xmlns:a14="http://schemas.microsoft.com/office/drawing/2010/main" val="0"/>
                                </a:ext>
                              </a:extLst>
                            </a:blip>
                            <a:srcRect l="15625" t="2916" r="27083" b="17084"/>
                            <a:stretch/>
                          </pic:blipFill>
                          <pic:spPr bwMode="auto">
                            <a:xfrm>
                              <a:off x="1924050" y="1381125"/>
                              <a:ext cx="1257300" cy="1828800"/>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55" name="Imagen 55"/>
                          <pic:cNvPicPr>
                            <a:picLocks noChangeAspect="1"/>
                          </pic:cNvPicPr>
                        </pic:nvPicPr>
                        <pic:blipFill rotWithShape="1">
                          <a:blip r:embed="rId24">
                            <a:extLst>
                              <a:ext uri="{28A0092B-C50C-407E-A947-70E740481C1C}">
                                <a14:useLocalDpi xmlns:a14="http://schemas.microsoft.com/office/drawing/2010/main" val="0"/>
                              </a:ext>
                            </a:extLst>
                          </a:blip>
                          <a:srcRect l="1203" t="8791" r="2256" b="8791"/>
                          <a:stretch/>
                        </pic:blipFill>
                        <pic:spPr bwMode="auto">
                          <a:xfrm>
                            <a:off x="0" y="3390900"/>
                            <a:ext cx="6115050" cy="142875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55690942" id="Grupo 56" o:spid="_x0000_s1026" style="position:absolute;margin-left:8.55pt;margin-top:3.2pt;width:481.5pt;height:379.5pt;z-index:251740160" coordsize="61150,48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">
                <v:group id="Grupo 54" o:spid="_x0000_s1027" style="position:absolute;left:5048;width:51054;height:32099" coordsize="51054,3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Imagen 51" o:spid="_x0000_s1028" type="#_x0000_t75" style="position:absolute;width:51054;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">
                    <v:imagedata r:id="rId25" o:title="" croptop="2173f" cropbottom="13397f" cropleft="3466f" cropright="5776f"/>
                    <v:path arrowok="t"/>
                  </v:shape>
                  <v:shape id="Imagen 53" o:spid="_x0000_s1029" type="#_x0000_t75" style="position:absolute;left:19240;top:13811;width:12573;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">
                    <v:imagedata r:id="rId26" o:title="" croptop="1911f" cropbottom="11196f" cropleft=".15625" cropright="17749f"/>
                    <v:path arrowok="t"/>
                  </v:shape>
                </v:group>
                <v:shape id="Imagen 55" o:spid="_x0000_s1030" type="#_x0000_t75" style="position:absolute;top:33909;width:61150;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">
                  <v:imagedata r:id="rId27" o:title="" croptop="5761f" cropbottom="5761f" cropleft="788f" cropright="1478f"/>
                  <v:path arrowok="t"/>
                </v:shape>
                <w10:wrap type="square"/>
              </v:group>
            </w:pict>
          </mc:Fallback>
        </mc:AlternateContent>
      </w:r>
    </w:p>
    <w:p w14:paraId="46E0F2EA" w14:textId="02C70722" w:rsidR="00166FE9" w:rsidRPr="0084008A" w:rsidRDefault="00166FE9" w:rsidP="0084008A">
      <w:pPr>
        <w:tabs>
          <w:tab w:val="left" w:pos="3360"/>
        </w:tabs>
        <w:jc w:val="center"/>
        <w:rPr>
          <w:rStyle w:val="Textoennegrita"/>
        </w:rPr>
      </w:pPr>
      <w:r w:rsidRPr="00166FE9">
        <w:rPr>
          <w:lang w:val="es-ES_tradnl"/>
        </w:rPr>
        <w:t xml:space="preserve"> </w:t>
      </w:r>
      <w:r w:rsidR="00914633">
        <w:rPr>
          <w:rStyle w:val="Textoennegrita"/>
        </w:rPr>
        <w:t>Figura 6</w:t>
      </w:r>
      <w:r w:rsidRPr="0084008A">
        <w:rPr>
          <w:rStyle w:val="Textoennegrita"/>
        </w:rPr>
        <w:t>: Diferentes esquemas para el mapeo rela</w:t>
      </w:r>
      <w:r w:rsidR="0084008A" w:rsidRPr="0084008A">
        <w:rPr>
          <w:rStyle w:val="Textoennegrita"/>
        </w:rPr>
        <w:t>cional de herencia entre clases</w:t>
      </w:r>
    </w:p>
    <w:p w14:paraId="57DCB5AB" w14:textId="77777777" w:rsidR="0084008A" w:rsidRDefault="0084008A" w:rsidP="0084008A">
      <w:pPr>
        <w:tabs>
          <w:tab w:val="left" w:pos="3360"/>
        </w:tabs>
        <w:jc w:val="center"/>
        <w:rPr>
          <w:lang w:val="es-ES_tradnl"/>
        </w:rPr>
      </w:pPr>
    </w:p>
    <w:p w14:paraId="377F95BC" w14:textId="0E848BCE" w:rsidR="00F123D2" w:rsidRPr="00F123D2" w:rsidRDefault="00A763B9" w:rsidP="00F123D2">
      <w:pPr>
        <w:tabs>
          <w:tab w:val="left" w:pos="3360"/>
        </w:tabs>
        <w:rPr>
          <w:lang w:val="es-ES_tradnl"/>
        </w:rPr>
      </w:pPr>
      <w:ins w:id="414" w:author="BERMEJO SOLIS Alba" w:date="2018-11-21T12:08:00Z">
        <w:r>
          <w:rPr>
            <w:lang w:val="es-ES_tradnl"/>
          </w:rPr>
          <w:t>L</w:t>
        </w:r>
      </w:ins>
      <w:del w:id="415" w:author="BERMEJO SOLIS Alba" w:date="2018-11-21T11:44:00Z">
        <w:r w:rsidR="00F123D2" w:rsidDel="00991E72">
          <w:rPr>
            <w:lang w:val="es-ES_tradnl"/>
          </w:rPr>
          <w:delText>Incluso sin la asociación entre clases, e</w:delText>
        </w:r>
        <w:r w:rsidR="00F123D2" w:rsidRPr="00F123D2" w:rsidDel="00991E72">
          <w:rPr>
            <w:lang w:val="es-ES_tradnl"/>
          </w:rPr>
          <w:delText xml:space="preserve">l mapeo objeto-relacional de la clase de dominio debe tener en cuenta las uniones entre múltiples tablas. Cuando se empiezan a considerar superclases abstractas o clases </w:delText>
        </w:r>
        <w:r w:rsidR="00D25848" w:rsidDel="00991E72">
          <w:rPr>
            <w:lang w:val="es-ES_tradnl"/>
          </w:rPr>
          <w:delText>madres</w:delText>
        </w:r>
        <w:r w:rsidR="00F123D2" w:rsidRPr="00F123D2" w:rsidDel="00991E72">
          <w:rPr>
            <w:lang w:val="es-ES_tradnl"/>
          </w:rPr>
          <w:delText xml:space="preserve"> que no son persistentes, </w:delText>
        </w:r>
      </w:del>
      <w:del w:id="416" w:author="BERMEJO SOLIS Alba" w:date="2018-11-21T12:08:00Z">
        <w:r w:rsidR="00F123D2" w:rsidRPr="00F123D2" w:rsidDel="00A763B9">
          <w:rPr>
            <w:lang w:val="es-ES_tradnl"/>
          </w:rPr>
          <w:delText>l</w:delText>
        </w:r>
      </w:del>
      <w:r w:rsidR="00F123D2" w:rsidRPr="00F123D2">
        <w:rPr>
          <w:lang w:val="es-ES_tradnl"/>
        </w:rPr>
        <w:t>a herencia se convierte rápidamente en un tema complejo en el mapeo objeto-relacional. No sólo existe un reto con el almacenamiento de los datos de clase, sino que las complejas relaciones de tablas también son difíciles de consultar de forma eficiente.</w:t>
      </w:r>
    </w:p>
    <w:p w14:paraId="34A01228" w14:textId="77777777" w:rsidR="00F123D2" w:rsidRPr="00F123D2" w:rsidRDefault="00F123D2" w:rsidP="00F123D2">
      <w:pPr>
        <w:tabs>
          <w:tab w:val="left" w:pos="3360"/>
        </w:tabs>
        <w:rPr>
          <w:lang w:val="es-ES_tradnl"/>
        </w:rPr>
      </w:pPr>
    </w:p>
    <w:p w14:paraId="6F3A349F" w14:textId="77777777" w:rsidR="00E549F1" w:rsidRDefault="00E549F1">
      <w:pPr>
        <w:spacing w:before="0" w:line="240" w:lineRule="auto"/>
        <w:ind w:left="0"/>
        <w:jc w:val="left"/>
        <w:rPr>
          <w:rFonts w:ascii="Century Gothic" w:hAnsi="Century Gothic"/>
          <w:b/>
          <w:kern w:val="28"/>
          <w:sz w:val="24"/>
          <w:szCs w:val="24"/>
          <w:lang w:val="es-ES_tradnl"/>
        </w:rPr>
      </w:pPr>
      <w:r>
        <w:rPr>
          <w:lang w:val="es-ES_tradnl"/>
        </w:rPr>
        <w:br w:type="page"/>
      </w:r>
    </w:p>
    <w:p w14:paraId="7A5432D6" w14:textId="07EB76D3" w:rsidR="00ED33E9" w:rsidRPr="00ED33E9" w:rsidRDefault="00ED33E9" w:rsidP="00ED33E9">
      <w:pPr>
        <w:pStyle w:val="Ttulo2"/>
        <w:rPr>
          <w:lang w:val="es-ES_tradnl"/>
        </w:rPr>
      </w:pPr>
      <w:bookmarkStart w:id="417" w:name="_Toc530726138"/>
      <w:r>
        <w:rPr>
          <w:lang w:val="es-ES_tradnl"/>
        </w:rPr>
        <w:lastRenderedPageBreak/>
        <w:t xml:space="preserve">Soporte </w:t>
      </w:r>
      <w:ins w:id="418" w:author="BERMEJO SOLIS Alba" w:date="2018-11-21T12:10:00Z">
        <w:r w:rsidR="00A763B9">
          <w:rPr>
            <w:lang w:val="es-ES_tradnl"/>
          </w:rPr>
          <w:t>para la</w:t>
        </w:r>
      </w:ins>
      <w:del w:id="419" w:author="BERMEJO SOLIS Alba" w:date="2018-11-21T12:10:00Z">
        <w:r w:rsidDel="00A763B9">
          <w:rPr>
            <w:lang w:val="es-ES_tradnl"/>
          </w:rPr>
          <w:delText>de</w:delText>
        </w:r>
      </w:del>
      <w:r>
        <w:rPr>
          <w:lang w:val="es-ES_tradnl"/>
        </w:rPr>
        <w:t xml:space="preserve"> Persistencia </w:t>
      </w:r>
      <w:ins w:id="420" w:author="BERMEJO SOLIS Alba" w:date="2018-11-21T12:10:00Z">
        <w:r w:rsidR="00A763B9">
          <w:rPr>
            <w:lang w:val="es-ES_tradnl"/>
          </w:rPr>
          <w:t>en</w:t>
        </w:r>
      </w:ins>
      <w:del w:id="421" w:author="BERMEJO SOLIS Alba" w:date="2018-11-21T12:10:00Z">
        <w:r w:rsidDel="00A763B9">
          <w:rPr>
            <w:lang w:val="es-ES_tradnl"/>
          </w:rPr>
          <w:delText>de</w:delText>
        </w:r>
      </w:del>
      <w:r>
        <w:rPr>
          <w:lang w:val="es-ES_tradnl"/>
        </w:rPr>
        <w:t xml:space="preserve"> Java</w:t>
      </w:r>
      <w:bookmarkEnd w:id="417"/>
    </w:p>
    <w:p w14:paraId="2B21C702" w14:textId="04AF508C" w:rsidR="00ED33E9" w:rsidRPr="00ED33E9" w:rsidRDefault="00ED33E9" w:rsidP="00ED33E9">
      <w:pPr>
        <w:tabs>
          <w:tab w:val="left" w:pos="3360"/>
        </w:tabs>
        <w:rPr>
          <w:bCs/>
          <w:lang w:val="es-ES_tradnl"/>
        </w:rPr>
      </w:pPr>
      <w:r w:rsidRPr="00ED33E9">
        <w:rPr>
          <w:lang w:val="es-ES_tradnl"/>
        </w:rPr>
        <w:t xml:space="preserve">Desde el inicio de la plataforma Java, han existido interfaces de programación que permiten comunicar con la base de datos y abstraer </w:t>
      </w:r>
      <w:ins w:id="422" w:author="BERMEJO SOLIS Alba" w:date="2018-11-21T12:11:00Z">
        <w:r w:rsidR="00A763B9">
          <w:rPr>
            <w:lang w:val="es-ES_tradnl"/>
          </w:rPr>
          <w:t>detalles de la base de datos</w:t>
        </w:r>
      </w:ins>
      <w:del w:id="423" w:author="BERMEJO SOLIS Alba" w:date="2018-11-21T12:11:00Z">
        <w:r w:rsidRPr="00ED33E9" w:rsidDel="00A763B9">
          <w:rPr>
            <w:lang w:val="es-ES_tradnl"/>
          </w:rPr>
          <w:delText>muchos de los requisitos específicos por el dominio en persistencia.</w:delText>
        </w:r>
      </w:del>
      <w:r>
        <w:rPr>
          <w:lang w:val="es-ES_tradnl"/>
        </w:rPr>
        <w:t xml:space="preserve"> </w:t>
      </w:r>
      <w:ins w:id="424" w:author="BERMEJO SOLIS Alba" w:date="2018-11-21T12:11:00Z">
        <w:r w:rsidR="00A763B9">
          <w:rPr>
            <w:lang w:val="es-ES_tradnl"/>
          </w:rPr>
          <w:t>El</w:t>
        </w:r>
      </w:ins>
      <w:del w:id="425" w:author="BERMEJO SOLIS Alba" w:date="2018-11-21T12:11:00Z">
        <w:r w:rsidRPr="00ED33E9" w:rsidDel="00A763B9">
          <w:rPr>
            <w:bCs/>
            <w:lang w:val="es-ES_tradnl"/>
          </w:rPr>
          <w:delText>La</w:delText>
        </w:r>
      </w:del>
      <w:r w:rsidRPr="00ED33E9">
        <w:rPr>
          <w:bCs/>
          <w:lang w:val="es-ES_tradnl"/>
        </w:rPr>
        <w:t xml:space="preserve"> API de persistencia de Java consta de cuatro áreas:</w:t>
      </w:r>
    </w:p>
    <w:p w14:paraId="49DC6A99" w14:textId="62F7C77D" w:rsidR="00ED33E9" w:rsidRPr="00ED33E9" w:rsidRDefault="00A763B9" w:rsidP="00ED33E9">
      <w:pPr>
        <w:numPr>
          <w:ilvl w:val="0"/>
          <w:numId w:val="34"/>
        </w:numPr>
        <w:tabs>
          <w:tab w:val="left" w:pos="3360"/>
        </w:tabs>
        <w:rPr>
          <w:bCs/>
          <w:lang w:val="es-ES_tradnl"/>
        </w:rPr>
      </w:pPr>
      <w:ins w:id="426" w:author="BERMEJO SOLIS Alba" w:date="2018-11-21T12:14:00Z">
        <w:r>
          <w:rPr>
            <w:bCs/>
            <w:lang w:val="es-ES_tradnl"/>
          </w:rPr>
          <w:t>Java Persistance API</w:t>
        </w:r>
      </w:ins>
      <w:del w:id="427" w:author="BERMEJO SOLIS Alba" w:date="2018-11-21T12:12:00Z">
        <w:r w:rsidR="00ED33E9" w:rsidRPr="00ED33E9" w:rsidDel="00A763B9">
          <w:rPr>
            <w:bCs/>
            <w:lang w:val="es-ES_tradnl"/>
          </w:rPr>
          <w:delText>La</w:delText>
        </w:r>
      </w:del>
      <w:del w:id="428" w:author="BERMEJO SOLIS Alba" w:date="2018-11-21T12:14:00Z">
        <w:r w:rsidR="00ED33E9" w:rsidRPr="00ED33E9" w:rsidDel="00A763B9">
          <w:rPr>
            <w:bCs/>
            <w:lang w:val="es-ES_tradnl"/>
          </w:rPr>
          <w:delText xml:space="preserve"> API de persistencia de Java</w:delText>
        </w:r>
      </w:del>
    </w:p>
    <w:p w14:paraId="27F24560" w14:textId="5C9BA2D0" w:rsidR="00ED33E9" w:rsidRPr="00ED33E9" w:rsidRDefault="00A763B9" w:rsidP="00ED33E9">
      <w:pPr>
        <w:numPr>
          <w:ilvl w:val="0"/>
          <w:numId w:val="34"/>
        </w:numPr>
        <w:tabs>
          <w:tab w:val="left" w:pos="3360"/>
        </w:tabs>
        <w:rPr>
          <w:bCs/>
          <w:lang w:val="es-ES_tradnl"/>
        </w:rPr>
      </w:pPr>
      <w:ins w:id="429" w:author="BERMEJO SOLIS Alba" w:date="2018-11-21T12:12:00Z">
        <w:r>
          <w:rPr>
            <w:bCs/>
            <w:lang w:val="es-ES_tradnl"/>
          </w:rPr>
          <w:t>El</w:t>
        </w:r>
      </w:ins>
      <w:del w:id="430" w:author="BERMEJO SOLIS Alba" w:date="2018-11-21T12:12:00Z">
        <w:r w:rsidR="00ED33E9" w:rsidRPr="00ED33E9" w:rsidDel="00A763B9">
          <w:rPr>
            <w:bCs/>
            <w:lang w:val="es-ES_tradnl"/>
          </w:rPr>
          <w:delText>La</w:delText>
        </w:r>
      </w:del>
      <w:r w:rsidR="00ED33E9" w:rsidRPr="00ED33E9">
        <w:rPr>
          <w:bCs/>
          <w:lang w:val="es-ES_tradnl"/>
        </w:rPr>
        <w:t xml:space="preserve"> </w:t>
      </w:r>
      <w:ins w:id="431" w:author="BERMEJO SOLIS Alba" w:date="2018-11-21T12:13:00Z">
        <w:r>
          <w:rPr>
            <w:bCs/>
            <w:lang w:val="es-ES_tradnl"/>
          </w:rPr>
          <w:t xml:space="preserve">Java Persistance Criteria </w:t>
        </w:r>
      </w:ins>
      <w:r w:rsidR="00ED33E9" w:rsidRPr="00ED33E9">
        <w:rPr>
          <w:bCs/>
          <w:lang w:val="es-ES_tradnl"/>
        </w:rPr>
        <w:t>API</w:t>
      </w:r>
      <w:del w:id="432" w:author="BERMEJO SOLIS Alba" w:date="2018-11-21T12:13:00Z">
        <w:r w:rsidR="00ED33E9" w:rsidRPr="00ED33E9" w:rsidDel="00A763B9">
          <w:rPr>
            <w:bCs/>
            <w:lang w:val="es-ES_tradnl"/>
          </w:rPr>
          <w:delText xml:space="preserve"> de criterios de persistencia de Java</w:delText>
        </w:r>
      </w:del>
    </w:p>
    <w:p w14:paraId="145C4CE5" w14:textId="665B8236" w:rsidR="00ED33E9" w:rsidRPr="00ED33E9" w:rsidRDefault="00A763B9" w:rsidP="00ED33E9">
      <w:pPr>
        <w:numPr>
          <w:ilvl w:val="0"/>
          <w:numId w:val="34"/>
        </w:numPr>
        <w:tabs>
          <w:tab w:val="left" w:pos="3360"/>
        </w:tabs>
        <w:rPr>
          <w:bCs/>
          <w:lang w:val="es-ES_tradnl"/>
        </w:rPr>
      </w:pPr>
      <w:ins w:id="433" w:author="BERMEJO SOLIS Alba" w:date="2018-11-21T12:13:00Z">
        <w:r>
          <w:rPr>
            <w:bCs/>
            <w:lang w:val="es-ES_tradnl"/>
          </w:rPr>
          <w:t xml:space="preserve">Query language </w:t>
        </w:r>
      </w:ins>
      <w:del w:id="434" w:author="BERMEJO SOLIS Alba" w:date="2018-11-21T12:13:00Z">
        <w:r w:rsidR="00ED33E9" w:rsidRPr="00ED33E9" w:rsidDel="00A763B9">
          <w:rPr>
            <w:bCs/>
            <w:lang w:val="es-ES_tradnl"/>
          </w:rPr>
          <w:delText xml:space="preserve">El </w:delText>
        </w:r>
      </w:del>
      <w:ins w:id="435" w:author="BERMEJO SOLIS Alba" w:date="2018-11-21T12:13:00Z">
        <w:r>
          <w:rPr>
            <w:bCs/>
            <w:lang w:val="es-ES_tradnl"/>
          </w:rPr>
          <w:t>(</w:t>
        </w:r>
      </w:ins>
      <w:r w:rsidR="00ED33E9" w:rsidRPr="00ED33E9">
        <w:rPr>
          <w:bCs/>
          <w:lang w:val="es-ES_tradnl"/>
        </w:rPr>
        <w:t>lenguaje de consulta</w:t>
      </w:r>
      <w:ins w:id="436" w:author="BERMEJO SOLIS Alba" w:date="2018-11-21T12:13:00Z">
        <w:r>
          <w:rPr>
            <w:bCs/>
            <w:lang w:val="es-ES_tradnl"/>
          </w:rPr>
          <w:t>)</w:t>
        </w:r>
      </w:ins>
    </w:p>
    <w:p w14:paraId="33FE9893" w14:textId="273B1B2A" w:rsidR="00ED33E9" w:rsidRPr="00ED33E9" w:rsidDel="00A763B9" w:rsidRDefault="00A763B9" w:rsidP="00C77C4E">
      <w:pPr>
        <w:numPr>
          <w:ilvl w:val="0"/>
          <w:numId w:val="34"/>
        </w:numPr>
        <w:tabs>
          <w:tab w:val="left" w:pos="3360"/>
        </w:tabs>
        <w:rPr>
          <w:del w:id="437" w:author="BERMEJO SOLIS Alba" w:date="2018-11-21T12:14:00Z"/>
          <w:bCs/>
          <w:lang w:val="es-ES_tradnl"/>
        </w:rPr>
      </w:pPr>
      <w:ins w:id="438" w:author="BERMEJO SOLIS Alba" w:date="2018-11-21T12:13:00Z">
        <w:r w:rsidRPr="00A763B9">
          <w:rPr>
            <w:bCs/>
            <w:lang w:val="es-ES_tradnl"/>
          </w:rPr>
          <w:t xml:space="preserve">Object relational mapping metadata </w:t>
        </w:r>
      </w:ins>
      <w:del w:id="439" w:author="BERMEJO SOLIS Alba" w:date="2018-11-21T12:14:00Z">
        <w:r w:rsidR="00ED33E9" w:rsidRPr="00ED33E9" w:rsidDel="00A763B9">
          <w:rPr>
            <w:bCs/>
            <w:lang w:val="es-ES_tradnl"/>
          </w:rPr>
          <w:delText>Los metadatos de asignación del objeto-relacional</w:delText>
        </w:r>
      </w:del>
    </w:p>
    <w:p w14:paraId="49301FC3" w14:textId="77777777" w:rsidR="00ED33E9" w:rsidRPr="00A763B9" w:rsidRDefault="00ED33E9" w:rsidP="00C77C4E">
      <w:pPr>
        <w:numPr>
          <w:ilvl w:val="0"/>
          <w:numId w:val="34"/>
        </w:numPr>
        <w:tabs>
          <w:tab w:val="left" w:pos="3360"/>
        </w:tabs>
        <w:rPr>
          <w:bCs/>
          <w:lang w:val="es-ES_tradnl"/>
        </w:rPr>
      </w:pPr>
    </w:p>
    <w:p w14:paraId="6DC631F4" w14:textId="65DBE526" w:rsidR="00ED33E9" w:rsidRPr="00ED33E9" w:rsidRDefault="00ED33E9" w:rsidP="00D52825">
      <w:pPr>
        <w:pStyle w:val="Ttulo3"/>
        <w:tabs>
          <w:tab w:val="left" w:pos="3360"/>
        </w:tabs>
        <w:rPr>
          <w:bCs/>
          <w:lang w:val="es-ES_tradnl"/>
        </w:rPr>
      </w:pPr>
      <w:bookmarkStart w:id="440" w:name="_Toc530726139"/>
      <w:r>
        <w:rPr>
          <w:lang w:val="es-ES_tradnl"/>
        </w:rPr>
        <w:t xml:space="preserve">Soluciones del </w:t>
      </w:r>
      <w:del w:id="441" w:author="BERMEJO SOLIS Alba" w:date="2018-11-21T12:16:00Z">
        <w:r w:rsidDel="00A763B9">
          <w:rPr>
            <w:lang w:val="es-ES_tradnl"/>
          </w:rPr>
          <w:delText>Proveedor</w:delText>
        </w:r>
      </w:del>
      <w:ins w:id="442" w:author="BERMEJO SOLIS Alba" w:date="2018-11-21T12:16:00Z">
        <w:r w:rsidR="00A763B9">
          <w:rPr>
            <w:lang w:val="es-ES_tradnl"/>
          </w:rPr>
          <w:t>ORM previas a JPA</w:t>
        </w:r>
      </w:ins>
      <w:bookmarkEnd w:id="440"/>
    </w:p>
    <w:p w14:paraId="62C5BD03" w14:textId="3EFC606D" w:rsidR="002A3EFE" w:rsidRPr="002A3EFE" w:rsidRDefault="002A3EFE" w:rsidP="002A3EFE">
      <w:pPr>
        <w:rPr>
          <w:lang w:val="es-ES_tradnl"/>
        </w:rPr>
      </w:pPr>
      <w:r>
        <w:rPr>
          <w:lang w:val="es-ES_tradnl"/>
        </w:rPr>
        <w:t xml:space="preserve">Las soluciones </w:t>
      </w:r>
      <w:ins w:id="443" w:author="BERMEJO SOLIS Alba" w:date="2018-11-21T12:15:00Z">
        <w:r w:rsidR="00A763B9">
          <w:rPr>
            <w:lang w:val="es-ES_tradnl"/>
          </w:rPr>
          <w:t xml:space="preserve">ORM </w:t>
        </w:r>
      </w:ins>
      <w:del w:id="444" w:author="BERMEJO SOLIS Alba" w:date="2018-11-21T12:15:00Z">
        <w:r w:rsidDel="00A763B9">
          <w:rPr>
            <w:lang w:val="es-ES_tradnl"/>
          </w:rPr>
          <w:delText xml:space="preserve">del mapeo objeto-relacional </w:delText>
        </w:r>
      </w:del>
      <w:r>
        <w:rPr>
          <w:lang w:val="es-ES_tradnl"/>
        </w:rPr>
        <w:t xml:space="preserve">han existido </w:t>
      </w:r>
      <w:r w:rsidRPr="002A3EFE">
        <w:rPr>
          <w:lang w:val="es-ES_tradnl"/>
        </w:rPr>
        <w:t xml:space="preserve">durante mucho tiempo, incluso más tiempo que el propio lenguaje Java. Productos como Oracle TopLink se inició en el mundo de Smalltalk antes de hacer el cambio a Java. </w:t>
      </w:r>
      <w:del w:id="445" w:author="BERMEJO SOLIS Alba" w:date="2018-11-21T12:15:00Z">
        <w:r w:rsidRPr="002A3EFE" w:rsidDel="00A763B9">
          <w:rPr>
            <w:lang w:val="es-ES_tradnl"/>
          </w:rPr>
          <w:delText>Una de las primeras implementaciones de los “entity beans” fue añadiendo una capa adicional de estos sobre objetos mapeados por TopLink.</w:delText>
        </w:r>
      </w:del>
    </w:p>
    <w:p w14:paraId="122A0D6C" w14:textId="17C7B0B7" w:rsidR="00ED33E9" w:rsidRPr="00ED33E9" w:rsidRDefault="00ED33E9" w:rsidP="004C4EEF">
      <w:pPr>
        <w:tabs>
          <w:tab w:val="left" w:pos="3360"/>
        </w:tabs>
        <w:rPr>
          <w:bCs/>
          <w:lang w:val="es-ES_tradnl"/>
        </w:rPr>
      </w:pPr>
      <w:r w:rsidRPr="00ED33E9">
        <w:rPr>
          <w:bCs/>
          <w:lang w:val="es-ES_tradnl"/>
        </w:rPr>
        <w:t xml:space="preserve">Los dos propietarios de APIs de persistencia más populares fueron TopLink en el espacio comercial e Hibernate en la comunidad de código abierto. Productos comerciales como TopLink estuvieron disponibles desde los primeros días de Java, fue más tarde cuando el mapeo de objeto-relacional como Hibernate se hicieron más populares y convirtió el mapeo de objeto relacional como la solución preferida para muchas aplicaciones.  </w:t>
      </w:r>
      <w:del w:id="446" w:author="BERMEJO SOLIS Alba" w:date="2018-11-21T12:16:00Z">
        <w:r w:rsidRPr="00ED33E9" w:rsidDel="00A763B9">
          <w:rPr>
            <w:bCs/>
            <w:lang w:val="es-ES_tradnl"/>
          </w:rPr>
          <w:delText>Este cambió proporcionó a las aplicaciones todas las características de persistencia que necesitaban.</w:delText>
        </w:r>
      </w:del>
      <w:ins w:id="447" w:author="BERMEJO SOLIS Alba" w:date="2018-11-21T12:16:00Z">
        <w:r w:rsidR="00A763B9">
          <w:rPr>
            <w:bCs/>
            <w:lang w:val="es-ES_tradnl"/>
          </w:rPr>
          <w:t>JPA está basado en estos productos.</w:t>
        </w:r>
      </w:ins>
    </w:p>
    <w:p w14:paraId="72519843" w14:textId="3DCDEB76" w:rsidR="00ED33E9" w:rsidRPr="00ED33E9" w:rsidDel="00A763B9" w:rsidRDefault="00ED33E9" w:rsidP="00C77C4E">
      <w:pPr>
        <w:pStyle w:val="Ttulo3"/>
        <w:ind w:left="0"/>
        <w:rPr>
          <w:del w:id="448" w:author="BERMEJO SOLIS Alba" w:date="2018-11-21T12:17:00Z"/>
          <w:lang w:val="es-ES_tradnl"/>
        </w:rPr>
      </w:pPr>
      <w:bookmarkStart w:id="449" w:name="_Toc530639607"/>
      <w:bookmarkStart w:id="450" w:name="_Toc530639987"/>
      <w:bookmarkStart w:id="451" w:name="_Toc530640027"/>
      <w:bookmarkStart w:id="452" w:name="_Toc530656236"/>
      <w:bookmarkStart w:id="453" w:name="_Toc530657623"/>
      <w:bookmarkStart w:id="454" w:name="_Toc530658041"/>
      <w:bookmarkStart w:id="455" w:name="_Toc530669543"/>
      <w:bookmarkStart w:id="456" w:name="_Toc530725989"/>
      <w:bookmarkStart w:id="457" w:name="_Toc530726140"/>
      <w:del w:id="458" w:author="BERMEJO SOLIS Alba" w:date="2018-11-21T12:17:00Z">
        <w:r w:rsidDel="00A763B9">
          <w:rPr>
            <w:lang w:val="es-ES_tradnl"/>
          </w:rPr>
          <w:delText>Mapeadores de Datos</w:delText>
        </w:r>
        <w:bookmarkEnd w:id="449"/>
        <w:bookmarkEnd w:id="450"/>
        <w:bookmarkEnd w:id="451"/>
        <w:bookmarkEnd w:id="452"/>
        <w:bookmarkEnd w:id="453"/>
        <w:bookmarkEnd w:id="454"/>
        <w:bookmarkEnd w:id="455"/>
        <w:bookmarkEnd w:id="456"/>
        <w:bookmarkEnd w:id="457"/>
      </w:del>
    </w:p>
    <w:p w14:paraId="3F4B2CBD" w14:textId="62B4B5D5" w:rsidR="00ED33E9" w:rsidRPr="00ED33E9" w:rsidDel="00A763B9" w:rsidRDefault="00ED33E9" w:rsidP="00C77C4E">
      <w:pPr>
        <w:tabs>
          <w:tab w:val="left" w:pos="3360"/>
        </w:tabs>
        <w:ind w:left="0"/>
        <w:rPr>
          <w:del w:id="459" w:author="BERMEJO SOLIS Alba" w:date="2018-11-21T12:17:00Z"/>
          <w:bCs/>
          <w:lang w:val="es-ES_tradnl"/>
        </w:rPr>
      </w:pPr>
      <w:del w:id="460" w:author="BERMEJO SOLIS Alba" w:date="2018-11-21T12:17:00Z">
        <w:r w:rsidRPr="00ED33E9" w:rsidDel="00A763B9">
          <w:rPr>
            <w:bCs/>
            <w:lang w:val="es-ES_tradnl"/>
          </w:rPr>
          <w:delText xml:space="preserve">Un enfoque parcial para resolver el problema objeto-relacional fue el uso de mapeadores de datos. Los mapeadores de datos permiten hacer de puente entre el JDBC simple, donde el desarrollador de la aplicación es el encargado de realizar las instrucciones de SQL en bruto para mapear los objetos de las tablas de base de datos, y una solución completa al mapeo de objeto-relacional. En este ámbito normalmente se utilizan frameworks para realizar la instrucción de SQL desde métodos de mapeo de datos. Estos frameworks permiten también mapear el conjunto de parámetros y resultados de la instrucción SQL. El más popular fue Apache iBatis (actualmente se llama MyBatis y se aloja en Google Code). </w:delText>
        </w:r>
      </w:del>
    </w:p>
    <w:p w14:paraId="7B73F54F" w14:textId="4C13F68C" w:rsidR="00ED33E9" w:rsidRPr="00ED33E9" w:rsidDel="00A763B9" w:rsidRDefault="00ED33E9" w:rsidP="00C77C4E">
      <w:pPr>
        <w:tabs>
          <w:tab w:val="left" w:pos="3360"/>
        </w:tabs>
        <w:ind w:left="0"/>
        <w:rPr>
          <w:del w:id="461" w:author="BERMEJO SOLIS Alba" w:date="2018-11-21T12:17:00Z"/>
          <w:bCs/>
          <w:lang w:val="es-ES_tradnl"/>
        </w:rPr>
      </w:pPr>
      <w:del w:id="462" w:author="BERMEJO SOLIS Alba" w:date="2018-11-21T12:17:00Z">
        <w:r w:rsidRPr="00ED33E9" w:rsidDel="00A763B9">
          <w:rPr>
            <w:bCs/>
            <w:lang w:val="es-ES_tradnl"/>
          </w:rPr>
          <w:delText>Una de las mayores ventajas de los frameworks como MyBatis es que permiten tener control total sobre la instrucción SQL que se envía a la base de datos. Sin embargo, la mayor desventaja de poder escribir SQL personalizado es que necesita mantenimiento, es decir, cualquier modificación en el modelo de datos puede tener repercusiones en la instrucción de SQL.</w:delText>
        </w:r>
      </w:del>
    </w:p>
    <w:p w14:paraId="2A96BECD" w14:textId="77777777" w:rsidR="00ED33E9" w:rsidRPr="00ED33E9" w:rsidRDefault="00ED33E9" w:rsidP="00C77C4E">
      <w:pPr>
        <w:tabs>
          <w:tab w:val="left" w:pos="3360"/>
        </w:tabs>
        <w:ind w:left="0"/>
        <w:rPr>
          <w:bCs/>
          <w:lang w:val="es-ES_tradnl"/>
        </w:rPr>
      </w:pPr>
    </w:p>
    <w:p w14:paraId="742295E9" w14:textId="66E79362" w:rsidR="00ED33E9" w:rsidRPr="00ED33E9" w:rsidRDefault="00ED33E9" w:rsidP="00ED33E9">
      <w:pPr>
        <w:pStyle w:val="Ttulo3"/>
        <w:rPr>
          <w:lang w:val="es-ES_tradnl"/>
        </w:rPr>
      </w:pPr>
      <w:bookmarkStart w:id="463" w:name="_Toc530726141"/>
      <w:r w:rsidRPr="00ED33E9">
        <w:rPr>
          <w:lang w:val="es-ES_tradnl"/>
        </w:rPr>
        <w:t>JDBC</w:t>
      </w:r>
      <w:bookmarkEnd w:id="463"/>
    </w:p>
    <w:p w14:paraId="6DDE0ADF" w14:textId="237DFF44" w:rsidR="00ED33E9" w:rsidRPr="00ED33E9" w:rsidRDefault="00ED33E9" w:rsidP="00ED33E9">
      <w:pPr>
        <w:tabs>
          <w:tab w:val="left" w:pos="3360"/>
        </w:tabs>
        <w:rPr>
          <w:bCs/>
          <w:lang w:val="es-ES_tradnl"/>
        </w:rPr>
      </w:pPr>
      <w:r w:rsidRPr="00ED33E9">
        <w:rPr>
          <w:bCs/>
          <w:lang w:val="es-ES_tradnl"/>
        </w:rPr>
        <w:t xml:space="preserve">La segunda versión de la plataforma Java, Java Development Kit(JDK)1.1, lanzada en 1997, marcó el inicio del primer gran soporte de persistencia en base de datos con JDBC. </w:t>
      </w:r>
      <w:ins w:id="464" w:author="BERMEJO SOLIS Alba" w:date="2018-11-21T12:19:00Z">
        <w:r w:rsidR="002903A8">
          <w:rPr>
            <w:bCs/>
            <w:lang w:val="es-ES_tradnl"/>
          </w:rPr>
          <w:t>JDBC es una versión para Java de</w:t>
        </w:r>
      </w:ins>
      <w:del w:id="465" w:author="BERMEJO SOLIS Alba" w:date="2018-11-21T12:19:00Z">
        <w:r w:rsidRPr="00ED33E9" w:rsidDel="002903A8">
          <w:rPr>
            <w:bCs/>
            <w:lang w:val="es-ES_tradnl"/>
          </w:rPr>
          <w:delText>Se trataba de una versión más específica de Java de su predecesor genérico</w:delText>
        </w:r>
      </w:del>
      <w:r w:rsidRPr="00ED33E9">
        <w:rPr>
          <w:bCs/>
          <w:lang w:val="es-ES_tradnl"/>
        </w:rPr>
        <w:t xml:space="preserve"> ODBC (Object Database </w:t>
      </w:r>
      <w:r w:rsidRPr="00ED33E9">
        <w:rPr>
          <w:bCs/>
          <w:lang w:val="es-ES_tradnl"/>
        </w:rPr>
        <w:lastRenderedPageBreak/>
        <w:t xml:space="preserve">Conectivity) </w:t>
      </w:r>
      <w:del w:id="466" w:author="BERMEJO SOLIS Alba" w:date="2018-11-21T12:19:00Z">
        <w:r w:rsidRPr="00ED33E9" w:rsidDel="002903A8">
          <w:rPr>
            <w:bCs/>
            <w:lang w:val="es-ES_tradnl"/>
          </w:rPr>
          <w:delText xml:space="preserve">el cual permitía </w:delText>
        </w:r>
      </w:del>
      <w:ins w:id="467" w:author="BERMEJO SOLIS Alba" w:date="2018-11-21T12:19:00Z">
        <w:r w:rsidR="002903A8">
          <w:rPr>
            <w:bCs/>
            <w:lang w:val="es-ES_tradnl"/>
          </w:rPr>
          <w:t xml:space="preserve">que permite </w:t>
        </w:r>
      </w:ins>
      <w:r w:rsidRPr="00ED33E9">
        <w:rPr>
          <w:bCs/>
          <w:lang w:val="es-ES_tradnl"/>
        </w:rPr>
        <w:t>acceder a cualquier base de datos relacional desde cualquier idioma o plataforma. JDBC permite a programas de Java una interacción completa con la base de datos</w:t>
      </w:r>
      <w:del w:id="468" w:author="BERMEJO SOLIS Alba" w:date="2018-11-21T12:19:00Z">
        <w:r w:rsidRPr="00ED33E9" w:rsidDel="002903A8">
          <w:rPr>
            <w:bCs/>
            <w:lang w:val="es-ES_tradnl"/>
          </w:rPr>
          <w:delText xml:space="preserve">. Esta interacción </w:delText>
        </w:r>
      </w:del>
      <w:ins w:id="469" w:author="BERMEJO SOLIS Alba" w:date="2018-11-21T12:19:00Z">
        <w:r w:rsidR="002903A8">
          <w:rPr>
            <w:bCs/>
            <w:lang w:val="es-ES_tradnl"/>
          </w:rPr>
          <w:t xml:space="preserve">pero </w:t>
        </w:r>
      </w:ins>
      <w:r w:rsidRPr="00ED33E9">
        <w:rPr>
          <w:bCs/>
          <w:lang w:val="es-ES_tradnl"/>
        </w:rPr>
        <w:t>depende en gran medida de SQL</w:t>
      </w:r>
      <w:ins w:id="470" w:author="BERMEJO SOLIS Alba" w:date="2018-11-21T12:19:00Z">
        <w:r w:rsidR="002903A8">
          <w:rPr>
            <w:bCs/>
            <w:lang w:val="es-ES_tradnl"/>
          </w:rPr>
          <w:t xml:space="preserve">. Lo que permite </w:t>
        </w:r>
      </w:ins>
      <w:del w:id="471" w:author="BERMEJO SOLIS Alba" w:date="2018-11-21T12:19:00Z">
        <w:r w:rsidRPr="00ED33E9" w:rsidDel="002903A8">
          <w:rPr>
            <w:bCs/>
            <w:lang w:val="es-ES_tradnl"/>
          </w:rPr>
          <w:delText xml:space="preserve">, que permite a los desarrolladores la posibilidad de </w:delText>
        </w:r>
      </w:del>
      <w:ins w:id="472" w:author="BERMEJO SOLIS Alba" w:date="2018-11-21T12:19:00Z">
        <w:r w:rsidR="002903A8">
          <w:rPr>
            <w:bCs/>
            <w:lang w:val="es-ES_tradnl"/>
          </w:rPr>
          <w:t xml:space="preserve">es </w:t>
        </w:r>
      </w:ins>
      <w:r w:rsidRPr="00ED33E9">
        <w:rPr>
          <w:bCs/>
          <w:lang w:val="es-ES_tradnl"/>
        </w:rPr>
        <w:t>escribir consultas y declaraciones de manipulación de datos en lenguaje de base de datos, pero ejecutando y procesando un modelo de programación en Java</w:t>
      </w:r>
      <w:ins w:id="473" w:author="BERMEJO SOLIS Alba" w:date="2018-11-21T12:19:00Z">
        <w:r w:rsidR="002903A8">
          <w:rPr>
            <w:bCs/>
            <w:lang w:val="es-ES_tradnl"/>
          </w:rPr>
          <w:t>, es decir, es s</w:t>
        </w:r>
      </w:ins>
      <w:ins w:id="474" w:author="BERMEJO SOLIS Alba" w:date="2018-11-21T12:20:00Z">
        <w:r w:rsidR="002903A8">
          <w:rPr>
            <w:bCs/>
            <w:lang w:val="es-ES_tradnl"/>
          </w:rPr>
          <w:t>ólo una interfaz para acceder de forma estándar a cualquier base de datos utilizando SQL pero no una solución ORM</w:t>
        </w:r>
      </w:ins>
      <w:r w:rsidRPr="00ED33E9">
        <w:rPr>
          <w:bCs/>
          <w:lang w:val="es-ES_tradnl"/>
        </w:rPr>
        <w:t>.</w:t>
      </w:r>
    </w:p>
    <w:p w14:paraId="7A53F755" w14:textId="210170CD" w:rsidR="00ED33E9" w:rsidRDefault="00ED33E9" w:rsidP="00ED33E9">
      <w:pPr>
        <w:tabs>
          <w:tab w:val="left" w:pos="3360"/>
        </w:tabs>
        <w:rPr>
          <w:bCs/>
          <w:lang w:val="es-ES_tradnl"/>
        </w:rPr>
      </w:pPr>
      <w:r w:rsidRPr="00ED33E9">
        <w:rPr>
          <w:bCs/>
          <w:lang w:val="es-ES_tradnl"/>
        </w:rPr>
        <w:t>La desventaja</w:t>
      </w:r>
      <w:del w:id="475" w:author="BERMEJO SOLIS Alba" w:date="2018-11-21T12:20:00Z">
        <w:r w:rsidRPr="00ED33E9" w:rsidDel="002903A8">
          <w:rPr>
            <w:bCs/>
            <w:lang w:val="es-ES_tradnl"/>
          </w:rPr>
          <w:delText xml:space="preserve"> de todo esto</w:delText>
        </w:r>
      </w:del>
      <w:r w:rsidRPr="00ED33E9">
        <w:rPr>
          <w:bCs/>
          <w:lang w:val="es-ES_tradnl"/>
        </w:rPr>
        <w:t xml:space="preserve">, es que </w:t>
      </w:r>
      <w:ins w:id="476" w:author="BERMEJO SOLIS Alba" w:date="2018-11-21T12:21:00Z">
        <w:r w:rsidR="002903A8">
          <w:rPr>
            <w:bCs/>
            <w:lang w:val="es-ES_tradnl"/>
          </w:rPr>
          <w:t xml:space="preserve">aunque SQL es un estándar, existen muchos dialectos para distintas bases de datos y el código desarrollado </w:t>
        </w:r>
      </w:ins>
      <w:ins w:id="477" w:author="BERMEJO SOLIS Alba" w:date="2018-11-21T12:22:00Z">
        <w:r w:rsidR="002903A8">
          <w:rPr>
            <w:bCs/>
            <w:lang w:val="es-ES_tradnl"/>
          </w:rPr>
          <w:t xml:space="preserve">con JDBC + SQL </w:t>
        </w:r>
      </w:ins>
      <w:ins w:id="478" w:author="BERMEJO SOLIS Alba" w:date="2018-11-21T12:21:00Z">
        <w:r w:rsidR="002903A8">
          <w:rPr>
            <w:bCs/>
            <w:lang w:val="es-ES_tradnl"/>
          </w:rPr>
          <w:t xml:space="preserve">puede no ser compatible </w:t>
        </w:r>
      </w:ins>
      <w:ins w:id="479" w:author="BERMEJO SOLIS Alba" w:date="2018-11-21T12:22:00Z">
        <w:r w:rsidR="002903A8">
          <w:rPr>
            <w:bCs/>
            <w:lang w:val="es-ES_tradnl"/>
          </w:rPr>
          <w:t>de una base de datos a otra</w:t>
        </w:r>
      </w:ins>
      <w:del w:id="480" w:author="BERMEJO SOLIS Alba" w:date="2018-11-21T12:22:00Z">
        <w:r w:rsidRPr="00ED33E9" w:rsidDel="002903A8">
          <w:rPr>
            <w:bCs/>
            <w:lang w:val="es-ES_tradnl"/>
          </w:rPr>
          <w:delText>el lenguaje de SQL no es portátil, ya que cada base de datos funciona de manera diferente dependiendo de la estructura de la consulta y en la mayoría de los casos requiere un ajuste del proveedor</w:delText>
        </w:r>
      </w:del>
      <w:del w:id="481" w:author="BERMEJO SOLIS Alba" w:date="2018-11-21T12:23:00Z">
        <w:r w:rsidRPr="00ED33E9" w:rsidDel="002903A8">
          <w:rPr>
            <w:bCs/>
            <w:lang w:val="es-ES_tradnl"/>
          </w:rPr>
          <w:delText>. Debido a esto no se debe tener la tentación de utilizar instrucciones SQL listas para ejecutar, ya que, si llegase el día en que una aplicación tiene que dar soporte a otro proveedor de base de datos, las instrucciones SQL que se estaban empleando pueden no ser compatibles con el nuevo dialecto SQL.</w:delText>
        </w:r>
      </w:del>
    </w:p>
    <w:p w14:paraId="575203CC" w14:textId="77777777" w:rsidR="00ED33E9" w:rsidRPr="00ED33E9" w:rsidRDefault="00ED33E9" w:rsidP="00ED33E9">
      <w:pPr>
        <w:tabs>
          <w:tab w:val="left" w:pos="3360"/>
        </w:tabs>
        <w:rPr>
          <w:bCs/>
          <w:lang w:val="es-ES_tradnl"/>
        </w:rPr>
      </w:pPr>
    </w:p>
    <w:p w14:paraId="02446E7F" w14:textId="0A8F8F21" w:rsidR="00ED33E9" w:rsidRPr="00ED33E9" w:rsidRDefault="00ED33E9" w:rsidP="00ED33E9">
      <w:pPr>
        <w:pStyle w:val="Ttulo3"/>
        <w:rPr>
          <w:lang w:val="es-ES_tradnl"/>
        </w:rPr>
      </w:pPr>
      <w:bookmarkStart w:id="482" w:name="_Toc530726142"/>
      <w:r>
        <w:rPr>
          <w:lang w:val="es-ES_tradnl"/>
        </w:rPr>
        <w:t>Enterprise JavaBeans</w:t>
      </w:r>
      <w:bookmarkEnd w:id="482"/>
    </w:p>
    <w:p w14:paraId="164F9FEF" w14:textId="2D7CEAA4" w:rsidR="00ED33E9" w:rsidRPr="00ED33E9" w:rsidRDefault="00ED33E9" w:rsidP="00ED33E9">
      <w:pPr>
        <w:tabs>
          <w:tab w:val="left" w:pos="3360"/>
        </w:tabs>
        <w:rPr>
          <w:bCs/>
          <w:lang w:val="es-ES_tradnl"/>
        </w:rPr>
      </w:pPr>
      <w:r w:rsidRPr="00ED33E9">
        <w:rPr>
          <w:bCs/>
          <w:lang w:val="es-ES_tradnl"/>
        </w:rPr>
        <w:t>La primera versión de la plataforma Java 2 Enterprise Edition (J2EE) introdujo una nueva solución para la persistencia, llamados “beans” de entidad, que son parte de la familia de componentes de Enterprise JavaBean (EJB). EJB introdujo un enfoque basado en una interfa</w:t>
      </w:r>
      <w:ins w:id="483" w:author="BERMEJO SOLIS Alba" w:date="2018-11-21T12:24:00Z">
        <w:r w:rsidR="002903A8">
          <w:rPr>
            <w:bCs/>
            <w:lang w:val="es-ES_tradnl"/>
          </w:rPr>
          <w:t>ces y en clases generadas por el compilador que no eran utilizadas directamente en el c</w:t>
        </w:r>
      </w:ins>
      <w:ins w:id="484" w:author="BERMEJO SOLIS Alba" w:date="2018-11-21T12:25:00Z">
        <w:r w:rsidR="002903A8">
          <w:rPr>
            <w:bCs/>
            <w:lang w:val="es-ES_tradnl"/>
          </w:rPr>
          <w:t>ódigo fuente</w:t>
        </w:r>
      </w:ins>
      <w:del w:id="485" w:author="BERMEJO SOLIS Alba" w:date="2018-11-21T12:25:00Z">
        <w:r w:rsidRPr="00ED33E9" w:rsidDel="002903A8">
          <w:rPr>
            <w:bCs/>
            <w:lang w:val="es-ES_tradnl"/>
          </w:rPr>
          <w:delText xml:space="preserve">z de una clase concreta llamada “bean” la cual nunca ha sido usada directamente por el código cliente. En su lugar, un compilador especializado de “beans” genera una implementación </w:delText>
        </w:r>
      </w:del>
      <w:ins w:id="486" w:author="BERMEJO SOLIS Alba" w:date="2018-11-21T12:25:00Z">
        <w:r w:rsidR="002903A8">
          <w:rPr>
            <w:bCs/>
            <w:lang w:val="es-ES_tradnl"/>
          </w:rPr>
          <w:t xml:space="preserve">. Estas clases generadas </w:t>
        </w:r>
      </w:ins>
      <w:del w:id="487" w:author="BERMEJO SOLIS Alba" w:date="2018-11-21T12:25:00Z">
        <w:r w:rsidRPr="00ED33E9" w:rsidDel="002903A8">
          <w:rPr>
            <w:bCs/>
            <w:lang w:val="es-ES_tradnl"/>
          </w:rPr>
          <w:delText xml:space="preserve">de la interfaz para </w:delText>
        </w:r>
      </w:del>
      <w:r w:rsidRPr="00ED33E9">
        <w:rPr>
          <w:bCs/>
          <w:lang w:val="es-ES_tradnl"/>
        </w:rPr>
        <w:t>facilita</w:t>
      </w:r>
      <w:ins w:id="488" w:author="BERMEJO SOLIS Alba" w:date="2018-11-21T12:25:00Z">
        <w:r w:rsidR="002903A8">
          <w:rPr>
            <w:bCs/>
            <w:lang w:val="es-ES_tradnl"/>
          </w:rPr>
          <w:t>ban</w:t>
        </w:r>
      </w:ins>
      <w:del w:id="489" w:author="BERMEJO SOLIS Alba" w:date="2018-11-21T12:25:00Z">
        <w:r w:rsidRPr="00ED33E9" w:rsidDel="002903A8">
          <w:rPr>
            <w:bCs/>
            <w:lang w:val="es-ES_tradnl"/>
          </w:rPr>
          <w:delText>r</w:delText>
        </w:r>
      </w:del>
      <w:r w:rsidRPr="00ED33E9">
        <w:rPr>
          <w:bCs/>
          <w:lang w:val="es-ES_tradnl"/>
        </w:rPr>
        <w:t xml:space="preserve"> la persistencia, la seguridad y la gestión de transacciones</w:t>
      </w:r>
      <w:ins w:id="490" w:author="BERMEJO SOLIS Alba" w:date="2018-11-21T12:27:00Z">
        <w:r w:rsidR="002903A8">
          <w:rPr>
            <w:bCs/>
            <w:lang w:val="es-ES_tradnl"/>
          </w:rPr>
          <w:t>. La lógica de negocio se implementa</w:t>
        </w:r>
        <w:r w:rsidR="005C2D8D">
          <w:rPr>
            <w:bCs/>
            <w:lang w:val="es-ES_tradnl"/>
          </w:rPr>
          <w:t>ba</w:t>
        </w:r>
        <w:r w:rsidR="002903A8">
          <w:rPr>
            <w:bCs/>
            <w:lang w:val="es-ES_tradnl"/>
          </w:rPr>
          <w:t xml:space="preserve"> en una clase </w:t>
        </w:r>
        <w:r w:rsidR="005C2D8D">
          <w:rPr>
            <w:bCs/>
            <w:lang w:val="es-ES_tradnl"/>
          </w:rPr>
          <w:t xml:space="preserve">entidad </w:t>
        </w:r>
        <w:r w:rsidR="002903A8">
          <w:rPr>
            <w:bCs/>
            <w:lang w:val="es-ES_tradnl"/>
          </w:rPr>
          <w:t>que hereda de la interfaz</w:t>
        </w:r>
        <w:r w:rsidR="005C2D8D">
          <w:rPr>
            <w:bCs/>
            <w:lang w:val="es-ES_tradnl"/>
          </w:rPr>
          <w:t xml:space="preserve"> que se configuraba con una combinación de </w:t>
        </w:r>
      </w:ins>
      <w:ins w:id="491" w:author="BERMEJO SOLIS Alba" w:date="2018-11-21T12:28:00Z">
        <w:r w:rsidR="005C2D8D">
          <w:rPr>
            <w:bCs/>
            <w:lang w:val="es-ES_tradnl"/>
          </w:rPr>
          <w:t>Anotaciones y XML</w:t>
        </w:r>
      </w:ins>
      <w:del w:id="492" w:author="BERMEJO SOLIS Alba" w:date="2018-11-21T12:28:00Z">
        <w:r w:rsidRPr="00ED33E9" w:rsidDel="005C2D8D">
          <w:rPr>
            <w:bCs/>
            <w:lang w:val="es-ES_tradnl"/>
          </w:rPr>
          <w:delText>, delegando la lógica de negocio a la implementación de la entidad. Los “beans” de entidades se configuraron utilizando una combinación de descriptores de despliegue XML estándar.</w:delText>
        </w:r>
      </w:del>
    </w:p>
    <w:p w14:paraId="07B7443C" w14:textId="6C2211B9" w:rsidR="00ED33E9" w:rsidRPr="00ED33E9" w:rsidDel="005C2D8D" w:rsidRDefault="005C2D8D" w:rsidP="005C2D8D">
      <w:pPr>
        <w:tabs>
          <w:tab w:val="left" w:pos="3360"/>
        </w:tabs>
        <w:rPr>
          <w:del w:id="493" w:author="BERMEJO SOLIS Alba" w:date="2018-11-21T12:29:00Z"/>
          <w:bCs/>
          <w:lang w:val="es-ES_tradnl"/>
        </w:rPr>
      </w:pPr>
      <w:ins w:id="494" w:author="BERMEJO SOLIS Alba" w:date="2018-11-21T12:28:00Z">
        <w:r>
          <w:rPr>
            <w:bCs/>
            <w:lang w:val="es-ES_tradnl"/>
          </w:rPr>
          <w:t xml:space="preserve">EJB era una solución excesivamente compleja técnicamente y a la vez no resolvía problemas habituales por lo que no tuvo mucha aceptación </w:t>
        </w:r>
      </w:ins>
      <w:ins w:id="495" w:author="BERMEJO SOLIS Alba" w:date="2018-11-21T12:29:00Z">
        <w:r>
          <w:rPr>
            <w:bCs/>
            <w:lang w:val="es-ES_tradnl"/>
          </w:rPr>
          <w:t xml:space="preserve">y los ORM comerciales </w:t>
        </w:r>
      </w:ins>
      <w:r w:rsidR="00B7385A">
        <w:rPr>
          <w:bCs/>
          <w:lang w:val="es-ES_tradnl"/>
        </w:rPr>
        <w:t>u</w:t>
      </w:r>
      <w:ins w:id="496" w:author="BERMEJO SOLIS Alba" w:date="2018-11-21T12:29:00Z">
        <w:r>
          <w:rPr>
            <w:bCs/>
            <w:lang w:val="es-ES_tradnl"/>
          </w:rPr>
          <w:t xml:space="preserve"> open source eran utilizados en su lugar.</w:t>
        </w:r>
      </w:ins>
      <w:del w:id="497" w:author="BERMEJO SOLIS Alba" w:date="2018-11-21T12:29:00Z">
        <w:r w:rsidR="00ED33E9" w:rsidRPr="00ED33E9" w:rsidDel="005C2D8D">
          <w:rPr>
            <w:bCs/>
            <w:lang w:val="es-ES_tradnl"/>
          </w:rPr>
          <w:delText>Los “beans” de entidades fueron sobredimensionados para resolver el problema que se estaba teniendo, pero la primera versión de la tecnología carecía de muchas características necesarias para una lógica de negocio realista, pues las relaciones entre entidades debían ser gestionadas por la aplicación, lo que requería que los campos de clave externa fueran almacenados y gestionados por la clase “bean”.</w:delText>
        </w:r>
      </w:del>
    </w:p>
    <w:p w14:paraId="1CC162F4" w14:textId="718C2BAE" w:rsidR="00ED33E9" w:rsidRDefault="00ED33E9" w:rsidP="005C2D8D">
      <w:pPr>
        <w:tabs>
          <w:tab w:val="left" w:pos="3360"/>
        </w:tabs>
        <w:rPr>
          <w:bCs/>
          <w:lang w:val="es-ES_tradnl"/>
        </w:rPr>
      </w:pPr>
      <w:del w:id="498" w:author="BERMEJO SOLIS Alba" w:date="2018-11-21T12:29:00Z">
        <w:r w:rsidRPr="00ED33E9" w:rsidDel="005C2D8D">
          <w:rPr>
            <w:bCs/>
            <w:lang w:val="es-ES_tradnl"/>
          </w:rPr>
          <w:delText>Con EJB 2.0 se introdujo que los “bean” de entidades fueran gestionados por contenedores, en los que el “bean” se volvía abstracto y el servidor era el encargado de generar una subclase para gestionar los datos persistentes. A pesar de todas estas mejoras, seguía sin poder resolverse el problema de la excesiva complejidad.</w:delText>
        </w:r>
      </w:del>
    </w:p>
    <w:p w14:paraId="70D1CFD2" w14:textId="77777777" w:rsidR="00ED33E9" w:rsidRPr="00ED33E9" w:rsidRDefault="00ED33E9" w:rsidP="00ED33E9">
      <w:pPr>
        <w:tabs>
          <w:tab w:val="left" w:pos="3360"/>
        </w:tabs>
        <w:rPr>
          <w:bCs/>
          <w:lang w:val="es-ES_tradnl"/>
        </w:rPr>
      </w:pPr>
    </w:p>
    <w:p w14:paraId="41FDE41C" w14:textId="3F4B6497" w:rsidR="00ED33E9" w:rsidRPr="00ED33E9" w:rsidRDefault="00ED33E9" w:rsidP="00ED33E9">
      <w:pPr>
        <w:pStyle w:val="Ttulo3"/>
        <w:rPr>
          <w:lang w:val="es-ES_tradnl"/>
        </w:rPr>
      </w:pPr>
      <w:bookmarkStart w:id="499" w:name="_Toc530726143"/>
      <w:r>
        <w:rPr>
          <w:lang w:val="es-ES_tradnl"/>
        </w:rPr>
        <w:lastRenderedPageBreak/>
        <w:t>Objetos de Datos de Java</w:t>
      </w:r>
      <w:bookmarkEnd w:id="499"/>
    </w:p>
    <w:p w14:paraId="4424EC39" w14:textId="77777777" w:rsidR="00ED33E9" w:rsidRPr="00ED33E9" w:rsidRDefault="00ED33E9" w:rsidP="00ED33E9">
      <w:pPr>
        <w:tabs>
          <w:tab w:val="left" w:pos="3360"/>
        </w:tabs>
        <w:rPr>
          <w:bCs/>
          <w:lang w:val="es-ES_tradnl"/>
        </w:rPr>
      </w:pPr>
      <w:r w:rsidRPr="00ED33E9">
        <w:rPr>
          <w:bCs/>
          <w:lang w:val="es-ES_tradnl"/>
        </w:rPr>
        <w:t>Ante la frustración de no tener una API de persistencia estandarizada satisfactoria se inventaron los Java Data Objects(JDO) que fueron inspirados principalmente por los proveedores de base de datos orientadas a objetos (OODB) y nunca fueron adoptados por la comunidad de programación estándar.</w:t>
      </w:r>
    </w:p>
    <w:p w14:paraId="57872FAE" w14:textId="7FAC5D8C" w:rsidR="00ED33E9" w:rsidRPr="00ED33E9" w:rsidRDefault="00ED33E9" w:rsidP="00ED33E9">
      <w:pPr>
        <w:tabs>
          <w:tab w:val="left" w:pos="3360"/>
        </w:tabs>
        <w:rPr>
          <w:bCs/>
          <w:lang w:val="es-ES_tradnl"/>
        </w:rPr>
      </w:pPr>
      <w:r w:rsidRPr="00ED33E9">
        <w:rPr>
          <w:bCs/>
          <w:lang w:val="es-ES_tradnl"/>
        </w:rPr>
        <w:t xml:space="preserve">JDO se llegó a convertir en una extensión del JDK pero nunca se convirtió en una parte integral de la plataforma Java. </w:t>
      </w:r>
      <w:del w:id="500" w:author="BERMEJO SOLIS Alba" w:date="2018-11-21T12:31:00Z">
        <w:r w:rsidRPr="00ED33E9" w:rsidDel="005C2D8D">
          <w:rPr>
            <w:bCs/>
            <w:lang w:val="es-ES_tradnl"/>
          </w:rPr>
          <w:delText>A pesar de todo esto</w:delText>
        </w:r>
      </w:del>
      <w:ins w:id="501" w:author="BERMEJO SOLIS Alba" w:date="2018-11-21T12:31:00Z">
        <w:r w:rsidR="005C2D8D">
          <w:rPr>
            <w:bCs/>
            <w:lang w:val="es-ES_tradnl"/>
          </w:rPr>
          <w:t>Por desgracia</w:t>
        </w:r>
      </w:ins>
      <w:r w:rsidRPr="00ED33E9">
        <w:rPr>
          <w:bCs/>
          <w:lang w:val="es-ES_tradnl"/>
        </w:rPr>
        <w:t xml:space="preserve">, los principales proveedores comerciales no compartían </w:t>
      </w:r>
      <w:ins w:id="502" w:author="BERMEJO SOLIS Alba" w:date="2018-11-21T12:31:00Z">
        <w:r w:rsidR="005C2D8D">
          <w:rPr>
            <w:bCs/>
            <w:lang w:val="es-ES_tradnl"/>
          </w:rPr>
          <w:t xml:space="preserve">el mismo enfoque </w:t>
        </w:r>
      </w:ins>
      <w:del w:id="503" w:author="BERMEJO SOLIS Alba" w:date="2018-11-21T12:31:00Z">
        <w:r w:rsidRPr="00ED33E9" w:rsidDel="005C2D8D">
          <w:rPr>
            <w:bCs/>
            <w:lang w:val="es-ES_tradnl"/>
          </w:rPr>
          <w:delText xml:space="preserve">la misma opinión </w:delText>
        </w:r>
      </w:del>
      <w:r w:rsidRPr="00ED33E9">
        <w:rPr>
          <w:bCs/>
          <w:lang w:val="es-ES_tradnl"/>
        </w:rPr>
        <w:t xml:space="preserve">sobre cómo </w:t>
      </w:r>
      <w:del w:id="504" w:author="BERMEJO SOLIS Alba" w:date="2018-11-21T12:31:00Z">
        <w:r w:rsidRPr="00ED33E9" w:rsidDel="005C2D8D">
          <w:rPr>
            <w:bCs/>
            <w:lang w:val="es-ES_tradnl"/>
          </w:rPr>
          <w:delText xml:space="preserve">se debe </w:delText>
        </w:r>
      </w:del>
      <w:r w:rsidRPr="00ED33E9">
        <w:rPr>
          <w:bCs/>
          <w:lang w:val="es-ES_tradnl"/>
        </w:rPr>
        <w:t xml:space="preserve">implementar </w:t>
      </w:r>
      <w:del w:id="505" w:author="BERMEJO SOLIS Alba" w:date="2018-11-21T12:32:00Z">
        <w:r w:rsidRPr="00ED33E9" w:rsidDel="005C2D8D">
          <w:rPr>
            <w:bCs/>
            <w:lang w:val="es-ES_tradnl"/>
          </w:rPr>
          <w:delText>un marco de persistencia, por tanto</w:delText>
        </w:r>
      </w:del>
      <w:ins w:id="506" w:author="BERMEJO SOLIS Alba" w:date="2018-11-21T12:32:00Z">
        <w:r w:rsidR="005C2D8D">
          <w:rPr>
            <w:bCs/>
            <w:lang w:val="es-ES_tradnl"/>
          </w:rPr>
          <w:t>la solución por lo que</w:t>
        </w:r>
      </w:ins>
      <w:del w:id="507" w:author="BERMEJO SOLIS Alba" w:date="2018-11-21T12:32:00Z">
        <w:r w:rsidRPr="00ED33E9" w:rsidDel="005C2D8D">
          <w:rPr>
            <w:bCs/>
            <w:lang w:val="es-ES_tradnl"/>
          </w:rPr>
          <w:delText>,</w:delText>
        </w:r>
      </w:del>
      <w:r w:rsidRPr="00ED33E9">
        <w:rPr>
          <w:bCs/>
          <w:lang w:val="es-ES_tradnl"/>
        </w:rPr>
        <w:t xml:space="preserve"> rara vez se llegó a usar.</w:t>
      </w:r>
    </w:p>
    <w:p w14:paraId="1EE5B76F" w14:textId="6940D60C" w:rsidR="00ED33E9" w:rsidRPr="00ED33E9" w:rsidRDefault="00ED33E9" w:rsidP="00DC3894">
      <w:pPr>
        <w:tabs>
          <w:tab w:val="left" w:pos="3360"/>
        </w:tabs>
        <w:rPr>
          <w:bCs/>
          <w:lang w:val="es-ES_tradnl"/>
        </w:rPr>
      </w:pPr>
      <w:r w:rsidRPr="00ED33E9">
        <w:rPr>
          <w:bCs/>
          <w:lang w:val="es-ES_tradnl"/>
        </w:rPr>
        <w:t>Una vez que el movimiento de persistencia de EJB 3.0 se puso en marcha, los principales proveedores se inscribieron para formar parte de la nueva iniciativa de persistencia. Fue entonces cuando se anunció que JDO se reduciría a la especificación de modo de mantenimiento y JPA se basaría tanto en JDO como en los proveedores de persistencia y se convertiría en el único estándar del futuro.</w:t>
      </w:r>
    </w:p>
    <w:p w14:paraId="67E1EF32" w14:textId="636AFF37" w:rsidR="00ED33E9" w:rsidRPr="00ED33E9" w:rsidRDefault="00ED33E9" w:rsidP="00ED33E9">
      <w:pPr>
        <w:pStyle w:val="Ttulo3"/>
        <w:rPr>
          <w:lang w:val="es-ES_tradnl"/>
        </w:rPr>
      </w:pPr>
      <w:bookmarkStart w:id="508" w:name="_Toc530726144"/>
      <w:r>
        <w:rPr>
          <w:lang w:val="es-ES_tradnl"/>
        </w:rPr>
        <w:t>¿Por qué otro Estándar</w:t>
      </w:r>
      <w:r w:rsidRPr="00ED33E9">
        <w:rPr>
          <w:lang w:val="es-ES_tradnl"/>
        </w:rPr>
        <w:t>?</w:t>
      </w:r>
      <w:bookmarkEnd w:id="508"/>
    </w:p>
    <w:p w14:paraId="1AD9875F" w14:textId="13F7722E" w:rsidR="00ED33E9" w:rsidRPr="00ED33E9" w:rsidRDefault="00ED33E9" w:rsidP="00ED33E9">
      <w:pPr>
        <w:tabs>
          <w:tab w:val="left" w:pos="3360"/>
        </w:tabs>
        <w:rPr>
          <w:bCs/>
          <w:lang w:val="es-ES_tradnl"/>
        </w:rPr>
      </w:pPr>
      <w:r w:rsidRPr="00ED33E9">
        <w:rPr>
          <w:bCs/>
          <w:lang w:val="es-ES_tradnl"/>
        </w:rPr>
        <w:t>Dicho estándar permitía al desarrollador poder tratar el objeto persistente como cualquier otro objeto Java y luego asignarlo a un almacén persistente y usar una API de persistencia para persistirlo. Debido a que los objetos eran objetos Java normales, este modelo de persistencia llegó a ser conocido como Plain Old Java Object (POJO).</w:t>
      </w:r>
    </w:p>
    <w:p w14:paraId="262B0568" w14:textId="77777777" w:rsidR="00ED33E9" w:rsidRPr="00ED33E9" w:rsidRDefault="00ED33E9" w:rsidP="00ED33E9">
      <w:pPr>
        <w:tabs>
          <w:tab w:val="left" w:pos="3360"/>
        </w:tabs>
        <w:rPr>
          <w:bCs/>
          <w:lang w:val="es-ES_tradnl"/>
        </w:rPr>
      </w:pPr>
      <w:r w:rsidRPr="00ED33E9">
        <w:rPr>
          <w:bCs/>
          <w:lang w:val="es-ES_tradnl"/>
        </w:rPr>
        <w:t>La necesidad de hacer otro estándar, es permitir una implementación completa sin la necesidad de acoplar a la aplicación un producto en concreto.</w:t>
      </w:r>
    </w:p>
    <w:p w14:paraId="5B7B1B9B" w14:textId="3CF517B6" w:rsidR="00ED33E9" w:rsidRDefault="00ED33E9" w:rsidP="00ED33E9">
      <w:pPr>
        <w:tabs>
          <w:tab w:val="left" w:pos="3360"/>
        </w:tabs>
        <w:rPr>
          <w:bCs/>
          <w:lang w:val="es-ES_tradnl"/>
        </w:rPr>
      </w:pPr>
      <w:r w:rsidRPr="00ED33E9">
        <w:rPr>
          <w:bCs/>
          <w:lang w:val="es-ES_tradnl"/>
        </w:rPr>
        <w:t>Vincular un estándar a un proyecto de código abierto como Hibernate sería problemático para el estándar y probablemente aún peor para el proyecto Hibernate. Sin embargo, el uso de una tecnología estándar permite que la empresa pueda cambiar de proveedor si la elección inicial no llega a cumplir con los requisitos necesarios.</w:t>
      </w:r>
    </w:p>
    <w:p w14:paraId="219B6DD9" w14:textId="1DD91802" w:rsidR="009A1477" w:rsidRPr="00ED33E9" w:rsidDel="005C2D8D" w:rsidRDefault="009A1477" w:rsidP="009A1477">
      <w:pPr>
        <w:pStyle w:val="Ttulo2"/>
        <w:rPr>
          <w:del w:id="509" w:author="BERMEJO SOLIS Alba" w:date="2018-11-21T12:36:00Z"/>
          <w:lang w:val="es-ES_tradnl"/>
        </w:rPr>
      </w:pPr>
      <w:bookmarkStart w:id="510" w:name="_Toc530639612"/>
      <w:bookmarkStart w:id="511" w:name="_Toc530639992"/>
      <w:bookmarkStart w:id="512" w:name="_Toc530640032"/>
      <w:bookmarkStart w:id="513" w:name="_Toc530656241"/>
      <w:bookmarkStart w:id="514" w:name="_Toc530657628"/>
      <w:bookmarkStart w:id="515" w:name="_Toc530658046"/>
      <w:bookmarkStart w:id="516" w:name="_Toc530669548"/>
      <w:bookmarkStart w:id="517" w:name="_Toc530725994"/>
      <w:bookmarkStart w:id="518" w:name="_Toc530726145"/>
      <w:del w:id="519" w:author="BERMEJO SOLIS Alba" w:date="2018-11-21T12:36:00Z">
        <w:r w:rsidDel="005C2D8D">
          <w:rPr>
            <w:lang w:val="es-ES_tradnl"/>
          </w:rPr>
          <w:delText>Java Persistence API (JPA)</w:delText>
        </w:r>
        <w:bookmarkStart w:id="520" w:name="_Toc530570033"/>
        <w:bookmarkStart w:id="521" w:name="_Toc530570135"/>
        <w:bookmarkStart w:id="522" w:name="_Toc530570360"/>
        <w:bookmarkStart w:id="523" w:name="_Toc530583690"/>
        <w:bookmarkStart w:id="524" w:name="_Toc530586197"/>
        <w:bookmarkStart w:id="525" w:name="_Toc530586924"/>
        <w:bookmarkStart w:id="526" w:name="_Toc530587282"/>
        <w:bookmarkStart w:id="527" w:name="_Toc530587363"/>
        <w:bookmarkStart w:id="528" w:name="_Toc530669922"/>
        <w:bookmarkStart w:id="529" w:name="_Toc530671271"/>
        <w:bookmarkEnd w:id="510"/>
        <w:bookmarkEnd w:id="511"/>
        <w:bookmarkEnd w:id="512"/>
        <w:bookmarkEnd w:id="520"/>
        <w:bookmarkEnd w:id="521"/>
        <w:bookmarkEnd w:id="522"/>
        <w:bookmarkEnd w:id="523"/>
        <w:bookmarkEnd w:id="524"/>
        <w:bookmarkEnd w:id="525"/>
        <w:bookmarkEnd w:id="526"/>
        <w:bookmarkEnd w:id="527"/>
        <w:bookmarkEnd w:id="513"/>
        <w:bookmarkEnd w:id="514"/>
        <w:bookmarkEnd w:id="515"/>
        <w:bookmarkEnd w:id="516"/>
        <w:bookmarkEnd w:id="528"/>
        <w:bookmarkEnd w:id="529"/>
        <w:bookmarkEnd w:id="517"/>
        <w:bookmarkEnd w:id="518"/>
      </w:del>
    </w:p>
    <w:p w14:paraId="23110ADF" w14:textId="45A5FBE4" w:rsidR="009A1477" w:rsidRPr="009A1477" w:rsidDel="005C2D8D" w:rsidRDefault="009A1477" w:rsidP="009A1477">
      <w:pPr>
        <w:tabs>
          <w:tab w:val="left" w:pos="3360"/>
        </w:tabs>
        <w:rPr>
          <w:del w:id="530" w:author="BERMEJO SOLIS Alba" w:date="2018-11-21T12:36:00Z"/>
          <w:lang w:val="es-ES"/>
        </w:rPr>
      </w:pPr>
      <w:del w:id="531" w:author="BERMEJO SOLIS Alba" w:date="2018-11-21T12:36:00Z">
        <w:r w:rsidRPr="009A1477" w:rsidDel="005C2D8D">
          <w:rPr>
            <w:lang w:val="es-ES"/>
          </w:rPr>
          <w:delText xml:space="preserve">La API de Persistencia Java es un framework ligero, y basado en POJO para la persistencia Java. </w:delText>
        </w:r>
        <w:bookmarkStart w:id="532" w:name="_Toc530570034"/>
        <w:bookmarkStart w:id="533" w:name="_Toc530570136"/>
        <w:bookmarkStart w:id="534" w:name="_Toc530570361"/>
        <w:bookmarkStart w:id="535" w:name="_Toc530583691"/>
        <w:bookmarkStart w:id="536" w:name="_Toc530586198"/>
        <w:bookmarkStart w:id="537" w:name="_Toc530586925"/>
        <w:bookmarkStart w:id="538" w:name="_Toc530587283"/>
        <w:bookmarkStart w:id="539" w:name="_Toc530587364"/>
        <w:bookmarkStart w:id="540" w:name="_Toc530669923"/>
        <w:bookmarkStart w:id="541" w:name="_Toc530671272"/>
        <w:bookmarkEnd w:id="532"/>
        <w:bookmarkEnd w:id="533"/>
        <w:bookmarkEnd w:id="534"/>
        <w:bookmarkEnd w:id="535"/>
        <w:bookmarkEnd w:id="536"/>
        <w:bookmarkEnd w:id="537"/>
        <w:bookmarkEnd w:id="538"/>
        <w:bookmarkEnd w:id="539"/>
        <w:bookmarkEnd w:id="540"/>
        <w:bookmarkEnd w:id="541"/>
      </w:del>
    </w:p>
    <w:p w14:paraId="5FDACD13" w14:textId="746E390C" w:rsidR="009A1477" w:rsidRPr="009A1477" w:rsidDel="005C2D8D" w:rsidRDefault="009A1477" w:rsidP="009A1477">
      <w:pPr>
        <w:tabs>
          <w:tab w:val="left" w:pos="3360"/>
        </w:tabs>
        <w:rPr>
          <w:del w:id="542" w:author="BERMEJO SOLIS Alba" w:date="2018-11-21T12:36:00Z"/>
          <w:lang w:val="es-ES"/>
        </w:rPr>
      </w:pPr>
      <w:del w:id="543" w:author="BERMEJO SOLIS Alba" w:date="2018-11-21T12:36:00Z">
        <w:r w:rsidRPr="009A1477" w:rsidDel="005C2D8D">
          <w:rPr>
            <w:lang w:val="es-ES"/>
          </w:rPr>
          <w:delText>Aunque el mapeo objeto-relacional es uno de los principales componentes de la API, también ofrece soluciones a los problemas de la integración de la persistencia dentro de aplicaciones escalables. Los siguientes apartados dan una visión más amplia de la mayoría de aspectos de esta tecnología.</w:delText>
        </w:r>
        <w:bookmarkStart w:id="544" w:name="_Toc530570035"/>
        <w:bookmarkStart w:id="545" w:name="_Toc530570137"/>
        <w:bookmarkStart w:id="546" w:name="_Toc530570362"/>
        <w:bookmarkStart w:id="547" w:name="_Toc530583692"/>
        <w:bookmarkStart w:id="548" w:name="_Toc530586199"/>
        <w:bookmarkStart w:id="549" w:name="_Toc530586926"/>
        <w:bookmarkStart w:id="550" w:name="_Toc530587284"/>
        <w:bookmarkStart w:id="551" w:name="_Toc530587365"/>
        <w:bookmarkStart w:id="552" w:name="_Toc530669924"/>
        <w:bookmarkStart w:id="553" w:name="_Toc530671273"/>
        <w:bookmarkEnd w:id="544"/>
        <w:bookmarkEnd w:id="545"/>
        <w:bookmarkEnd w:id="546"/>
        <w:bookmarkEnd w:id="547"/>
        <w:bookmarkEnd w:id="548"/>
        <w:bookmarkEnd w:id="549"/>
        <w:bookmarkEnd w:id="550"/>
        <w:bookmarkEnd w:id="551"/>
        <w:bookmarkEnd w:id="552"/>
        <w:bookmarkEnd w:id="553"/>
      </w:del>
    </w:p>
    <w:p w14:paraId="67FA375A" w14:textId="1B367B70" w:rsidR="009A1477" w:rsidRPr="009A1477" w:rsidDel="005C2D8D" w:rsidRDefault="009A1477" w:rsidP="009A1477">
      <w:pPr>
        <w:tabs>
          <w:tab w:val="left" w:pos="3360"/>
        </w:tabs>
        <w:rPr>
          <w:del w:id="554" w:author="BERMEJO SOLIS Alba" w:date="2018-11-21T12:36:00Z"/>
          <w:b/>
          <w:lang w:val="es-ES"/>
        </w:rPr>
      </w:pPr>
      <w:del w:id="555" w:author="BERMEJO SOLIS Alba" w:date="2018-11-21T12:36:00Z">
        <w:r w:rsidRPr="009A1477" w:rsidDel="005C2D8D">
          <w:rPr>
            <w:lang w:val="es-ES"/>
          </w:rPr>
          <w:delText>JPA no es un producto, sino sólo una especificación que no puede funcionar por sí sola. JPA, por supuesto, requiere una base de datos para persistir.</w:delText>
        </w:r>
        <w:bookmarkStart w:id="556" w:name="_Toc251162747"/>
        <w:bookmarkStart w:id="557" w:name="_Toc242851391"/>
        <w:bookmarkStart w:id="558" w:name="_Toc203292709"/>
        <w:bookmarkStart w:id="559" w:name="_Toc156366045"/>
        <w:bookmarkStart w:id="560" w:name="_Toc257821538"/>
        <w:r w:rsidRPr="009A1477" w:rsidDel="005C2D8D">
          <w:rPr>
            <w:lang w:val="es-ES"/>
          </w:rPr>
          <w:delText xml:space="preserve"> </w:delText>
        </w:r>
        <w:bookmarkStart w:id="561" w:name="_Toc530570036"/>
        <w:bookmarkStart w:id="562" w:name="_Toc530570138"/>
        <w:bookmarkStart w:id="563" w:name="_Toc530570363"/>
        <w:bookmarkStart w:id="564" w:name="_Toc530583693"/>
        <w:bookmarkStart w:id="565" w:name="_Toc530586200"/>
        <w:bookmarkStart w:id="566" w:name="_Toc530586927"/>
        <w:bookmarkStart w:id="567" w:name="_Toc530587285"/>
        <w:bookmarkStart w:id="568" w:name="_Toc530587366"/>
        <w:bookmarkStart w:id="569" w:name="_Toc530669925"/>
        <w:bookmarkStart w:id="570" w:name="_Toc530671274"/>
        <w:bookmarkEnd w:id="561"/>
        <w:bookmarkEnd w:id="562"/>
        <w:bookmarkEnd w:id="563"/>
        <w:bookmarkEnd w:id="564"/>
        <w:bookmarkEnd w:id="565"/>
        <w:bookmarkEnd w:id="566"/>
        <w:bookmarkEnd w:id="567"/>
        <w:bookmarkEnd w:id="568"/>
        <w:bookmarkEnd w:id="569"/>
        <w:bookmarkEnd w:id="570"/>
      </w:del>
    </w:p>
    <w:p w14:paraId="052A75A7" w14:textId="142A428B" w:rsidR="009A1477" w:rsidRPr="009A1477" w:rsidDel="005C2D8D" w:rsidRDefault="009A1477" w:rsidP="009A1477">
      <w:pPr>
        <w:pStyle w:val="Ttulo3"/>
        <w:rPr>
          <w:del w:id="571" w:author="BERMEJO SOLIS Alba" w:date="2018-11-21T12:36:00Z"/>
          <w:lang w:val="es-ES"/>
        </w:rPr>
      </w:pPr>
      <w:bookmarkStart w:id="572" w:name="_Toc530557433"/>
      <w:bookmarkStart w:id="573" w:name="_Toc530558049"/>
      <w:bookmarkStart w:id="574" w:name="_Toc530639613"/>
      <w:bookmarkStart w:id="575" w:name="_Toc530639993"/>
      <w:bookmarkStart w:id="576" w:name="_Toc530640033"/>
      <w:bookmarkStart w:id="577" w:name="_Toc530656242"/>
      <w:bookmarkStart w:id="578" w:name="_Toc530657629"/>
      <w:bookmarkStart w:id="579" w:name="_Toc530658047"/>
      <w:bookmarkStart w:id="580" w:name="_Toc530669549"/>
      <w:bookmarkStart w:id="581" w:name="_Toc530725995"/>
      <w:bookmarkStart w:id="582" w:name="_Toc530726146"/>
      <w:del w:id="583" w:author="BERMEJO SOLIS Alba" w:date="2018-11-21T12:36:00Z">
        <w:r w:rsidRPr="009A1477" w:rsidDel="005C2D8D">
          <w:rPr>
            <w:lang w:val="es-ES"/>
          </w:rPr>
          <w:delText>EJB 3.0 and JPA 1.0</w:delText>
        </w:r>
        <w:bookmarkStart w:id="584" w:name="_Toc530570037"/>
        <w:bookmarkStart w:id="585" w:name="_Toc530570139"/>
        <w:bookmarkStart w:id="586" w:name="_Toc530570364"/>
        <w:bookmarkStart w:id="587" w:name="_Toc530583694"/>
        <w:bookmarkStart w:id="588" w:name="_Toc530586201"/>
        <w:bookmarkStart w:id="589" w:name="_Toc530586928"/>
        <w:bookmarkStart w:id="590" w:name="_Toc530587286"/>
        <w:bookmarkStart w:id="591" w:name="_Toc530587367"/>
        <w:bookmarkStart w:id="592" w:name="_Toc530669926"/>
        <w:bookmarkStart w:id="593" w:name="_Toc530671275"/>
        <w:bookmarkEnd w:id="572"/>
        <w:bookmarkEnd w:id="573"/>
        <w:bookmarkEnd w:id="574"/>
        <w:bookmarkEnd w:id="575"/>
        <w:bookmarkEnd w:id="576"/>
        <w:bookmarkEnd w:id="584"/>
        <w:bookmarkEnd w:id="585"/>
        <w:bookmarkEnd w:id="586"/>
        <w:bookmarkEnd w:id="587"/>
        <w:bookmarkEnd w:id="588"/>
        <w:bookmarkEnd w:id="589"/>
        <w:bookmarkEnd w:id="590"/>
        <w:bookmarkEnd w:id="591"/>
        <w:bookmarkEnd w:id="577"/>
        <w:bookmarkEnd w:id="578"/>
        <w:bookmarkEnd w:id="579"/>
        <w:bookmarkEnd w:id="580"/>
        <w:bookmarkEnd w:id="592"/>
        <w:bookmarkEnd w:id="593"/>
        <w:bookmarkEnd w:id="581"/>
        <w:bookmarkEnd w:id="582"/>
      </w:del>
    </w:p>
    <w:p w14:paraId="48F0481B" w14:textId="0C65ED1E" w:rsidR="009A1477" w:rsidRPr="009A1477" w:rsidDel="005C2D8D" w:rsidRDefault="009A1477" w:rsidP="009A1477">
      <w:pPr>
        <w:tabs>
          <w:tab w:val="left" w:pos="3360"/>
        </w:tabs>
        <w:rPr>
          <w:del w:id="594" w:author="BERMEJO SOLIS Alba" w:date="2018-11-21T12:36:00Z"/>
          <w:lang w:val="es-ES"/>
        </w:rPr>
      </w:pPr>
      <w:del w:id="595" w:author="BERMEJO SOLIS Alba" w:date="2018-11-21T12:36:00Z">
        <w:r w:rsidRPr="009A1477" w:rsidDel="005C2D8D">
          <w:rPr>
            <w:lang w:val="es-ES"/>
          </w:rPr>
          <w:delText>Después de años de quejas sobre la complejidad para la construcción de aplicaciones empresariales con Java, «facilidad de desarrollo» fue el lema de salida para la plataforma Java EE 5. EJB 3.0 se encargó</w:delText>
        </w:r>
        <w:r w:rsidR="00184FD2" w:rsidDel="005C2D8D">
          <w:rPr>
            <w:lang w:val="es-ES"/>
          </w:rPr>
          <w:delText xml:space="preserve"> de ello</w:delText>
        </w:r>
        <w:r w:rsidRPr="009A1477" w:rsidDel="005C2D8D">
          <w:rPr>
            <w:lang w:val="es-ES"/>
          </w:rPr>
          <w:delText xml:space="preserve"> y encontró maneras de realizar JavaBeans empresariales más sencillas y productivas.</w:delText>
        </w:r>
        <w:bookmarkStart w:id="596" w:name="_Toc530570038"/>
        <w:bookmarkStart w:id="597" w:name="_Toc530570140"/>
        <w:bookmarkStart w:id="598" w:name="_Toc530570365"/>
        <w:bookmarkStart w:id="599" w:name="_Toc530583695"/>
        <w:bookmarkStart w:id="600" w:name="_Toc530586202"/>
        <w:bookmarkStart w:id="601" w:name="_Toc530586929"/>
        <w:bookmarkStart w:id="602" w:name="_Toc530587287"/>
        <w:bookmarkStart w:id="603" w:name="_Toc530587368"/>
        <w:bookmarkStart w:id="604" w:name="_Toc530669927"/>
        <w:bookmarkStart w:id="605" w:name="_Toc530671276"/>
        <w:bookmarkEnd w:id="596"/>
        <w:bookmarkEnd w:id="597"/>
        <w:bookmarkEnd w:id="598"/>
        <w:bookmarkEnd w:id="599"/>
        <w:bookmarkEnd w:id="600"/>
        <w:bookmarkEnd w:id="601"/>
        <w:bookmarkEnd w:id="602"/>
        <w:bookmarkEnd w:id="603"/>
        <w:bookmarkEnd w:id="604"/>
        <w:bookmarkEnd w:id="605"/>
      </w:del>
    </w:p>
    <w:p w14:paraId="450B15BD" w14:textId="4D1F8F8A" w:rsidR="009A1477" w:rsidRPr="009A1477" w:rsidDel="005C2D8D" w:rsidRDefault="009A1477" w:rsidP="009A1477">
      <w:pPr>
        <w:tabs>
          <w:tab w:val="left" w:pos="3360"/>
        </w:tabs>
        <w:rPr>
          <w:del w:id="606" w:author="BERMEJO SOLIS Alba" w:date="2018-11-21T12:36:00Z"/>
          <w:lang w:val="es-ES"/>
        </w:rPr>
      </w:pPr>
      <w:del w:id="607" w:author="BERMEJO SOLIS Alba" w:date="2018-11-21T12:36:00Z">
        <w:r w:rsidRPr="009A1477" w:rsidDel="005C2D8D">
          <w:rPr>
            <w:lang w:val="es-ES"/>
          </w:rPr>
          <w:delText xml:space="preserve">Esta iniciativa consistía en mantener la implementación de interfaces y descriptores más allá del código de la aplicación y adoptar el modelo natural de objetos del lenguaje Java. </w:delText>
        </w:r>
        <w:bookmarkStart w:id="608" w:name="_Toc530570039"/>
        <w:bookmarkStart w:id="609" w:name="_Toc530570141"/>
        <w:bookmarkStart w:id="610" w:name="_Toc530570366"/>
        <w:bookmarkStart w:id="611" w:name="_Toc530583696"/>
        <w:bookmarkStart w:id="612" w:name="_Toc530586203"/>
        <w:bookmarkStart w:id="613" w:name="_Toc530586930"/>
        <w:bookmarkStart w:id="614" w:name="_Toc530587288"/>
        <w:bookmarkStart w:id="615" w:name="_Toc530587369"/>
        <w:bookmarkStart w:id="616" w:name="_Toc530669928"/>
        <w:bookmarkStart w:id="617" w:name="_Toc530671277"/>
        <w:bookmarkEnd w:id="608"/>
        <w:bookmarkEnd w:id="609"/>
        <w:bookmarkEnd w:id="610"/>
        <w:bookmarkEnd w:id="611"/>
        <w:bookmarkEnd w:id="612"/>
        <w:bookmarkEnd w:id="613"/>
        <w:bookmarkEnd w:id="614"/>
        <w:bookmarkEnd w:id="615"/>
        <w:bookmarkEnd w:id="616"/>
        <w:bookmarkEnd w:id="617"/>
      </w:del>
    </w:p>
    <w:p w14:paraId="554DDD02" w14:textId="166C5722" w:rsidR="009A1477" w:rsidRPr="009A1477" w:rsidDel="005C2D8D" w:rsidRDefault="009A1477" w:rsidP="009A1477">
      <w:pPr>
        <w:tabs>
          <w:tab w:val="left" w:pos="3360"/>
        </w:tabs>
        <w:rPr>
          <w:del w:id="618" w:author="BERMEJO SOLIS Alba" w:date="2018-11-21T12:36:00Z"/>
          <w:lang w:val="es-ES"/>
        </w:rPr>
      </w:pPr>
      <w:del w:id="619" w:author="BERMEJO SOLIS Alba" w:date="2018-11-21T12:36:00Z">
        <w:r w:rsidRPr="009A1477" w:rsidDel="005C2D8D">
          <w:rPr>
            <w:lang w:val="es-ES"/>
          </w:rPr>
          <w:lastRenderedPageBreak/>
          <w:delText>Así, los principales distribuidores de soluciones de mapeo objeto-relacional dieron un paso adelante y estandarizaron las mejores prácticas representadas por sus productos. Hibernate y TopLink fueron los primeros en firmar acuerdos con los proveedores de EJB, seguido</w:delText>
        </w:r>
        <w:r w:rsidR="00184FD2" w:rsidDel="005C2D8D">
          <w:rPr>
            <w:lang w:val="es-ES"/>
          </w:rPr>
          <w:delText>s</w:delText>
        </w:r>
        <w:r w:rsidRPr="009A1477" w:rsidDel="005C2D8D">
          <w:rPr>
            <w:lang w:val="es-ES"/>
          </w:rPr>
          <w:delText xml:space="preserve"> por aquellos de JDO.</w:delText>
        </w:r>
        <w:bookmarkStart w:id="620" w:name="_Toc530570040"/>
        <w:bookmarkStart w:id="621" w:name="_Toc530570142"/>
        <w:bookmarkStart w:id="622" w:name="_Toc530570367"/>
        <w:bookmarkStart w:id="623" w:name="_Toc530583697"/>
        <w:bookmarkStart w:id="624" w:name="_Toc530586204"/>
        <w:bookmarkStart w:id="625" w:name="_Toc530586931"/>
        <w:bookmarkStart w:id="626" w:name="_Toc530587289"/>
        <w:bookmarkStart w:id="627" w:name="_Toc530587370"/>
        <w:bookmarkStart w:id="628" w:name="_Toc530669929"/>
        <w:bookmarkStart w:id="629" w:name="_Toc530671278"/>
        <w:bookmarkEnd w:id="620"/>
        <w:bookmarkEnd w:id="621"/>
        <w:bookmarkEnd w:id="622"/>
        <w:bookmarkEnd w:id="623"/>
        <w:bookmarkEnd w:id="624"/>
        <w:bookmarkEnd w:id="625"/>
        <w:bookmarkEnd w:id="626"/>
        <w:bookmarkEnd w:id="627"/>
        <w:bookmarkEnd w:id="628"/>
        <w:bookmarkEnd w:id="629"/>
      </w:del>
    </w:p>
    <w:p w14:paraId="27247E67" w14:textId="15119FF1" w:rsidR="009A1477" w:rsidRPr="009A1477" w:rsidDel="005C2D8D" w:rsidRDefault="009A1477" w:rsidP="009A1477">
      <w:pPr>
        <w:tabs>
          <w:tab w:val="left" w:pos="3360"/>
        </w:tabs>
        <w:rPr>
          <w:del w:id="630" w:author="BERMEJO SOLIS Alba" w:date="2018-11-21T12:36:00Z"/>
          <w:lang w:val="es-ES"/>
        </w:rPr>
      </w:pPr>
      <w:del w:id="631" w:author="BERMEJO SOLIS Alba" w:date="2018-11-21T12:36:00Z">
        <w:r w:rsidRPr="009A1477" w:rsidDel="005C2D8D">
          <w:rPr>
            <w:lang w:val="es-ES"/>
          </w:rPr>
          <w:delText>El uso de anotaciones dio lugar a una nueva manera de usar la persistencia en aplicaciones que nunca ante</w:delText>
        </w:r>
        <w:r w:rsidR="00184FD2" w:rsidDel="005C2D8D">
          <w:rPr>
            <w:lang w:val="es-ES"/>
          </w:rPr>
          <w:delText>s se había</w:delText>
        </w:r>
        <w:r w:rsidRPr="009A1477" w:rsidDel="005C2D8D">
          <w:rPr>
            <w:lang w:val="es-ES"/>
          </w:rPr>
          <w:delText xml:space="preserve"> visto.</w:delText>
        </w:r>
        <w:bookmarkStart w:id="632" w:name="_Toc530570041"/>
        <w:bookmarkStart w:id="633" w:name="_Toc530570143"/>
        <w:bookmarkStart w:id="634" w:name="_Toc530570368"/>
        <w:bookmarkStart w:id="635" w:name="_Toc530583698"/>
        <w:bookmarkStart w:id="636" w:name="_Toc530586205"/>
        <w:bookmarkStart w:id="637" w:name="_Toc530586932"/>
        <w:bookmarkStart w:id="638" w:name="_Toc530587290"/>
        <w:bookmarkStart w:id="639" w:name="_Toc530587371"/>
        <w:bookmarkStart w:id="640" w:name="_Toc530669930"/>
        <w:bookmarkStart w:id="641" w:name="_Toc530671279"/>
        <w:bookmarkEnd w:id="632"/>
        <w:bookmarkEnd w:id="633"/>
        <w:bookmarkEnd w:id="634"/>
        <w:bookmarkEnd w:id="635"/>
        <w:bookmarkEnd w:id="636"/>
        <w:bookmarkEnd w:id="637"/>
        <w:bookmarkEnd w:id="638"/>
        <w:bookmarkEnd w:id="639"/>
        <w:bookmarkEnd w:id="640"/>
        <w:bookmarkEnd w:id="641"/>
      </w:del>
    </w:p>
    <w:p w14:paraId="3E1205BE" w14:textId="47BCF96A" w:rsidR="009A1477" w:rsidRPr="009A1477" w:rsidDel="005C2D8D" w:rsidRDefault="009A1477" w:rsidP="009A1477">
      <w:pPr>
        <w:tabs>
          <w:tab w:val="left" w:pos="3360"/>
        </w:tabs>
        <w:rPr>
          <w:del w:id="642" w:author="BERMEJO SOLIS Alba" w:date="2018-11-21T12:36:00Z"/>
          <w:lang w:val="es-ES"/>
        </w:rPr>
      </w:pPr>
      <w:del w:id="643" w:author="BERMEJO SOLIS Alba" w:date="2018-11-21T12:36:00Z">
        <w:r w:rsidRPr="009A1477" w:rsidDel="005C2D8D">
          <w:rPr>
            <w:lang w:val="es-ES"/>
          </w:rPr>
          <w:delText>La especificación resultante EJB 3.0, que vio la luz en 2006, terminó siendo dividida en tres partes con sus tres respectivos documentos. El primero contenía todo el contenido del modelo de componentes heredados de EJB, y el segundo describía el nuevo modelo de c</w:delText>
        </w:r>
        <w:r w:rsidR="00184FD2" w:rsidDel="005C2D8D">
          <w:rPr>
            <w:lang w:val="es-ES"/>
          </w:rPr>
          <w:delText>omponentes POJO simplificado. El</w:delText>
        </w:r>
        <w:r w:rsidRPr="009A1477" w:rsidDel="005C2D8D">
          <w:rPr>
            <w:lang w:val="es-ES"/>
          </w:rPr>
          <w:delText xml:space="preserve"> tercero era JPA, una especificación independiente que describe el modelo de persistencia en los entornos Java SE y Java EE. </w:delText>
        </w:r>
        <w:bookmarkStart w:id="644" w:name="_Toc530570042"/>
        <w:bookmarkStart w:id="645" w:name="_Toc530570144"/>
        <w:bookmarkStart w:id="646" w:name="_Toc530570369"/>
        <w:bookmarkStart w:id="647" w:name="_Toc530583699"/>
        <w:bookmarkStart w:id="648" w:name="_Toc530586206"/>
        <w:bookmarkStart w:id="649" w:name="_Toc530586933"/>
        <w:bookmarkStart w:id="650" w:name="_Toc530587291"/>
        <w:bookmarkStart w:id="651" w:name="_Toc530587372"/>
        <w:bookmarkStart w:id="652" w:name="_Toc530669931"/>
        <w:bookmarkStart w:id="653" w:name="_Toc530671280"/>
        <w:bookmarkEnd w:id="644"/>
        <w:bookmarkEnd w:id="645"/>
        <w:bookmarkEnd w:id="646"/>
        <w:bookmarkEnd w:id="647"/>
        <w:bookmarkEnd w:id="648"/>
        <w:bookmarkEnd w:id="649"/>
        <w:bookmarkEnd w:id="650"/>
        <w:bookmarkEnd w:id="651"/>
        <w:bookmarkEnd w:id="652"/>
        <w:bookmarkEnd w:id="653"/>
      </w:del>
    </w:p>
    <w:p w14:paraId="54731912" w14:textId="45A3A6B5" w:rsidR="009A1477" w:rsidDel="005C2D8D" w:rsidRDefault="009A1477" w:rsidP="009A1477">
      <w:pPr>
        <w:tabs>
          <w:tab w:val="left" w:pos="3360"/>
        </w:tabs>
        <w:rPr>
          <w:del w:id="654" w:author="BERMEJO SOLIS Alba" w:date="2018-11-21T12:36:00Z"/>
          <w:lang w:val="es-ES"/>
        </w:rPr>
      </w:pPr>
      <w:del w:id="655" w:author="BERMEJO SOLIS Alba" w:date="2018-11-21T12:36:00Z">
        <w:r w:rsidRPr="009A1477" w:rsidDel="005C2D8D">
          <w:rPr>
            <w:lang w:val="es-ES"/>
          </w:rPr>
          <w:delText xml:space="preserve">La </w:delText>
        </w:r>
        <w:r w:rsidDel="005C2D8D">
          <w:rPr>
            <w:lang w:val="es-ES"/>
          </w:rPr>
          <w:delText>Figura 1-8</w:delText>
        </w:r>
        <w:r w:rsidRPr="009A1477" w:rsidDel="005C2D8D">
          <w:rPr>
            <w:lang w:val="es-ES"/>
          </w:rPr>
          <w:delText xml:space="preserve"> muestra</w:delText>
        </w:r>
        <w:r w:rsidR="00184FD2" w:rsidDel="005C2D8D">
          <w:rPr>
            <w:lang w:val="es-ES"/>
          </w:rPr>
          <w:delText xml:space="preserve"> un esquema de</w:delText>
        </w:r>
        <w:r w:rsidRPr="009A1477" w:rsidDel="005C2D8D">
          <w:rPr>
            <w:lang w:val="es-ES"/>
          </w:rPr>
          <w:delText xml:space="preserve"> JPA en el entorno Java EE.</w:delText>
        </w:r>
        <w:bookmarkStart w:id="656" w:name="_Toc530570043"/>
        <w:bookmarkStart w:id="657" w:name="_Toc530570145"/>
        <w:bookmarkStart w:id="658" w:name="_Toc530570370"/>
        <w:bookmarkStart w:id="659" w:name="_Toc530583700"/>
        <w:bookmarkStart w:id="660" w:name="_Toc530586207"/>
        <w:bookmarkStart w:id="661" w:name="_Toc530586934"/>
        <w:bookmarkStart w:id="662" w:name="_Toc530587292"/>
        <w:bookmarkStart w:id="663" w:name="_Toc530587373"/>
        <w:bookmarkStart w:id="664" w:name="_Toc530669932"/>
        <w:bookmarkStart w:id="665" w:name="_Toc530671281"/>
        <w:bookmarkEnd w:id="656"/>
        <w:bookmarkEnd w:id="657"/>
        <w:bookmarkEnd w:id="658"/>
        <w:bookmarkEnd w:id="659"/>
        <w:bookmarkEnd w:id="660"/>
        <w:bookmarkEnd w:id="661"/>
        <w:bookmarkEnd w:id="662"/>
        <w:bookmarkEnd w:id="663"/>
        <w:bookmarkEnd w:id="664"/>
        <w:bookmarkEnd w:id="665"/>
      </w:del>
    </w:p>
    <w:p w14:paraId="6A037FAA" w14:textId="323F4D5D" w:rsidR="009A1477" w:rsidDel="005C2D8D" w:rsidRDefault="009A1477" w:rsidP="009A1477">
      <w:pPr>
        <w:tabs>
          <w:tab w:val="left" w:pos="3360"/>
        </w:tabs>
        <w:rPr>
          <w:del w:id="666" w:author="BERMEJO SOLIS Alba" w:date="2018-11-21T12:36:00Z"/>
          <w:lang w:val="es-ES"/>
        </w:rPr>
      </w:pPr>
      <w:bookmarkStart w:id="667" w:name="_Toc530570044"/>
      <w:bookmarkStart w:id="668" w:name="_Toc530570146"/>
      <w:bookmarkStart w:id="669" w:name="_Toc530570371"/>
      <w:bookmarkStart w:id="670" w:name="_Toc530583701"/>
      <w:bookmarkStart w:id="671" w:name="_Toc530586208"/>
      <w:bookmarkStart w:id="672" w:name="_Toc530586935"/>
      <w:bookmarkStart w:id="673" w:name="_Toc530587293"/>
      <w:bookmarkStart w:id="674" w:name="_Toc530587374"/>
      <w:bookmarkStart w:id="675" w:name="_Toc530669933"/>
      <w:bookmarkStart w:id="676" w:name="_Toc530671282"/>
      <w:bookmarkEnd w:id="667"/>
      <w:bookmarkEnd w:id="668"/>
      <w:bookmarkEnd w:id="669"/>
      <w:bookmarkEnd w:id="670"/>
      <w:bookmarkEnd w:id="671"/>
      <w:bookmarkEnd w:id="672"/>
      <w:bookmarkEnd w:id="673"/>
      <w:bookmarkEnd w:id="674"/>
      <w:bookmarkEnd w:id="675"/>
      <w:bookmarkEnd w:id="676"/>
    </w:p>
    <w:p w14:paraId="5E01E73B" w14:textId="4187B9EF" w:rsidR="009A1477" w:rsidDel="005C2D8D" w:rsidRDefault="009A1477" w:rsidP="009A1477">
      <w:pPr>
        <w:tabs>
          <w:tab w:val="left" w:pos="3360"/>
        </w:tabs>
        <w:rPr>
          <w:del w:id="677" w:author="BERMEJO SOLIS Alba" w:date="2018-11-21T12:36:00Z"/>
          <w:lang w:val="es-ES"/>
        </w:rPr>
      </w:pPr>
      <w:bookmarkStart w:id="678" w:name="_Toc530570045"/>
      <w:bookmarkStart w:id="679" w:name="_Toc530570147"/>
      <w:bookmarkStart w:id="680" w:name="_Toc530570372"/>
      <w:bookmarkStart w:id="681" w:name="_Toc530583702"/>
      <w:bookmarkStart w:id="682" w:name="_Toc530586209"/>
      <w:bookmarkStart w:id="683" w:name="_Toc530586936"/>
      <w:bookmarkStart w:id="684" w:name="_Toc530587294"/>
      <w:bookmarkStart w:id="685" w:name="_Toc530587375"/>
      <w:bookmarkStart w:id="686" w:name="_Toc530669934"/>
      <w:bookmarkStart w:id="687" w:name="_Toc530671283"/>
      <w:bookmarkEnd w:id="678"/>
      <w:bookmarkEnd w:id="679"/>
      <w:bookmarkEnd w:id="680"/>
      <w:bookmarkEnd w:id="681"/>
      <w:bookmarkEnd w:id="682"/>
      <w:bookmarkEnd w:id="683"/>
      <w:bookmarkEnd w:id="684"/>
      <w:bookmarkEnd w:id="685"/>
      <w:bookmarkEnd w:id="686"/>
      <w:bookmarkEnd w:id="687"/>
    </w:p>
    <w:p w14:paraId="674278AD" w14:textId="6194812E" w:rsidR="009A1477" w:rsidDel="005C2D8D" w:rsidRDefault="009A1477" w:rsidP="009A1477">
      <w:pPr>
        <w:tabs>
          <w:tab w:val="left" w:pos="3360"/>
        </w:tabs>
        <w:jc w:val="center"/>
        <w:rPr>
          <w:del w:id="688" w:author="BERMEJO SOLIS Alba" w:date="2018-11-21T12:36:00Z"/>
          <w:lang w:val="es-ES"/>
        </w:rPr>
      </w:pPr>
      <w:del w:id="689" w:author="BERMEJO SOLIS Alba" w:date="2018-11-21T12:36:00Z">
        <w:r w:rsidRPr="009A1477" w:rsidDel="005C2D8D">
          <w:rPr>
            <w:noProof/>
            <w:lang w:val="es-ES" w:eastAsia="es-ES"/>
          </w:rPr>
          <w:drawing>
            <wp:anchor distT="0" distB="0" distL="114300" distR="114300" simplePos="0" relativeHeight="251714560" behindDoc="1" locked="0" layoutInCell="1" allowOverlap="1" wp14:anchorId="0A5B999B" wp14:editId="2DC7E587">
              <wp:simplePos x="0" y="0"/>
              <wp:positionH relativeFrom="margin">
                <wp:align>center</wp:align>
              </wp:positionH>
              <wp:positionV relativeFrom="margin">
                <wp:posOffset>-273713</wp:posOffset>
              </wp:positionV>
              <wp:extent cx="5239385" cy="179451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9385" cy="179451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690" w:name="_Toc530570046"/>
        <w:bookmarkStart w:id="691" w:name="_Toc530570148"/>
        <w:bookmarkStart w:id="692" w:name="_Toc530570373"/>
        <w:bookmarkStart w:id="693" w:name="_Toc530583703"/>
        <w:bookmarkStart w:id="694" w:name="_Toc530586210"/>
        <w:bookmarkStart w:id="695" w:name="_Toc530586937"/>
        <w:bookmarkStart w:id="696" w:name="_Toc530587295"/>
        <w:bookmarkStart w:id="697" w:name="_Toc530587376"/>
        <w:bookmarkStart w:id="698" w:name="_Toc530669935"/>
        <w:bookmarkStart w:id="699" w:name="_Toc530671284"/>
        <w:bookmarkEnd w:id="690"/>
        <w:bookmarkEnd w:id="691"/>
        <w:bookmarkEnd w:id="692"/>
        <w:bookmarkEnd w:id="693"/>
        <w:bookmarkEnd w:id="694"/>
        <w:bookmarkEnd w:id="695"/>
        <w:bookmarkEnd w:id="696"/>
        <w:bookmarkEnd w:id="697"/>
        <w:bookmarkEnd w:id="698"/>
        <w:bookmarkEnd w:id="699"/>
      </w:del>
    </w:p>
    <w:p w14:paraId="74E0892F" w14:textId="192CB135" w:rsidR="009A1477" w:rsidDel="005C2D8D" w:rsidRDefault="009A1477" w:rsidP="009A1477">
      <w:pPr>
        <w:tabs>
          <w:tab w:val="left" w:pos="3360"/>
        </w:tabs>
        <w:jc w:val="center"/>
        <w:rPr>
          <w:del w:id="700" w:author="BERMEJO SOLIS Alba" w:date="2018-11-21T12:36:00Z"/>
          <w:lang w:val="es-ES"/>
        </w:rPr>
      </w:pPr>
      <w:bookmarkStart w:id="701" w:name="_Toc530570047"/>
      <w:bookmarkStart w:id="702" w:name="_Toc530570149"/>
      <w:bookmarkStart w:id="703" w:name="_Toc530570374"/>
      <w:bookmarkStart w:id="704" w:name="_Toc530583704"/>
      <w:bookmarkStart w:id="705" w:name="_Toc530586211"/>
      <w:bookmarkStart w:id="706" w:name="_Toc530586938"/>
      <w:bookmarkStart w:id="707" w:name="_Toc530587296"/>
      <w:bookmarkStart w:id="708" w:name="_Toc530587377"/>
      <w:bookmarkStart w:id="709" w:name="_Toc530669936"/>
      <w:bookmarkStart w:id="710" w:name="_Toc530671285"/>
      <w:bookmarkEnd w:id="701"/>
      <w:bookmarkEnd w:id="702"/>
      <w:bookmarkEnd w:id="703"/>
      <w:bookmarkEnd w:id="704"/>
      <w:bookmarkEnd w:id="705"/>
      <w:bookmarkEnd w:id="706"/>
      <w:bookmarkEnd w:id="707"/>
      <w:bookmarkEnd w:id="708"/>
      <w:bookmarkEnd w:id="709"/>
      <w:bookmarkEnd w:id="710"/>
    </w:p>
    <w:p w14:paraId="22E56BC0" w14:textId="6296FC84" w:rsidR="009A1477" w:rsidDel="005C2D8D" w:rsidRDefault="009A1477" w:rsidP="009A1477">
      <w:pPr>
        <w:tabs>
          <w:tab w:val="left" w:pos="3360"/>
        </w:tabs>
        <w:jc w:val="center"/>
        <w:rPr>
          <w:del w:id="711" w:author="BERMEJO SOLIS Alba" w:date="2018-11-21T12:36:00Z"/>
          <w:lang w:val="es-ES"/>
        </w:rPr>
      </w:pPr>
      <w:bookmarkStart w:id="712" w:name="_Toc530570048"/>
      <w:bookmarkStart w:id="713" w:name="_Toc530570150"/>
      <w:bookmarkStart w:id="714" w:name="_Toc530570375"/>
      <w:bookmarkStart w:id="715" w:name="_Toc530583705"/>
      <w:bookmarkStart w:id="716" w:name="_Toc530586212"/>
      <w:bookmarkStart w:id="717" w:name="_Toc530586939"/>
      <w:bookmarkStart w:id="718" w:name="_Toc530587297"/>
      <w:bookmarkStart w:id="719" w:name="_Toc530587378"/>
      <w:bookmarkStart w:id="720" w:name="_Toc530669937"/>
      <w:bookmarkStart w:id="721" w:name="_Toc530671286"/>
      <w:bookmarkEnd w:id="712"/>
      <w:bookmarkEnd w:id="713"/>
      <w:bookmarkEnd w:id="714"/>
      <w:bookmarkEnd w:id="715"/>
      <w:bookmarkEnd w:id="716"/>
      <w:bookmarkEnd w:id="717"/>
      <w:bookmarkEnd w:id="718"/>
      <w:bookmarkEnd w:id="719"/>
      <w:bookmarkEnd w:id="720"/>
      <w:bookmarkEnd w:id="721"/>
    </w:p>
    <w:p w14:paraId="415C1674" w14:textId="556251FB" w:rsidR="009A1477" w:rsidDel="005C2D8D" w:rsidRDefault="009A1477" w:rsidP="009A1477">
      <w:pPr>
        <w:tabs>
          <w:tab w:val="left" w:pos="3360"/>
        </w:tabs>
        <w:jc w:val="center"/>
        <w:rPr>
          <w:del w:id="722" w:author="BERMEJO SOLIS Alba" w:date="2018-11-21T12:36:00Z"/>
          <w:lang w:val="es-ES"/>
        </w:rPr>
      </w:pPr>
      <w:bookmarkStart w:id="723" w:name="_Toc530570049"/>
      <w:bookmarkStart w:id="724" w:name="_Toc530570151"/>
      <w:bookmarkStart w:id="725" w:name="_Toc530570376"/>
      <w:bookmarkStart w:id="726" w:name="_Toc530583706"/>
      <w:bookmarkStart w:id="727" w:name="_Toc530586213"/>
      <w:bookmarkStart w:id="728" w:name="_Toc530586940"/>
      <w:bookmarkStart w:id="729" w:name="_Toc530587298"/>
      <w:bookmarkStart w:id="730" w:name="_Toc530587379"/>
      <w:bookmarkStart w:id="731" w:name="_Toc530669938"/>
      <w:bookmarkStart w:id="732" w:name="_Toc530671287"/>
      <w:bookmarkEnd w:id="723"/>
      <w:bookmarkEnd w:id="724"/>
      <w:bookmarkEnd w:id="725"/>
      <w:bookmarkEnd w:id="726"/>
      <w:bookmarkEnd w:id="727"/>
      <w:bookmarkEnd w:id="728"/>
      <w:bookmarkEnd w:id="729"/>
      <w:bookmarkEnd w:id="730"/>
      <w:bookmarkEnd w:id="731"/>
      <w:bookmarkEnd w:id="732"/>
    </w:p>
    <w:p w14:paraId="1DA90DCD" w14:textId="37EFF7F4" w:rsidR="009A1477" w:rsidDel="005C2D8D" w:rsidRDefault="009A1477" w:rsidP="009A1477">
      <w:pPr>
        <w:tabs>
          <w:tab w:val="left" w:pos="3360"/>
        </w:tabs>
        <w:jc w:val="center"/>
        <w:rPr>
          <w:del w:id="733" w:author="BERMEJO SOLIS Alba" w:date="2018-11-21T12:36:00Z"/>
          <w:lang w:val="es-ES"/>
        </w:rPr>
      </w:pPr>
      <w:bookmarkStart w:id="734" w:name="_Toc530570050"/>
      <w:bookmarkStart w:id="735" w:name="_Toc530570152"/>
      <w:bookmarkStart w:id="736" w:name="_Toc530570377"/>
      <w:bookmarkStart w:id="737" w:name="_Toc530583707"/>
      <w:bookmarkStart w:id="738" w:name="_Toc530586214"/>
      <w:bookmarkStart w:id="739" w:name="_Toc530586941"/>
      <w:bookmarkStart w:id="740" w:name="_Toc530587299"/>
      <w:bookmarkStart w:id="741" w:name="_Toc530587380"/>
      <w:bookmarkStart w:id="742" w:name="_Toc530669939"/>
      <w:bookmarkStart w:id="743" w:name="_Toc530671288"/>
      <w:bookmarkEnd w:id="734"/>
      <w:bookmarkEnd w:id="735"/>
      <w:bookmarkEnd w:id="736"/>
      <w:bookmarkEnd w:id="737"/>
      <w:bookmarkEnd w:id="738"/>
      <w:bookmarkEnd w:id="739"/>
      <w:bookmarkEnd w:id="740"/>
      <w:bookmarkEnd w:id="741"/>
      <w:bookmarkEnd w:id="742"/>
      <w:bookmarkEnd w:id="743"/>
    </w:p>
    <w:p w14:paraId="78EEBF74" w14:textId="0C082974" w:rsidR="009A1477" w:rsidDel="005C2D8D" w:rsidRDefault="009A1477" w:rsidP="009A1477">
      <w:pPr>
        <w:tabs>
          <w:tab w:val="left" w:pos="3360"/>
        </w:tabs>
        <w:jc w:val="center"/>
        <w:rPr>
          <w:del w:id="744" w:author="BERMEJO SOLIS Alba" w:date="2018-11-21T12:36:00Z"/>
          <w:lang w:val="es-ES"/>
        </w:rPr>
      </w:pPr>
      <w:bookmarkStart w:id="745" w:name="_Toc530570051"/>
      <w:bookmarkStart w:id="746" w:name="_Toc530570153"/>
      <w:bookmarkStart w:id="747" w:name="_Toc530570378"/>
      <w:bookmarkStart w:id="748" w:name="_Toc530583708"/>
      <w:bookmarkStart w:id="749" w:name="_Toc530586215"/>
      <w:bookmarkStart w:id="750" w:name="_Toc530586942"/>
      <w:bookmarkStart w:id="751" w:name="_Toc530587300"/>
      <w:bookmarkStart w:id="752" w:name="_Toc530587381"/>
      <w:bookmarkStart w:id="753" w:name="_Toc530669940"/>
      <w:bookmarkStart w:id="754" w:name="_Toc530671289"/>
      <w:bookmarkEnd w:id="745"/>
      <w:bookmarkEnd w:id="746"/>
      <w:bookmarkEnd w:id="747"/>
      <w:bookmarkEnd w:id="748"/>
      <w:bookmarkEnd w:id="749"/>
      <w:bookmarkEnd w:id="750"/>
      <w:bookmarkEnd w:id="751"/>
      <w:bookmarkEnd w:id="752"/>
      <w:bookmarkEnd w:id="753"/>
      <w:bookmarkEnd w:id="754"/>
    </w:p>
    <w:p w14:paraId="3077B710" w14:textId="302B0A81" w:rsidR="009A1477" w:rsidDel="005C2D8D" w:rsidRDefault="009A1477" w:rsidP="009A1477">
      <w:pPr>
        <w:tabs>
          <w:tab w:val="left" w:pos="3360"/>
        </w:tabs>
        <w:jc w:val="center"/>
        <w:rPr>
          <w:del w:id="755" w:author="BERMEJO SOLIS Alba" w:date="2018-11-21T12:36:00Z"/>
          <w:lang w:val="es-ES"/>
        </w:rPr>
      </w:pPr>
      <w:bookmarkStart w:id="756" w:name="_Toc530570052"/>
      <w:bookmarkStart w:id="757" w:name="_Toc530570154"/>
      <w:bookmarkStart w:id="758" w:name="_Toc530570379"/>
      <w:bookmarkStart w:id="759" w:name="_Toc530583709"/>
      <w:bookmarkStart w:id="760" w:name="_Toc530586216"/>
      <w:bookmarkStart w:id="761" w:name="_Toc530586943"/>
      <w:bookmarkStart w:id="762" w:name="_Toc530587301"/>
      <w:bookmarkStart w:id="763" w:name="_Toc530587382"/>
      <w:bookmarkStart w:id="764" w:name="_Toc530669941"/>
      <w:bookmarkStart w:id="765" w:name="_Toc530671290"/>
      <w:bookmarkEnd w:id="756"/>
      <w:bookmarkEnd w:id="757"/>
      <w:bookmarkEnd w:id="758"/>
      <w:bookmarkEnd w:id="759"/>
      <w:bookmarkEnd w:id="760"/>
      <w:bookmarkEnd w:id="761"/>
      <w:bookmarkEnd w:id="762"/>
      <w:bookmarkEnd w:id="763"/>
      <w:bookmarkEnd w:id="764"/>
      <w:bookmarkEnd w:id="765"/>
    </w:p>
    <w:p w14:paraId="21856773" w14:textId="0E3BFBC0" w:rsidR="009A1477" w:rsidRPr="009A1477" w:rsidDel="005C2D8D" w:rsidRDefault="009A1477" w:rsidP="009A1477">
      <w:pPr>
        <w:tabs>
          <w:tab w:val="left" w:pos="3360"/>
        </w:tabs>
        <w:jc w:val="center"/>
        <w:rPr>
          <w:del w:id="766" w:author="BERMEJO SOLIS Alba" w:date="2018-11-21T12:36:00Z"/>
          <w:lang w:val="es-ES"/>
        </w:rPr>
      </w:pPr>
      <w:del w:id="767" w:author="BERMEJO SOLIS Alba" w:date="2018-11-21T12:36:00Z">
        <w:r w:rsidDel="005C2D8D">
          <w:rPr>
            <w:lang w:val="es-ES"/>
          </w:rPr>
          <w:delText>Figura 1-8: Esquema de JPA en Java EE.</w:delText>
        </w:r>
        <w:bookmarkStart w:id="768" w:name="_Toc530570053"/>
        <w:bookmarkStart w:id="769" w:name="_Toc530570155"/>
        <w:bookmarkStart w:id="770" w:name="_Toc530570380"/>
        <w:bookmarkStart w:id="771" w:name="_Toc530583710"/>
        <w:bookmarkStart w:id="772" w:name="_Toc530586217"/>
        <w:bookmarkStart w:id="773" w:name="_Toc530586944"/>
        <w:bookmarkStart w:id="774" w:name="_Toc530587302"/>
        <w:bookmarkStart w:id="775" w:name="_Toc530587383"/>
        <w:bookmarkStart w:id="776" w:name="_Toc530669942"/>
        <w:bookmarkStart w:id="777" w:name="_Toc530671291"/>
        <w:bookmarkEnd w:id="768"/>
        <w:bookmarkEnd w:id="769"/>
        <w:bookmarkEnd w:id="770"/>
        <w:bookmarkEnd w:id="771"/>
        <w:bookmarkEnd w:id="772"/>
        <w:bookmarkEnd w:id="773"/>
        <w:bookmarkEnd w:id="774"/>
        <w:bookmarkEnd w:id="775"/>
        <w:bookmarkEnd w:id="776"/>
        <w:bookmarkEnd w:id="777"/>
      </w:del>
    </w:p>
    <w:p w14:paraId="5E95B994" w14:textId="5D8BD355" w:rsidR="009A1477" w:rsidRPr="009A1477" w:rsidDel="005C2D8D" w:rsidRDefault="009A1477" w:rsidP="009A1477">
      <w:pPr>
        <w:pStyle w:val="Ttulo3"/>
        <w:rPr>
          <w:del w:id="778" w:author="BERMEJO SOLIS Alba" w:date="2018-11-21T12:36:00Z"/>
          <w:lang w:val="es-ES"/>
        </w:rPr>
      </w:pPr>
      <w:bookmarkStart w:id="779" w:name="_Business_Rule"/>
      <w:bookmarkStart w:id="780" w:name="_Toc530557434"/>
      <w:bookmarkStart w:id="781" w:name="_Toc530558050"/>
      <w:bookmarkStart w:id="782" w:name="_Toc530639614"/>
      <w:bookmarkStart w:id="783" w:name="_Toc530639994"/>
      <w:bookmarkStart w:id="784" w:name="_Toc530640034"/>
      <w:bookmarkStart w:id="785" w:name="_Toc530656243"/>
      <w:bookmarkStart w:id="786" w:name="_Toc530657630"/>
      <w:bookmarkStart w:id="787" w:name="_Toc530658048"/>
      <w:bookmarkStart w:id="788" w:name="_Toc530669550"/>
      <w:bookmarkStart w:id="789" w:name="_Toc530725996"/>
      <w:bookmarkStart w:id="790" w:name="_Toc530726147"/>
      <w:bookmarkEnd w:id="556"/>
      <w:bookmarkEnd w:id="557"/>
      <w:bookmarkEnd w:id="558"/>
      <w:bookmarkEnd w:id="559"/>
      <w:bookmarkEnd w:id="560"/>
      <w:bookmarkEnd w:id="779"/>
      <w:del w:id="791" w:author="BERMEJO SOLIS Alba" w:date="2018-11-21T12:36:00Z">
        <w:r w:rsidRPr="009A1477" w:rsidDel="005C2D8D">
          <w:rPr>
            <w:lang w:val="es-ES"/>
          </w:rPr>
          <w:delText>JPA 2.0</w:delText>
        </w:r>
        <w:bookmarkStart w:id="792" w:name="_Toc530570054"/>
        <w:bookmarkStart w:id="793" w:name="_Toc530570156"/>
        <w:bookmarkStart w:id="794" w:name="_Toc530570381"/>
        <w:bookmarkStart w:id="795" w:name="_Toc530583711"/>
        <w:bookmarkStart w:id="796" w:name="_Toc530586218"/>
        <w:bookmarkStart w:id="797" w:name="_Toc530586945"/>
        <w:bookmarkStart w:id="798" w:name="_Toc530587303"/>
        <w:bookmarkStart w:id="799" w:name="_Toc530587384"/>
        <w:bookmarkStart w:id="800" w:name="_Toc530669943"/>
        <w:bookmarkStart w:id="801" w:name="_Toc530671292"/>
        <w:bookmarkEnd w:id="780"/>
        <w:bookmarkEnd w:id="781"/>
        <w:bookmarkEnd w:id="782"/>
        <w:bookmarkEnd w:id="783"/>
        <w:bookmarkEnd w:id="784"/>
        <w:bookmarkEnd w:id="792"/>
        <w:bookmarkEnd w:id="793"/>
        <w:bookmarkEnd w:id="794"/>
        <w:bookmarkEnd w:id="795"/>
        <w:bookmarkEnd w:id="796"/>
        <w:bookmarkEnd w:id="797"/>
        <w:bookmarkEnd w:id="798"/>
        <w:bookmarkEnd w:id="799"/>
        <w:bookmarkEnd w:id="785"/>
        <w:bookmarkEnd w:id="786"/>
        <w:bookmarkEnd w:id="787"/>
        <w:bookmarkEnd w:id="788"/>
        <w:bookmarkEnd w:id="800"/>
        <w:bookmarkEnd w:id="801"/>
        <w:bookmarkEnd w:id="789"/>
        <w:bookmarkEnd w:id="790"/>
      </w:del>
    </w:p>
    <w:p w14:paraId="30FD4E24" w14:textId="3D58B0A1" w:rsidR="009A1477" w:rsidRPr="009A1477" w:rsidDel="005C2D8D" w:rsidRDefault="009A1477" w:rsidP="009A1477">
      <w:pPr>
        <w:tabs>
          <w:tab w:val="left" w:pos="3360"/>
        </w:tabs>
        <w:rPr>
          <w:del w:id="802" w:author="BERMEJO SOLIS Alba" w:date="2018-11-21T12:36:00Z"/>
          <w:lang w:val="es-ES"/>
        </w:rPr>
      </w:pPr>
      <w:del w:id="803" w:author="BERMEJO SOLIS Alba" w:date="2018-11-21T12:36:00Z">
        <w:r w:rsidRPr="009A1477" w:rsidDel="005C2D8D">
          <w:rPr>
            <w:lang w:val="es-ES"/>
          </w:rPr>
          <w:delText xml:space="preserve">La siguiente versión, JPA 2.0, nació en 2009 e incluyó una serie de herramientas que no estaban presentes en la primera versión, en </w:delText>
        </w:r>
        <w:r w:rsidR="00184FD2" w:rsidDel="005C2D8D">
          <w:rPr>
            <w:lang w:val="es-ES"/>
          </w:rPr>
          <w:delText>concreto las que habían sido</w:delText>
        </w:r>
        <w:r w:rsidRPr="009A1477" w:rsidDel="005C2D8D">
          <w:rPr>
            <w:lang w:val="es-ES"/>
          </w:rPr>
          <w:delText xml:space="preserve"> más solicitadas por los usuarios. Esta nueva versión incluía capacidades de mapeo adicionales, formas flexibles de determinar la forma en que el proveedor accedió al estado de la entidad, y extensiones al Lenguaje de Consulta de Persistencia de Java (JP QL). Probablemente la herramienta más significativa fue la API de Java Criteria, una forma del programa de crear consultas dinámicas. Esto permitió principalmente que los frameworks utilizaran JPA como un medio para construir código que accediera a los datos.</w:delText>
        </w:r>
        <w:bookmarkStart w:id="804" w:name="_Toc530570055"/>
        <w:bookmarkStart w:id="805" w:name="_Toc530570157"/>
        <w:bookmarkStart w:id="806" w:name="_Toc530570382"/>
        <w:bookmarkStart w:id="807" w:name="_Toc530583712"/>
        <w:bookmarkStart w:id="808" w:name="_Toc530586219"/>
        <w:bookmarkStart w:id="809" w:name="_Toc530586946"/>
        <w:bookmarkStart w:id="810" w:name="_Toc530587304"/>
        <w:bookmarkStart w:id="811" w:name="_Toc530587385"/>
        <w:bookmarkStart w:id="812" w:name="_Toc530669944"/>
        <w:bookmarkStart w:id="813" w:name="_Toc530671293"/>
        <w:bookmarkEnd w:id="804"/>
        <w:bookmarkEnd w:id="805"/>
        <w:bookmarkEnd w:id="806"/>
        <w:bookmarkEnd w:id="807"/>
        <w:bookmarkEnd w:id="808"/>
        <w:bookmarkEnd w:id="809"/>
        <w:bookmarkEnd w:id="810"/>
        <w:bookmarkEnd w:id="811"/>
        <w:bookmarkEnd w:id="812"/>
        <w:bookmarkEnd w:id="813"/>
      </w:del>
    </w:p>
    <w:p w14:paraId="00AB79B9" w14:textId="67B81B63" w:rsidR="009A1477" w:rsidRPr="009A1477" w:rsidDel="005C2D8D" w:rsidRDefault="009A1477" w:rsidP="009A1477">
      <w:pPr>
        <w:pStyle w:val="Ttulo3"/>
        <w:rPr>
          <w:del w:id="814" w:author="BERMEJO SOLIS Alba" w:date="2018-11-21T12:36:00Z"/>
          <w:lang w:val="es-ES"/>
        </w:rPr>
      </w:pPr>
      <w:bookmarkStart w:id="815" w:name="_Toc530557435"/>
      <w:bookmarkStart w:id="816" w:name="_Toc530558051"/>
      <w:bookmarkStart w:id="817" w:name="_Toc530639615"/>
      <w:bookmarkStart w:id="818" w:name="_Toc530639995"/>
      <w:bookmarkStart w:id="819" w:name="_Toc530640035"/>
      <w:bookmarkStart w:id="820" w:name="_Toc530656244"/>
      <w:bookmarkStart w:id="821" w:name="_Toc530657631"/>
      <w:bookmarkStart w:id="822" w:name="_Toc530658049"/>
      <w:bookmarkStart w:id="823" w:name="_Toc530669551"/>
      <w:bookmarkStart w:id="824" w:name="_Toc530725997"/>
      <w:bookmarkStart w:id="825" w:name="_Toc530726148"/>
      <w:del w:id="826" w:author="BERMEJO SOLIS Alba" w:date="2018-11-21T12:36:00Z">
        <w:r w:rsidRPr="009A1477" w:rsidDel="005C2D8D">
          <w:rPr>
            <w:lang w:val="es-ES"/>
          </w:rPr>
          <w:lastRenderedPageBreak/>
          <w:delText>JPA 2.1</w:delText>
        </w:r>
        <w:bookmarkStart w:id="827" w:name="_Toc530570056"/>
        <w:bookmarkStart w:id="828" w:name="_Toc530570158"/>
        <w:bookmarkStart w:id="829" w:name="_Toc530570383"/>
        <w:bookmarkStart w:id="830" w:name="_Toc530583713"/>
        <w:bookmarkStart w:id="831" w:name="_Toc530586220"/>
        <w:bookmarkStart w:id="832" w:name="_Toc530586947"/>
        <w:bookmarkStart w:id="833" w:name="_Toc530587305"/>
        <w:bookmarkStart w:id="834" w:name="_Toc530587386"/>
        <w:bookmarkStart w:id="835" w:name="_Toc530669945"/>
        <w:bookmarkStart w:id="836" w:name="_Toc530671294"/>
        <w:bookmarkEnd w:id="815"/>
        <w:bookmarkEnd w:id="816"/>
        <w:bookmarkEnd w:id="817"/>
        <w:bookmarkEnd w:id="818"/>
        <w:bookmarkEnd w:id="819"/>
        <w:bookmarkEnd w:id="827"/>
        <w:bookmarkEnd w:id="828"/>
        <w:bookmarkEnd w:id="829"/>
        <w:bookmarkEnd w:id="830"/>
        <w:bookmarkEnd w:id="831"/>
        <w:bookmarkEnd w:id="832"/>
        <w:bookmarkEnd w:id="833"/>
        <w:bookmarkEnd w:id="834"/>
        <w:bookmarkEnd w:id="820"/>
        <w:bookmarkEnd w:id="821"/>
        <w:bookmarkEnd w:id="822"/>
        <w:bookmarkEnd w:id="823"/>
        <w:bookmarkEnd w:id="835"/>
        <w:bookmarkEnd w:id="836"/>
        <w:bookmarkEnd w:id="824"/>
        <w:bookmarkEnd w:id="825"/>
      </w:del>
    </w:p>
    <w:p w14:paraId="4D695BFD" w14:textId="355A7B86" w:rsidR="009A1477" w:rsidRPr="009A1477" w:rsidDel="005C2D8D" w:rsidRDefault="009A1477" w:rsidP="009A1477">
      <w:pPr>
        <w:tabs>
          <w:tab w:val="left" w:pos="3360"/>
        </w:tabs>
        <w:rPr>
          <w:del w:id="837" w:author="BERMEJO SOLIS Alba" w:date="2018-11-21T12:36:00Z"/>
          <w:lang w:val="es-ES"/>
        </w:rPr>
      </w:pPr>
      <w:del w:id="838" w:author="BERMEJO SOLIS Alba" w:date="2018-11-21T12:36:00Z">
        <w:r w:rsidRPr="009A1477" w:rsidDel="005C2D8D">
          <w:rPr>
            <w:lang w:val="es-ES"/>
          </w:rPr>
          <w:delText xml:space="preserve">El lanzamiento de JPA 2.1 en 2013 hizo posible que casi todas las aplicaciones basadas en JPA quedaran satisfechas con las herramientas incluidas en el estándar sin tener que volver a las ampliaciones de los proveedores. </w:delText>
        </w:r>
        <w:bookmarkStart w:id="839" w:name="_Toc530570057"/>
        <w:bookmarkStart w:id="840" w:name="_Toc530570159"/>
        <w:bookmarkStart w:id="841" w:name="_Toc530570384"/>
        <w:bookmarkStart w:id="842" w:name="_Toc530583714"/>
        <w:bookmarkStart w:id="843" w:name="_Toc530586221"/>
        <w:bookmarkStart w:id="844" w:name="_Toc530586948"/>
        <w:bookmarkStart w:id="845" w:name="_Toc530587306"/>
        <w:bookmarkStart w:id="846" w:name="_Toc530587387"/>
        <w:bookmarkStart w:id="847" w:name="_Toc530669946"/>
        <w:bookmarkStart w:id="848" w:name="_Toc530671295"/>
        <w:bookmarkEnd w:id="839"/>
        <w:bookmarkEnd w:id="840"/>
        <w:bookmarkEnd w:id="841"/>
        <w:bookmarkEnd w:id="842"/>
        <w:bookmarkEnd w:id="843"/>
        <w:bookmarkEnd w:id="844"/>
        <w:bookmarkEnd w:id="845"/>
        <w:bookmarkEnd w:id="846"/>
        <w:bookmarkEnd w:id="847"/>
        <w:bookmarkEnd w:id="848"/>
      </w:del>
    </w:p>
    <w:p w14:paraId="5DFAD213" w14:textId="4FA96476" w:rsidR="009A1477" w:rsidRPr="009A1477" w:rsidDel="005C2D8D" w:rsidRDefault="009A1477" w:rsidP="009A1477">
      <w:pPr>
        <w:pStyle w:val="Ttulo3"/>
        <w:rPr>
          <w:del w:id="849" w:author="BERMEJO SOLIS Alba" w:date="2018-11-21T12:36:00Z"/>
          <w:lang w:val="es-ES"/>
        </w:rPr>
      </w:pPr>
      <w:bookmarkStart w:id="850" w:name="_Toc530557436"/>
      <w:bookmarkStart w:id="851" w:name="_Toc530558052"/>
      <w:bookmarkStart w:id="852" w:name="_Toc530639616"/>
      <w:bookmarkStart w:id="853" w:name="_Toc530639996"/>
      <w:bookmarkStart w:id="854" w:name="_Toc530640036"/>
      <w:bookmarkStart w:id="855" w:name="_Toc530656245"/>
      <w:bookmarkStart w:id="856" w:name="_Toc530657632"/>
      <w:bookmarkStart w:id="857" w:name="_Toc530658050"/>
      <w:bookmarkStart w:id="858" w:name="_Toc530669552"/>
      <w:bookmarkStart w:id="859" w:name="_Toc530725998"/>
      <w:bookmarkStart w:id="860" w:name="_Toc530726149"/>
      <w:del w:id="861" w:author="BERMEJO SOLIS Alba" w:date="2018-11-21T12:36:00Z">
        <w:r w:rsidRPr="009A1477" w:rsidDel="005C2D8D">
          <w:rPr>
            <w:lang w:val="es-ES"/>
          </w:rPr>
          <w:delText>JPA 2.2 and EJB 3.2</w:delText>
        </w:r>
        <w:bookmarkStart w:id="862" w:name="_Toc530570058"/>
        <w:bookmarkStart w:id="863" w:name="_Toc530570160"/>
        <w:bookmarkStart w:id="864" w:name="_Toc530570385"/>
        <w:bookmarkStart w:id="865" w:name="_Toc530583715"/>
        <w:bookmarkStart w:id="866" w:name="_Toc530586222"/>
        <w:bookmarkStart w:id="867" w:name="_Toc530586949"/>
        <w:bookmarkStart w:id="868" w:name="_Toc530587307"/>
        <w:bookmarkStart w:id="869" w:name="_Toc530587388"/>
        <w:bookmarkStart w:id="870" w:name="_Toc530669947"/>
        <w:bookmarkStart w:id="871" w:name="_Toc530671296"/>
        <w:bookmarkEnd w:id="850"/>
        <w:bookmarkEnd w:id="851"/>
        <w:bookmarkEnd w:id="852"/>
        <w:bookmarkEnd w:id="853"/>
        <w:bookmarkEnd w:id="854"/>
        <w:bookmarkEnd w:id="862"/>
        <w:bookmarkEnd w:id="863"/>
        <w:bookmarkEnd w:id="864"/>
        <w:bookmarkEnd w:id="865"/>
        <w:bookmarkEnd w:id="866"/>
        <w:bookmarkEnd w:id="867"/>
        <w:bookmarkEnd w:id="868"/>
        <w:bookmarkEnd w:id="869"/>
        <w:bookmarkEnd w:id="855"/>
        <w:bookmarkEnd w:id="856"/>
        <w:bookmarkEnd w:id="857"/>
        <w:bookmarkEnd w:id="858"/>
        <w:bookmarkEnd w:id="870"/>
        <w:bookmarkEnd w:id="871"/>
        <w:bookmarkEnd w:id="859"/>
        <w:bookmarkEnd w:id="860"/>
      </w:del>
    </w:p>
    <w:p w14:paraId="7A5A0E0C" w14:textId="3A42D82E" w:rsidR="009A1477" w:rsidRPr="009A1477" w:rsidDel="005C2D8D" w:rsidRDefault="009A1477" w:rsidP="009A1477">
      <w:pPr>
        <w:tabs>
          <w:tab w:val="left" w:pos="3360"/>
        </w:tabs>
        <w:rPr>
          <w:del w:id="872" w:author="BERMEJO SOLIS Alba" w:date="2018-11-21T12:36:00Z"/>
          <w:lang w:val="es-ES"/>
        </w:rPr>
      </w:pPr>
      <w:del w:id="873" w:author="BERMEJO SOLIS Alba" w:date="2018-11-21T12:36:00Z">
        <w:r w:rsidRPr="009A1477" w:rsidDel="005C2D8D">
          <w:rPr>
            <w:lang w:val="es-ES"/>
          </w:rPr>
          <w:delText xml:space="preserve">La versión de mantenimiento de JPA 2.2 fue publicada por Oracle en junio de 2017. En general se incluyen los cambios en JPA 2.2, listados en el fichero </w:delText>
        </w:r>
        <w:r w:rsidRPr="009A1477" w:rsidDel="005C2D8D">
          <w:rPr>
            <w:i/>
            <w:lang w:val="es-ES"/>
          </w:rPr>
          <w:delText>changelog</w:delText>
        </w:r>
        <w:r w:rsidRPr="009A1477" w:rsidDel="005C2D8D">
          <w:rPr>
            <w:lang w:val="es-ES"/>
          </w:rPr>
          <w:delText xml:space="preserve">: </w:delText>
        </w:r>
        <w:bookmarkStart w:id="874" w:name="_Toc530570059"/>
        <w:bookmarkStart w:id="875" w:name="_Toc530570161"/>
        <w:bookmarkStart w:id="876" w:name="_Toc530570386"/>
        <w:bookmarkStart w:id="877" w:name="_Toc530583716"/>
        <w:bookmarkStart w:id="878" w:name="_Toc530586223"/>
        <w:bookmarkStart w:id="879" w:name="_Toc530586950"/>
        <w:bookmarkStart w:id="880" w:name="_Toc530587308"/>
        <w:bookmarkStart w:id="881" w:name="_Toc530587389"/>
        <w:bookmarkStart w:id="882" w:name="_Toc530669948"/>
        <w:bookmarkStart w:id="883" w:name="_Toc530671297"/>
        <w:bookmarkEnd w:id="874"/>
        <w:bookmarkEnd w:id="875"/>
        <w:bookmarkEnd w:id="876"/>
        <w:bookmarkEnd w:id="877"/>
        <w:bookmarkEnd w:id="878"/>
        <w:bookmarkEnd w:id="879"/>
        <w:bookmarkEnd w:id="880"/>
        <w:bookmarkEnd w:id="881"/>
        <w:bookmarkEnd w:id="882"/>
        <w:bookmarkEnd w:id="883"/>
      </w:del>
    </w:p>
    <w:p w14:paraId="6BD9D8D2" w14:textId="316C41F1" w:rsidR="009A1477" w:rsidRPr="009A1477" w:rsidDel="005C2D8D" w:rsidRDefault="009A1477" w:rsidP="009A1477">
      <w:pPr>
        <w:numPr>
          <w:ilvl w:val="0"/>
          <w:numId w:val="36"/>
        </w:numPr>
        <w:tabs>
          <w:tab w:val="left" w:pos="3360"/>
        </w:tabs>
        <w:rPr>
          <w:del w:id="884" w:author="BERMEJO SOLIS Alba" w:date="2018-11-21T12:36:00Z"/>
          <w:lang w:val="es-ES"/>
        </w:rPr>
      </w:pPr>
      <w:del w:id="885" w:author="BERMEJO SOLIS Alba" w:date="2018-11-21T12:36:00Z">
        <w:r w:rsidRPr="009A1477" w:rsidDel="005C2D8D">
          <w:rPr>
            <w:lang w:val="es-ES"/>
          </w:rPr>
          <w:delText>La capacidad de transmitir el resultado de la ejecución de una consulta.</w:delText>
        </w:r>
        <w:bookmarkStart w:id="886" w:name="_Toc530570060"/>
        <w:bookmarkStart w:id="887" w:name="_Toc530570162"/>
        <w:bookmarkStart w:id="888" w:name="_Toc530570387"/>
        <w:bookmarkStart w:id="889" w:name="_Toc530583717"/>
        <w:bookmarkStart w:id="890" w:name="_Toc530586224"/>
        <w:bookmarkStart w:id="891" w:name="_Toc530586951"/>
        <w:bookmarkStart w:id="892" w:name="_Toc530587309"/>
        <w:bookmarkStart w:id="893" w:name="_Toc530587390"/>
        <w:bookmarkStart w:id="894" w:name="_Toc530669949"/>
        <w:bookmarkStart w:id="895" w:name="_Toc530671298"/>
        <w:bookmarkEnd w:id="886"/>
        <w:bookmarkEnd w:id="887"/>
        <w:bookmarkEnd w:id="888"/>
        <w:bookmarkEnd w:id="889"/>
        <w:bookmarkEnd w:id="890"/>
        <w:bookmarkEnd w:id="891"/>
        <w:bookmarkEnd w:id="892"/>
        <w:bookmarkEnd w:id="893"/>
        <w:bookmarkEnd w:id="894"/>
        <w:bookmarkEnd w:id="895"/>
      </w:del>
    </w:p>
    <w:p w14:paraId="1F5FD0E0" w14:textId="212A7D3D" w:rsidR="009A1477" w:rsidRPr="009A1477" w:rsidDel="005C2D8D" w:rsidRDefault="009A1477" w:rsidP="009A1477">
      <w:pPr>
        <w:numPr>
          <w:ilvl w:val="0"/>
          <w:numId w:val="36"/>
        </w:numPr>
        <w:tabs>
          <w:tab w:val="left" w:pos="3360"/>
        </w:tabs>
        <w:rPr>
          <w:del w:id="896" w:author="BERMEJO SOLIS Alba" w:date="2018-11-21T12:36:00Z"/>
          <w:lang w:val="es-ES"/>
        </w:rPr>
      </w:pPr>
      <w:del w:id="897" w:author="BERMEJO SOLIS Alba" w:date="2018-11-21T12:36:00Z">
        <w:r w:rsidRPr="009A1477" w:rsidDel="005C2D8D">
          <w:rPr>
            <w:lang w:val="es-ES"/>
          </w:rPr>
          <w:delText>@Repeatable para todas las anotaciones relevantes.</w:delText>
        </w:r>
        <w:bookmarkStart w:id="898" w:name="_Toc530570061"/>
        <w:bookmarkStart w:id="899" w:name="_Toc530570163"/>
        <w:bookmarkStart w:id="900" w:name="_Toc530570388"/>
        <w:bookmarkStart w:id="901" w:name="_Toc530583718"/>
        <w:bookmarkStart w:id="902" w:name="_Toc530586225"/>
        <w:bookmarkStart w:id="903" w:name="_Toc530586952"/>
        <w:bookmarkStart w:id="904" w:name="_Toc530587310"/>
        <w:bookmarkStart w:id="905" w:name="_Toc530587391"/>
        <w:bookmarkStart w:id="906" w:name="_Toc530669950"/>
        <w:bookmarkStart w:id="907" w:name="_Toc530671299"/>
        <w:bookmarkEnd w:id="898"/>
        <w:bookmarkEnd w:id="899"/>
        <w:bookmarkEnd w:id="900"/>
        <w:bookmarkEnd w:id="901"/>
        <w:bookmarkEnd w:id="902"/>
        <w:bookmarkEnd w:id="903"/>
        <w:bookmarkEnd w:id="904"/>
        <w:bookmarkEnd w:id="905"/>
        <w:bookmarkEnd w:id="906"/>
        <w:bookmarkEnd w:id="907"/>
      </w:del>
    </w:p>
    <w:p w14:paraId="39DCDA19" w14:textId="3974D65C" w:rsidR="009A1477" w:rsidRPr="009A1477" w:rsidDel="005C2D8D" w:rsidRDefault="009A1477" w:rsidP="009A1477">
      <w:pPr>
        <w:numPr>
          <w:ilvl w:val="0"/>
          <w:numId w:val="36"/>
        </w:numPr>
        <w:tabs>
          <w:tab w:val="left" w:pos="3360"/>
        </w:tabs>
        <w:rPr>
          <w:del w:id="908" w:author="BERMEJO SOLIS Alba" w:date="2018-11-21T12:36:00Z"/>
          <w:lang w:val="es-ES"/>
        </w:rPr>
      </w:pPr>
      <w:del w:id="909" w:author="BERMEJO SOLIS Alba" w:date="2018-11-21T12:36:00Z">
        <w:r w:rsidRPr="009A1477" w:rsidDel="005C2D8D">
          <w:rPr>
            <w:lang w:val="es-ES"/>
          </w:rPr>
          <w:delText xml:space="preserve">Soporte para tipos básicos de Java 8, </w:delText>
        </w:r>
        <w:r w:rsidRPr="009A1477" w:rsidDel="005C2D8D">
          <w:rPr>
            <w:i/>
            <w:lang w:val="es-ES"/>
          </w:rPr>
          <w:delText xml:space="preserve">Date </w:delText>
        </w:r>
        <w:r w:rsidRPr="009A1477" w:rsidDel="005C2D8D">
          <w:rPr>
            <w:lang w:val="es-ES"/>
          </w:rPr>
          <w:delText xml:space="preserve">y </w:delText>
        </w:r>
        <w:r w:rsidRPr="009A1477" w:rsidDel="005C2D8D">
          <w:rPr>
            <w:i/>
            <w:lang w:val="es-ES"/>
          </w:rPr>
          <w:delText>Time</w:delText>
        </w:r>
        <w:r w:rsidRPr="009A1477" w:rsidDel="005C2D8D">
          <w:rPr>
            <w:lang w:val="es-ES"/>
          </w:rPr>
          <w:delText>.</w:delText>
        </w:r>
        <w:bookmarkStart w:id="910" w:name="_Toc530570062"/>
        <w:bookmarkStart w:id="911" w:name="_Toc530570164"/>
        <w:bookmarkStart w:id="912" w:name="_Toc530570389"/>
        <w:bookmarkStart w:id="913" w:name="_Toc530583719"/>
        <w:bookmarkStart w:id="914" w:name="_Toc530586226"/>
        <w:bookmarkStart w:id="915" w:name="_Toc530586953"/>
        <w:bookmarkStart w:id="916" w:name="_Toc530587311"/>
        <w:bookmarkStart w:id="917" w:name="_Toc530587392"/>
        <w:bookmarkStart w:id="918" w:name="_Toc530669951"/>
        <w:bookmarkStart w:id="919" w:name="_Toc530671300"/>
        <w:bookmarkEnd w:id="910"/>
        <w:bookmarkEnd w:id="911"/>
        <w:bookmarkEnd w:id="912"/>
        <w:bookmarkEnd w:id="913"/>
        <w:bookmarkEnd w:id="914"/>
        <w:bookmarkEnd w:id="915"/>
        <w:bookmarkEnd w:id="916"/>
        <w:bookmarkEnd w:id="917"/>
        <w:bookmarkEnd w:id="918"/>
        <w:bookmarkEnd w:id="919"/>
      </w:del>
    </w:p>
    <w:p w14:paraId="68A7B7D0" w14:textId="52505C3D" w:rsidR="009A1477" w:rsidRPr="009A1477" w:rsidDel="005C2D8D" w:rsidRDefault="009A1477" w:rsidP="009A1477">
      <w:pPr>
        <w:numPr>
          <w:ilvl w:val="0"/>
          <w:numId w:val="36"/>
        </w:numPr>
        <w:tabs>
          <w:tab w:val="left" w:pos="3360"/>
        </w:tabs>
        <w:rPr>
          <w:del w:id="920" w:author="BERMEJO SOLIS Alba" w:date="2018-11-21T12:36:00Z"/>
          <w:lang w:val="es-ES"/>
        </w:rPr>
      </w:pPr>
      <w:del w:id="921" w:author="BERMEJO SOLIS Alba" w:date="2018-11-21T12:36:00Z">
        <w:r w:rsidRPr="009A1477" w:rsidDel="005C2D8D">
          <w:rPr>
            <w:lang w:val="es-ES"/>
          </w:rPr>
          <w:delText>Permitir AttributeConverters para soportar inyección CDI.</w:delText>
        </w:r>
        <w:bookmarkStart w:id="922" w:name="_Toc530570063"/>
        <w:bookmarkStart w:id="923" w:name="_Toc530570165"/>
        <w:bookmarkStart w:id="924" w:name="_Toc530570390"/>
        <w:bookmarkStart w:id="925" w:name="_Toc530583720"/>
        <w:bookmarkStart w:id="926" w:name="_Toc530586227"/>
        <w:bookmarkStart w:id="927" w:name="_Toc530586954"/>
        <w:bookmarkStart w:id="928" w:name="_Toc530587312"/>
        <w:bookmarkStart w:id="929" w:name="_Toc530587393"/>
        <w:bookmarkStart w:id="930" w:name="_Toc530669952"/>
        <w:bookmarkStart w:id="931" w:name="_Toc530671301"/>
        <w:bookmarkEnd w:id="922"/>
        <w:bookmarkEnd w:id="923"/>
        <w:bookmarkEnd w:id="924"/>
        <w:bookmarkEnd w:id="925"/>
        <w:bookmarkEnd w:id="926"/>
        <w:bookmarkEnd w:id="927"/>
        <w:bookmarkEnd w:id="928"/>
        <w:bookmarkEnd w:id="929"/>
        <w:bookmarkEnd w:id="930"/>
        <w:bookmarkEnd w:id="931"/>
      </w:del>
    </w:p>
    <w:p w14:paraId="05439263" w14:textId="2EFB7C79" w:rsidR="009A1477" w:rsidRPr="009A1477" w:rsidDel="005C2D8D" w:rsidRDefault="009A1477" w:rsidP="009A1477">
      <w:pPr>
        <w:numPr>
          <w:ilvl w:val="0"/>
          <w:numId w:val="36"/>
        </w:numPr>
        <w:tabs>
          <w:tab w:val="left" w:pos="3360"/>
        </w:tabs>
        <w:rPr>
          <w:del w:id="932" w:author="BERMEJO SOLIS Alba" w:date="2018-11-21T12:36:00Z"/>
          <w:lang w:val="es-ES"/>
        </w:rPr>
      </w:pPr>
      <w:del w:id="933" w:author="BERMEJO SOLIS Alba" w:date="2018-11-21T12:36:00Z">
        <w:r w:rsidRPr="009A1477" w:rsidDel="005C2D8D">
          <w:rPr>
            <w:lang w:val="es-ES"/>
          </w:rPr>
          <w:delText xml:space="preserve">Actualización del mecanismo de </w:delText>
        </w:r>
        <w:r w:rsidRPr="009A1477" w:rsidDel="005C2D8D">
          <w:rPr>
            <w:i/>
            <w:lang w:val="es-ES"/>
          </w:rPr>
          <w:delText>persistence provider</w:delText>
        </w:r>
        <w:r w:rsidRPr="009A1477" w:rsidDel="005C2D8D">
          <w:rPr>
            <w:lang w:val="es-ES"/>
          </w:rPr>
          <w:delText>.</w:delText>
        </w:r>
        <w:bookmarkStart w:id="934" w:name="_Toc530570064"/>
        <w:bookmarkStart w:id="935" w:name="_Toc530570166"/>
        <w:bookmarkStart w:id="936" w:name="_Toc530570391"/>
        <w:bookmarkStart w:id="937" w:name="_Toc530583721"/>
        <w:bookmarkStart w:id="938" w:name="_Toc530586228"/>
        <w:bookmarkStart w:id="939" w:name="_Toc530586955"/>
        <w:bookmarkStart w:id="940" w:name="_Toc530587313"/>
        <w:bookmarkStart w:id="941" w:name="_Toc530587394"/>
        <w:bookmarkStart w:id="942" w:name="_Toc530669953"/>
        <w:bookmarkStart w:id="943" w:name="_Toc530671302"/>
        <w:bookmarkEnd w:id="934"/>
        <w:bookmarkEnd w:id="935"/>
        <w:bookmarkEnd w:id="936"/>
        <w:bookmarkEnd w:id="937"/>
        <w:bookmarkEnd w:id="938"/>
        <w:bookmarkEnd w:id="939"/>
        <w:bookmarkEnd w:id="940"/>
        <w:bookmarkEnd w:id="941"/>
        <w:bookmarkEnd w:id="942"/>
        <w:bookmarkEnd w:id="943"/>
      </w:del>
    </w:p>
    <w:p w14:paraId="0C53A20E" w14:textId="00E30D6B" w:rsidR="009A1477" w:rsidRPr="009A1477" w:rsidDel="005C2D8D" w:rsidRDefault="009A1477" w:rsidP="009A1477">
      <w:pPr>
        <w:tabs>
          <w:tab w:val="left" w:pos="3360"/>
        </w:tabs>
        <w:rPr>
          <w:del w:id="944" w:author="BERMEJO SOLIS Alba" w:date="2018-11-21T12:36:00Z"/>
          <w:lang w:val="es-ES"/>
        </w:rPr>
      </w:pPr>
      <w:del w:id="945" w:author="BERMEJO SOLIS Alba" w:date="2018-11-21T12:36:00Z">
        <w:r w:rsidRPr="009A1477" w:rsidDel="005C2D8D">
          <w:rPr>
            <w:lang w:val="es-ES"/>
          </w:rPr>
          <w:br w:type="page"/>
        </w:r>
      </w:del>
    </w:p>
    <w:p w14:paraId="6D3F6646" w14:textId="40AC4DD9" w:rsidR="009A1477" w:rsidRPr="00184FD2" w:rsidDel="005C2D8D" w:rsidRDefault="009A1477" w:rsidP="00184FD2">
      <w:pPr>
        <w:pStyle w:val="Ttulo2"/>
        <w:rPr>
          <w:del w:id="946" w:author="BERMEJO SOLIS Alba" w:date="2018-11-21T12:36:00Z"/>
          <w:lang w:val="es-ES_tradnl"/>
        </w:rPr>
      </w:pPr>
      <w:bookmarkStart w:id="947" w:name="_Toc530557437"/>
      <w:bookmarkStart w:id="948" w:name="_Toc530558053"/>
      <w:bookmarkStart w:id="949" w:name="_Toc530639617"/>
      <w:bookmarkStart w:id="950" w:name="_Toc530639997"/>
      <w:bookmarkStart w:id="951" w:name="_Toc530640037"/>
      <w:bookmarkStart w:id="952" w:name="_Toc530656246"/>
      <w:bookmarkStart w:id="953" w:name="_Toc530657633"/>
      <w:bookmarkStart w:id="954" w:name="_Toc530658051"/>
      <w:bookmarkStart w:id="955" w:name="_Toc530669553"/>
      <w:bookmarkStart w:id="956" w:name="_Toc530725999"/>
      <w:bookmarkStart w:id="957" w:name="_Toc530726150"/>
      <w:del w:id="958" w:author="BERMEJO SOLIS Alba" w:date="2018-11-21T12:36:00Z">
        <w:r w:rsidRPr="009A1477" w:rsidDel="005C2D8D">
          <w:rPr>
            <w:lang w:val="es-ES_tradnl"/>
          </w:rPr>
          <w:lastRenderedPageBreak/>
          <w:delText>Resumen</w:delText>
        </w:r>
        <w:bookmarkStart w:id="959" w:name="_Toc530570065"/>
        <w:bookmarkStart w:id="960" w:name="_Toc530570167"/>
        <w:bookmarkStart w:id="961" w:name="_Toc530570392"/>
        <w:bookmarkStart w:id="962" w:name="_Toc530583722"/>
        <w:bookmarkStart w:id="963" w:name="_Toc530586229"/>
        <w:bookmarkStart w:id="964" w:name="_Toc530586956"/>
        <w:bookmarkStart w:id="965" w:name="_Toc530587314"/>
        <w:bookmarkStart w:id="966" w:name="_Toc530587395"/>
        <w:bookmarkStart w:id="967" w:name="_Toc530669954"/>
        <w:bookmarkStart w:id="968" w:name="_Toc530671303"/>
        <w:bookmarkEnd w:id="947"/>
        <w:bookmarkEnd w:id="948"/>
        <w:bookmarkEnd w:id="949"/>
        <w:bookmarkEnd w:id="950"/>
        <w:bookmarkEnd w:id="951"/>
        <w:bookmarkEnd w:id="959"/>
        <w:bookmarkEnd w:id="960"/>
        <w:bookmarkEnd w:id="961"/>
        <w:bookmarkEnd w:id="962"/>
        <w:bookmarkEnd w:id="963"/>
        <w:bookmarkEnd w:id="964"/>
        <w:bookmarkEnd w:id="965"/>
        <w:bookmarkEnd w:id="966"/>
        <w:bookmarkEnd w:id="952"/>
        <w:bookmarkEnd w:id="953"/>
        <w:bookmarkEnd w:id="954"/>
        <w:bookmarkEnd w:id="955"/>
        <w:bookmarkEnd w:id="967"/>
        <w:bookmarkEnd w:id="968"/>
        <w:bookmarkEnd w:id="956"/>
        <w:bookmarkEnd w:id="957"/>
      </w:del>
    </w:p>
    <w:p w14:paraId="34437C59" w14:textId="052BA863" w:rsidR="009A1477" w:rsidRPr="009A1477" w:rsidDel="005C2D8D" w:rsidRDefault="009A1477" w:rsidP="009A1477">
      <w:pPr>
        <w:tabs>
          <w:tab w:val="left" w:pos="3360"/>
        </w:tabs>
        <w:rPr>
          <w:del w:id="969" w:author="BERMEJO SOLIS Alba" w:date="2018-11-21T12:36:00Z"/>
          <w:lang w:val="es-ES"/>
        </w:rPr>
      </w:pPr>
      <w:del w:id="970" w:author="BERMEJO SOLIS Alba" w:date="2018-11-21T12:36:00Z">
        <w:r w:rsidRPr="009A1477" w:rsidDel="005C2D8D">
          <w:rPr>
            <w:lang w:val="es-ES"/>
          </w:rPr>
          <w:delText>JPA es simple y elegante, potente y flexible. Su uso es natural y fácil de aprender. Cualquier API operativa podrá consistir de un número pequeño de clases.</w:delText>
        </w:r>
        <w:bookmarkStart w:id="971" w:name="_Toc530570066"/>
        <w:bookmarkStart w:id="972" w:name="_Toc530570168"/>
        <w:bookmarkStart w:id="973" w:name="_Toc530570393"/>
        <w:bookmarkStart w:id="974" w:name="_Toc530583723"/>
        <w:bookmarkStart w:id="975" w:name="_Toc530586230"/>
        <w:bookmarkStart w:id="976" w:name="_Toc530586957"/>
        <w:bookmarkStart w:id="977" w:name="_Toc530587315"/>
        <w:bookmarkStart w:id="978" w:name="_Toc530587396"/>
        <w:bookmarkStart w:id="979" w:name="_Toc530669955"/>
        <w:bookmarkStart w:id="980" w:name="_Toc530671304"/>
        <w:bookmarkEnd w:id="971"/>
        <w:bookmarkEnd w:id="972"/>
        <w:bookmarkEnd w:id="973"/>
        <w:bookmarkEnd w:id="974"/>
        <w:bookmarkEnd w:id="975"/>
        <w:bookmarkEnd w:id="976"/>
        <w:bookmarkEnd w:id="977"/>
        <w:bookmarkEnd w:id="978"/>
        <w:bookmarkEnd w:id="979"/>
        <w:bookmarkEnd w:id="980"/>
      </w:del>
    </w:p>
    <w:p w14:paraId="1C0631FC" w14:textId="76E7841A" w:rsidR="009A1477" w:rsidRPr="009A1477" w:rsidDel="005C2D8D" w:rsidRDefault="009A1477" w:rsidP="009A1477">
      <w:pPr>
        <w:pStyle w:val="Ttulo3"/>
        <w:rPr>
          <w:del w:id="981" w:author="BERMEJO SOLIS Alba" w:date="2018-11-21T12:36:00Z"/>
          <w:lang w:val="es-ES"/>
        </w:rPr>
      </w:pPr>
      <w:bookmarkStart w:id="982" w:name="_Toc530557438"/>
      <w:bookmarkStart w:id="983" w:name="_Toc530558054"/>
      <w:bookmarkStart w:id="984" w:name="_Toc530639618"/>
      <w:bookmarkStart w:id="985" w:name="_Toc530639998"/>
      <w:bookmarkStart w:id="986" w:name="_Toc530640038"/>
      <w:bookmarkStart w:id="987" w:name="_Toc530656247"/>
      <w:bookmarkStart w:id="988" w:name="_Toc530657634"/>
      <w:bookmarkStart w:id="989" w:name="_Toc530658052"/>
      <w:bookmarkStart w:id="990" w:name="_Toc530669554"/>
      <w:bookmarkStart w:id="991" w:name="_Toc530726000"/>
      <w:bookmarkStart w:id="992" w:name="_Toc530726151"/>
      <w:del w:id="993" w:author="BERMEJO SOLIS Alba" w:date="2018-11-21T12:36:00Z">
        <w:r w:rsidRPr="009A1477" w:rsidDel="005C2D8D">
          <w:rPr>
            <w:lang w:val="es-ES"/>
          </w:rPr>
          <w:delText>Persistencia de los POJOs</w:delText>
        </w:r>
        <w:bookmarkStart w:id="994" w:name="_Toc530570067"/>
        <w:bookmarkStart w:id="995" w:name="_Toc530570169"/>
        <w:bookmarkStart w:id="996" w:name="_Toc530570394"/>
        <w:bookmarkStart w:id="997" w:name="_Toc530583724"/>
        <w:bookmarkStart w:id="998" w:name="_Toc530586231"/>
        <w:bookmarkStart w:id="999" w:name="_Toc530586958"/>
        <w:bookmarkStart w:id="1000" w:name="_Toc530587316"/>
        <w:bookmarkStart w:id="1001" w:name="_Toc530587397"/>
        <w:bookmarkStart w:id="1002" w:name="_Toc530669956"/>
        <w:bookmarkStart w:id="1003" w:name="_Toc530671305"/>
        <w:bookmarkEnd w:id="982"/>
        <w:bookmarkEnd w:id="983"/>
        <w:bookmarkEnd w:id="984"/>
        <w:bookmarkEnd w:id="985"/>
        <w:bookmarkEnd w:id="986"/>
        <w:bookmarkEnd w:id="994"/>
        <w:bookmarkEnd w:id="995"/>
        <w:bookmarkEnd w:id="996"/>
        <w:bookmarkEnd w:id="997"/>
        <w:bookmarkEnd w:id="998"/>
        <w:bookmarkEnd w:id="999"/>
        <w:bookmarkEnd w:id="1000"/>
        <w:bookmarkEnd w:id="1001"/>
        <w:bookmarkEnd w:id="987"/>
        <w:bookmarkEnd w:id="988"/>
        <w:bookmarkEnd w:id="989"/>
        <w:bookmarkEnd w:id="990"/>
        <w:bookmarkEnd w:id="1002"/>
        <w:bookmarkEnd w:id="1003"/>
        <w:bookmarkEnd w:id="991"/>
        <w:bookmarkEnd w:id="992"/>
      </w:del>
    </w:p>
    <w:p w14:paraId="34B8473F" w14:textId="75E650A8" w:rsidR="009A1477" w:rsidRPr="009A1477" w:rsidDel="005C2D8D" w:rsidRDefault="009A1477" w:rsidP="009A1477">
      <w:pPr>
        <w:tabs>
          <w:tab w:val="left" w:pos="3360"/>
        </w:tabs>
        <w:rPr>
          <w:del w:id="1004" w:author="BERMEJO SOLIS Alba" w:date="2018-11-21T12:36:00Z"/>
          <w:lang w:val="es-ES"/>
        </w:rPr>
      </w:pPr>
      <w:del w:id="1005" w:author="BERMEJO SOLIS Alba" w:date="2018-11-21T12:36:00Z">
        <w:r w:rsidRPr="009A1477" w:rsidDel="005C2D8D">
          <w:rPr>
            <w:lang w:val="es-ES"/>
          </w:rPr>
          <w:delText xml:space="preserve">Quizás lo más importante de JPA es que los objetos son POJOs, lo que significa que no hay nada especial en ningún objeto que se haga persistente. De hecho, casi cualquier objeto de aplicación no final existente con un constructor predeterminado puede hacerse persistente sin siquiera cambiar una sola línea de código. </w:delText>
        </w:r>
        <w:bookmarkStart w:id="1006" w:name="_Toc530570068"/>
        <w:bookmarkStart w:id="1007" w:name="_Toc530570170"/>
        <w:bookmarkStart w:id="1008" w:name="_Toc530570395"/>
        <w:bookmarkStart w:id="1009" w:name="_Toc530583725"/>
        <w:bookmarkStart w:id="1010" w:name="_Toc530586232"/>
        <w:bookmarkStart w:id="1011" w:name="_Toc530586959"/>
        <w:bookmarkStart w:id="1012" w:name="_Toc530587317"/>
        <w:bookmarkStart w:id="1013" w:name="_Toc530587398"/>
        <w:bookmarkStart w:id="1014" w:name="_Toc530669957"/>
        <w:bookmarkStart w:id="1015" w:name="_Toc530671306"/>
        <w:bookmarkEnd w:id="1006"/>
        <w:bookmarkEnd w:id="1007"/>
        <w:bookmarkEnd w:id="1008"/>
        <w:bookmarkEnd w:id="1009"/>
        <w:bookmarkEnd w:id="1010"/>
        <w:bookmarkEnd w:id="1011"/>
        <w:bookmarkEnd w:id="1012"/>
        <w:bookmarkEnd w:id="1013"/>
        <w:bookmarkEnd w:id="1014"/>
        <w:bookmarkEnd w:id="1015"/>
      </w:del>
    </w:p>
    <w:p w14:paraId="1C92064B" w14:textId="1FB12842" w:rsidR="009A1477" w:rsidRPr="009A1477" w:rsidDel="005C2D8D" w:rsidRDefault="009A1477" w:rsidP="009A1477">
      <w:pPr>
        <w:pStyle w:val="Ttulo3"/>
        <w:rPr>
          <w:del w:id="1016" w:author="BERMEJO SOLIS Alba" w:date="2018-11-21T12:36:00Z"/>
          <w:lang w:val="es-ES"/>
        </w:rPr>
      </w:pPr>
      <w:bookmarkStart w:id="1017" w:name="_Toc530557439"/>
      <w:bookmarkStart w:id="1018" w:name="_Toc530558055"/>
      <w:bookmarkStart w:id="1019" w:name="_Toc530639619"/>
      <w:bookmarkStart w:id="1020" w:name="_Toc530639999"/>
      <w:bookmarkStart w:id="1021" w:name="_Toc530640039"/>
      <w:bookmarkStart w:id="1022" w:name="_Toc530656248"/>
      <w:bookmarkStart w:id="1023" w:name="_Toc530657635"/>
      <w:bookmarkStart w:id="1024" w:name="_Toc530658053"/>
      <w:bookmarkStart w:id="1025" w:name="_Toc530669555"/>
      <w:bookmarkStart w:id="1026" w:name="_Toc530726001"/>
      <w:bookmarkStart w:id="1027" w:name="_Toc530726152"/>
      <w:del w:id="1028" w:author="BERMEJO SOLIS Alba" w:date="2018-11-21T12:36:00Z">
        <w:r w:rsidRPr="009A1477" w:rsidDel="005C2D8D">
          <w:rPr>
            <w:lang w:val="es-ES"/>
          </w:rPr>
          <w:delText>No intrusismo</w:delText>
        </w:r>
        <w:bookmarkStart w:id="1029" w:name="_Toc530570069"/>
        <w:bookmarkStart w:id="1030" w:name="_Toc530570171"/>
        <w:bookmarkStart w:id="1031" w:name="_Toc530570396"/>
        <w:bookmarkStart w:id="1032" w:name="_Toc530583726"/>
        <w:bookmarkStart w:id="1033" w:name="_Toc530586233"/>
        <w:bookmarkStart w:id="1034" w:name="_Toc530586960"/>
        <w:bookmarkStart w:id="1035" w:name="_Toc530587318"/>
        <w:bookmarkStart w:id="1036" w:name="_Toc530587399"/>
        <w:bookmarkStart w:id="1037" w:name="_Toc530669958"/>
        <w:bookmarkStart w:id="1038" w:name="_Toc530671307"/>
        <w:bookmarkEnd w:id="1017"/>
        <w:bookmarkEnd w:id="1018"/>
        <w:bookmarkEnd w:id="1019"/>
        <w:bookmarkEnd w:id="1020"/>
        <w:bookmarkEnd w:id="1021"/>
        <w:bookmarkEnd w:id="1029"/>
        <w:bookmarkEnd w:id="1030"/>
        <w:bookmarkEnd w:id="1031"/>
        <w:bookmarkEnd w:id="1032"/>
        <w:bookmarkEnd w:id="1033"/>
        <w:bookmarkEnd w:id="1034"/>
        <w:bookmarkEnd w:id="1035"/>
        <w:bookmarkEnd w:id="1036"/>
        <w:bookmarkEnd w:id="1022"/>
        <w:bookmarkEnd w:id="1023"/>
        <w:bookmarkEnd w:id="1024"/>
        <w:bookmarkEnd w:id="1025"/>
        <w:bookmarkEnd w:id="1037"/>
        <w:bookmarkEnd w:id="1038"/>
        <w:bookmarkEnd w:id="1026"/>
        <w:bookmarkEnd w:id="1027"/>
      </w:del>
    </w:p>
    <w:p w14:paraId="29082CE3" w14:textId="0FC2DAD7" w:rsidR="009A1477" w:rsidRPr="009A1477" w:rsidDel="005C2D8D" w:rsidRDefault="009A1477" w:rsidP="009A1477">
      <w:pPr>
        <w:tabs>
          <w:tab w:val="left" w:pos="3360"/>
        </w:tabs>
        <w:rPr>
          <w:del w:id="1039" w:author="BERMEJO SOLIS Alba" w:date="2018-11-21T12:36:00Z"/>
          <w:lang w:val="es-ES"/>
        </w:rPr>
      </w:pPr>
      <w:del w:id="1040" w:author="BERMEJO SOLIS Alba" w:date="2018-11-21T12:36:00Z">
        <w:r w:rsidRPr="009A1477" w:rsidDel="005C2D8D">
          <w:rPr>
            <w:lang w:val="es-ES"/>
          </w:rPr>
          <w:delText>La persistencia API existe como una capa separada de los objetos persistentes. Los objetos a persistir (Entity Beans) no necesitan implementar interfaces EJB.</w:delText>
        </w:r>
        <w:bookmarkStart w:id="1041" w:name="_Toc530570070"/>
        <w:bookmarkStart w:id="1042" w:name="_Toc530570172"/>
        <w:bookmarkStart w:id="1043" w:name="_Toc530570397"/>
        <w:bookmarkStart w:id="1044" w:name="_Toc530583727"/>
        <w:bookmarkStart w:id="1045" w:name="_Toc530586234"/>
        <w:bookmarkStart w:id="1046" w:name="_Toc530586961"/>
        <w:bookmarkStart w:id="1047" w:name="_Toc530587319"/>
        <w:bookmarkStart w:id="1048" w:name="_Toc530587400"/>
        <w:bookmarkStart w:id="1049" w:name="_Toc530669959"/>
        <w:bookmarkStart w:id="1050" w:name="_Toc530671308"/>
        <w:bookmarkEnd w:id="1041"/>
        <w:bookmarkEnd w:id="1042"/>
        <w:bookmarkEnd w:id="1043"/>
        <w:bookmarkEnd w:id="1044"/>
        <w:bookmarkEnd w:id="1045"/>
        <w:bookmarkEnd w:id="1046"/>
        <w:bookmarkEnd w:id="1047"/>
        <w:bookmarkEnd w:id="1048"/>
        <w:bookmarkEnd w:id="1049"/>
        <w:bookmarkEnd w:id="1050"/>
      </w:del>
    </w:p>
    <w:p w14:paraId="39AEB870" w14:textId="415234E2" w:rsidR="009A1477" w:rsidRPr="009A1477" w:rsidDel="005C2D8D" w:rsidRDefault="009A1477" w:rsidP="009A1477">
      <w:pPr>
        <w:pStyle w:val="Ttulo3"/>
        <w:rPr>
          <w:del w:id="1051" w:author="BERMEJO SOLIS Alba" w:date="2018-11-21T12:36:00Z"/>
          <w:lang w:val="es-ES"/>
        </w:rPr>
      </w:pPr>
      <w:bookmarkStart w:id="1052" w:name="_Toc530557440"/>
      <w:bookmarkStart w:id="1053" w:name="_Toc530558056"/>
      <w:bookmarkStart w:id="1054" w:name="_Toc530639620"/>
      <w:bookmarkStart w:id="1055" w:name="_Toc530640000"/>
      <w:bookmarkStart w:id="1056" w:name="_Toc530640040"/>
      <w:bookmarkStart w:id="1057" w:name="_Toc530656249"/>
      <w:bookmarkStart w:id="1058" w:name="_Toc530657636"/>
      <w:bookmarkStart w:id="1059" w:name="_Toc530658054"/>
      <w:bookmarkStart w:id="1060" w:name="_Toc530669556"/>
      <w:bookmarkStart w:id="1061" w:name="_Toc530726002"/>
      <w:bookmarkStart w:id="1062" w:name="_Toc530726153"/>
      <w:del w:id="1063" w:author="BERMEJO SOLIS Alba" w:date="2018-11-21T12:36:00Z">
        <w:r w:rsidRPr="009A1477" w:rsidDel="005C2D8D">
          <w:rPr>
            <w:lang w:val="es-ES"/>
          </w:rPr>
          <w:delText>Consultas de objetos</w:delText>
        </w:r>
        <w:bookmarkStart w:id="1064" w:name="_Toc530570071"/>
        <w:bookmarkStart w:id="1065" w:name="_Toc530570173"/>
        <w:bookmarkStart w:id="1066" w:name="_Toc530570398"/>
        <w:bookmarkStart w:id="1067" w:name="_Toc530583728"/>
        <w:bookmarkStart w:id="1068" w:name="_Toc530586235"/>
        <w:bookmarkStart w:id="1069" w:name="_Toc530586962"/>
        <w:bookmarkStart w:id="1070" w:name="_Toc530587320"/>
        <w:bookmarkStart w:id="1071" w:name="_Toc530587401"/>
        <w:bookmarkStart w:id="1072" w:name="_Toc530669960"/>
        <w:bookmarkStart w:id="1073" w:name="_Toc530671309"/>
        <w:bookmarkEnd w:id="1052"/>
        <w:bookmarkEnd w:id="1053"/>
        <w:bookmarkEnd w:id="1054"/>
        <w:bookmarkEnd w:id="1055"/>
        <w:bookmarkEnd w:id="1056"/>
        <w:bookmarkEnd w:id="1064"/>
        <w:bookmarkEnd w:id="1065"/>
        <w:bookmarkEnd w:id="1066"/>
        <w:bookmarkEnd w:id="1067"/>
        <w:bookmarkEnd w:id="1068"/>
        <w:bookmarkEnd w:id="1069"/>
        <w:bookmarkEnd w:id="1070"/>
        <w:bookmarkEnd w:id="1071"/>
        <w:bookmarkEnd w:id="1057"/>
        <w:bookmarkEnd w:id="1058"/>
        <w:bookmarkEnd w:id="1059"/>
        <w:bookmarkEnd w:id="1060"/>
        <w:bookmarkEnd w:id="1072"/>
        <w:bookmarkEnd w:id="1073"/>
        <w:bookmarkEnd w:id="1061"/>
        <w:bookmarkEnd w:id="1062"/>
      </w:del>
    </w:p>
    <w:p w14:paraId="7EE66E76" w14:textId="089C0BDA" w:rsidR="009A1477" w:rsidRPr="009A1477" w:rsidDel="005C2D8D" w:rsidRDefault="009A1477" w:rsidP="009A1477">
      <w:pPr>
        <w:tabs>
          <w:tab w:val="left" w:pos="3360"/>
        </w:tabs>
        <w:rPr>
          <w:del w:id="1074" w:author="BERMEJO SOLIS Alba" w:date="2018-11-21T12:36:00Z"/>
          <w:lang w:val="es-ES"/>
        </w:rPr>
      </w:pPr>
      <w:del w:id="1075" w:author="BERMEJO SOLIS Alba" w:date="2018-11-21T12:36:00Z">
        <w:r w:rsidRPr="009A1477" w:rsidDel="005C2D8D">
          <w:rPr>
            <w:lang w:val="es-ES"/>
          </w:rPr>
          <w:delText>En la práctica, una entidad es una tabla en una base de datos relacional en la que cada instancia de entidad corresponde a una fila determinada de esa tabla.</w:delText>
        </w:r>
        <w:bookmarkStart w:id="1076" w:name="_Toc530570072"/>
        <w:bookmarkStart w:id="1077" w:name="_Toc530570174"/>
        <w:bookmarkStart w:id="1078" w:name="_Toc530570399"/>
        <w:bookmarkStart w:id="1079" w:name="_Toc530583729"/>
        <w:bookmarkStart w:id="1080" w:name="_Toc530586236"/>
        <w:bookmarkStart w:id="1081" w:name="_Toc530586963"/>
        <w:bookmarkStart w:id="1082" w:name="_Toc530587321"/>
        <w:bookmarkStart w:id="1083" w:name="_Toc530587402"/>
        <w:bookmarkStart w:id="1084" w:name="_Toc530669961"/>
        <w:bookmarkStart w:id="1085" w:name="_Toc530671310"/>
        <w:bookmarkEnd w:id="1076"/>
        <w:bookmarkEnd w:id="1077"/>
        <w:bookmarkEnd w:id="1078"/>
        <w:bookmarkEnd w:id="1079"/>
        <w:bookmarkEnd w:id="1080"/>
        <w:bookmarkEnd w:id="1081"/>
        <w:bookmarkEnd w:id="1082"/>
        <w:bookmarkEnd w:id="1083"/>
        <w:bookmarkEnd w:id="1084"/>
        <w:bookmarkEnd w:id="1085"/>
      </w:del>
    </w:p>
    <w:p w14:paraId="69289389" w14:textId="3A067E71" w:rsidR="009A1477" w:rsidRPr="009A1477" w:rsidDel="005C2D8D" w:rsidRDefault="009A1477" w:rsidP="009A1477">
      <w:pPr>
        <w:tabs>
          <w:tab w:val="left" w:pos="3360"/>
        </w:tabs>
        <w:rPr>
          <w:del w:id="1086" w:author="BERMEJO SOLIS Alba" w:date="2018-11-21T12:36:00Z"/>
          <w:lang w:val="es-ES"/>
        </w:rPr>
      </w:pPr>
      <w:del w:id="1087" w:author="BERMEJO SOLIS Alba" w:date="2018-11-21T12:36:00Z">
        <w:r w:rsidRPr="009A1477" w:rsidDel="005C2D8D">
          <w:rPr>
            <w:lang w:val="es-ES"/>
          </w:rPr>
          <w:delText xml:space="preserve">También es posible escapar a SQL si una consulta especial, que no puede ser cumplida por la generación SQL, se realiza a partir de la persistencia del framework. Estas consultas pueden devolver resultados en forma de entidades, proyecciones de atributos específicos de la entidad, o incluso valores de función agregados, entre otras opciones. </w:delText>
        </w:r>
        <w:bookmarkStart w:id="1088" w:name="_Toc530570073"/>
        <w:bookmarkStart w:id="1089" w:name="_Toc530570175"/>
        <w:bookmarkStart w:id="1090" w:name="_Toc530570400"/>
        <w:bookmarkStart w:id="1091" w:name="_Toc530583730"/>
        <w:bookmarkStart w:id="1092" w:name="_Toc530586237"/>
        <w:bookmarkStart w:id="1093" w:name="_Toc530586964"/>
        <w:bookmarkStart w:id="1094" w:name="_Toc530587322"/>
        <w:bookmarkStart w:id="1095" w:name="_Toc530587403"/>
        <w:bookmarkStart w:id="1096" w:name="_Toc530669962"/>
        <w:bookmarkStart w:id="1097" w:name="_Toc530671311"/>
        <w:bookmarkEnd w:id="1088"/>
        <w:bookmarkEnd w:id="1089"/>
        <w:bookmarkEnd w:id="1090"/>
        <w:bookmarkEnd w:id="1091"/>
        <w:bookmarkEnd w:id="1092"/>
        <w:bookmarkEnd w:id="1093"/>
        <w:bookmarkEnd w:id="1094"/>
        <w:bookmarkEnd w:id="1095"/>
        <w:bookmarkEnd w:id="1096"/>
        <w:bookmarkEnd w:id="1097"/>
      </w:del>
    </w:p>
    <w:p w14:paraId="54B0D38C" w14:textId="262D9470" w:rsidR="009A1477" w:rsidRPr="009A1477" w:rsidDel="005C2D8D" w:rsidRDefault="009A1477" w:rsidP="009A1477">
      <w:pPr>
        <w:pStyle w:val="Ttulo3"/>
        <w:rPr>
          <w:del w:id="1098" w:author="BERMEJO SOLIS Alba" w:date="2018-11-21T12:36:00Z"/>
          <w:lang w:val="es-ES"/>
        </w:rPr>
      </w:pPr>
      <w:bookmarkStart w:id="1099" w:name="_Toc530557441"/>
      <w:bookmarkStart w:id="1100" w:name="_Toc530558057"/>
      <w:bookmarkStart w:id="1101" w:name="_Toc530639621"/>
      <w:bookmarkStart w:id="1102" w:name="_Toc530640001"/>
      <w:bookmarkStart w:id="1103" w:name="_Toc530640041"/>
      <w:bookmarkStart w:id="1104" w:name="_Toc530656250"/>
      <w:bookmarkStart w:id="1105" w:name="_Toc530657637"/>
      <w:bookmarkStart w:id="1106" w:name="_Toc530658055"/>
      <w:bookmarkStart w:id="1107" w:name="_Toc530669557"/>
      <w:bookmarkStart w:id="1108" w:name="_Toc530726003"/>
      <w:bookmarkStart w:id="1109" w:name="_Toc530726154"/>
      <w:del w:id="1110" w:author="BERMEJO SOLIS Alba" w:date="2018-11-21T12:36:00Z">
        <w:r w:rsidRPr="009A1477" w:rsidDel="005C2D8D">
          <w:rPr>
            <w:lang w:val="es-ES"/>
          </w:rPr>
          <w:delText>Entidades móviles</w:delText>
        </w:r>
        <w:bookmarkStart w:id="1111" w:name="_Toc530570074"/>
        <w:bookmarkStart w:id="1112" w:name="_Toc530570176"/>
        <w:bookmarkStart w:id="1113" w:name="_Toc530570401"/>
        <w:bookmarkStart w:id="1114" w:name="_Toc530583731"/>
        <w:bookmarkStart w:id="1115" w:name="_Toc530586238"/>
        <w:bookmarkStart w:id="1116" w:name="_Toc530586965"/>
        <w:bookmarkStart w:id="1117" w:name="_Toc530587323"/>
        <w:bookmarkStart w:id="1118" w:name="_Toc530587404"/>
        <w:bookmarkStart w:id="1119" w:name="_Toc530669963"/>
        <w:bookmarkStart w:id="1120" w:name="_Toc530671312"/>
        <w:bookmarkEnd w:id="1099"/>
        <w:bookmarkEnd w:id="1100"/>
        <w:bookmarkEnd w:id="1101"/>
        <w:bookmarkEnd w:id="1102"/>
        <w:bookmarkEnd w:id="1103"/>
        <w:bookmarkEnd w:id="1111"/>
        <w:bookmarkEnd w:id="1112"/>
        <w:bookmarkEnd w:id="1113"/>
        <w:bookmarkEnd w:id="1114"/>
        <w:bookmarkEnd w:id="1115"/>
        <w:bookmarkEnd w:id="1116"/>
        <w:bookmarkEnd w:id="1117"/>
        <w:bookmarkEnd w:id="1118"/>
        <w:bookmarkEnd w:id="1104"/>
        <w:bookmarkEnd w:id="1105"/>
        <w:bookmarkEnd w:id="1106"/>
        <w:bookmarkEnd w:id="1107"/>
        <w:bookmarkEnd w:id="1119"/>
        <w:bookmarkEnd w:id="1120"/>
        <w:bookmarkEnd w:id="1108"/>
        <w:bookmarkEnd w:id="1109"/>
      </w:del>
    </w:p>
    <w:p w14:paraId="1EB08777" w14:textId="6AD2C7F0" w:rsidR="009A1477" w:rsidRPr="009A1477" w:rsidDel="005C2D8D" w:rsidRDefault="009A1477" w:rsidP="009A1477">
      <w:pPr>
        <w:tabs>
          <w:tab w:val="left" w:pos="3360"/>
        </w:tabs>
        <w:rPr>
          <w:del w:id="1121" w:author="BERMEJO SOLIS Alba" w:date="2018-11-21T12:36:00Z"/>
          <w:lang w:val="es-ES"/>
        </w:rPr>
      </w:pPr>
      <w:del w:id="1122" w:author="BERMEJO SOLIS Alba" w:date="2018-11-21T12:36:00Z">
        <w:r w:rsidRPr="009A1477" w:rsidDel="005C2D8D">
          <w:rPr>
            <w:lang w:val="es-ES"/>
          </w:rPr>
          <w:delText>Las entidades persistentes deben ser móviles en la red. Los objetos deben poder moverse de una máquina virtual Java (JVM) a otra y luego de nuevo, y deben poder ser utilizados por la aplicación.</w:delText>
        </w:r>
        <w:bookmarkStart w:id="1123" w:name="_Toc530570075"/>
        <w:bookmarkStart w:id="1124" w:name="_Toc530570177"/>
        <w:bookmarkStart w:id="1125" w:name="_Toc530570402"/>
        <w:bookmarkStart w:id="1126" w:name="_Toc530583732"/>
        <w:bookmarkStart w:id="1127" w:name="_Toc530586239"/>
        <w:bookmarkStart w:id="1128" w:name="_Toc530586966"/>
        <w:bookmarkStart w:id="1129" w:name="_Toc530587324"/>
        <w:bookmarkStart w:id="1130" w:name="_Toc530587405"/>
        <w:bookmarkStart w:id="1131" w:name="_Toc530669964"/>
        <w:bookmarkStart w:id="1132" w:name="_Toc530671313"/>
        <w:bookmarkEnd w:id="1123"/>
        <w:bookmarkEnd w:id="1124"/>
        <w:bookmarkEnd w:id="1125"/>
        <w:bookmarkEnd w:id="1126"/>
        <w:bookmarkEnd w:id="1127"/>
        <w:bookmarkEnd w:id="1128"/>
        <w:bookmarkEnd w:id="1129"/>
        <w:bookmarkEnd w:id="1130"/>
        <w:bookmarkEnd w:id="1131"/>
        <w:bookmarkEnd w:id="1132"/>
      </w:del>
    </w:p>
    <w:p w14:paraId="75499F64" w14:textId="334D3E6B" w:rsidR="009A1477" w:rsidRPr="009A1477" w:rsidDel="005C2D8D" w:rsidRDefault="009A1477" w:rsidP="009A1477">
      <w:pPr>
        <w:tabs>
          <w:tab w:val="left" w:pos="3360"/>
        </w:tabs>
        <w:rPr>
          <w:del w:id="1133" w:author="BERMEJO SOLIS Alba" w:date="2018-11-21T12:36:00Z"/>
          <w:lang w:val="es-ES"/>
        </w:rPr>
      </w:pPr>
      <w:del w:id="1134" w:author="BERMEJO SOLIS Alba" w:date="2018-11-21T12:36:00Z">
        <w:r w:rsidRPr="009A1477" w:rsidDel="005C2D8D">
          <w:rPr>
            <w:lang w:val="es-ES"/>
          </w:rPr>
          <w:delText xml:space="preserve">Los objetos que salen de la capa de persistencia se denominan desprendidos. Una característica clave del modelo de persistencia es la capacidad de cambiar entidades separadas y luego volver a unirlas cuando regresen a la JVM de origen. </w:delText>
        </w:r>
        <w:bookmarkStart w:id="1135" w:name="_Toc530570076"/>
        <w:bookmarkStart w:id="1136" w:name="_Toc530570178"/>
        <w:bookmarkStart w:id="1137" w:name="_Toc530570403"/>
        <w:bookmarkStart w:id="1138" w:name="_Toc530583733"/>
        <w:bookmarkStart w:id="1139" w:name="_Toc530586240"/>
        <w:bookmarkStart w:id="1140" w:name="_Toc530586967"/>
        <w:bookmarkStart w:id="1141" w:name="_Toc530587325"/>
        <w:bookmarkStart w:id="1142" w:name="_Toc530587406"/>
        <w:bookmarkStart w:id="1143" w:name="_Toc530669965"/>
        <w:bookmarkStart w:id="1144" w:name="_Toc530671314"/>
        <w:bookmarkEnd w:id="1135"/>
        <w:bookmarkEnd w:id="1136"/>
        <w:bookmarkEnd w:id="1137"/>
        <w:bookmarkEnd w:id="1138"/>
        <w:bookmarkEnd w:id="1139"/>
        <w:bookmarkEnd w:id="1140"/>
        <w:bookmarkEnd w:id="1141"/>
        <w:bookmarkEnd w:id="1142"/>
        <w:bookmarkEnd w:id="1143"/>
        <w:bookmarkEnd w:id="1144"/>
      </w:del>
    </w:p>
    <w:p w14:paraId="2474C441" w14:textId="4F8F54ED" w:rsidR="009A1477" w:rsidRPr="009A1477" w:rsidDel="005C2D8D" w:rsidRDefault="009A1477" w:rsidP="009A1477">
      <w:pPr>
        <w:pStyle w:val="Ttulo3"/>
        <w:rPr>
          <w:del w:id="1145" w:author="BERMEJO SOLIS Alba" w:date="2018-11-21T12:36:00Z"/>
          <w:lang w:val="es-ES"/>
        </w:rPr>
      </w:pPr>
      <w:bookmarkStart w:id="1146" w:name="_Toc530557442"/>
      <w:bookmarkStart w:id="1147" w:name="_Toc530558058"/>
      <w:bookmarkStart w:id="1148" w:name="_Toc530639622"/>
      <w:bookmarkStart w:id="1149" w:name="_Toc530640002"/>
      <w:bookmarkStart w:id="1150" w:name="_Toc530640042"/>
      <w:bookmarkStart w:id="1151" w:name="_Toc530656251"/>
      <w:bookmarkStart w:id="1152" w:name="_Toc530657638"/>
      <w:bookmarkStart w:id="1153" w:name="_Toc530658056"/>
      <w:bookmarkStart w:id="1154" w:name="_Toc530669558"/>
      <w:bookmarkStart w:id="1155" w:name="_Toc530726004"/>
      <w:bookmarkStart w:id="1156" w:name="_Toc530726155"/>
      <w:del w:id="1157" w:author="BERMEJO SOLIS Alba" w:date="2018-11-21T12:36:00Z">
        <w:r w:rsidRPr="009A1477" w:rsidDel="005C2D8D">
          <w:rPr>
            <w:lang w:val="es-ES"/>
          </w:rPr>
          <w:delText>Configuración simple</w:delText>
        </w:r>
        <w:bookmarkStart w:id="1158" w:name="_Toc530570077"/>
        <w:bookmarkStart w:id="1159" w:name="_Toc530570179"/>
        <w:bookmarkStart w:id="1160" w:name="_Toc530570404"/>
        <w:bookmarkStart w:id="1161" w:name="_Toc530583734"/>
        <w:bookmarkStart w:id="1162" w:name="_Toc530586241"/>
        <w:bookmarkStart w:id="1163" w:name="_Toc530586968"/>
        <w:bookmarkStart w:id="1164" w:name="_Toc530587326"/>
        <w:bookmarkStart w:id="1165" w:name="_Toc530587407"/>
        <w:bookmarkStart w:id="1166" w:name="_Toc530669966"/>
        <w:bookmarkStart w:id="1167" w:name="_Toc530671315"/>
        <w:bookmarkEnd w:id="1146"/>
        <w:bookmarkEnd w:id="1147"/>
        <w:bookmarkEnd w:id="1148"/>
        <w:bookmarkEnd w:id="1149"/>
        <w:bookmarkEnd w:id="1150"/>
        <w:bookmarkEnd w:id="1158"/>
        <w:bookmarkEnd w:id="1159"/>
        <w:bookmarkEnd w:id="1160"/>
        <w:bookmarkEnd w:id="1161"/>
        <w:bookmarkEnd w:id="1162"/>
        <w:bookmarkEnd w:id="1163"/>
        <w:bookmarkEnd w:id="1164"/>
        <w:bookmarkEnd w:id="1165"/>
        <w:bookmarkEnd w:id="1151"/>
        <w:bookmarkEnd w:id="1152"/>
        <w:bookmarkEnd w:id="1153"/>
        <w:bookmarkEnd w:id="1154"/>
        <w:bookmarkEnd w:id="1166"/>
        <w:bookmarkEnd w:id="1167"/>
        <w:bookmarkEnd w:id="1155"/>
        <w:bookmarkEnd w:id="1156"/>
      </w:del>
    </w:p>
    <w:p w14:paraId="2E99AE15" w14:textId="614A1353" w:rsidR="009A1477" w:rsidRPr="009A1477" w:rsidDel="005C2D8D" w:rsidRDefault="00A617ED" w:rsidP="009A1477">
      <w:pPr>
        <w:tabs>
          <w:tab w:val="left" w:pos="3360"/>
        </w:tabs>
        <w:rPr>
          <w:del w:id="1168" w:author="BERMEJO SOLIS Alba" w:date="2018-11-21T12:36:00Z"/>
          <w:lang w:val="es-ES"/>
        </w:rPr>
      </w:pPr>
      <w:del w:id="1169" w:author="BERMEJO SOLIS Alba" w:date="2018-11-21T12:36:00Z">
        <w:r w:rsidRPr="009A1477" w:rsidDel="005C2D8D">
          <w:rPr>
            <w:lang w:val="es-ES"/>
          </w:rPr>
          <w:delText xml:space="preserve">JPA ofrece </w:delText>
        </w:r>
        <w:r w:rsidDel="005C2D8D">
          <w:rPr>
            <w:lang w:val="es-ES"/>
          </w:rPr>
          <w:delText xml:space="preserve">un </w:delText>
        </w:r>
        <w:r w:rsidR="009A1477" w:rsidRPr="009A1477" w:rsidDel="005C2D8D">
          <w:rPr>
            <w:lang w:val="es-ES"/>
          </w:rPr>
          <w:delText>gran número de herramientas de persistencia. Todas ellas son configurables a través del uso de anotaciones, XML o una combinación de ambo</w:delText>
        </w:r>
        <w:r w:rsidDel="005C2D8D">
          <w:rPr>
            <w:lang w:val="es-ES"/>
          </w:rPr>
          <w:delText>s. Las anotaciones son fáciles</w:delText>
        </w:r>
        <w:r w:rsidR="009A1477" w:rsidRPr="009A1477" w:rsidDel="005C2D8D">
          <w:rPr>
            <w:lang w:val="es-ES"/>
          </w:rPr>
          <w:delText xml:space="preserve"> de usar y leer, y hacen posible que los principiantes pongan en marcha una aplicación </w:delText>
        </w:r>
        <w:r w:rsidDel="005C2D8D">
          <w:rPr>
            <w:lang w:val="es-ES"/>
          </w:rPr>
          <w:delText>de manera rápida y sencilla</w:delText>
        </w:r>
        <w:r w:rsidR="009A1477" w:rsidRPr="009A1477" w:rsidDel="005C2D8D">
          <w:rPr>
            <w:lang w:val="es-ES"/>
          </w:rPr>
          <w:delText>. La configuración también se puede hacer en XML.</w:delText>
        </w:r>
        <w:bookmarkStart w:id="1170" w:name="_Toc530570078"/>
        <w:bookmarkStart w:id="1171" w:name="_Toc530570180"/>
        <w:bookmarkStart w:id="1172" w:name="_Toc530570405"/>
        <w:bookmarkStart w:id="1173" w:name="_Toc530583735"/>
        <w:bookmarkStart w:id="1174" w:name="_Toc530586242"/>
        <w:bookmarkStart w:id="1175" w:name="_Toc530586969"/>
        <w:bookmarkStart w:id="1176" w:name="_Toc530587327"/>
        <w:bookmarkStart w:id="1177" w:name="_Toc530587408"/>
        <w:bookmarkStart w:id="1178" w:name="_Toc530669967"/>
        <w:bookmarkStart w:id="1179" w:name="_Toc530671316"/>
        <w:bookmarkEnd w:id="1170"/>
        <w:bookmarkEnd w:id="1171"/>
        <w:bookmarkEnd w:id="1172"/>
        <w:bookmarkEnd w:id="1173"/>
        <w:bookmarkEnd w:id="1174"/>
        <w:bookmarkEnd w:id="1175"/>
        <w:bookmarkEnd w:id="1176"/>
        <w:bookmarkEnd w:id="1177"/>
        <w:bookmarkEnd w:id="1178"/>
        <w:bookmarkEnd w:id="1179"/>
      </w:del>
    </w:p>
    <w:p w14:paraId="58B82582" w14:textId="71D44FB6" w:rsidR="009A1477" w:rsidRPr="009A1477" w:rsidDel="005C2D8D" w:rsidRDefault="009A1477" w:rsidP="009A1477">
      <w:pPr>
        <w:pStyle w:val="Ttulo3"/>
        <w:rPr>
          <w:del w:id="1180" w:author="BERMEJO SOLIS Alba" w:date="2018-11-21T12:36:00Z"/>
          <w:lang w:val="es-ES"/>
        </w:rPr>
      </w:pPr>
      <w:bookmarkStart w:id="1181" w:name="_Toc530557443"/>
      <w:bookmarkStart w:id="1182" w:name="_Toc530558059"/>
      <w:bookmarkStart w:id="1183" w:name="_Toc530639623"/>
      <w:bookmarkStart w:id="1184" w:name="_Toc530640003"/>
      <w:bookmarkStart w:id="1185" w:name="_Toc530640043"/>
      <w:bookmarkStart w:id="1186" w:name="_Toc530656252"/>
      <w:bookmarkStart w:id="1187" w:name="_Toc530657639"/>
      <w:bookmarkStart w:id="1188" w:name="_Toc530658057"/>
      <w:bookmarkStart w:id="1189" w:name="_Toc530669559"/>
      <w:bookmarkStart w:id="1190" w:name="_Toc530726005"/>
      <w:bookmarkStart w:id="1191" w:name="_Toc530726156"/>
      <w:del w:id="1192" w:author="BERMEJO SOLIS Alba" w:date="2018-11-21T12:36:00Z">
        <w:r w:rsidRPr="009A1477" w:rsidDel="005C2D8D">
          <w:rPr>
            <w:lang w:val="es-ES"/>
          </w:rPr>
          <w:delText>Integración y comprobación.</w:delText>
        </w:r>
        <w:bookmarkStart w:id="1193" w:name="_Toc530570079"/>
        <w:bookmarkStart w:id="1194" w:name="_Toc530570181"/>
        <w:bookmarkStart w:id="1195" w:name="_Toc530570406"/>
        <w:bookmarkStart w:id="1196" w:name="_Toc530583736"/>
        <w:bookmarkStart w:id="1197" w:name="_Toc530586243"/>
        <w:bookmarkStart w:id="1198" w:name="_Toc530586970"/>
        <w:bookmarkStart w:id="1199" w:name="_Toc530587328"/>
        <w:bookmarkStart w:id="1200" w:name="_Toc530587409"/>
        <w:bookmarkStart w:id="1201" w:name="_Toc530669968"/>
        <w:bookmarkStart w:id="1202" w:name="_Toc530671317"/>
        <w:bookmarkEnd w:id="1181"/>
        <w:bookmarkEnd w:id="1182"/>
        <w:bookmarkEnd w:id="1183"/>
        <w:bookmarkEnd w:id="1184"/>
        <w:bookmarkEnd w:id="1185"/>
        <w:bookmarkEnd w:id="1193"/>
        <w:bookmarkEnd w:id="1194"/>
        <w:bookmarkEnd w:id="1195"/>
        <w:bookmarkEnd w:id="1196"/>
        <w:bookmarkEnd w:id="1197"/>
        <w:bookmarkEnd w:id="1198"/>
        <w:bookmarkEnd w:id="1199"/>
        <w:bookmarkEnd w:id="1200"/>
        <w:bookmarkEnd w:id="1186"/>
        <w:bookmarkEnd w:id="1187"/>
        <w:bookmarkEnd w:id="1188"/>
        <w:bookmarkEnd w:id="1189"/>
        <w:bookmarkEnd w:id="1201"/>
        <w:bookmarkEnd w:id="1202"/>
        <w:bookmarkEnd w:id="1190"/>
        <w:bookmarkEnd w:id="1191"/>
      </w:del>
    </w:p>
    <w:p w14:paraId="2B83C9D0" w14:textId="3F7C498E" w:rsidR="009A1477" w:rsidRPr="009A1477" w:rsidDel="005C2D8D" w:rsidRDefault="009A1477" w:rsidP="009A1477">
      <w:pPr>
        <w:tabs>
          <w:tab w:val="left" w:pos="3360"/>
        </w:tabs>
        <w:rPr>
          <w:del w:id="1203" w:author="BERMEJO SOLIS Alba" w:date="2018-11-21T12:36:00Z"/>
          <w:lang w:val="es-ES"/>
        </w:rPr>
      </w:pPr>
      <w:del w:id="1204" w:author="BERMEJO SOLIS Alba" w:date="2018-11-21T12:36:00Z">
        <w:r w:rsidRPr="009A1477" w:rsidDel="005C2D8D">
          <w:rPr>
            <w:lang w:val="es-ES"/>
          </w:rPr>
          <w:delText xml:space="preserve">Hacer pruebas en un servidor de aplicaciones puede traer dolor y dificultades, y a menudo se evita en la práctica. </w:delText>
        </w:r>
        <w:bookmarkStart w:id="1205" w:name="_Toc530570080"/>
        <w:bookmarkStart w:id="1206" w:name="_Toc530570182"/>
        <w:bookmarkStart w:id="1207" w:name="_Toc530570407"/>
        <w:bookmarkStart w:id="1208" w:name="_Toc530583737"/>
        <w:bookmarkStart w:id="1209" w:name="_Toc530586244"/>
        <w:bookmarkStart w:id="1210" w:name="_Toc530586971"/>
        <w:bookmarkStart w:id="1211" w:name="_Toc530587329"/>
        <w:bookmarkStart w:id="1212" w:name="_Toc530587410"/>
        <w:bookmarkStart w:id="1213" w:name="_Toc530669969"/>
        <w:bookmarkStart w:id="1214" w:name="_Toc530671318"/>
        <w:bookmarkEnd w:id="1205"/>
        <w:bookmarkEnd w:id="1206"/>
        <w:bookmarkEnd w:id="1207"/>
        <w:bookmarkEnd w:id="1208"/>
        <w:bookmarkEnd w:id="1209"/>
        <w:bookmarkEnd w:id="1210"/>
        <w:bookmarkEnd w:id="1211"/>
        <w:bookmarkEnd w:id="1212"/>
        <w:bookmarkEnd w:id="1213"/>
        <w:bookmarkEnd w:id="1214"/>
      </w:del>
    </w:p>
    <w:p w14:paraId="79E20561" w14:textId="087DDB56" w:rsidR="009A1477" w:rsidRPr="009A1477" w:rsidDel="005C2D8D" w:rsidRDefault="009A1477" w:rsidP="009A1477">
      <w:pPr>
        <w:tabs>
          <w:tab w:val="left" w:pos="3360"/>
        </w:tabs>
        <w:rPr>
          <w:del w:id="1215" w:author="BERMEJO SOLIS Alba" w:date="2018-11-21T12:36:00Z"/>
          <w:lang w:val="es-ES"/>
        </w:rPr>
      </w:pPr>
      <w:del w:id="1216" w:author="BERMEJO SOLIS Alba" w:date="2018-11-21T12:36:00Z">
        <w:r w:rsidRPr="009A1477" w:rsidDel="005C2D8D">
          <w:rPr>
            <w:lang w:val="es-ES"/>
          </w:rPr>
          <w:lastRenderedPageBreak/>
          <w:delText xml:space="preserve">Esto se resuelve definiendo la API para que funcione tanto dentro como fuera de la aplicación del servidor. Aunque no es un caso de uso tan común, las aplicaciones que sí se ejecutan en dos niveles (la aplicación hablando directamente con el nivel de base de datos) puede utilizar JPA sin la existencia de un servidor de aplicaciones. </w:delText>
        </w:r>
        <w:bookmarkStart w:id="1217" w:name="_Toc530570081"/>
        <w:bookmarkStart w:id="1218" w:name="_Toc530570183"/>
        <w:bookmarkStart w:id="1219" w:name="_Toc530570408"/>
        <w:bookmarkStart w:id="1220" w:name="_Toc530583738"/>
        <w:bookmarkStart w:id="1221" w:name="_Toc530586245"/>
        <w:bookmarkStart w:id="1222" w:name="_Toc530586972"/>
        <w:bookmarkStart w:id="1223" w:name="_Toc530587330"/>
        <w:bookmarkStart w:id="1224" w:name="_Toc530587411"/>
        <w:bookmarkStart w:id="1225" w:name="_Toc530669970"/>
        <w:bookmarkStart w:id="1226" w:name="_Toc530671319"/>
        <w:bookmarkEnd w:id="1217"/>
        <w:bookmarkEnd w:id="1218"/>
        <w:bookmarkEnd w:id="1219"/>
        <w:bookmarkEnd w:id="1220"/>
        <w:bookmarkEnd w:id="1221"/>
        <w:bookmarkEnd w:id="1222"/>
        <w:bookmarkEnd w:id="1223"/>
        <w:bookmarkEnd w:id="1224"/>
        <w:bookmarkEnd w:id="1225"/>
        <w:bookmarkEnd w:id="1226"/>
      </w:del>
    </w:p>
    <w:p w14:paraId="6EF54BC1" w14:textId="5F542F15" w:rsidR="009A1477" w:rsidRPr="009A1477" w:rsidDel="005C2D8D" w:rsidRDefault="009A1477" w:rsidP="009A1477">
      <w:pPr>
        <w:tabs>
          <w:tab w:val="left" w:pos="3360"/>
        </w:tabs>
        <w:rPr>
          <w:del w:id="1227" w:author="BERMEJO SOLIS Alba" w:date="2018-11-21T12:36:00Z"/>
          <w:lang w:val="es-ES"/>
        </w:rPr>
      </w:pPr>
      <w:del w:id="1228" w:author="BERMEJO SOLIS Alba" w:date="2018-11-21T12:36:00Z">
        <w:r w:rsidRPr="009A1477" w:rsidDel="005C2D8D">
          <w:rPr>
            <w:lang w:val="es-ES"/>
          </w:rPr>
          <w:delText>Con JPA, ahora es posible escribir en el servidor integrado y ser capaz de reutilizarlo para pruebas fuera del servidor.</w:delText>
        </w:r>
        <w:bookmarkStart w:id="1229" w:name="_Toc530570082"/>
        <w:bookmarkStart w:id="1230" w:name="_Toc530570184"/>
        <w:bookmarkStart w:id="1231" w:name="_Toc530570409"/>
        <w:bookmarkStart w:id="1232" w:name="_Toc530583739"/>
        <w:bookmarkStart w:id="1233" w:name="_Toc530586246"/>
        <w:bookmarkStart w:id="1234" w:name="_Toc530586973"/>
        <w:bookmarkStart w:id="1235" w:name="_Toc530587331"/>
        <w:bookmarkStart w:id="1236" w:name="_Toc530587412"/>
        <w:bookmarkStart w:id="1237" w:name="_Toc530669971"/>
        <w:bookmarkStart w:id="1238" w:name="_Toc530671320"/>
        <w:bookmarkEnd w:id="1229"/>
        <w:bookmarkEnd w:id="1230"/>
        <w:bookmarkEnd w:id="1231"/>
        <w:bookmarkEnd w:id="1232"/>
        <w:bookmarkEnd w:id="1233"/>
        <w:bookmarkEnd w:id="1234"/>
        <w:bookmarkEnd w:id="1235"/>
        <w:bookmarkEnd w:id="1236"/>
        <w:bookmarkEnd w:id="1237"/>
        <w:bookmarkEnd w:id="1238"/>
      </w:del>
    </w:p>
    <w:p w14:paraId="53680C25" w14:textId="6368B6AC" w:rsidR="009A1477" w:rsidRPr="009A1477" w:rsidDel="005C2D8D" w:rsidRDefault="009A1477" w:rsidP="009A1477">
      <w:pPr>
        <w:pStyle w:val="Ttulo3"/>
        <w:rPr>
          <w:del w:id="1239" w:author="BERMEJO SOLIS Alba" w:date="2018-11-21T12:36:00Z"/>
          <w:lang w:val="es-ES"/>
        </w:rPr>
      </w:pPr>
      <w:bookmarkStart w:id="1240" w:name="_Toc530639624"/>
      <w:bookmarkStart w:id="1241" w:name="_Toc530640004"/>
      <w:bookmarkStart w:id="1242" w:name="_Toc530640044"/>
      <w:bookmarkStart w:id="1243" w:name="_Toc530656253"/>
      <w:bookmarkStart w:id="1244" w:name="_Toc530657640"/>
      <w:bookmarkStart w:id="1245" w:name="_Toc530658058"/>
      <w:bookmarkStart w:id="1246" w:name="_Toc530669560"/>
      <w:bookmarkStart w:id="1247" w:name="_Toc530726006"/>
      <w:bookmarkStart w:id="1248" w:name="_Toc530726157"/>
      <w:del w:id="1249" w:author="BERMEJO SOLIS Alba" w:date="2018-11-21T12:36:00Z">
        <w:r w:rsidDel="005C2D8D">
          <w:rPr>
            <w:lang w:val="es-ES"/>
          </w:rPr>
          <w:delText>Conclusiones</w:delText>
        </w:r>
        <w:bookmarkStart w:id="1250" w:name="_Toc530570083"/>
        <w:bookmarkStart w:id="1251" w:name="_Toc530570185"/>
        <w:bookmarkStart w:id="1252" w:name="_Toc530570410"/>
        <w:bookmarkStart w:id="1253" w:name="_Toc530583740"/>
        <w:bookmarkStart w:id="1254" w:name="_Toc530586247"/>
        <w:bookmarkStart w:id="1255" w:name="_Toc530586974"/>
        <w:bookmarkStart w:id="1256" w:name="_Toc530587332"/>
        <w:bookmarkStart w:id="1257" w:name="_Toc530587413"/>
        <w:bookmarkStart w:id="1258" w:name="_Toc530669972"/>
        <w:bookmarkStart w:id="1259" w:name="_Toc530671321"/>
        <w:bookmarkEnd w:id="1240"/>
        <w:bookmarkEnd w:id="1241"/>
        <w:bookmarkEnd w:id="1242"/>
        <w:bookmarkEnd w:id="1250"/>
        <w:bookmarkEnd w:id="1251"/>
        <w:bookmarkEnd w:id="1252"/>
        <w:bookmarkEnd w:id="1253"/>
        <w:bookmarkEnd w:id="1254"/>
        <w:bookmarkEnd w:id="1255"/>
        <w:bookmarkEnd w:id="1256"/>
        <w:bookmarkEnd w:id="1257"/>
        <w:bookmarkEnd w:id="1243"/>
        <w:bookmarkEnd w:id="1244"/>
        <w:bookmarkEnd w:id="1245"/>
        <w:bookmarkEnd w:id="1246"/>
        <w:bookmarkEnd w:id="1258"/>
        <w:bookmarkEnd w:id="1259"/>
        <w:bookmarkEnd w:id="1247"/>
        <w:bookmarkEnd w:id="1248"/>
      </w:del>
    </w:p>
    <w:p w14:paraId="59A6C9F9" w14:textId="6746E112" w:rsidR="009A1477" w:rsidRPr="009A1477" w:rsidDel="005C2D8D" w:rsidRDefault="009A1477" w:rsidP="009A1477">
      <w:pPr>
        <w:tabs>
          <w:tab w:val="left" w:pos="3360"/>
        </w:tabs>
        <w:rPr>
          <w:del w:id="1260" w:author="BERMEJO SOLIS Alba" w:date="2018-11-21T12:36:00Z"/>
          <w:lang w:val="es-ES"/>
        </w:rPr>
      </w:pPr>
      <w:del w:id="1261" w:author="BERMEJO SOLIS Alba" w:date="2018-11-21T12:36:00Z">
        <w:r w:rsidRPr="009A1477" w:rsidDel="005C2D8D">
          <w:rPr>
            <w:lang w:val="es-ES"/>
          </w:rPr>
          <w:delText>Este capítulo presenta una introducción a JPA. Comienza con una introducción al problema principal al que se enfrentan los desarrolladores que intentan utilizar modelos de dominio orientados a objetos en conjunto con una base de datos relacional: el desajuste de impedancia. Presenta tres modelos de objetos pequeños y nueve maneras diferentes de representar la misma información. Explora cada uno de ellos y discute cómo la asignación de objetos a diferentes configuraciones de tablas puede causar diferencias en la forma en que los datos evolucionan en la base de datos.</w:delText>
        </w:r>
        <w:bookmarkStart w:id="1262" w:name="_Toc530570084"/>
        <w:bookmarkStart w:id="1263" w:name="_Toc530570186"/>
        <w:bookmarkStart w:id="1264" w:name="_Toc530570411"/>
        <w:bookmarkStart w:id="1265" w:name="_Toc530583741"/>
        <w:bookmarkStart w:id="1266" w:name="_Toc530586248"/>
        <w:bookmarkStart w:id="1267" w:name="_Toc530586975"/>
        <w:bookmarkStart w:id="1268" w:name="_Toc530587333"/>
        <w:bookmarkStart w:id="1269" w:name="_Toc530587414"/>
        <w:bookmarkStart w:id="1270" w:name="_Toc530669973"/>
        <w:bookmarkStart w:id="1271" w:name="_Toc530671322"/>
        <w:bookmarkEnd w:id="1262"/>
        <w:bookmarkEnd w:id="1263"/>
        <w:bookmarkEnd w:id="1264"/>
        <w:bookmarkEnd w:id="1265"/>
        <w:bookmarkEnd w:id="1266"/>
        <w:bookmarkEnd w:id="1267"/>
        <w:bookmarkEnd w:id="1268"/>
        <w:bookmarkEnd w:id="1269"/>
        <w:bookmarkEnd w:id="1270"/>
        <w:bookmarkEnd w:id="1271"/>
      </w:del>
    </w:p>
    <w:p w14:paraId="6E9F29D3" w14:textId="2535639B" w:rsidR="009A1477" w:rsidRPr="009A1477" w:rsidDel="005C2D8D" w:rsidRDefault="009A1477" w:rsidP="009A1477">
      <w:pPr>
        <w:tabs>
          <w:tab w:val="left" w:pos="3360"/>
        </w:tabs>
        <w:rPr>
          <w:del w:id="1272" w:author="BERMEJO SOLIS Alba" w:date="2018-11-21T12:36:00Z"/>
          <w:lang w:val="es-ES"/>
        </w:rPr>
      </w:pPr>
      <w:del w:id="1273" w:author="BERMEJO SOLIS Alba" w:date="2018-11-21T12:36:00Z">
        <w:r w:rsidRPr="009A1477" w:rsidDel="005C2D8D">
          <w:rPr>
            <w:lang w:val="es-ES"/>
          </w:rPr>
          <w:delText xml:space="preserve">A continuación, presenta una visión general de algunas de las soluciones patentadas y los estándares actuales para la persistencia, observando a JDBC, EJB y JDO. </w:delText>
        </w:r>
        <w:bookmarkStart w:id="1274" w:name="_Toc530570085"/>
        <w:bookmarkStart w:id="1275" w:name="_Toc530570187"/>
        <w:bookmarkStart w:id="1276" w:name="_Toc530570412"/>
        <w:bookmarkStart w:id="1277" w:name="_Toc530583742"/>
        <w:bookmarkStart w:id="1278" w:name="_Toc530586249"/>
        <w:bookmarkStart w:id="1279" w:name="_Toc530586976"/>
        <w:bookmarkStart w:id="1280" w:name="_Toc530587334"/>
        <w:bookmarkStart w:id="1281" w:name="_Toc530587415"/>
        <w:bookmarkStart w:id="1282" w:name="_Toc530669974"/>
        <w:bookmarkStart w:id="1283" w:name="_Toc530671323"/>
        <w:bookmarkEnd w:id="1274"/>
        <w:bookmarkEnd w:id="1275"/>
        <w:bookmarkEnd w:id="1276"/>
        <w:bookmarkEnd w:id="1277"/>
        <w:bookmarkEnd w:id="1278"/>
        <w:bookmarkEnd w:id="1279"/>
        <w:bookmarkEnd w:id="1280"/>
        <w:bookmarkEnd w:id="1281"/>
        <w:bookmarkEnd w:id="1282"/>
        <w:bookmarkEnd w:id="1283"/>
      </w:del>
    </w:p>
    <w:p w14:paraId="6B1471B8" w14:textId="75E1B109" w:rsidR="009A1477" w:rsidRPr="009A1477" w:rsidDel="005C2D8D" w:rsidRDefault="009A1477" w:rsidP="009A1477">
      <w:pPr>
        <w:tabs>
          <w:tab w:val="left" w:pos="3360"/>
        </w:tabs>
        <w:rPr>
          <w:del w:id="1284" w:author="BERMEJO SOLIS Alba" w:date="2018-11-21T12:36:00Z"/>
          <w:lang w:val="es-ES"/>
        </w:rPr>
      </w:pPr>
      <w:del w:id="1285" w:author="BERMEJO SOLIS Alba" w:date="2018-11-21T12:36:00Z">
        <w:r w:rsidRPr="009A1477" w:rsidDel="005C2D8D">
          <w:rPr>
            <w:lang w:val="es-ES"/>
          </w:rPr>
          <w:delText>Concluye el capítulo con una breve mirada a la APP. Revisa la historia de la misma y los proveedores qu</w:delText>
        </w:r>
        <w:r w:rsidR="00A617ED" w:rsidDel="005C2D8D">
          <w:rPr>
            <w:lang w:val="es-ES"/>
          </w:rPr>
          <w:delText>e se unieron para crearla. Finalmente</w:delText>
        </w:r>
        <w:r w:rsidRPr="009A1477" w:rsidDel="005C2D8D">
          <w:rPr>
            <w:lang w:val="es-ES"/>
          </w:rPr>
          <w:delText xml:space="preserve"> observa el papel que juega en el desarrollo de aplicaciones empresariales y da una introducción a algunas de las herramientas que ofrece la especificación.</w:delText>
        </w:r>
        <w:bookmarkStart w:id="1286" w:name="_Toc530570086"/>
        <w:bookmarkStart w:id="1287" w:name="_Toc530570188"/>
        <w:bookmarkStart w:id="1288" w:name="_Toc530570413"/>
        <w:bookmarkStart w:id="1289" w:name="_Toc530583743"/>
        <w:bookmarkStart w:id="1290" w:name="_Toc530586250"/>
        <w:bookmarkStart w:id="1291" w:name="_Toc530586977"/>
        <w:bookmarkStart w:id="1292" w:name="_Toc530587335"/>
        <w:bookmarkStart w:id="1293" w:name="_Toc530587416"/>
        <w:bookmarkStart w:id="1294" w:name="_Toc530669975"/>
        <w:bookmarkStart w:id="1295" w:name="_Toc530671324"/>
        <w:bookmarkEnd w:id="1286"/>
        <w:bookmarkEnd w:id="1287"/>
        <w:bookmarkEnd w:id="1288"/>
        <w:bookmarkEnd w:id="1289"/>
        <w:bookmarkEnd w:id="1290"/>
        <w:bookmarkEnd w:id="1291"/>
        <w:bookmarkEnd w:id="1292"/>
        <w:bookmarkEnd w:id="1293"/>
        <w:bookmarkEnd w:id="1294"/>
        <w:bookmarkEnd w:id="1295"/>
      </w:del>
    </w:p>
    <w:p w14:paraId="2E231679" w14:textId="77777777" w:rsidR="005C2D8D" w:rsidRPr="00ED33E9" w:rsidRDefault="005C2D8D" w:rsidP="005C2D8D">
      <w:pPr>
        <w:pStyle w:val="Ttulo2"/>
        <w:numPr>
          <w:ilvl w:val="2"/>
          <w:numId w:val="3"/>
        </w:numPr>
        <w:rPr>
          <w:ins w:id="1296" w:author="BERMEJO SOLIS Alba" w:date="2018-11-21T12:36:00Z"/>
          <w:lang w:val="es-ES_tradnl"/>
        </w:rPr>
      </w:pPr>
      <w:bookmarkStart w:id="1297" w:name="_Toc530564624"/>
      <w:bookmarkStart w:id="1298" w:name="_Toc530726158"/>
      <w:ins w:id="1299" w:author="BERMEJO SOLIS Alba" w:date="2018-11-21T12:36:00Z">
        <w:r>
          <w:rPr>
            <w:lang w:val="es-ES_tradnl"/>
          </w:rPr>
          <w:t>Java Persistence API (JPA)</w:t>
        </w:r>
        <w:bookmarkEnd w:id="1297"/>
        <w:bookmarkEnd w:id="1298"/>
      </w:ins>
    </w:p>
    <w:p w14:paraId="1321ED23" w14:textId="30B09323" w:rsidR="005C2D8D" w:rsidRPr="009A1477" w:rsidRDefault="005C2D8D" w:rsidP="005C2D8D">
      <w:pPr>
        <w:tabs>
          <w:tab w:val="left" w:pos="3360"/>
        </w:tabs>
        <w:rPr>
          <w:ins w:id="1300" w:author="BERMEJO SOLIS Alba" w:date="2018-11-21T12:36:00Z"/>
          <w:lang w:val="es-ES"/>
        </w:rPr>
      </w:pPr>
      <w:ins w:id="1301" w:author="BERMEJO SOLIS Alba" w:date="2018-11-21T12:36:00Z">
        <w:r w:rsidRPr="009A1477">
          <w:rPr>
            <w:lang w:val="es-ES"/>
          </w:rPr>
          <w:t>API de Persisten</w:t>
        </w:r>
        <w:r>
          <w:rPr>
            <w:lang w:val="es-ES"/>
          </w:rPr>
          <w:t>cia Java es un framework ligero</w:t>
        </w:r>
        <w:r w:rsidRPr="009A1477">
          <w:rPr>
            <w:lang w:val="es-ES"/>
          </w:rPr>
          <w:t xml:space="preserve"> y basado en POJO. </w:t>
        </w:r>
      </w:ins>
    </w:p>
    <w:p w14:paraId="17930EA4" w14:textId="7B2F9501" w:rsidR="005C2D8D" w:rsidRPr="009A1477" w:rsidRDefault="005C2D8D" w:rsidP="005C2D8D">
      <w:pPr>
        <w:tabs>
          <w:tab w:val="left" w:pos="3360"/>
        </w:tabs>
        <w:rPr>
          <w:ins w:id="1302" w:author="BERMEJO SOLIS Alba" w:date="2018-11-21T12:36:00Z"/>
          <w:lang w:val="es-ES"/>
        </w:rPr>
      </w:pPr>
      <w:ins w:id="1303" w:author="BERMEJO SOLIS Alba" w:date="2018-11-21T12:36:00Z">
        <w:r w:rsidRPr="009A1477">
          <w:rPr>
            <w:lang w:val="es-ES"/>
          </w:rPr>
          <w:t xml:space="preserve">Aunque el </w:t>
        </w:r>
        <w:r>
          <w:rPr>
            <w:lang w:val="es-ES"/>
          </w:rPr>
          <w:t>ORM</w:t>
        </w:r>
        <w:r w:rsidRPr="009A1477">
          <w:rPr>
            <w:lang w:val="es-ES"/>
          </w:rPr>
          <w:t xml:space="preserve"> es uno de los principales componentes de la API, también ofrece soluciones a </w:t>
        </w:r>
      </w:ins>
      <w:ins w:id="1304" w:author="BERMEJO SOLIS Alba" w:date="2018-11-21T12:38:00Z">
        <w:r w:rsidR="000E05E8">
          <w:rPr>
            <w:lang w:val="es-ES"/>
          </w:rPr>
          <w:t xml:space="preserve">otros problemas como </w:t>
        </w:r>
      </w:ins>
      <w:ins w:id="1305" w:author="BERMEJO SOLIS Alba" w:date="2018-11-21T12:36:00Z">
        <w:r w:rsidRPr="009A1477">
          <w:rPr>
            <w:lang w:val="es-ES"/>
          </w:rPr>
          <w:t>la integración de la persistencia dentro de aplicaciones escalables. Los siguientes apartados dan una visión más amplia de la mayoría de aspectos de esta tecnología.</w:t>
        </w:r>
      </w:ins>
    </w:p>
    <w:p w14:paraId="7FA56285" w14:textId="77777777" w:rsidR="005C2D8D" w:rsidRPr="009A1477" w:rsidRDefault="005C2D8D" w:rsidP="005C2D8D">
      <w:pPr>
        <w:tabs>
          <w:tab w:val="left" w:pos="3360"/>
        </w:tabs>
        <w:rPr>
          <w:ins w:id="1306" w:author="BERMEJO SOLIS Alba" w:date="2018-11-21T12:36:00Z"/>
          <w:b/>
          <w:lang w:val="es-ES"/>
        </w:rPr>
      </w:pPr>
      <w:ins w:id="1307" w:author="BERMEJO SOLIS Alba" w:date="2018-11-21T12:36:00Z">
        <w:r w:rsidRPr="009A1477">
          <w:rPr>
            <w:lang w:val="es-ES"/>
          </w:rPr>
          <w:t>JPA no es un producto, sino sólo una especificación que no puede funcionar por sí sola</w:t>
        </w:r>
        <w:r>
          <w:rPr>
            <w:lang w:val="es-ES"/>
          </w:rPr>
          <w:t xml:space="preserve"> y que</w:t>
        </w:r>
        <w:r w:rsidRPr="009A1477">
          <w:rPr>
            <w:lang w:val="es-ES"/>
          </w:rPr>
          <w:t xml:space="preserve"> requiere una base de datos para persistir. </w:t>
        </w:r>
      </w:ins>
    </w:p>
    <w:p w14:paraId="06C18A52" w14:textId="77777777" w:rsidR="005C2D8D" w:rsidRPr="009A1477" w:rsidRDefault="005C2D8D" w:rsidP="005C2D8D">
      <w:pPr>
        <w:pStyle w:val="Ttulo3"/>
        <w:numPr>
          <w:ilvl w:val="3"/>
          <w:numId w:val="3"/>
        </w:numPr>
        <w:rPr>
          <w:ins w:id="1308" w:author="BERMEJO SOLIS Alba" w:date="2018-11-21T12:36:00Z"/>
          <w:lang w:val="es-ES"/>
        </w:rPr>
      </w:pPr>
      <w:bookmarkStart w:id="1309" w:name="_Toc530564625"/>
      <w:bookmarkStart w:id="1310" w:name="_Toc530726159"/>
      <w:ins w:id="1311" w:author="BERMEJO SOLIS Alba" w:date="2018-11-21T12:36:00Z">
        <w:r w:rsidRPr="009A1477">
          <w:rPr>
            <w:lang w:val="es-ES"/>
          </w:rPr>
          <w:t>EJB 3.0 and JPA 1.0</w:t>
        </w:r>
        <w:bookmarkEnd w:id="1309"/>
        <w:bookmarkEnd w:id="1310"/>
      </w:ins>
    </w:p>
    <w:p w14:paraId="49E424F6" w14:textId="77777777" w:rsidR="005C2D8D" w:rsidRPr="009A1477" w:rsidRDefault="005C2D8D" w:rsidP="005C2D8D">
      <w:pPr>
        <w:tabs>
          <w:tab w:val="left" w:pos="3360"/>
        </w:tabs>
        <w:rPr>
          <w:ins w:id="1312" w:author="BERMEJO SOLIS Alba" w:date="2018-11-21T12:36:00Z"/>
          <w:lang w:val="es-ES"/>
        </w:rPr>
      </w:pPr>
      <w:ins w:id="1313" w:author="BERMEJO SOLIS Alba" w:date="2018-11-21T12:36:00Z">
        <w:r w:rsidRPr="009A1477">
          <w:rPr>
            <w:lang w:val="es-ES"/>
          </w:rPr>
          <w:t xml:space="preserve">Después de años de quejas sobre la complejidad para la construcción de aplicaciones </w:t>
        </w:r>
        <w:r>
          <w:rPr>
            <w:lang w:val="es-ES"/>
          </w:rPr>
          <w:t>con Java EE</w:t>
        </w:r>
        <w:r w:rsidRPr="009A1477">
          <w:rPr>
            <w:lang w:val="es-ES"/>
          </w:rPr>
          <w:t>, «</w:t>
        </w:r>
        <w:r>
          <w:rPr>
            <w:lang w:val="es-ES"/>
          </w:rPr>
          <w:t>ease of development</w:t>
        </w:r>
        <w:r w:rsidRPr="009A1477">
          <w:rPr>
            <w:lang w:val="es-ES"/>
          </w:rPr>
          <w:t xml:space="preserve">» fue el lema de salida para la plataforma Java EE 5. EJB 3.0 se encargó y encontró maneras de realizar </w:t>
        </w:r>
        <w:r>
          <w:rPr>
            <w:lang w:val="es-ES"/>
          </w:rPr>
          <w:t>Enterprise JavaBeans más sencilla</w:t>
        </w:r>
        <w:r w:rsidRPr="009A1477">
          <w:rPr>
            <w:lang w:val="es-ES"/>
          </w:rPr>
          <w:t>s y productivas.</w:t>
        </w:r>
      </w:ins>
    </w:p>
    <w:p w14:paraId="506ABB8C" w14:textId="462C6181" w:rsidR="005C2D8D" w:rsidRPr="009A1477" w:rsidRDefault="000E05E8" w:rsidP="005C2D8D">
      <w:pPr>
        <w:tabs>
          <w:tab w:val="left" w:pos="3360"/>
        </w:tabs>
        <w:rPr>
          <w:ins w:id="1314" w:author="BERMEJO SOLIS Alba" w:date="2018-11-21T12:36:00Z"/>
          <w:lang w:val="es-ES"/>
        </w:rPr>
      </w:pPr>
      <w:ins w:id="1315" w:author="BERMEJO SOLIS Alba" w:date="2018-11-21T12:41:00Z">
        <w:r>
          <w:rPr>
            <w:lang w:val="es-ES"/>
          </w:rPr>
          <w:t xml:space="preserve">Para conseguirlo </w:t>
        </w:r>
      </w:ins>
      <w:ins w:id="1316" w:author="BERMEJO SOLIS Alba" w:date="2018-11-21T12:44:00Z">
        <w:r>
          <w:rPr>
            <w:lang w:val="es-ES"/>
          </w:rPr>
          <w:t xml:space="preserve">se partió de cero, olvidando las versiones anteriores de EJB e intentando </w:t>
        </w:r>
      </w:ins>
      <w:ins w:id="1317" w:author="BERMEJO SOLIS Alba" w:date="2018-11-21T12:36:00Z">
        <w:r w:rsidR="005C2D8D" w:rsidRPr="009A1477">
          <w:rPr>
            <w:lang w:val="es-ES"/>
          </w:rPr>
          <w:t xml:space="preserve">adoptar el modelo natural de </w:t>
        </w:r>
        <w:r w:rsidR="005C2D8D">
          <w:rPr>
            <w:lang w:val="es-ES"/>
          </w:rPr>
          <w:t>entidades</w:t>
        </w:r>
        <w:r>
          <w:rPr>
            <w:lang w:val="es-ES"/>
          </w:rPr>
          <w:t xml:space="preserve"> del lenguaje Java que </w:t>
        </w:r>
      </w:ins>
      <w:ins w:id="1318" w:author="BERMEJO SOLIS Alba" w:date="2018-11-21T12:44:00Z">
        <w:r>
          <w:rPr>
            <w:lang w:val="es-ES"/>
          </w:rPr>
          <w:t>ya usaban proveedores ORM como Hibernate y Toplink.</w:t>
        </w:r>
      </w:ins>
    </w:p>
    <w:p w14:paraId="29A9BCF5" w14:textId="2B7FD2AA" w:rsidR="005C2D8D" w:rsidRPr="009A1477" w:rsidRDefault="000E05E8" w:rsidP="005C2D8D">
      <w:pPr>
        <w:tabs>
          <w:tab w:val="left" w:pos="3360"/>
        </w:tabs>
        <w:rPr>
          <w:ins w:id="1319" w:author="BERMEJO SOLIS Alba" w:date="2018-11-21T12:36:00Z"/>
          <w:lang w:val="es-ES"/>
        </w:rPr>
      </w:pPr>
      <w:ins w:id="1320" w:author="BERMEJO SOLIS Alba" w:date="2018-11-21T12:46:00Z">
        <w:r>
          <w:rPr>
            <w:lang w:val="es-ES"/>
          </w:rPr>
          <w:t xml:space="preserve">Los proveedores de soluciones </w:t>
        </w:r>
      </w:ins>
      <w:ins w:id="1321" w:author="BERMEJO SOLIS Alba" w:date="2018-11-21T12:36:00Z">
        <w:r w:rsidR="005C2D8D">
          <w:rPr>
            <w:lang w:val="es-ES"/>
          </w:rPr>
          <w:t>ORM</w:t>
        </w:r>
        <w:r w:rsidR="005C2D8D" w:rsidRPr="009A1477">
          <w:rPr>
            <w:lang w:val="es-ES"/>
          </w:rPr>
          <w:t xml:space="preserve"> dieron un paso adelante y estandarizaron las mejores prácticas </w:t>
        </w:r>
      </w:ins>
      <w:ins w:id="1322" w:author="BERMEJO SOLIS Alba" w:date="2018-11-21T12:45:00Z">
        <w:r>
          <w:rPr>
            <w:lang w:val="es-ES"/>
          </w:rPr>
          <w:t xml:space="preserve">de sus productos </w:t>
        </w:r>
      </w:ins>
      <w:ins w:id="1323" w:author="BERMEJO SOLIS Alba" w:date="2018-11-21T12:46:00Z">
        <w:r>
          <w:rPr>
            <w:lang w:val="es-ES"/>
          </w:rPr>
          <w:t xml:space="preserve">para apuntarse </w:t>
        </w:r>
      </w:ins>
      <w:ins w:id="1324" w:author="BERMEJO SOLIS Alba" w:date="2018-11-21T12:45:00Z">
        <w:r>
          <w:rPr>
            <w:lang w:val="es-ES"/>
          </w:rPr>
          <w:t xml:space="preserve">al </w:t>
        </w:r>
      </w:ins>
      <w:ins w:id="1325" w:author="BERMEJO SOLIS Alba" w:date="2018-11-21T12:46:00Z">
        <w:r>
          <w:rPr>
            <w:lang w:val="es-ES"/>
          </w:rPr>
          <w:t xml:space="preserve">nuevo </w:t>
        </w:r>
      </w:ins>
      <w:ins w:id="1326" w:author="BERMEJO SOLIS Alba" w:date="2018-11-21T12:45:00Z">
        <w:r>
          <w:rPr>
            <w:lang w:val="es-ES"/>
          </w:rPr>
          <w:t xml:space="preserve">estándar </w:t>
        </w:r>
      </w:ins>
      <w:ins w:id="1327" w:author="BERMEJO SOLIS Alba" w:date="2018-11-21T12:36:00Z">
        <w:r w:rsidR="005C2D8D" w:rsidRPr="009A1477">
          <w:rPr>
            <w:lang w:val="es-ES"/>
          </w:rPr>
          <w:t>EJB</w:t>
        </w:r>
      </w:ins>
      <w:ins w:id="1328" w:author="BERMEJO SOLIS Alba" w:date="2018-11-21T12:45:00Z">
        <w:r>
          <w:rPr>
            <w:lang w:val="es-ES"/>
          </w:rPr>
          <w:t>. Posteriormente se unieron a la in</w:t>
        </w:r>
      </w:ins>
      <w:ins w:id="1329" w:author="BERMEJO SOLIS Alba" w:date="2018-11-21T12:46:00Z">
        <w:r>
          <w:rPr>
            <w:lang w:val="es-ES"/>
          </w:rPr>
          <w:t>i</w:t>
        </w:r>
      </w:ins>
      <w:ins w:id="1330" w:author="BERMEJO SOLIS Alba" w:date="2018-11-21T12:45:00Z">
        <w:r>
          <w:rPr>
            <w:lang w:val="es-ES"/>
          </w:rPr>
          <w:t xml:space="preserve">ciativa los proveedores </w:t>
        </w:r>
      </w:ins>
      <w:ins w:id="1331" w:author="BERMEJO SOLIS Alba" w:date="2018-11-21T12:46:00Z">
        <w:r>
          <w:rPr>
            <w:lang w:val="es-ES"/>
          </w:rPr>
          <w:t>de soluciones</w:t>
        </w:r>
      </w:ins>
      <w:ins w:id="1332" w:author="BERMEJO SOLIS Alba" w:date="2018-11-21T12:36:00Z">
        <w:r w:rsidR="005C2D8D" w:rsidRPr="009A1477">
          <w:rPr>
            <w:lang w:val="es-ES"/>
          </w:rPr>
          <w:t xml:space="preserve"> JDO.</w:t>
        </w:r>
      </w:ins>
    </w:p>
    <w:p w14:paraId="6FC2C756" w14:textId="5190909B" w:rsidR="005C2D8D" w:rsidRPr="009A1477" w:rsidRDefault="005C2D8D" w:rsidP="005C2D8D">
      <w:pPr>
        <w:tabs>
          <w:tab w:val="left" w:pos="3360"/>
        </w:tabs>
        <w:rPr>
          <w:ins w:id="1333" w:author="BERMEJO SOLIS Alba" w:date="2018-11-21T12:36:00Z"/>
          <w:lang w:val="es-ES"/>
        </w:rPr>
      </w:pPr>
      <w:ins w:id="1334" w:author="BERMEJO SOLIS Alba" w:date="2018-11-21T12:36:00Z">
        <w:r w:rsidRPr="009A1477">
          <w:rPr>
            <w:lang w:val="es-ES"/>
          </w:rPr>
          <w:t>El uso de anotaciones dio lugar a una nueva manera de usar la persistencia en aplica</w:t>
        </w:r>
        <w:r w:rsidR="000E05E8">
          <w:rPr>
            <w:lang w:val="es-ES"/>
          </w:rPr>
          <w:t>ciones que nunca antes se había</w:t>
        </w:r>
        <w:r w:rsidRPr="009A1477">
          <w:rPr>
            <w:lang w:val="es-ES"/>
          </w:rPr>
          <w:t xml:space="preserve"> visto.</w:t>
        </w:r>
      </w:ins>
    </w:p>
    <w:p w14:paraId="1E662142" w14:textId="4C6E79CA" w:rsidR="005C2D8D" w:rsidRPr="009A1477" w:rsidRDefault="005C2D8D" w:rsidP="005C2D8D">
      <w:pPr>
        <w:tabs>
          <w:tab w:val="left" w:pos="3360"/>
        </w:tabs>
        <w:rPr>
          <w:ins w:id="1335" w:author="BERMEJO SOLIS Alba" w:date="2018-11-21T12:36:00Z"/>
          <w:lang w:val="es-ES"/>
        </w:rPr>
      </w:pPr>
      <w:ins w:id="1336" w:author="BERMEJO SOLIS Alba" w:date="2018-11-21T12:36:00Z">
        <w:r w:rsidRPr="009A1477">
          <w:rPr>
            <w:lang w:val="es-ES"/>
          </w:rPr>
          <w:lastRenderedPageBreak/>
          <w:t>La especificación resultante EJB 3.0, que vio la luz en 2006, terminó siendo dividida en tres partes</w:t>
        </w:r>
        <w:r>
          <w:rPr>
            <w:lang w:val="es-ES"/>
          </w:rPr>
          <w:t>. La primera</w:t>
        </w:r>
        <w:r w:rsidRPr="009A1477">
          <w:rPr>
            <w:lang w:val="es-ES"/>
          </w:rPr>
          <w:t xml:space="preserve"> contenía todo el contenido del modelo </w:t>
        </w:r>
        <w:r>
          <w:rPr>
            <w:lang w:val="es-ES"/>
          </w:rPr>
          <w:t xml:space="preserve">de componentes heredados de EJB y la segunda </w:t>
        </w:r>
        <w:r w:rsidRPr="009A1477">
          <w:rPr>
            <w:lang w:val="es-ES"/>
          </w:rPr>
          <w:t xml:space="preserve">describía el nuevo modelo de componentes POJO simplificado. </w:t>
        </w:r>
        <w:r>
          <w:rPr>
            <w:lang w:val="es-ES"/>
          </w:rPr>
          <w:t>La tercera</w:t>
        </w:r>
        <w:r w:rsidRPr="009A1477">
          <w:rPr>
            <w:lang w:val="es-ES"/>
          </w:rPr>
          <w:t xml:space="preserve"> era JPA, una especificación independiente que describe el modelo de persistencia en los entornos Java SE y Java EE. </w:t>
        </w:r>
      </w:ins>
    </w:p>
    <w:p w14:paraId="3501417F" w14:textId="74A36C58" w:rsidR="005C2D8D" w:rsidRDefault="005C2D8D" w:rsidP="00914633">
      <w:pPr>
        <w:tabs>
          <w:tab w:val="left" w:pos="3360"/>
        </w:tabs>
        <w:rPr>
          <w:ins w:id="1337" w:author="BERMEJO SOLIS Alba" w:date="2018-11-21T12:36:00Z"/>
          <w:lang w:val="es-ES"/>
        </w:rPr>
      </w:pPr>
      <w:ins w:id="1338" w:author="BERMEJO SOLIS Alba" w:date="2018-11-21T12:36:00Z">
        <w:r w:rsidRPr="009A1477">
          <w:rPr>
            <w:lang w:val="es-ES"/>
          </w:rPr>
          <w:t xml:space="preserve">La </w:t>
        </w:r>
        <w:r>
          <w:rPr>
            <w:lang w:val="es-ES"/>
          </w:rPr>
          <w:t>Figura 1-8</w:t>
        </w:r>
        <w:r w:rsidRPr="009A1477">
          <w:rPr>
            <w:lang w:val="es-ES"/>
          </w:rPr>
          <w:t xml:space="preserve"> muestra JPA en el entorno Java EE.</w:t>
        </w:r>
      </w:ins>
    </w:p>
    <w:p w14:paraId="0C3A7A09" w14:textId="49672566" w:rsidR="005C2D8D" w:rsidRDefault="005C2D8D" w:rsidP="005C2D8D">
      <w:pPr>
        <w:tabs>
          <w:tab w:val="left" w:pos="3360"/>
        </w:tabs>
        <w:rPr>
          <w:ins w:id="1339" w:author="BERMEJO SOLIS Alba" w:date="2018-11-21T12:36:00Z"/>
          <w:lang w:val="es-ES"/>
        </w:rPr>
      </w:pPr>
    </w:p>
    <w:p w14:paraId="7DA60D5E" w14:textId="77777777" w:rsidR="005C2D8D" w:rsidRPr="009A1477" w:rsidRDefault="005C2D8D" w:rsidP="005C2D8D">
      <w:pPr>
        <w:pStyle w:val="Ttulo3"/>
        <w:numPr>
          <w:ilvl w:val="3"/>
          <w:numId w:val="3"/>
        </w:numPr>
        <w:rPr>
          <w:ins w:id="1340" w:author="BERMEJO SOLIS Alba" w:date="2018-11-21T12:36:00Z"/>
          <w:lang w:val="es-ES"/>
        </w:rPr>
      </w:pPr>
      <w:bookmarkStart w:id="1341" w:name="_Toc530564626"/>
      <w:bookmarkStart w:id="1342" w:name="_Toc530726160"/>
      <w:ins w:id="1343" w:author="BERMEJO SOLIS Alba" w:date="2018-11-21T12:36:00Z">
        <w:r w:rsidRPr="009A1477">
          <w:rPr>
            <w:lang w:val="es-ES"/>
          </w:rPr>
          <w:t>JPA 2.0</w:t>
        </w:r>
        <w:bookmarkEnd w:id="1341"/>
        <w:bookmarkEnd w:id="1342"/>
      </w:ins>
    </w:p>
    <w:p w14:paraId="665BBAF8" w14:textId="24EA84FF" w:rsidR="005C2D8D" w:rsidRPr="009A1477" w:rsidRDefault="005C2D8D" w:rsidP="005C2D8D">
      <w:pPr>
        <w:tabs>
          <w:tab w:val="left" w:pos="3360"/>
        </w:tabs>
        <w:rPr>
          <w:ins w:id="1344" w:author="BERMEJO SOLIS Alba" w:date="2018-11-21T12:36:00Z"/>
          <w:lang w:val="es-ES"/>
        </w:rPr>
      </w:pPr>
      <w:ins w:id="1345" w:author="BERMEJO SOLIS Alba" w:date="2018-11-21T12:36:00Z">
        <w:r w:rsidRPr="009A1477">
          <w:rPr>
            <w:lang w:val="es-ES"/>
          </w:rPr>
          <w:t xml:space="preserve">La siguiente versión, JPA 2.0, nació en 2009 e incluyó una serie de </w:t>
        </w:r>
      </w:ins>
      <w:ins w:id="1346" w:author="BERMEJO SOLIS Alba" w:date="2018-11-21T12:47:00Z">
        <w:r w:rsidR="002A130A">
          <w:rPr>
            <w:lang w:val="es-ES"/>
          </w:rPr>
          <w:t xml:space="preserve">nuevas funcionalidades </w:t>
        </w:r>
      </w:ins>
      <w:ins w:id="1347" w:author="BERMEJO SOLIS Alba" w:date="2018-11-21T12:36:00Z">
        <w:r w:rsidRPr="009A1477">
          <w:rPr>
            <w:lang w:val="es-ES"/>
          </w:rPr>
          <w:t xml:space="preserve">que no estaban presentes en la primera versión, en concreto las que habían sido las más solicitadas por los usuarios. Esta nueva versión incluía capacidades de mapeo adicionales, formas flexibles de determinar la forma en que el proveedor </w:t>
        </w:r>
      </w:ins>
      <w:ins w:id="1348" w:author="BERMEJO SOLIS Alba" w:date="2018-11-21T12:48:00Z">
        <w:r w:rsidR="002A130A">
          <w:rPr>
            <w:lang w:val="es-ES"/>
          </w:rPr>
          <w:t xml:space="preserve">accedía </w:t>
        </w:r>
      </w:ins>
      <w:ins w:id="1349" w:author="BERMEJO SOLIS Alba" w:date="2018-11-21T12:36:00Z">
        <w:r w:rsidRPr="009A1477">
          <w:rPr>
            <w:lang w:val="es-ES"/>
          </w:rPr>
          <w:t>al estado de la entidad y extensiones a</w:t>
        </w:r>
      </w:ins>
      <w:ins w:id="1350" w:author="BERMEJO SOLIS Alba" w:date="2018-11-21T12:48:00Z">
        <w:r w:rsidR="002A130A">
          <w:rPr>
            <w:lang w:val="es-ES"/>
          </w:rPr>
          <w:t xml:space="preserve"> </w:t>
        </w:r>
      </w:ins>
      <w:ins w:id="1351" w:author="BERMEJO SOLIS Alba" w:date="2018-11-21T12:36:00Z">
        <w:r>
          <w:rPr>
            <w:lang w:val="es-ES"/>
          </w:rPr>
          <w:t>JP</w:t>
        </w:r>
        <w:r w:rsidRPr="009A1477">
          <w:rPr>
            <w:lang w:val="es-ES"/>
          </w:rPr>
          <w:t xml:space="preserve">QL. Probablemente la </w:t>
        </w:r>
      </w:ins>
      <w:ins w:id="1352" w:author="BERMEJO SOLIS Alba" w:date="2018-11-21T12:48:00Z">
        <w:r w:rsidR="002A130A">
          <w:rPr>
            <w:lang w:val="es-ES"/>
          </w:rPr>
          <w:t xml:space="preserve">nueva funcionalidad </w:t>
        </w:r>
      </w:ins>
      <w:ins w:id="1353" w:author="BERMEJO SOLIS Alba" w:date="2018-11-21T12:36:00Z">
        <w:r w:rsidRPr="009A1477">
          <w:rPr>
            <w:lang w:val="es-ES"/>
          </w:rPr>
          <w:t xml:space="preserve">más significativa fue </w:t>
        </w:r>
      </w:ins>
      <w:ins w:id="1354" w:author="BERMEJO SOLIS Alba" w:date="2018-11-21T12:48:00Z">
        <w:r w:rsidR="002A130A">
          <w:rPr>
            <w:lang w:val="es-ES"/>
          </w:rPr>
          <w:t>el</w:t>
        </w:r>
      </w:ins>
      <w:ins w:id="1355" w:author="BERMEJO SOLIS Alba" w:date="2018-11-21T12:36:00Z">
        <w:r w:rsidRPr="009A1477">
          <w:rPr>
            <w:lang w:val="es-ES"/>
          </w:rPr>
          <w:t xml:space="preserve"> Java Criteria</w:t>
        </w:r>
      </w:ins>
      <w:ins w:id="1356" w:author="BERMEJO SOLIS Alba" w:date="2018-11-21T12:48:00Z">
        <w:r w:rsidR="002A130A">
          <w:rPr>
            <w:lang w:val="es-ES"/>
          </w:rPr>
          <w:t xml:space="preserve"> API</w:t>
        </w:r>
      </w:ins>
      <w:ins w:id="1357" w:author="BERMEJO SOLIS Alba" w:date="2018-11-21T12:36:00Z">
        <w:r w:rsidRPr="009A1477">
          <w:rPr>
            <w:lang w:val="es-ES"/>
          </w:rPr>
          <w:t xml:space="preserve">, una </w:t>
        </w:r>
      </w:ins>
      <w:ins w:id="1358" w:author="BERMEJO SOLIS Alba" w:date="2018-11-21T12:48:00Z">
        <w:r w:rsidR="002A130A">
          <w:rPr>
            <w:lang w:val="es-ES"/>
          </w:rPr>
          <w:t xml:space="preserve">manera </w:t>
        </w:r>
      </w:ins>
      <w:ins w:id="1359" w:author="BERMEJO SOLIS Alba" w:date="2018-11-21T12:36:00Z">
        <w:r w:rsidRPr="009A1477">
          <w:rPr>
            <w:lang w:val="es-ES"/>
          </w:rPr>
          <w:t>de crear consultas dinámicas. Esto permitió principalmente que los frameworks utilizaran JPA como un medio para construir código que accediera a los datos.</w:t>
        </w:r>
      </w:ins>
    </w:p>
    <w:p w14:paraId="6820A49E" w14:textId="77777777" w:rsidR="005C2D8D" w:rsidRPr="009A1477" w:rsidRDefault="005C2D8D" w:rsidP="005C2D8D">
      <w:pPr>
        <w:pStyle w:val="Ttulo3"/>
        <w:numPr>
          <w:ilvl w:val="3"/>
          <w:numId w:val="3"/>
        </w:numPr>
        <w:rPr>
          <w:ins w:id="1360" w:author="BERMEJO SOLIS Alba" w:date="2018-11-21T12:36:00Z"/>
          <w:lang w:val="es-ES"/>
        </w:rPr>
      </w:pPr>
      <w:bookmarkStart w:id="1361" w:name="_Toc530564627"/>
      <w:bookmarkStart w:id="1362" w:name="_Toc530726161"/>
      <w:ins w:id="1363" w:author="BERMEJO SOLIS Alba" w:date="2018-11-21T12:36:00Z">
        <w:r w:rsidRPr="009A1477">
          <w:rPr>
            <w:lang w:val="es-ES"/>
          </w:rPr>
          <w:t>JPA 2.1</w:t>
        </w:r>
        <w:bookmarkEnd w:id="1361"/>
        <w:bookmarkEnd w:id="1362"/>
      </w:ins>
    </w:p>
    <w:p w14:paraId="47582A26" w14:textId="03CB3050" w:rsidR="005C2D8D" w:rsidRPr="009A1477" w:rsidRDefault="002A130A" w:rsidP="005C2D8D">
      <w:pPr>
        <w:tabs>
          <w:tab w:val="left" w:pos="3360"/>
        </w:tabs>
        <w:rPr>
          <w:ins w:id="1364" w:author="BERMEJO SOLIS Alba" w:date="2018-11-21T12:36:00Z"/>
          <w:lang w:val="es-ES"/>
        </w:rPr>
      </w:pPr>
      <w:ins w:id="1365" w:author="BERMEJO SOLIS Alba" w:date="2018-11-21T12:52:00Z">
        <w:r>
          <w:rPr>
            <w:lang w:val="es-ES"/>
          </w:rPr>
          <w:t>C</w:t>
        </w:r>
      </w:ins>
      <w:ins w:id="1366" w:author="BERMEJO SOLIS Alba" w:date="2018-11-21T12:53:00Z">
        <w:r>
          <w:rPr>
            <w:lang w:val="es-ES"/>
          </w:rPr>
          <w:t xml:space="preserve">on </w:t>
        </w:r>
      </w:ins>
      <w:ins w:id="1367" w:author="BERMEJO SOLIS Alba" w:date="2018-11-21T12:36:00Z">
        <w:r w:rsidR="005C2D8D" w:rsidRPr="009A1477">
          <w:rPr>
            <w:lang w:val="es-ES"/>
          </w:rPr>
          <w:t xml:space="preserve">JPA 2.1 en 2013 </w:t>
        </w:r>
      </w:ins>
      <w:ins w:id="1368" w:author="BERMEJO SOLIS Alba" w:date="2018-11-21T12:53:00Z">
        <w:r>
          <w:rPr>
            <w:lang w:val="es-ES"/>
          </w:rPr>
          <w:t xml:space="preserve">se </w:t>
        </w:r>
      </w:ins>
      <w:ins w:id="1369" w:author="BERMEJO SOLIS Alba" w:date="2018-11-21T12:52:00Z">
        <w:r>
          <w:rPr>
            <w:lang w:val="es-ES"/>
          </w:rPr>
          <w:t>extend</w:t>
        </w:r>
      </w:ins>
      <w:ins w:id="1370" w:author="BERMEJO SOLIS Alba" w:date="2018-11-21T12:53:00Z">
        <w:r>
          <w:rPr>
            <w:lang w:val="es-ES"/>
          </w:rPr>
          <w:t xml:space="preserve">ió la funcionalidad hasta el punto de prácticamente poder desarrollar aplicaciones sólo con JPA y sin funcionalidades fuera del estándar. Tamibién </w:t>
        </w:r>
      </w:ins>
      <w:ins w:id="1371" w:author="BERMEJO SOLIS Alba" w:date="2018-11-21T12:54:00Z">
        <w:r>
          <w:rPr>
            <w:lang w:val="es-ES"/>
          </w:rPr>
          <w:t>i</w:t>
        </w:r>
      </w:ins>
      <w:ins w:id="1372" w:author="BERMEJO SOLIS Alba" w:date="2018-11-21T12:49:00Z">
        <w:r>
          <w:rPr>
            <w:lang w:val="es-ES"/>
          </w:rPr>
          <w:t>nclu</w:t>
        </w:r>
      </w:ins>
      <w:ins w:id="1373" w:author="BERMEJO SOLIS Alba" w:date="2018-11-21T12:54:00Z">
        <w:r>
          <w:rPr>
            <w:lang w:val="es-ES"/>
          </w:rPr>
          <w:t>ía</w:t>
        </w:r>
      </w:ins>
      <w:ins w:id="1374" w:author="BERMEJO SOLIS Alba" w:date="2018-11-21T12:49:00Z">
        <w:r>
          <w:rPr>
            <w:lang w:val="es-ES"/>
          </w:rPr>
          <w:t xml:space="preserve"> funcionalidades m</w:t>
        </w:r>
      </w:ins>
      <w:ins w:id="1375" w:author="BERMEJO SOLIS Alba" w:date="2018-11-21T12:50:00Z">
        <w:r>
          <w:rPr>
            <w:lang w:val="es-ES"/>
          </w:rPr>
          <w:t>á</w:t>
        </w:r>
      </w:ins>
      <w:ins w:id="1376" w:author="BERMEJO SOLIS Alba" w:date="2018-11-21T12:49:00Z">
        <w:r>
          <w:rPr>
            <w:lang w:val="es-ES"/>
          </w:rPr>
          <w:t>s</w:t>
        </w:r>
      </w:ins>
      <w:ins w:id="1377" w:author="BERMEJO SOLIS Alba" w:date="2018-11-21T12:50:00Z">
        <w:r>
          <w:rPr>
            <w:lang w:val="es-ES"/>
          </w:rPr>
          <w:t xml:space="preserve"> exóticas como mapping converters, soporte a procedimientos almacenados o “unsynchronized persistence contexts for improved conversational operations”.</w:t>
        </w:r>
      </w:ins>
    </w:p>
    <w:p w14:paraId="1C55CB19" w14:textId="77777777" w:rsidR="005C2D8D" w:rsidRPr="009A1477" w:rsidRDefault="005C2D8D" w:rsidP="005C2D8D">
      <w:pPr>
        <w:pStyle w:val="Ttulo3"/>
        <w:numPr>
          <w:ilvl w:val="3"/>
          <w:numId w:val="3"/>
        </w:numPr>
        <w:rPr>
          <w:ins w:id="1378" w:author="BERMEJO SOLIS Alba" w:date="2018-11-21T12:36:00Z"/>
          <w:lang w:val="es-ES"/>
        </w:rPr>
      </w:pPr>
      <w:bookmarkStart w:id="1379" w:name="_Toc530564628"/>
      <w:bookmarkStart w:id="1380" w:name="_Toc530726162"/>
      <w:ins w:id="1381" w:author="BERMEJO SOLIS Alba" w:date="2018-11-21T12:36:00Z">
        <w:r w:rsidRPr="009A1477">
          <w:rPr>
            <w:lang w:val="es-ES"/>
          </w:rPr>
          <w:t>JPA 2.2 and EJB 3.2</w:t>
        </w:r>
        <w:bookmarkEnd w:id="1379"/>
        <w:bookmarkEnd w:id="1380"/>
      </w:ins>
    </w:p>
    <w:p w14:paraId="7DCE7BE3" w14:textId="4FA979D4" w:rsidR="005C2D8D" w:rsidRPr="009A1477" w:rsidRDefault="005C2D8D" w:rsidP="002A130A">
      <w:pPr>
        <w:tabs>
          <w:tab w:val="left" w:pos="3360"/>
        </w:tabs>
        <w:rPr>
          <w:ins w:id="1382" w:author="BERMEJO SOLIS Alba" w:date="2018-11-21T12:36:00Z"/>
          <w:lang w:val="es-ES"/>
        </w:rPr>
      </w:pPr>
      <w:ins w:id="1383" w:author="BERMEJO SOLIS Alba" w:date="2018-11-21T12:36:00Z">
        <w:r w:rsidRPr="009A1477">
          <w:rPr>
            <w:lang w:val="es-ES"/>
          </w:rPr>
          <w:t xml:space="preserve">La versión de mantenimiento de JPA 2.2 fue publicada por Oracle en junio de 2017. </w:t>
        </w:r>
      </w:ins>
    </w:p>
    <w:p w14:paraId="75739FF5" w14:textId="77777777" w:rsidR="005C2D8D" w:rsidRPr="009A1477" w:rsidRDefault="005C2D8D" w:rsidP="005C2D8D">
      <w:pPr>
        <w:tabs>
          <w:tab w:val="left" w:pos="3360"/>
        </w:tabs>
        <w:rPr>
          <w:ins w:id="1384" w:author="BERMEJO SOLIS Alba" w:date="2018-11-21T12:36:00Z"/>
          <w:lang w:val="es-ES"/>
        </w:rPr>
      </w:pPr>
      <w:ins w:id="1385" w:author="BERMEJO SOLIS Alba" w:date="2018-11-21T12:36:00Z">
        <w:r w:rsidRPr="009A1477">
          <w:rPr>
            <w:lang w:val="es-ES"/>
          </w:rPr>
          <w:br w:type="page"/>
        </w:r>
      </w:ins>
    </w:p>
    <w:p w14:paraId="6FCC7ACE" w14:textId="77777777" w:rsidR="005C2D8D" w:rsidRPr="00837C41" w:rsidRDefault="005C2D8D" w:rsidP="005C2D8D">
      <w:pPr>
        <w:pStyle w:val="Ttulo2"/>
        <w:numPr>
          <w:ilvl w:val="2"/>
          <w:numId w:val="3"/>
        </w:numPr>
        <w:rPr>
          <w:ins w:id="1386" w:author="BERMEJO SOLIS Alba" w:date="2018-11-21T12:36:00Z"/>
          <w:lang w:val="es-ES_tradnl"/>
        </w:rPr>
      </w:pPr>
      <w:bookmarkStart w:id="1387" w:name="_Toc530564629"/>
      <w:bookmarkStart w:id="1388" w:name="_Toc530726163"/>
      <w:ins w:id="1389" w:author="BERMEJO SOLIS Alba" w:date="2018-11-21T12:36:00Z">
        <w:r w:rsidRPr="009A1477">
          <w:rPr>
            <w:lang w:val="es-ES_tradnl"/>
          </w:rPr>
          <w:lastRenderedPageBreak/>
          <w:t>Resumen</w:t>
        </w:r>
        <w:bookmarkEnd w:id="1387"/>
        <w:bookmarkEnd w:id="1388"/>
      </w:ins>
    </w:p>
    <w:p w14:paraId="129013F8" w14:textId="77777777" w:rsidR="005C2D8D" w:rsidRPr="009A1477" w:rsidRDefault="005C2D8D" w:rsidP="005C2D8D">
      <w:pPr>
        <w:tabs>
          <w:tab w:val="left" w:pos="3360"/>
        </w:tabs>
        <w:rPr>
          <w:ins w:id="1390" w:author="BERMEJO SOLIS Alba" w:date="2018-11-21T12:36:00Z"/>
          <w:lang w:val="es-ES"/>
        </w:rPr>
      </w:pPr>
      <w:ins w:id="1391" w:author="BERMEJO SOLIS Alba" w:date="2018-11-21T12:36:00Z">
        <w:r w:rsidRPr="009A1477">
          <w:rPr>
            <w:lang w:val="es-ES"/>
          </w:rPr>
          <w:t xml:space="preserve">JPA es simple y elegante, potente y flexible. Su uso es natural y fácil de aprender. Cualquier API operativa podrá consistir de un </w:t>
        </w:r>
        <w:r>
          <w:rPr>
            <w:lang w:val="es-ES"/>
          </w:rPr>
          <w:t>pequeño número</w:t>
        </w:r>
        <w:r w:rsidRPr="009A1477">
          <w:rPr>
            <w:lang w:val="es-ES"/>
          </w:rPr>
          <w:t xml:space="preserve"> de clases.</w:t>
        </w:r>
      </w:ins>
    </w:p>
    <w:p w14:paraId="3C5AD08F" w14:textId="77777777" w:rsidR="005C2D8D" w:rsidRPr="009A1477" w:rsidRDefault="005C2D8D" w:rsidP="005C2D8D">
      <w:pPr>
        <w:pStyle w:val="Ttulo3"/>
        <w:numPr>
          <w:ilvl w:val="3"/>
          <w:numId w:val="3"/>
        </w:numPr>
        <w:rPr>
          <w:ins w:id="1392" w:author="BERMEJO SOLIS Alba" w:date="2018-11-21T12:36:00Z"/>
          <w:lang w:val="es-ES"/>
        </w:rPr>
      </w:pPr>
      <w:bookmarkStart w:id="1393" w:name="_Toc530564630"/>
      <w:bookmarkStart w:id="1394" w:name="_Toc530726164"/>
      <w:ins w:id="1395" w:author="BERMEJO SOLIS Alba" w:date="2018-11-21T12:36:00Z">
        <w:r w:rsidRPr="009A1477">
          <w:rPr>
            <w:lang w:val="es-ES"/>
          </w:rPr>
          <w:t>Persistencia de los POJOs</w:t>
        </w:r>
        <w:bookmarkEnd w:id="1393"/>
        <w:bookmarkEnd w:id="1394"/>
      </w:ins>
    </w:p>
    <w:p w14:paraId="02FFD206" w14:textId="77777777" w:rsidR="005C2D8D" w:rsidRPr="009A1477" w:rsidRDefault="005C2D8D" w:rsidP="005C2D8D">
      <w:pPr>
        <w:tabs>
          <w:tab w:val="left" w:pos="3360"/>
        </w:tabs>
        <w:rPr>
          <w:ins w:id="1396" w:author="BERMEJO SOLIS Alba" w:date="2018-11-21T12:36:00Z"/>
          <w:lang w:val="es-ES"/>
        </w:rPr>
      </w:pPr>
      <w:ins w:id="1397" w:author="BERMEJO SOLIS Alba" w:date="2018-11-21T12:36:00Z">
        <w:r w:rsidRPr="009A1477">
          <w:rPr>
            <w:lang w:val="es-ES"/>
          </w:rPr>
          <w:t>Quizás lo más importante de JPA es que los objetos son POJOs, lo que significa que no hay nada especial en ningún objeto que se haga persistente. De hecho, casi cualquier objeto de aplicación no final existente</w:t>
        </w:r>
        <w:r>
          <w:rPr>
            <w:lang w:val="es-ES"/>
          </w:rPr>
          <w:t>,</w:t>
        </w:r>
        <w:r w:rsidRPr="009A1477">
          <w:rPr>
            <w:lang w:val="es-ES"/>
          </w:rPr>
          <w:t xml:space="preserve"> con un constructor predeterminado</w:t>
        </w:r>
        <w:r>
          <w:rPr>
            <w:lang w:val="es-ES"/>
          </w:rPr>
          <w:t>,</w:t>
        </w:r>
        <w:r w:rsidRPr="009A1477">
          <w:rPr>
            <w:lang w:val="es-ES"/>
          </w:rPr>
          <w:t xml:space="preserve"> puede hacerse persistente sin siquiera cambiar una sola línea de código. </w:t>
        </w:r>
      </w:ins>
    </w:p>
    <w:p w14:paraId="2B28DC04" w14:textId="43ABB9CF" w:rsidR="005C2D8D" w:rsidRPr="009A1477" w:rsidRDefault="005C2D8D" w:rsidP="005C2D8D">
      <w:pPr>
        <w:pStyle w:val="Ttulo3"/>
        <w:numPr>
          <w:ilvl w:val="3"/>
          <w:numId w:val="3"/>
        </w:numPr>
        <w:rPr>
          <w:ins w:id="1398" w:author="BERMEJO SOLIS Alba" w:date="2018-11-21T12:36:00Z"/>
          <w:lang w:val="es-ES"/>
        </w:rPr>
      </w:pPr>
      <w:bookmarkStart w:id="1399" w:name="_Toc530564631"/>
      <w:bookmarkStart w:id="1400" w:name="_Toc530726165"/>
      <w:ins w:id="1401" w:author="BERMEJO SOLIS Alba" w:date="2018-11-21T12:36:00Z">
        <w:r w:rsidRPr="009A1477">
          <w:rPr>
            <w:lang w:val="es-ES"/>
          </w:rPr>
          <w:t>No intrusi</w:t>
        </w:r>
      </w:ins>
      <w:ins w:id="1402" w:author="BERMEJO SOLIS Alba" w:date="2018-11-21T12:55:00Z">
        <w:r w:rsidR="002A130A">
          <w:rPr>
            <w:lang w:val="es-ES"/>
          </w:rPr>
          <w:t>vo</w:t>
        </w:r>
      </w:ins>
      <w:bookmarkEnd w:id="1399"/>
      <w:bookmarkEnd w:id="1400"/>
    </w:p>
    <w:p w14:paraId="598D42E5" w14:textId="77777777" w:rsidR="005C2D8D" w:rsidRPr="009A1477" w:rsidRDefault="005C2D8D" w:rsidP="005C2D8D">
      <w:pPr>
        <w:tabs>
          <w:tab w:val="left" w:pos="3360"/>
        </w:tabs>
        <w:rPr>
          <w:ins w:id="1403" w:author="BERMEJO SOLIS Alba" w:date="2018-11-21T12:36:00Z"/>
          <w:lang w:val="es-ES"/>
        </w:rPr>
      </w:pPr>
      <w:ins w:id="1404" w:author="BERMEJO SOLIS Alba" w:date="2018-11-21T12:36:00Z">
        <w:r>
          <w:rPr>
            <w:lang w:val="es-ES"/>
          </w:rPr>
          <w:t>JPA</w:t>
        </w:r>
        <w:r w:rsidRPr="009A1477">
          <w:rPr>
            <w:lang w:val="es-ES"/>
          </w:rPr>
          <w:t xml:space="preserve"> existe como una capa separada de los objetos persistentes. Los objetos a persistir (Entity Beans) no necesitan implementar interfaces EJB.</w:t>
        </w:r>
      </w:ins>
    </w:p>
    <w:p w14:paraId="1B4C39F0" w14:textId="4CF746C9" w:rsidR="005C2D8D" w:rsidRPr="009A1477" w:rsidRDefault="002A130A" w:rsidP="005C2D8D">
      <w:pPr>
        <w:pStyle w:val="Ttulo3"/>
        <w:numPr>
          <w:ilvl w:val="3"/>
          <w:numId w:val="3"/>
        </w:numPr>
        <w:rPr>
          <w:ins w:id="1405" w:author="BERMEJO SOLIS Alba" w:date="2018-11-21T12:36:00Z"/>
          <w:lang w:val="es-ES"/>
        </w:rPr>
      </w:pPr>
      <w:bookmarkStart w:id="1406" w:name="_Toc530564632"/>
      <w:bookmarkStart w:id="1407" w:name="_Toc530726166"/>
      <w:ins w:id="1408" w:author="BERMEJO SOLIS Alba" w:date="2018-11-21T12:56:00Z">
        <w:r>
          <w:rPr>
            <w:lang w:val="es-ES"/>
          </w:rPr>
          <w:t>Object queries</w:t>
        </w:r>
      </w:ins>
      <w:bookmarkEnd w:id="1406"/>
      <w:bookmarkEnd w:id="1407"/>
    </w:p>
    <w:p w14:paraId="73A9EFA6" w14:textId="6E54BBBA" w:rsidR="005C2D8D" w:rsidRPr="009A1477" w:rsidRDefault="00D72BA9" w:rsidP="00D72BA9">
      <w:pPr>
        <w:tabs>
          <w:tab w:val="left" w:pos="3360"/>
        </w:tabs>
        <w:rPr>
          <w:ins w:id="1409" w:author="BERMEJO SOLIS Alba" w:date="2018-11-21T12:36:00Z"/>
          <w:lang w:val="es-ES"/>
        </w:rPr>
      </w:pPr>
      <w:ins w:id="1410" w:author="BERMEJO SOLIS Alba" w:date="2018-11-21T12:57:00Z">
        <w:r>
          <w:rPr>
            <w:lang w:val="es-ES"/>
          </w:rPr>
          <w:t xml:space="preserve">JPA incluye QL </w:t>
        </w:r>
        <w:r w:rsidR="002A130A">
          <w:rPr>
            <w:lang w:val="es-ES"/>
          </w:rPr>
          <w:t xml:space="preserve">(Query Language), un API basado en el lenguaje SQL que permite hacer consultas. </w:t>
        </w:r>
      </w:ins>
      <w:ins w:id="1411" w:author="BERMEJO SOLIS Alba" w:date="2018-11-21T12:58:00Z">
        <w:r>
          <w:rPr>
            <w:lang w:val="es-ES"/>
          </w:rPr>
          <w:t xml:space="preserve">De esta manera se pueden hacer consultas en la base de datos sin </w:t>
        </w:r>
      </w:ins>
      <w:ins w:id="1412" w:author="BERMEJO SOLIS Alba" w:date="2018-11-21T12:59:00Z">
        <w:r>
          <w:rPr>
            <w:lang w:val="es-ES"/>
          </w:rPr>
          <w:t xml:space="preserve">necesidad de conocer como están definidas físicamente las tablas y relaciones ya que los parámetros utilizados para construir las consultas son las clases y sus atributos Java. Estas consultas pueden devolver entidades </w:t>
        </w:r>
      </w:ins>
      <w:ins w:id="1413" w:author="BERMEJO SOLIS Alba" w:date="2018-11-21T13:01:00Z">
        <w:r>
          <w:rPr>
            <w:lang w:val="es-ES"/>
          </w:rPr>
          <w:t xml:space="preserve">(POJOS) </w:t>
        </w:r>
      </w:ins>
      <w:ins w:id="1414" w:author="BERMEJO SOLIS Alba" w:date="2018-11-21T12:59:00Z">
        <w:r>
          <w:rPr>
            <w:lang w:val="es-ES"/>
          </w:rPr>
          <w:t>pero tambi</w:t>
        </w:r>
      </w:ins>
      <w:ins w:id="1415" w:author="BERMEJO SOLIS Alba" w:date="2018-11-21T13:00:00Z">
        <w:r>
          <w:rPr>
            <w:lang w:val="es-ES"/>
          </w:rPr>
          <w:t>én nuevos objetos, cálculos, etc</w:t>
        </w:r>
      </w:ins>
      <w:ins w:id="1416" w:author="BERMEJO SOLIS Alba" w:date="2018-11-21T12:36:00Z">
        <w:r w:rsidR="005C2D8D" w:rsidRPr="009A1477">
          <w:rPr>
            <w:lang w:val="es-ES"/>
          </w:rPr>
          <w:t xml:space="preserve"> </w:t>
        </w:r>
      </w:ins>
    </w:p>
    <w:p w14:paraId="595B9D54" w14:textId="604642F4" w:rsidR="005C2D8D" w:rsidRPr="009A1477" w:rsidRDefault="00D72BA9" w:rsidP="005C2D8D">
      <w:pPr>
        <w:pStyle w:val="Ttulo3"/>
        <w:numPr>
          <w:ilvl w:val="3"/>
          <w:numId w:val="3"/>
        </w:numPr>
        <w:rPr>
          <w:ins w:id="1417" w:author="BERMEJO SOLIS Alba" w:date="2018-11-21T12:36:00Z"/>
          <w:lang w:val="es-ES"/>
        </w:rPr>
      </w:pPr>
      <w:bookmarkStart w:id="1418" w:name="_Toc530726167"/>
      <w:ins w:id="1419" w:author="BERMEJO SOLIS Alba" w:date="2018-11-21T13:03:00Z">
        <w:r>
          <w:rPr>
            <w:lang w:val="es-ES"/>
          </w:rPr>
          <w:t>Mobile Entities</w:t>
        </w:r>
      </w:ins>
      <w:bookmarkEnd w:id="1418"/>
    </w:p>
    <w:p w14:paraId="2AAF7A41" w14:textId="1F62EA8B" w:rsidR="005C2D8D" w:rsidRPr="009A1477" w:rsidRDefault="00D72BA9" w:rsidP="005C2D8D">
      <w:pPr>
        <w:tabs>
          <w:tab w:val="left" w:pos="3360"/>
        </w:tabs>
        <w:rPr>
          <w:ins w:id="1420" w:author="BERMEJO SOLIS Alba" w:date="2018-11-21T12:36:00Z"/>
          <w:lang w:val="es-ES"/>
        </w:rPr>
      </w:pPr>
      <w:ins w:id="1421" w:author="BERMEJO SOLIS Alba" w:date="2018-11-21T13:05:00Z">
        <w:r>
          <w:rPr>
            <w:lang w:val="es-ES"/>
          </w:rPr>
          <w:t>Las aplicaciones web y cliente/servidor son las más populares</w:t>
        </w:r>
      </w:ins>
      <w:ins w:id="1422" w:author="BERMEJO SOLIS Alba" w:date="2018-11-21T13:06:00Z">
        <w:r>
          <w:rPr>
            <w:lang w:val="es-ES"/>
          </w:rPr>
          <w:t xml:space="preserve"> y estas aplicaciones suelen ser distribuidas, es decir </w:t>
        </w:r>
      </w:ins>
      <w:ins w:id="1423" w:author="BERMEJO SOLIS Alba" w:date="2018-11-21T13:09:00Z">
        <w:r w:rsidR="005A53F7">
          <w:rPr>
            <w:lang w:val="es-ES"/>
          </w:rPr>
          <w:t xml:space="preserve">se ejecutan en </w:t>
        </w:r>
      </w:ins>
      <w:ins w:id="1424" w:author="BERMEJO SOLIS Alba" w:date="2018-11-21T13:06:00Z">
        <w:r>
          <w:rPr>
            <w:lang w:val="es-ES"/>
          </w:rPr>
          <w:t>varias m</w:t>
        </w:r>
      </w:ins>
      <w:ins w:id="1425" w:author="BERMEJO SOLIS Alba" w:date="2018-11-21T13:07:00Z">
        <w:r>
          <w:rPr>
            <w:lang w:val="es-ES"/>
          </w:rPr>
          <w:t>áquinas</w:t>
        </w:r>
      </w:ins>
      <w:ins w:id="1426" w:author="BERMEJO SOLIS Alba" w:date="2018-11-21T13:09:00Z">
        <w:r w:rsidR="005A53F7">
          <w:rPr>
            <w:lang w:val="es-ES"/>
          </w:rPr>
          <w:t xml:space="preserve"> a la vez</w:t>
        </w:r>
      </w:ins>
      <w:ins w:id="1427" w:author="BERMEJO SOLIS Alba" w:date="2018-11-21T13:07:00Z">
        <w:r>
          <w:rPr>
            <w:lang w:val="es-ES"/>
          </w:rPr>
          <w:t>.</w:t>
        </w:r>
      </w:ins>
      <w:ins w:id="1428" w:author="BERMEJO SOLIS Alba" w:date="2018-11-21T13:05:00Z">
        <w:r>
          <w:rPr>
            <w:lang w:val="es-ES"/>
          </w:rPr>
          <w:t xml:space="preserve"> </w:t>
        </w:r>
      </w:ins>
      <w:ins w:id="1429" w:author="BERMEJO SOLIS Alba" w:date="2018-11-21T13:07:00Z">
        <w:r>
          <w:rPr>
            <w:lang w:val="es-ES"/>
          </w:rPr>
          <w:t>JPA permite que l</w:t>
        </w:r>
      </w:ins>
      <w:ins w:id="1430" w:author="BERMEJO SOLIS Alba" w:date="2018-11-21T12:36:00Z">
        <w:r w:rsidR="005C2D8D" w:rsidRPr="009A1477">
          <w:rPr>
            <w:lang w:val="es-ES"/>
          </w:rPr>
          <w:t xml:space="preserve">as entidades </w:t>
        </w:r>
      </w:ins>
      <w:ins w:id="1431" w:author="BERMEJO SOLIS Alba" w:date="2018-11-21T13:07:00Z">
        <w:r>
          <w:rPr>
            <w:lang w:val="es-ES"/>
          </w:rPr>
          <w:t xml:space="preserve">sean </w:t>
        </w:r>
      </w:ins>
      <w:ins w:id="1432" w:author="BERMEJO SOLIS Alba" w:date="2018-11-21T12:36:00Z">
        <w:r w:rsidR="005C2D8D" w:rsidRPr="009A1477">
          <w:rPr>
            <w:lang w:val="es-ES"/>
          </w:rPr>
          <w:t>móviles en la red</w:t>
        </w:r>
        <w:r>
          <w:rPr>
            <w:lang w:val="es-ES"/>
          </w:rPr>
          <w:t xml:space="preserve">, </w:t>
        </w:r>
      </w:ins>
      <w:ins w:id="1433" w:author="BERMEJO SOLIS Alba" w:date="2018-11-21T13:07:00Z">
        <w:r>
          <w:rPr>
            <w:lang w:val="es-ES"/>
          </w:rPr>
          <w:t>y que l</w:t>
        </w:r>
      </w:ins>
      <w:ins w:id="1434" w:author="BERMEJO SOLIS Alba" w:date="2018-11-21T12:36:00Z">
        <w:r w:rsidR="005C2D8D" w:rsidRPr="009A1477">
          <w:rPr>
            <w:lang w:val="es-ES"/>
          </w:rPr>
          <w:t xml:space="preserve">os objetos </w:t>
        </w:r>
      </w:ins>
      <w:ins w:id="1435" w:author="BERMEJO SOLIS Alba" w:date="2018-11-21T13:07:00Z">
        <w:r>
          <w:rPr>
            <w:lang w:val="es-ES"/>
          </w:rPr>
          <w:t>puedan “</w:t>
        </w:r>
      </w:ins>
      <w:ins w:id="1436" w:author="BERMEJO SOLIS Alba" w:date="2018-11-21T12:36:00Z">
        <w:r w:rsidR="005C2D8D" w:rsidRPr="009A1477">
          <w:rPr>
            <w:lang w:val="es-ES"/>
          </w:rPr>
          <w:t>moverse</w:t>
        </w:r>
      </w:ins>
      <w:ins w:id="1437" w:author="BERMEJO SOLIS Alba" w:date="2018-11-21T13:07:00Z">
        <w:r>
          <w:rPr>
            <w:lang w:val="es-ES"/>
          </w:rPr>
          <w:t>”</w:t>
        </w:r>
      </w:ins>
      <w:ins w:id="1438" w:author="BERMEJO SOLIS Alba" w:date="2018-11-21T12:36:00Z">
        <w:r w:rsidR="005C2D8D" w:rsidRPr="009A1477">
          <w:rPr>
            <w:lang w:val="es-ES"/>
          </w:rPr>
          <w:t xml:space="preserve"> de una máquina a otra</w:t>
        </w:r>
      </w:ins>
      <w:ins w:id="1439" w:author="BERMEJO SOLIS Alba" w:date="2018-11-21T13:12:00Z">
        <w:r w:rsidR="005A53F7">
          <w:rPr>
            <w:lang w:val="es-ES"/>
          </w:rPr>
          <w:t>.</w:t>
        </w:r>
      </w:ins>
    </w:p>
    <w:p w14:paraId="28F1E82E" w14:textId="750F1981" w:rsidR="005C2D8D" w:rsidRPr="009A1477" w:rsidRDefault="005A53F7" w:rsidP="005C2D8D">
      <w:pPr>
        <w:tabs>
          <w:tab w:val="left" w:pos="3360"/>
        </w:tabs>
        <w:rPr>
          <w:ins w:id="1440" w:author="BERMEJO SOLIS Alba" w:date="2018-11-21T12:36:00Z"/>
          <w:lang w:val="es-ES"/>
        </w:rPr>
      </w:pPr>
      <w:ins w:id="1441" w:author="BERMEJO SOLIS Alba" w:date="2018-11-21T13:12:00Z">
        <w:r>
          <w:rPr>
            <w:lang w:val="es-ES"/>
          </w:rPr>
          <w:t>Cuando un</w:t>
        </w:r>
      </w:ins>
      <w:ins w:id="1442" w:author="BERMEJO SOLIS Alba" w:date="2018-11-21T12:36:00Z">
        <w:r>
          <w:rPr>
            <w:lang w:val="es-ES"/>
          </w:rPr>
          <w:t xml:space="preserve"> objeto</w:t>
        </w:r>
        <w:r w:rsidR="005C2D8D" w:rsidRPr="009A1477">
          <w:rPr>
            <w:lang w:val="es-ES"/>
          </w:rPr>
          <w:t xml:space="preserve"> </w:t>
        </w:r>
        <w:r w:rsidR="00F62CFE">
          <w:rPr>
            <w:lang w:val="es-ES"/>
          </w:rPr>
          <w:t>sale</w:t>
        </w:r>
        <w:r w:rsidR="005C2D8D" w:rsidRPr="009A1477">
          <w:rPr>
            <w:lang w:val="es-ES"/>
          </w:rPr>
          <w:t xml:space="preserve"> de la capa de persistencia se </w:t>
        </w:r>
      </w:ins>
      <w:ins w:id="1443" w:author="BERMEJO SOLIS Alba" w:date="2018-11-21T13:12:00Z">
        <w:r>
          <w:rPr>
            <w:lang w:val="es-ES"/>
          </w:rPr>
          <w:t xml:space="preserve">lo </w:t>
        </w:r>
      </w:ins>
      <w:ins w:id="1444" w:author="BERMEJO SOLIS Alba" w:date="2018-11-21T12:36:00Z">
        <w:r w:rsidR="005C2D8D" w:rsidRPr="009A1477">
          <w:rPr>
            <w:lang w:val="es-ES"/>
          </w:rPr>
          <w:t xml:space="preserve">denominan </w:t>
        </w:r>
        <w:r w:rsidR="005C2D8D" w:rsidRPr="00032715">
          <w:rPr>
            <w:i/>
            <w:lang w:val="es-ES"/>
          </w:rPr>
          <w:t>detached</w:t>
        </w:r>
        <w:r w:rsidR="005C2D8D" w:rsidRPr="009A1477">
          <w:rPr>
            <w:lang w:val="es-ES"/>
          </w:rPr>
          <w:t xml:space="preserve">. Una característica clave del modelo de persistencia </w:t>
        </w:r>
      </w:ins>
      <w:ins w:id="1445" w:author="BERMEJO SOLIS Alba" w:date="2018-11-21T13:12:00Z">
        <w:r>
          <w:rPr>
            <w:lang w:val="es-ES"/>
          </w:rPr>
          <w:t xml:space="preserve">de JPA </w:t>
        </w:r>
      </w:ins>
      <w:ins w:id="1446" w:author="BERMEJO SOLIS Alba" w:date="2018-11-21T12:36:00Z">
        <w:r w:rsidR="005C2D8D" w:rsidRPr="009A1477">
          <w:rPr>
            <w:lang w:val="es-ES"/>
          </w:rPr>
          <w:t xml:space="preserve">es la capacidad de cambiar entidades </w:t>
        </w:r>
      </w:ins>
      <w:ins w:id="1447" w:author="BERMEJO SOLIS Alba" w:date="2018-11-21T13:06:00Z">
        <w:r w:rsidR="00D72BA9" w:rsidRPr="00D72BA9">
          <w:rPr>
            <w:i/>
            <w:lang w:val="es-ES"/>
          </w:rPr>
          <w:t>detached</w:t>
        </w:r>
      </w:ins>
      <w:ins w:id="1448" w:author="BERMEJO SOLIS Alba" w:date="2018-11-21T12:36:00Z">
        <w:r w:rsidR="005C2D8D" w:rsidRPr="009A1477">
          <w:rPr>
            <w:lang w:val="es-ES"/>
          </w:rPr>
          <w:t xml:space="preserve"> y luego volver a unirlas </w:t>
        </w:r>
      </w:ins>
      <w:ins w:id="1449" w:author="BERMEJO SOLIS Alba" w:date="2018-11-21T13:12:00Z">
        <w:r>
          <w:rPr>
            <w:lang w:val="es-ES"/>
          </w:rPr>
          <w:t>(</w:t>
        </w:r>
        <w:r w:rsidRPr="005A53F7">
          <w:rPr>
            <w:i/>
            <w:lang w:val="es-ES"/>
          </w:rPr>
          <w:t>attach</w:t>
        </w:r>
        <w:r>
          <w:rPr>
            <w:lang w:val="es-ES"/>
          </w:rPr>
          <w:t xml:space="preserve">) </w:t>
        </w:r>
      </w:ins>
      <w:ins w:id="1450" w:author="BERMEJO SOLIS Alba" w:date="2018-11-21T12:36:00Z">
        <w:r w:rsidR="005C2D8D" w:rsidRPr="009A1477">
          <w:rPr>
            <w:lang w:val="es-ES"/>
          </w:rPr>
          <w:t xml:space="preserve">cuando regresen a la </w:t>
        </w:r>
      </w:ins>
      <w:ins w:id="1451" w:author="BERMEJO SOLIS Alba" w:date="2018-11-21T13:13:00Z">
        <w:r>
          <w:rPr>
            <w:lang w:val="es-ES"/>
          </w:rPr>
          <w:t xml:space="preserve">máquina de </w:t>
        </w:r>
      </w:ins>
      <w:ins w:id="1452" w:author="BERMEJO SOLIS Alba" w:date="2018-11-21T12:36:00Z">
        <w:r w:rsidR="005C2D8D" w:rsidRPr="009A1477">
          <w:rPr>
            <w:lang w:val="es-ES"/>
          </w:rPr>
          <w:t xml:space="preserve">origen. </w:t>
        </w:r>
      </w:ins>
    </w:p>
    <w:p w14:paraId="6364FB02" w14:textId="77777777" w:rsidR="005C2D8D" w:rsidRPr="009A1477" w:rsidRDefault="005C2D8D" w:rsidP="005C2D8D">
      <w:pPr>
        <w:pStyle w:val="Ttulo3"/>
        <w:numPr>
          <w:ilvl w:val="3"/>
          <w:numId w:val="3"/>
        </w:numPr>
        <w:rPr>
          <w:ins w:id="1453" w:author="BERMEJO SOLIS Alba" w:date="2018-11-21T12:36:00Z"/>
          <w:lang w:val="es-ES"/>
        </w:rPr>
      </w:pPr>
      <w:bookmarkStart w:id="1454" w:name="_Toc530564634"/>
      <w:bookmarkStart w:id="1455" w:name="_Toc530726168"/>
      <w:ins w:id="1456" w:author="BERMEJO SOLIS Alba" w:date="2018-11-21T12:36:00Z">
        <w:r w:rsidRPr="009A1477">
          <w:rPr>
            <w:lang w:val="es-ES"/>
          </w:rPr>
          <w:t>Configuración simple</w:t>
        </w:r>
        <w:bookmarkEnd w:id="1454"/>
        <w:bookmarkEnd w:id="1455"/>
      </w:ins>
    </w:p>
    <w:p w14:paraId="33FE74D0" w14:textId="3A262F19" w:rsidR="005C2D8D" w:rsidRDefault="005A53F7" w:rsidP="005C2D8D">
      <w:pPr>
        <w:tabs>
          <w:tab w:val="left" w:pos="3360"/>
        </w:tabs>
        <w:rPr>
          <w:ins w:id="1457" w:author="BERMEJO SOLIS Alba" w:date="2018-11-21T12:36:00Z"/>
          <w:lang w:val="es-ES"/>
        </w:rPr>
      </w:pPr>
      <w:ins w:id="1458" w:author="BERMEJO SOLIS Alba" w:date="2018-11-21T13:13:00Z">
        <w:r>
          <w:rPr>
            <w:lang w:val="es-ES"/>
          </w:rPr>
          <w:t xml:space="preserve">JPA tiene muchas </w:t>
        </w:r>
      </w:ins>
      <w:ins w:id="1459" w:author="BERMEJO SOLIS Alba" w:date="2018-11-21T13:14:00Z">
        <w:r>
          <w:rPr>
            <w:lang w:val="es-ES"/>
          </w:rPr>
          <w:t xml:space="preserve">opciones de configuración y todas </w:t>
        </w:r>
      </w:ins>
      <w:ins w:id="1460" w:author="BERMEJO SOLIS Alba" w:date="2018-11-21T12:36:00Z">
        <w:r w:rsidR="005C2D8D" w:rsidRPr="009A1477">
          <w:rPr>
            <w:lang w:val="es-ES"/>
          </w:rPr>
          <w:t xml:space="preserve">ellas son configurables a través del uso de anotaciones, XML o una combinación de ambos. Las anotaciones </w:t>
        </w:r>
      </w:ins>
      <w:ins w:id="1461" w:author="BERMEJO SOLIS Alba" w:date="2018-11-21T13:14:00Z">
        <w:r>
          <w:rPr>
            <w:lang w:val="es-ES"/>
          </w:rPr>
          <w:t xml:space="preserve">Java (integradas en el código) permiten que el código sea fácil de </w:t>
        </w:r>
      </w:ins>
      <w:ins w:id="1462" w:author="BERMEJO SOLIS Alba" w:date="2018-11-21T12:36:00Z">
        <w:r w:rsidR="005C2D8D" w:rsidRPr="009A1477">
          <w:rPr>
            <w:lang w:val="es-ES"/>
          </w:rPr>
          <w:t xml:space="preserve">usar y leer, y hacen posible que los principiantes pongan en marcha una aplicación rápida y fácilmente. </w:t>
        </w:r>
      </w:ins>
      <w:r w:rsidR="00B7385A">
        <w:rPr>
          <w:lang w:val="es-ES"/>
        </w:rPr>
        <w:t>Aun</w:t>
      </w:r>
      <w:ins w:id="1463" w:author="BERMEJO SOLIS Alba" w:date="2018-11-21T13:15:00Z">
        <w:r>
          <w:rPr>
            <w:lang w:val="es-ES"/>
          </w:rPr>
          <w:t xml:space="preserve"> así, también se puede configurar JPA con ficheros XML como se ha hecho tradicionalmente en ORMs como Hibernate.</w:t>
        </w:r>
      </w:ins>
    </w:p>
    <w:p w14:paraId="43D4176B" w14:textId="77777777" w:rsidR="005C2D8D" w:rsidRDefault="005C2D8D" w:rsidP="005C2D8D">
      <w:pPr>
        <w:tabs>
          <w:tab w:val="left" w:pos="3360"/>
        </w:tabs>
        <w:rPr>
          <w:ins w:id="1464" w:author="BERMEJO SOLIS Alba" w:date="2018-11-21T12:36:00Z"/>
          <w:lang w:val="es-ES"/>
        </w:rPr>
      </w:pPr>
    </w:p>
    <w:p w14:paraId="3A934521" w14:textId="77777777" w:rsidR="005C2D8D" w:rsidRDefault="005C2D8D" w:rsidP="005C2D8D">
      <w:pPr>
        <w:tabs>
          <w:tab w:val="left" w:pos="3360"/>
        </w:tabs>
        <w:rPr>
          <w:ins w:id="1465" w:author="BERMEJO SOLIS Alba" w:date="2018-11-21T12:36:00Z"/>
          <w:lang w:val="es-ES"/>
        </w:rPr>
      </w:pPr>
    </w:p>
    <w:p w14:paraId="3ECFD3FC" w14:textId="77777777" w:rsidR="005C2D8D" w:rsidRDefault="005C2D8D" w:rsidP="005C2D8D">
      <w:pPr>
        <w:tabs>
          <w:tab w:val="left" w:pos="3360"/>
        </w:tabs>
        <w:rPr>
          <w:ins w:id="1466" w:author="BERMEJO SOLIS Alba" w:date="2018-11-21T12:36:00Z"/>
          <w:lang w:val="es-ES"/>
        </w:rPr>
      </w:pPr>
    </w:p>
    <w:p w14:paraId="460451F3" w14:textId="661F5D24" w:rsidR="005C2D8D" w:rsidRPr="009A1477" w:rsidRDefault="005C2D8D" w:rsidP="005C2D8D">
      <w:pPr>
        <w:pStyle w:val="Ttulo3"/>
        <w:numPr>
          <w:ilvl w:val="3"/>
          <w:numId w:val="3"/>
        </w:numPr>
        <w:rPr>
          <w:ins w:id="1467" w:author="BERMEJO SOLIS Alba" w:date="2018-11-21T12:36:00Z"/>
          <w:lang w:val="es-ES"/>
        </w:rPr>
      </w:pPr>
      <w:bookmarkStart w:id="1468" w:name="_Toc530564635"/>
      <w:bookmarkStart w:id="1469" w:name="_Toc530726169"/>
      <w:ins w:id="1470" w:author="BERMEJO SOLIS Alba" w:date="2018-11-21T12:36:00Z">
        <w:r w:rsidRPr="009A1477">
          <w:rPr>
            <w:lang w:val="es-ES"/>
          </w:rPr>
          <w:lastRenderedPageBreak/>
          <w:t xml:space="preserve">Integración y </w:t>
        </w:r>
      </w:ins>
      <w:ins w:id="1471" w:author="BERMEJO SOLIS Alba" w:date="2018-11-21T13:16:00Z">
        <w:r w:rsidR="005A53F7">
          <w:rPr>
            <w:lang w:val="es-ES"/>
          </w:rPr>
          <w:t>Tests</w:t>
        </w:r>
      </w:ins>
      <w:ins w:id="1472" w:author="BERMEJO SOLIS Alba" w:date="2018-11-21T12:36:00Z">
        <w:r w:rsidRPr="009A1477">
          <w:rPr>
            <w:lang w:val="es-ES"/>
          </w:rPr>
          <w:t>.</w:t>
        </w:r>
        <w:bookmarkEnd w:id="1468"/>
        <w:bookmarkEnd w:id="1469"/>
      </w:ins>
    </w:p>
    <w:p w14:paraId="41B542B5" w14:textId="301CF48D" w:rsidR="005A53F7" w:rsidRDefault="005A53F7" w:rsidP="005C2D8D">
      <w:pPr>
        <w:tabs>
          <w:tab w:val="left" w:pos="3360"/>
        </w:tabs>
        <w:rPr>
          <w:ins w:id="1473" w:author="BERMEJO SOLIS Alba" w:date="2018-11-21T13:17:00Z"/>
          <w:lang w:val="es-ES"/>
        </w:rPr>
      </w:pPr>
      <w:ins w:id="1474" w:author="BERMEJO SOLIS Alba" w:date="2018-11-21T13:17:00Z">
        <w:r>
          <w:rPr>
            <w:lang w:val="es-ES"/>
          </w:rPr>
          <w:t>Normalme</w:t>
        </w:r>
      </w:ins>
      <w:ins w:id="1475" w:author="BERMEJO SOLIS Alba" w:date="2018-11-21T13:20:00Z">
        <w:r w:rsidR="00F62CFE">
          <w:rPr>
            <w:lang w:val="es-ES"/>
          </w:rPr>
          <w:t>n</w:t>
        </w:r>
      </w:ins>
      <w:ins w:id="1476" w:author="BERMEJO SOLIS Alba" w:date="2018-11-21T13:17:00Z">
        <w:r>
          <w:rPr>
            <w:lang w:val="es-ES"/>
          </w:rPr>
          <w:t xml:space="preserve">te las aplicaciones se ejecutan en </w:t>
        </w:r>
      </w:ins>
      <w:ins w:id="1477" w:author="BERMEJO SOLIS Alba" w:date="2018-11-21T13:19:00Z">
        <w:r w:rsidR="00F62CFE" w:rsidRPr="00F62CFE">
          <w:rPr>
            <w:lang w:val="es-ES"/>
          </w:rPr>
          <w:t>Servidores de aplicaciones (contenedores)</w:t>
        </w:r>
      </w:ins>
      <w:ins w:id="1478" w:author="BERMEJO SOLIS Alba" w:date="2018-11-21T13:17:00Z">
        <w:r w:rsidRPr="00F62CFE">
          <w:rPr>
            <w:lang w:val="es-ES"/>
          </w:rPr>
          <w:t>,</w:t>
        </w:r>
        <w:r>
          <w:rPr>
            <w:lang w:val="es-ES"/>
          </w:rPr>
          <w:t xml:space="preserve"> lo que complica hacer tests </w:t>
        </w:r>
        <w:r w:rsidR="00F62CFE">
          <w:rPr>
            <w:lang w:val="es-ES"/>
          </w:rPr>
          <w:t>unitario</w:t>
        </w:r>
        <w:r>
          <w:rPr>
            <w:lang w:val="es-ES"/>
          </w:rPr>
          <w:t>s.</w:t>
        </w:r>
      </w:ins>
    </w:p>
    <w:p w14:paraId="603D9E3C" w14:textId="5043A7BC" w:rsidR="005C2D8D" w:rsidRPr="009A1477" w:rsidRDefault="005A53F7" w:rsidP="00F62CFE">
      <w:pPr>
        <w:tabs>
          <w:tab w:val="left" w:pos="3360"/>
        </w:tabs>
        <w:rPr>
          <w:ins w:id="1479" w:author="BERMEJO SOLIS Alba" w:date="2018-11-21T12:36:00Z"/>
          <w:lang w:val="es-ES"/>
        </w:rPr>
      </w:pPr>
      <w:ins w:id="1480" w:author="BERMEJO SOLIS Alba" w:date="2018-11-21T13:17:00Z">
        <w:r>
          <w:rPr>
            <w:lang w:val="es-ES"/>
          </w:rPr>
          <w:t xml:space="preserve">JPA </w:t>
        </w:r>
      </w:ins>
      <w:ins w:id="1481" w:author="BERMEJO SOLIS Alba" w:date="2018-11-21T13:20:00Z">
        <w:r w:rsidR="00F62CFE">
          <w:rPr>
            <w:lang w:val="es-ES"/>
          </w:rPr>
          <w:t>está pensado para trabajar con contenedores, ya que es la forma habitual de desarrollo, pero a la</w:t>
        </w:r>
      </w:ins>
      <w:ins w:id="1482" w:author="BERMEJO SOLIS Alba" w:date="2018-11-21T13:21:00Z">
        <w:r w:rsidR="00F62CFE">
          <w:rPr>
            <w:lang w:val="es-ES"/>
          </w:rPr>
          <w:t xml:space="preserve"> </w:t>
        </w:r>
      </w:ins>
      <w:ins w:id="1483" w:author="BERMEJO SOLIS Alba" w:date="2018-11-21T13:20:00Z">
        <w:r w:rsidR="00F62CFE">
          <w:rPr>
            <w:lang w:val="es-ES"/>
          </w:rPr>
          <w:t xml:space="preserve">vez permite que las aplicaciones </w:t>
        </w:r>
      </w:ins>
      <w:ins w:id="1484" w:author="BERMEJO SOLIS Alba" w:date="2018-11-21T13:18:00Z">
        <w:r w:rsidR="00F62CFE">
          <w:rPr>
            <w:lang w:val="es-ES"/>
          </w:rPr>
          <w:t>desarrolladas</w:t>
        </w:r>
      </w:ins>
      <w:ins w:id="1485" w:author="BERMEJO SOLIS Alba" w:date="2018-11-21T13:20:00Z">
        <w:r w:rsidR="00F62CFE">
          <w:rPr>
            <w:lang w:val="es-ES"/>
          </w:rPr>
          <w:t xml:space="preserve"> con pocos cambios puedan </w:t>
        </w:r>
      </w:ins>
      <w:ins w:id="1486" w:author="BERMEJO SOLIS Alba" w:date="2018-11-21T13:18:00Z">
        <w:r w:rsidR="00F62CFE">
          <w:rPr>
            <w:lang w:val="es-ES"/>
          </w:rPr>
          <w:t xml:space="preserve">ejecutarse relativamente fácil fuera del contenedor </w:t>
        </w:r>
      </w:ins>
      <w:ins w:id="1487" w:author="BERMEJO SOLIS Alba" w:date="2018-11-21T13:20:00Z">
        <w:r w:rsidR="00F62CFE">
          <w:rPr>
            <w:lang w:val="es-ES"/>
          </w:rPr>
          <w:t xml:space="preserve">y también </w:t>
        </w:r>
      </w:ins>
      <w:ins w:id="1488" w:author="BERMEJO SOLIS Alba" w:date="2018-11-21T13:18:00Z">
        <w:r w:rsidR="00F62CFE">
          <w:rPr>
            <w:lang w:val="es-ES"/>
          </w:rPr>
          <w:t xml:space="preserve">desarrollar </w:t>
        </w:r>
      </w:ins>
      <w:ins w:id="1489" w:author="BERMEJO SOLIS Alba" w:date="2018-11-21T13:17:00Z">
        <w:r>
          <w:rPr>
            <w:lang w:val="es-ES"/>
          </w:rPr>
          <w:t xml:space="preserve">tests unitarios </w:t>
        </w:r>
      </w:ins>
      <w:ins w:id="1490" w:author="BERMEJO SOLIS Alba" w:date="2018-11-21T13:18:00Z">
        <w:r w:rsidR="00F62CFE">
          <w:rPr>
            <w:lang w:val="es-ES"/>
          </w:rPr>
          <w:t>que se ejecuten sin el contenedor</w:t>
        </w:r>
      </w:ins>
      <w:ins w:id="1491" w:author="BERMEJO SOLIS Alba" w:date="2018-11-21T13:19:00Z">
        <w:r w:rsidR="00F62CFE">
          <w:rPr>
            <w:lang w:val="es-ES"/>
          </w:rPr>
          <w:t>.</w:t>
        </w:r>
      </w:ins>
    </w:p>
    <w:p w14:paraId="36EC3E50" w14:textId="2D2AA61B" w:rsidR="005C2D8D" w:rsidRPr="009A1477" w:rsidRDefault="005C2D8D" w:rsidP="00DC3894">
      <w:pPr>
        <w:pStyle w:val="Ttulo2"/>
        <w:rPr>
          <w:ins w:id="1492" w:author="BERMEJO SOLIS Alba" w:date="2018-11-21T12:36:00Z"/>
          <w:lang w:val="es-ES"/>
        </w:rPr>
      </w:pPr>
      <w:bookmarkStart w:id="1493" w:name="_Toc530564636"/>
      <w:bookmarkStart w:id="1494" w:name="_Toc530726170"/>
      <w:ins w:id="1495" w:author="BERMEJO SOLIS Alba" w:date="2018-11-21T12:36:00Z">
        <w:r>
          <w:rPr>
            <w:lang w:val="es-ES"/>
          </w:rPr>
          <w:t>Conclusiones</w:t>
        </w:r>
        <w:bookmarkEnd w:id="1493"/>
        <w:bookmarkEnd w:id="1494"/>
      </w:ins>
    </w:p>
    <w:p w14:paraId="215115A4" w14:textId="1419573A" w:rsidR="009702B1" w:rsidRDefault="00B7385A" w:rsidP="009702B1">
      <w:pPr>
        <w:tabs>
          <w:tab w:val="left" w:pos="3360"/>
        </w:tabs>
        <w:rPr>
          <w:lang w:val="es-ES"/>
        </w:rPr>
      </w:pPr>
      <w:r>
        <w:rPr>
          <w:lang w:val="es-ES"/>
        </w:rPr>
        <w:t>En e</w:t>
      </w:r>
      <w:r w:rsidR="009702B1" w:rsidRPr="009A1477">
        <w:rPr>
          <w:lang w:val="es-ES"/>
        </w:rPr>
        <w:t xml:space="preserve">ste capítulo </w:t>
      </w:r>
      <w:r>
        <w:rPr>
          <w:lang w:val="es-ES"/>
        </w:rPr>
        <w:t xml:space="preserve">se </w:t>
      </w:r>
      <w:r w:rsidR="009702B1" w:rsidRPr="009A1477">
        <w:rPr>
          <w:lang w:val="es-ES"/>
        </w:rPr>
        <w:t xml:space="preserve">presenta una introducción a JPA. </w:t>
      </w:r>
      <w:r w:rsidR="00E549F1">
        <w:rPr>
          <w:lang w:val="es-ES"/>
        </w:rPr>
        <w:t>Para ello</w:t>
      </w:r>
      <w:r w:rsidR="00F97826">
        <w:rPr>
          <w:lang w:val="es-ES"/>
        </w:rPr>
        <w:t>,</w:t>
      </w:r>
      <w:r w:rsidR="00E549F1">
        <w:rPr>
          <w:lang w:val="es-ES"/>
        </w:rPr>
        <w:t xml:space="preserve"> primero </w:t>
      </w:r>
      <w:r>
        <w:rPr>
          <w:lang w:val="es-ES"/>
        </w:rPr>
        <w:t xml:space="preserve">se inicia con </w:t>
      </w:r>
      <w:r w:rsidR="00E549F1">
        <w:rPr>
          <w:lang w:val="es-ES"/>
        </w:rPr>
        <w:t>una explicación de la necesidad de conectar Java con Bases de datos, y los problemas a los que se enfrentaron los desarrolladores</w:t>
      </w:r>
      <w:r>
        <w:rPr>
          <w:lang w:val="es-ES"/>
        </w:rPr>
        <w:t>, ilustrado con una serie de ejemplos y posibilidades para cada uno de los casos.</w:t>
      </w:r>
      <w:r w:rsidR="00E549F1">
        <w:rPr>
          <w:lang w:val="es-ES"/>
        </w:rPr>
        <w:t xml:space="preserve"> </w:t>
      </w:r>
    </w:p>
    <w:p w14:paraId="0D86C82C" w14:textId="7E383E6E" w:rsidR="005C2D8D" w:rsidRPr="009A1477" w:rsidRDefault="00B7385A" w:rsidP="00B7385A">
      <w:pPr>
        <w:tabs>
          <w:tab w:val="left" w:pos="3360"/>
        </w:tabs>
        <w:rPr>
          <w:ins w:id="1496" w:author="BERMEJO SOLIS Alba" w:date="2018-11-21T12:36:00Z"/>
          <w:lang w:val="es-ES"/>
        </w:rPr>
      </w:pPr>
      <w:r>
        <w:rPr>
          <w:lang w:val="es-ES"/>
        </w:rPr>
        <w:t>A continuación, se introduce el concepto de ORM, así como el tratamiento de este, y l</w:t>
      </w:r>
      <w:r w:rsidR="00E549F1">
        <w:rPr>
          <w:lang w:val="es-ES"/>
        </w:rPr>
        <w:t xml:space="preserve">a necesidad de un estándar que </w:t>
      </w:r>
      <w:r>
        <w:rPr>
          <w:lang w:val="es-ES"/>
        </w:rPr>
        <w:t xml:space="preserve">fuera </w:t>
      </w:r>
      <w:r w:rsidR="00E549F1">
        <w:rPr>
          <w:lang w:val="es-ES"/>
        </w:rPr>
        <w:t xml:space="preserve">a la vez versátil y completo. </w:t>
      </w:r>
      <w:r>
        <w:rPr>
          <w:lang w:val="es-ES"/>
        </w:rPr>
        <w:t>Las principales soluciones para la persistencia, tales como JDBC, EJB y JDO, son brevemente planteadas para introducir el contexto.</w:t>
      </w:r>
    </w:p>
    <w:p w14:paraId="714ED3C6" w14:textId="4A180B00" w:rsidR="00F123D2" w:rsidRDefault="00B7385A" w:rsidP="00F123D2">
      <w:pPr>
        <w:tabs>
          <w:tab w:val="left" w:pos="3360"/>
        </w:tabs>
        <w:rPr>
          <w:lang w:val="es-ES"/>
        </w:rPr>
      </w:pPr>
      <w:r>
        <w:rPr>
          <w:lang w:val="es-ES"/>
        </w:rPr>
        <w:t>El capítulo se concluye con una breve revisión a la APP que incluye la historia de la misma y los proveedores que se unieron para crearla, introduciéndola en el marco de desarrollo de aplicaciones empresariales y, finalmente, describiendo algunas de las funcionalidades que ofrece la especificación.</w:t>
      </w:r>
    </w:p>
    <w:p w14:paraId="176AC8A8" w14:textId="1929F6FF" w:rsidR="00914633" w:rsidRDefault="00914633" w:rsidP="00F123D2">
      <w:pPr>
        <w:tabs>
          <w:tab w:val="left" w:pos="3360"/>
        </w:tabs>
        <w:rPr>
          <w:lang w:val="es-ES"/>
        </w:rPr>
      </w:pPr>
    </w:p>
    <w:p w14:paraId="79F54D81" w14:textId="2DA39EFD" w:rsidR="00914633" w:rsidRDefault="00914633" w:rsidP="00F123D2">
      <w:pPr>
        <w:tabs>
          <w:tab w:val="left" w:pos="3360"/>
        </w:tabs>
        <w:rPr>
          <w:lang w:val="es-ES"/>
        </w:rPr>
      </w:pPr>
    </w:p>
    <w:p w14:paraId="791719B6" w14:textId="06F8F9BA" w:rsidR="00914633" w:rsidRDefault="00914633" w:rsidP="00F123D2">
      <w:pPr>
        <w:tabs>
          <w:tab w:val="left" w:pos="3360"/>
        </w:tabs>
        <w:rPr>
          <w:lang w:val="es-ES"/>
        </w:rPr>
      </w:pPr>
    </w:p>
    <w:p w14:paraId="189100C8" w14:textId="40F1E86C" w:rsidR="00914633" w:rsidRDefault="00914633" w:rsidP="00F123D2">
      <w:pPr>
        <w:tabs>
          <w:tab w:val="left" w:pos="3360"/>
        </w:tabs>
        <w:rPr>
          <w:lang w:val="es-ES"/>
        </w:rPr>
      </w:pPr>
    </w:p>
    <w:p w14:paraId="1B6E422A" w14:textId="76E403A2" w:rsidR="00914633" w:rsidRDefault="00914633" w:rsidP="00F123D2">
      <w:pPr>
        <w:tabs>
          <w:tab w:val="left" w:pos="3360"/>
        </w:tabs>
        <w:rPr>
          <w:lang w:val="es-ES"/>
        </w:rPr>
      </w:pPr>
    </w:p>
    <w:p w14:paraId="246C5E48" w14:textId="147142FF" w:rsidR="00914633" w:rsidRDefault="00914633" w:rsidP="00F123D2">
      <w:pPr>
        <w:tabs>
          <w:tab w:val="left" w:pos="3360"/>
        </w:tabs>
        <w:rPr>
          <w:lang w:val="es-ES"/>
        </w:rPr>
      </w:pPr>
    </w:p>
    <w:p w14:paraId="5823E622" w14:textId="6FA9C293" w:rsidR="00914633" w:rsidRDefault="00914633" w:rsidP="00F123D2">
      <w:pPr>
        <w:tabs>
          <w:tab w:val="left" w:pos="3360"/>
        </w:tabs>
        <w:rPr>
          <w:lang w:val="es-ES"/>
        </w:rPr>
      </w:pPr>
    </w:p>
    <w:p w14:paraId="5E9A850D" w14:textId="67E4380C" w:rsidR="00914633" w:rsidRDefault="00914633" w:rsidP="00F123D2">
      <w:pPr>
        <w:tabs>
          <w:tab w:val="left" w:pos="3360"/>
        </w:tabs>
        <w:rPr>
          <w:lang w:val="es-ES"/>
        </w:rPr>
      </w:pPr>
    </w:p>
    <w:p w14:paraId="394716A0" w14:textId="5F22DEB7" w:rsidR="00914633" w:rsidRDefault="00914633" w:rsidP="00F123D2">
      <w:pPr>
        <w:tabs>
          <w:tab w:val="left" w:pos="3360"/>
        </w:tabs>
        <w:rPr>
          <w:lang w:val="es-ES"/>
        </w:rPr>
      </w:pPr>
    </w:p>
    <w:p w14:paraId="57C6FBAE" w14:textId="0499262E" w:rsidR="00914633" w:rsidRDefault="00914633" w:rsidP="00F123D2">
      <w:pPr>
        <w:tabs>
          <w:tab w:val="left" w:pos="3360"/>
        </w:tabs>
        <w:rPr>
          <w:lang w:val="es-ES"/>
        </w:rPr>
      </w:pPr>
    </w:p>
    <w:p w14:paraId="025A54BC" w14:textId="3674E622" w:rsidR="00914633" w:rsidRDefault="00914633" w:rsidP="00F123D2">
      <w:pPr>
        <w:tabs>
          <w:tab w:val="left" w:pos="3360"/>
        </w:tabs>
        <w:rPr>
          <w:lang w:val="es-ES"/>
        </w:rPr>
      </w:pPr>
    </w:p>
    <w:p w14:paraId="3DAD6465" w14:textId="68479018" w:rsidR="00914633" w:rsidRDefault="00914633" w:rsidP="00F123D2">
      <w:pPr>
        <w:tabs>
          <w:tab w:val="left" w:pos="3360"/>
        </w:tabs>
        <w:rPr>
          <w:lang w:val="es-ES"/>
        </w:rPr>
      </w:pPr>
    </w:p>
    <w:p w14:paraId="1C6FCE8C" w14:textId="7A92A8F8" w:rsidR="00914633" w:rsidRDefault="00914633" w:rsidP="00F123D2">
      <w:pPr>
        <w:tabs>
          <w:tab w:val="left" w:pos="3360"/>
        </w:tabs>
        <w:rPr>
          <w:lang w:val="es-ES"/>
        </w:rPr>
      </w:pPr>
    </w:p>
    <w:p w14:paraId="67692435" w14:textId="101CF821" w:rsidR="00914633" w:rsidRDefault="00914633" w:rsidP="00F123D2">
      <w:pPr>
        <w:tabs>
          <w:tab w:val="left" w:pos="3360"/>
        </w:tabs>
        <w:rPr>
          <w:lang w:val="es-ES"/>
        </w:rPr>
      </w:pPr>
    </w:p>
    <w:p w14:paraId="4267D3F1" w14:textId="7BD37E8C" w:rsidR="00914633" w:rsidRDefault="00914633" w:rsidP="00F123D2">
      <w:pPr>
        <w:tabs>
          <w:tab w:val="left" w:pos="3360"/>
        </w:tabs>
        <w:rPr>
          <w:lang w:val="es-ES"/>
        </w:rPr>
      </w:pPr>
    </w:p>
    <w:p w14:paraId="7BAAC601" w14:textId="3CE76396" w:rsidR="00914633" w:rsidRDefault="00914633" w:rsidP="00F123D2">
      <w:pPr>
        <w:tabs>
          <w:tab w:val="left" w:pos="3360"/>
        </w:tabs>
        <w:rPr>
          <w:lang w:val="es-ES"/>
        </w:rPr>
      </w:pPr>
    </w:p>
    <w:p w14:paraId="13E44F15" w14:textId="1BA684F4" w:rsidR="00914633" w:rsidRDefault="00914633" w:rsidP="00F123D2">
      <w:pPr>
        <w:tabs>
          <w:tab w:val="left" w:pos="3360"/>
        </w:tabs>
        <w:rPr>
          <w:lang w:val="es-ES"/>
        </w:rPr>
      </w:pPr>
    </w:p>
    <w:p w14:paraId="5E474201" w14:textId="02F78E05" w:rsidR="00914633" w:rsidRDefault="00914633" w:rsidP="00F123D2">
      <w:pPr>
        <w:tabs>
          <w:tab w:val="left" w:pos="3360"/>
        </w:tabs>
        <w:rPr>
          <w:lang w:val="es-ES"/>
        </w:rPr>
      </w:pPr>
    </w:p>
    <w:p w14:paraId="6E0FFB47" w14:textId="18A96BDA" w:rsidR="00914633" w:rsidRDefault="00914633" w:rsidP="00F123D2">
      <w:pPr>
        <w:tabs>
          <w:tab w:val="left" w:pos="3360"/>
        </w:tabs>
        <w:rPr>
          <w:lang w:val="es-ES"/>
        </w:rPr>
      </w:pPr>
    </w:p>
    <w:p w14:paraId="369B4876" w14:textId="5EA83625" w:rsidR="00914633" w:rsidRDefault="00914633" w:rsidP="00F123D2">
      <w:pPr>
        <w:tabs>
          <w:tab w:val="left" w:pos="3360"/>
        </w:tabs>
        <w:rPr>
          <w:lang w:val="es-ES"/>
        </w:rPr>
      </w:pPr>
    </w:p>
    <w:p w14:paraId="143B72BE" w14:textId="77777777" w:rsidR="00914633" w:rsidRDefault="00914633" w:rsidP="00914633">
      <w:pPr>
        <w:pStyle w:val="Ttulo1"/>
        <w:numPr>
          <w:ilvl w:val="1"/>
          <w:numId w:val="3"/>
        </w:numPr>
        <w:rPr>
          <w:lang w:val="es-ES"/>
        </w:rPr>
      </w:pPr>
      <w:bookmarkStart w:id="1497" w:name="_Toc530655804"/>
      <w:bookmarkStart w:id="1498" w:name="_Toc530726171"/>
      <w:r>
        <w:rPr>
          <w:lang w:val="es-ES"/>
        </w:rPr>
        <w:lastRenderedPageBreak/>
        <w:t>Introducción a Entidades y Persistencia</w:t>
      </w:r>
      <w:bookmarkEnd w:id="1497"/>
      <w:bookmarkEnd w:id="1498"/>
    </w:p>
    <w:p w14:paraId="3A22B6A3" w14:textId="77777777" w:rsidR="00F613BC" w:rsidRPr="001813CE" w:rsidRDefault="00F613BC" w:rsidP="001813CE">
      <w:pPr>
        <w:spacing w:after="120" w:line="360" w:lineRule="auto"/>
        <w:rPr>
          <w:rFonts w:cs="Segoe UI"/>
          <w:color w:val="000000"/>
          <w:szCs w:val="18"/>
          <w:lang w:val="es-ES" w:eastAsia="en-US"/>
        </w:rPr>
      </w:pPr>
      <w:bookmarkStart w:id="1499" w:name="_Toc530655805"/>
      <w:r w:rsidRPr="001813CE">
        <w:rPr>
          <w:rFonts w:cs="Segoe UI"/>
          <w:color w:val="000000"/>
          <w:szCs w:val="18"/>
          <w:lang w:val="es-ES" w:eastAsia="en-US"/>
        </w:rPr>
        <w:t>El principal objetivo de JPA es que fuera fácil de usar y entender y permitiera a los desarrolladores desarrollar y usar entidades de una forma sencilla e intuitiva.</w:t>
      </w:r>
    </w:p>
    <w:p w14:paraId="60C54CB3" w14:textId="77777777" w:rsidR="00F613BC" w:rsidRPr="001813CE" w:rsidRDefault="00F613BC" w:rsidP="001813CE">
      <w:pPr>
        <w:autoSpaceDE w:val="0"/>
        <w:autoSpaceDN w:val="0"/>
        <w:adjustRightInd w:val="0"/>
        <w:spacing w:before="0" w:line="360" w:lineRule="auto"/>
        <w:jc w:val="left"/>
        <w:rPr>
          <w:rFonts w:cs="Segoe UI"/>
          <w:color w:val="000000"/>
          <w:szCs w:val="18"/>
          <w:lang w:val="es-ES" w:eastAsia="en-US"/>
        </w:rPr>
      </w:pPr>
      <w:r w:rsidRPr="001813CE">
        <w:rPr>
          <w:rFonts w:cs="Segoe UI"/>
          <w:color w:val="000000"/>
          <w:szCs w:val="18"/>
          <w:lang w:val="es-ES" w:eastAsia="en-US"/>
        </w:rPr>
        <w:t>En este capítulo se verán las características básicas de las entidades y los requisitos que deben tener, definiendo que es una entidad y como operar sobre ella. Además, se presentará a los gestores de entidad y la utilización de los objetos EntityManager y Query para poder ejecutar consultas a base de datos. Finalmente, se verá una aplicación al completo con todo el código necesario.</w:t>
      </w:r>
    </w:p>
    <w:p w14:paraId="0C1C65CB" w14:textId="77777777" w:rsidR="00F613BC" w:rsidRDefault="00F613BC" w:rsidP="00F613BC">
      <w:pPr>
        <w:autoSpaceDE w:val="0"/>
        <w:autoSpaceDN w:val="0"/>
        <w:adjustRightInd w:val="0"/>
        <w:spacing w:before="0" w:line="240" w:lineRule="auto"/>
        <w:jc w:val="left"/>
        <w:rPr>
          <w:rFonts w:ascii="Segoe UI" w:hAnsi="Segoe UI" w:cs="Segoe UI"/>
          <w:color w:val="000000"/>
          <w:sz w:val="21"/>
          <w:szCs w:val="21"/>
          <w:lang w:val="es-ES" w:eastAsia="en-US"/>
        </w:rPr>
      </w:pPr>
    </w:p>
    <w:p w14:paraId="3879CC67" w14:textId="7963EAF0" w:rsidR="00F613BC" w:rsidRPr="00F121EA" w:rsidRDefault="00F613BC" w:rsidP="00F613BC">
      <w:pPr>
        <w:pStyle w:val="Ttulo2"/>
        <w:rPr>
          <w:lang w:val="es-ES" w:eastAsia="en-US"/>
        </w:rPr>
      </w:pPr>
      <w:bookmarkStart w:id="1500" w:name="_Toc530726172"/>
      <w:r>
        <w:rPr>
          <w:lang w:val="es-ES" w:eastAsia="en-US"/>
        </w:rPr>
        <w:t>Descripción general de una entidad</w:t>
      </w:r>
      <w:bookmarkEnd w:id="1500"/>
    </w:p>
    <w:p w14:paraId="33A352FA" w14:textId="77777777" w:rsidR="00F613BC" w:rsidRDefault="00F613BC" w:rsidP="001813CE">
      <w:pPr>
        <w:autoSpaceDE w:val="0"/>
        <w:autoSpaceDN w:val="0"/>
        <w:adjustRightInd w:val="0"/>
        <w:spacing w:before="0" w:line="360" w:lineRule="auto"/>
        <w:ind w:left="0"/>
        <w:jc w:val="left"/>
        <w:rPr>
          <w:rFonts w:ascii="Segoe UI" w:hAnsi="Segoe UI" w:cs="Segoe UI"/>
          <w:sz w:val="21"/>
          <w:szCs w:val="21"/>
          <w:lang w:val="es-ES" w:eastAsia="en-US"/>
        </w:rPr>
      </w:pPr>
    </w:p>
    <w:p w14:paraId="3E01DA5F" w14:textId="1CFF674C" w:rsidR="00F613BC" w:rsidRPr="001813CE" w:rsidRDefault="00F613BC" w:rsidP="001813CE">
      <w:pPr>
        <w:autoSpaceDE w:val="0"/>
        <w:autoSpaceDN w:val="0"/>
        <w:adjustRightInd w:val="0"/>
        <w:spacing w:before="0" w:line="360" w:lineRule="auto"/>
        <w:jc w:val="left"/>
        <w:rPr>
          <w:rFonts w:cs="Segoe UI"/>
          <w:color w:val="000000"/>
          <w:szCs w:val="18"/>
          <w:lang w:val="es-ES" w:eastAsia="en-US"/>
        </w:rPr>
      </w:pPr>
      <w:r w:rsidRPr="001813CE">
        <w:rPr>
          <w:rFonts w:cs="Segoe UI"/>
          <w:color w:val="000000"/>
          <w:szCs w:val="18"/>
          <w:lang w:val="es-ES" w:eastAsia="en-US"/>
        </w:rPr>
        <w:t>En general, una entidad es una representación en Java de la tabla de la base de datos que tiene características como persistencia, identidad, transaccionabilidad y granularidad.</w:t>
      </w:r>
    </w:p>
    <w:p w14:paraId="2E6A418C" w14:textId="61F1E221" w:rsidR="00F613BC" w:rsidRPr="001813CE" w:rsidRDefault="00F613BC" w:rsidP="001813CE">
      <w:pPr>
        <w:autoSpaceDE w:val="0"/>
        <w:autoSpaceDN w:val="0"/>
        <w:adjustRightInd w:val="0"/>
        <w:spacing w:before="0" w:line="360" w:lineRule="auto"/>
        <w:jc w:val="left"/>
        <w:rPr>
          <w:rFonts w:cs="Segoe UI"/>
          <w:color w:val="000000"/>
          <w:szCs w:val="18"/>
          <w:lang w:val="es-ES" w:eastAsia="en-US"/>
        </w:rPr>
      </w:pPr>
      <w:r w:rsidRPr="001813CE">
        <w:rPr>
          <w:rFonts w:cs="Segoe UI"/>
          <w:color w:val="000000"/>
          <w:szCs w:val="18"/>
          <w:lang w:val="es-ES" w:eastAsia="en-US"/>
        </w:rPr>
        <w:t>Se define a una entidad como cosas que tienen atributos y relaciones con otras entidades, así como la posibilidad de persistir dichos atributos y relaciones e</w:t>
      </w:r>
      <w:r w:rsidR="001813CE">
        <w:rPr>
          <w:rFonts w:cs="Segoe UI"/>
          <w:color w:val="000000"/>
          <w:szCs w:val="18"/>
          <w:lang w:val="es-ES" w:eastAsia="en-US"/>
        </w:rPr>
        <w:t>n una base de datos relacional.</w:t>
      </w:r>
    </w:p>
    <w:p w14:paraId="3D6165EF" w14:textId="77777777" w:rsidR="00F613BC" w:rsidRPr="001813CE" w:rsidRDefault="00F613BC" w:rsidP="001813CE">
      <w:pPr>
        <w:autoSpaceDE w:val="0"/>
        <w:autoSpaceDN w:val="0"/>
        <w:adjustRightInd w:val="0"/>
        <w:spacing w:before="0" w:line="360" w:lineRule="auto"/>
        <w:jc w:val="left"/>
        <w:rPr>
          <w:rFonts w:cs="Segoe UI"/>
          <w:color w:val="000000"/>
          <w:szCs w:val="18"/>
          <w:lang w:val="es-ES" w:eastAsia="en-US"/>
        </w:rPr>
      </w:pPr>
      <w:r w:rsidRPr="001813CE">
        <w:rPr>
          <w:rFonts w:cs="Segoe UI"/>
          <w:color w:val="000000"/>
          <w:szCs w:val="18"/>
          <w:lang w:val="es-ES" w:eastAsia="en-US"/>
        </w:rPr>
        <w:t>En JPA cualquier objeto definido en la aplicación puede ser una entidad, por tanto: ¿cuáles son las características específicas de esta?</w:t>
      </w:r>
    </w:p>
    <w:p w14:paraId="5C906600" w14:textId="77777777" w:rsidR="00F613BC" w:rsidRDefault="00F613BC" w:rsidP="00F613BC">
      <w:pPr>
        <w:autoSpaceDE w:val="0"/>
        <w:autoSpaceDN w:val="0"/>
        <w:adjustRightInd w:val="0"/>
        <w:spacing w:before="0" w:line="240" w:lineRule="auto"/>
        <w:jc w:val="left"/>
        <w:rPr>
          <w:rFonts w:ascii="Segoe UI" w:hAnsi="Segoe UI" w:cs="Segoe UI"/>
          <w:color w:val="000000"/>
          <w:sz w:val="21"/>
          <w:szCs w:val="21"/>
          <w:lang w:val="es-ES" w:eastAsia="en-US"/>
        </w:rPr>
      </w:pPr>
    </w:p>
    <w:p w14:paraId="2AA60896" w14:textId="1B1B5671" w:rsidR="00F613BC" w:rsidRDefault="00F613BC" w:rsidP="00F613BC">
      <w:pPr>
        <w:pStyle w:val="Ttulo3"/>
        <w:rPr>
          <w:lang w:val="es-ES" w:eastAsia="en-US"/>
        </w:rPr>
      </w:pPr>
      <w:bookmarkStart w:id="1501" w:name="_Toc530726173"/>
      <w:r>
        <w:rPr>
          <w:lang w:val="es-ES" w:eastAsia="en-US"/>
        </w:rPr>
        <w:t>Persistencia</w:t>
      </w:r>
      <w:bookmarkEnd w:id="1501"/>
    </w:p>
    <w:p w14:paraId="3EA41C43" w14:textId="77777777" w:rsidR="00F613BC" w:rsidRDefault="00F613BC" w:rsidP="00F613BC">
      <w:pPr>
        <w:autoSpaceDE w:val="0"/>
        <w:autoSpaceDN w:val="0"/>
        <w:adjustRightInd w:val="0"/>
        <w:spacing w:before="0" w:line="240" w:lineRule="auto"/>
        <w:jc w:val="left"/>
        <w:rPr>
          <w:rFonts w:ascii="Segoe UI" w:hAnsi="Segoe UI" w:cs="Segoe UI"/>
          <w:b/>
          <w:color w:val="000000"/>
          <w:sz w:val="21"/>
          <w:szCs w:val="21"/>
          <w:lang w:val="es-ES" w:eastAsia="en-US"/>
        </w:rPr>
      </w:pPr>
    </w:p>
    <w:p w14:paraId="38DD11E7" w14:textId="77777777" w:rsidR="00F613BC" w:rsidRPr="001813CE" w:rsidRDefault="00F613BC" w:rsidP="001813CE">
      <w:pPr>
        <w:autoSpaceDE w:val="0"/>
        <w:autoSpaceDN w:val="0"/>
        <w:adjustRightInd w:val="0"/>
        <w:spacing w:before="0" w:line="360" w:lineRule="auto"/>
        <w:jc w:val="left"/>
        <w:rPr>
          <w:rFonts w:cs="Segoe UI"/>
          <w:color w:val="000000"/>
          <w:szCs w:val="18"/>
          <w:lang w:val="es-ES" w:eastAsia="en-US"/>
        </w:rPr>
      </w:pPr>
      <w:r w:rsidRPr="001813CE">
        <w:rPr>
          <w:rFonts w:cs="Segoe UI"/>
          <w:color w:val="000000"/>
          <w:szCs w:val="18"/>
          <w:lang w:val="es-ES" w:eastAsia="en-US"/>
        </w:rPr>
        <w:t>La primera característica de las entidades es que son persistentes. Es decir, que pueden almacenarse en una base de datos para poder acceder a su contenido posteriormente. Además, dicho objeto persistente, se vuelve persistente en el momento que es instanciado en la memoria de la base de datos.</w:t>
      </w:r>
    </w:p>
    <w:p w14:paraId="1404A369" w14:textId="77777777" w:rsidR="00F613BC" w:rsidRPr="001813CE" w:rsidRDefault="00F613BC" w:rsidP="001813CE">
      <w:pPr>
        <w:autoSpaceDE w:val="0"/>
        <w:autoSpaceDN w:val="0"/>
        <w:adjustRightInd w:val="0"/>
        <w:spacing w:before="0" w:line="360" w:lineRule="auto"/>
        <w:jc w:val="left"/>
        <w:rPr>
          <w:rFonts w:cs="Segoe UI"/>
          <w:color w:val="000000"/>
          <w:szCs w:val="18"/>
          <w:lang w:val="es-ES" w:eastAsia="en-US"/>
        </w:rPr>
      </w:pPr>
    </w:p>
    <w:p w14:paraId="10FDBA7B" w14:textId="089FE594" w:rsidR="00F613BC" w:rsidRPr="001813CE" w:rsidRDefault="00F613BC" w:rsidP="001813CE">
      <w:pPr>
        <w:autoSpaceDE w:val="0"/>
        <w:autoSpaceDN w:val="0"/>
        <w:adjustRightInd w:val="0"/>
        <w:spacing w:before="0" w:line="360" w:lineRule="auto"/>
        <w:jc w:val="left"/>
        <w:rPr>
          <w:rFonts w:cs="Segoe UI"/>
          <w:szCs w:val="18"/>
          <w:lang w:val="es-ES" w:eastAsia="en-US"/>
        </w:rPr>
      </w:pPr>
      <w:r w:rsidRPr="001813CE">
        <w:rPr>
          <w:rFonts w:cs="Segoe UI"/>
          <w:color w:val="000000"/>
          <w:szCs w:val="18"/>
          <w:lang w:val="es-ES" w:eastAsia="en-US"/>
        </w:rPr>
        <w:t>Una entidad se vuelve persistente en el momento en el que se almacena en una unidad persistente (base de datos). Dicha unidad no se persiste automáticamente en el momento de ser creada, si no que se pueden manipular los datos de la entidad y realizar toda la lógica de negocio necesaria haciéndola persistente cu</w:t>
      </w:r>
      <w:r w:rsidR="001813CE" w:rsidRPr="001813CE">
        <w:rPr>
          <w:rFonts w:cs="Segoe UI"/>
          <w:color w:val="000000"/>
          <w:szCs w:val="18"/>
          <w:lang w:val="es-ES" w:eastAsia="en-US"/>
        </w:rPr>
        <w:t>ando la aplicación lo requiera.</w:t>
      </w:r>
    </w:p>
    <w:p w14:paraId="70E7B129" w14:textId="77777777" w:rsidR="00F613BC" w:rsidRPr="001813CE" w:rsidRDefault="00F613BC" w:rsidP="00F613BC">
      <w:pPr>
        <w:autoSpaceDE w:val="0"/>
        <w:autoSpaceDN w:val="0"/>
        <w:adjustRightInd w:val="0"/>
        <w:spacing w:before="0" w:line="240" w:lineRule="auto"/>
        <w:jc w:val="left"/>
        <w:rPr>
          <w:rFonts w:cs="Segoe UI"/>
          <w:b/>
          <w:color w:val="000000"/>
          <w:sz w:val="21"/>
          <w:szCs w:val="21"/>
          <w:lang w:val="es-ES" w:eastAsia="en-US"/>
        </w:rPr>
      </w:pPr>
    </w:p>
    <w:p w14:paraId="03845FBE" w14:textId="100A8847" w:rsidR="00F613BC" w:rsidRPr="001813CE" w:rsidRDefault="00F613BC" w:rsidP="00F613BC">
      <w:pPr>
        <w:pStyle w:val="Ttulo3"/>
        <w:rPr>
          <w:rFonts w:ascii="Verdana" w:hAnsi="Verdana"/>
          <w:lang w:val="es-ES" w:eastAsia="en-US"/>
        </w:rPr>
      </w:pPr>
      <w:bookmarkStart w:id="1502" w:name="_Toc530726174"/>
      <w:r w:rsidRPr="001813CE">
        <w:rPr>
          <w:rFonts w:ascii="Verdana" w:hAnsi="Verdana"/>
          <w:lang w:val="es-ES" w:eastAsia="en-US"/>
        </w:rPr>
        <w:t>Identidad</w:t>
      </w:r>
      <w:bookmarkEnd w:id="1502"/>
    </w:p>
    <w:p w14:paraId="0859BA98" w14:textId="77777777" w:rsidR="00F613BC" w:rsidRPr="001813CE" w:rsidRDefault="00F613BC" w:rsidP="00F613BC">
      <w:pPr>
        <w:autoSpaceDE w:val="0"/>
        <w:autoSpaceDN w:val="0"/>
        <w:adjustRightInd w:val="0"/>
        <w:spacing w:before="0" w:line="240" w:lineRule="auto"/>
        <w:jc w:val="left"/>
        <w:rPr>
          <w:rFonts w:cs="Segoe UI"/>
          <w:b/>
          <w:color w:val="000000"/>
          <w:sz w:val="21"/>
          <w:szCs w:val="21"/>
          <w:lang w:val="es-ES" w:eastAsia="en-US"/>
        </w:rPr>
      </w:pPr>
    </w:p>
    <w:p w14:paraId="75580007" w14:textId="77777777" w:rsidR="00F613BC" w:rsidRPr="001813CE" w:rsidRDefault="00F613BC" w:rsidP="001813CE">
      <w:pPr>
        <w:autoSpaceDE w:val="0"/>
        <w:autoSpaceDN w:val="0"/>
        <w:adjustRightInd w:val="0"/>
        <w:spacing w:before="0" w:line="360" w:lineRule="auto"/>
        <w:jc w:val="left"/>
        <w:rPr>
          <w:rFonts w:cs="Segoe UI"/>
          <w:color w:val="000000"/>
          <w:szCs w:val="18"/>
          <w:lang w:val="es-ES" w:eastAsia="en-US"/>
        </w:rPr>
      </w:pPr>
      <w:r w:rsidRPr="001813CE">
        <w:rPr>
          <w:rFonts w:cs="Segoe UI"/>
          <w:color w:val="000000"/>
          <w:szCs w:val="18"/>
          <w:lang w:val="es-ES" w:eastAsia="en-US"/>
        </w:rPr>
        <w:t xml:space="preserve">La identidad de un objeto es la diferenciación entre los objetos que ocupan memoria y los que no. La identidad persistente, o identificador, es la clave que identifica de manera única a la entidad y la hace diferente de todas las demás. </w:t>
      </w:r>
    </w:p>
    <w:p w14:paraId="3D2EA1E9" w14:textId="4608E473" w:rsidR="001813CE" w:rsidRPr="001813CE" w:rsidRDefault="00F613BC" w:rsidP="001813CE">
      <w:pPr>
        <w:autoSpaceDE w:val="0"/>
        <w:autoSpaceDN w:val="0"/>
        <w:adjustRightInd w:val="0"/>
        <w:spacing w:before="0" w:line="360" w:lineRule="auto"/>
        <w:jc w:val="left"/>
        <w:rPr>
          <w:rFonts w:cs="Segoe UI"/>
          <w:szCs w:val="18"/>
          <w:lang w:val="es-ES" w:eastAsia="en-US"/>
        </w:rPr>
      </w:pPr>
      <w:r w:rsidRPr="001813CE">
        <w:rPr>
          <w:rFonts w:cs="Segoe UI"/>
          <w:color w:val="000000"/>
          <w:szCs w:val="18"/>
          <w:lang w:val="es-ES" w:eastAsia="en-US"/>
        </w:rPr>
        <w:lastRenderedPageBreak/>
        <w:t>Una entidad tiene una identidad persistente cuando ésta tiene una representación en la tabla de base de datos, es decir existe en la tabla de base de datos, equivalente a la entidad, una clave primaria que identifica de manera única dicha tabla.</w:t>
      </w:r>
    </w:p>
    <w:p w14:paraId="42B295FE" w14:textId="77777777" w:rsidR="001813CE" w:rsidRPr="001813CE" w:rsidRDefault="001813CE" w:rsidP="00F613BC">
      <w:pPr>
        <w:autoSpaceDE w:val="0"/>
        <w:autoSpaceDN w:val="0"/>
        <w:adjustRightInd w:val="0"/>
        <w:spacing w:before="0" w:line="240" w:lineRule="auto"/>
        <w:jc w:val="left"/>
        <w:rPr>
          <w:rFonts w:cs="Segoe UI"/>
          <w:sz w:val="21"/>
          <w:szCs w:val="21"/>
          <w:lang w:val="es-ES" w:eastAsia="en-US"/>
        </w:rPr>
      </w:pPr>
    </w:p>
    <w:p w14:paraId="0C2878AF" w14:textId="2FB2FDD7" w:rsidR="00F613BC" w:rsidRPr="001813CE" w:rsidRDefault="00F613BC" w:rsidP="00F613BC">
      <w:pPr>
        <w:pStyle w:val="Ttulo3"/>
        <w:rPr>
          <w:rFonts w:ascii="Verdana" w:hAnsi="Verdana"/>
          <w:lang w:val="es-ES" w:eastAsia="en-US"/>
        </w:rPr>
      </w:pPr>
      <w:bookmarkStart w:id="1503" w:name="_Toc530726175"/>
      <w:r w:rsidRPr="001813CE">
        <w:rPr>
          <w:rFonts w:ascii="Verdana" w:hAnsi="Verdana"/>
          <w:lang w:val="es-ES" w:eastAsia="en-US"/>
        </w:rPr>
        <w:t>Transaccionabilidad</w:t>
      </w:r>
      <w:bookmarkEnd w:id="1503"/>
    </w:p>
    <w:p w14:paraId="07AA868D" w14:textId="77777777" w:rsidR="00F613BC" w:rsidRPr="001813CE" w:rsidRDefault="00F613BC" w:rsidP="00F613BC">
      <w:pPr>
        <w:autoSpaceDE w:val="0"/>
        <w:autoSpaceDN w:val="0"/>
        <w:adjustRightInd w:val="0"/>
        <w:spacing w:before="0" w:line="240" w:lineRule="auto"/>
        <w:jc w:val="left"/>
        <w:rPr>
          <w:rFonts w:cs="Segoe UI"/>
          <w:b/>
          <w:color w:val="000000"/>
          <w:sz w:val="21"/>
          <w:szCs w:val="21"/>
          <w:lang w:val="es-ES" w:eastAsia="en-US"/>
        </w:rPr>
      </w:pPr>
    </w:p>
    <w:p w14:paraId="33F892CF" w14:textId="77777777" w:rsidR="00F613BC" w:rsidRPr="001813CE" w:rsidRDefault="00F613BC" w:rsidP="001813CE">
      <w:pPr>
        <w:autoSpaceDE w:val="0"/>
        <w:autoSpaceDN w:val="0"/>
        <w:adjustRightInd w:val="0"/>
        <w:spacing w:before="0" w:line="360" w:lineRule="auto"/>
        <w:jc w:val="left"/>
        <w:rPr>
          <w:rFonts w:cs="Segoe UI"/>
          <w:color w:val="000000"/>
          <w:szCs w:val="18"/>
          <w:lang w:val="es-ES" w:eastAsia="en-US"/>
        </w:rPr>
      </w:pPr>
      <w:r w:rsidRPr="001813CE">
        <w:rPr>
          <w:rFonts w:cs="Segoe UI"/>
          <w:color w:val="000000"/>
          <w:szCs w:val="18"/>
          <w:lang w:val="es-ES" w:eastAsia="en-US"/>
        </w:rPr>
        <w:t xml:space="preserve">A pesar que una entidad puede ser creada, actualizada y borrada en cualquier momento, solo tienen persistencia en base de datos cuando se cierra una transacción. </w:t>
      </w:r>
    </w:p>
    <w:p w14:paraId="6224E2E4" w14:textId="77777777" w:rsidR="00F613BC" w:rsidRPr="001813CE" w:rsidRDefault="00F613BC" w:rsidP="001813CE">
      <w:pPr>
        <w:autoSpaceDE w:val="0"/>
        <w:autoSpaceDN w:val="0"/>
        <w:adjustRightInd w:val="0"/>
        <w:spacing w:before="0" w:line="360" w:lineRule="auto"/>
        <w:jc w:val="left"/>
        <w:rPr>
          <w:rFonts w:cs="Segoe UI"/>
          <w:szCs w:val="18"/>
          <w:lang w:val="es-ES" w:eastAsia="en-US"/>
        </w:rPr>
      </w:pPr>
      <w:r w:rsidRPr="001813CE">
        <w:rPr>
          <w:rFonts w:cs="Segoe UI"/>
          <w:color w:val="000000"/>
          <w:szCs w:val="18"/>
          <w:lang w:val="es-ES" w:eastAsia="en-US"/>
        </w:rPr>
        <w:t xml:space="preserve">Si dicha transacción ha fallado o se ha realizado un </w:t>
      </w:r>
      <w:r w:rsidRPr="001813CE">
        <w:rPr>
          <w:rFonts w:cs="Segoe UI"/>
          <w:i/>
          <w:color w:val="000000"/>
          <w:szCs w:val="18"/>
          <w:lang w:val="es-ES" w:eastAsia="en-US"/>
        </w:rPr>
        <w:t>rollback</w:t>
      </w:r>
      <w:r w:rsidRPr="001813CE">
        <w:rPr>
          <w:rFonts w:cs="Segoe UI"/>
          <w:color w:val="000000"/>
          <w:szCs w:val="18"/>
          <w:lang w:val="es-ES" w:eastAsia="en-US"/>
        </w:rPr>
        <w:t>, todos los cambios realizados en la entidad no han sido persistidos en la unidad persistente.</w:t>
      </w:r>
    </w:p>
    <w:p w14:paraId="3C2140E9" w14:textId="77777777" w:rsidR="00F613BC" w:rsidRPr="001813CE" w:rsidRDefault="00F613BC" w:rsidP="00F613BC">
      <w:pPr>
        <w:autoSpaceDE w:val="0"/>
        <w:autoSpaceDN w:val="0"/>
        <w:adjustRightInd w:val="0"/>
        <w:spacing w:before="0" w:line="240" w:lineRule="auto"/>
        <w:jc w:val="left"/>
        <w:rPr>
          <w:rFonts w:cs="Segoe UI"/>
          <w:b/>
          <w:color w:val="000000"/>
          <w:sz w:val="21"/>
          <w:szCs w:val="21"/>
          <w:lang w:val="es-ES" w:eastAsia="en-US"/>
        </w:rPr>
      </w:pPr>
    </w:p>
    <w:p w14:paraId="62C3FCB0" w14:textId="75FC0E96" w:rsidR="00F613BC" w:rsidRPr="001813CE" w:rsidRDefault="00F613BC" w:rsidP="00F613BC">
      <w:pPr>
        <w:pStyle w:val="Ttulo3"/>
        <w:rPr>
          <w:rFonts w:ascii="Verdana" w:hAnsi="Verdana"/>
          <w:lang w:val="es-ES" w:eastAsia="en-US"/>
        </w:rPr>
      </w:pPr>
      <w:bookmarkStart w:id="1504" w:name="_Toc530726176"/>
      <w:r w:rsidRPr="001813CE">
        <w:rPr>
          <w:rFonts w:ascii="Verdana" w:hAnsi="Verdana"/>
          <w:lang w:val="es-ES" w:eastAsia="en-US"/>
        </w:rPr>
        <w:t>Granularidad</w:t>
      </w:r>
      <w:bookmarkEnd w:id="1504"/>
    </w:p>
    <w:p w14:paraId="13C1E82C" w14:textId="77777777" w:rsidR="00F613BC" w:rsidRPr="001813CE" w:rsidRDefault="00F613BC" w:rsidP="00F613BC">
      <w:pPr>
        <w:autoSpaceDE w:val="0"/>
        <w:autoSpaceDN w:val="0"/>
        <w:adjustRightInd w:val="0"/>
        <w:spacing w:before="0" w:line="240" w:lineRule="auto"/>
        <w:jc w:val="left"/>
        <w:rPr>
          <w:rFonts w:cs="Segoe UI"/>
          <w:b/>
          <w:color w:val="000000"/>
          <w:sz w:val="21"/>
          <w:szCs w:val="21"/>
          <w:lang w:val="es-ES" w:eastAsia="en-US"/>
        </w:rPr>
      </w:pPr>
    </w:p>
    <w:p w14:paraId="10F4999C" w14:textId="77777777" w:rsidR="00F613BC" w:rsidRPr="001813CE" w:rsidRDefault="00F613BC" w:rsidP="001813CE">
      <w:pPr>
        <w:autoSpaceDE w:val="0"/>
        <w:autoSpaceDN w:val="0"/>
        <w:adjustRightInd w:val="0"/>
        <w:spacing w:before="0" w:line="360" w:lineRule="auto"/>
        <w:jc w:val="left"/>
        <w:rPr>
          <w:rFonts w:cs="Segoe UI"/>
          <w:color w:val="000000"/>
          <w:szCs w:val="18"/>
          <w:lang w:val="es-ES" w:eastAsia="en-US"/>
        </w:rPr>
      </w:pPr>
      <w:r w:rsidRPr="001813CE">
        <w:rPr>
          <w:rFonts w:cs="Segoe UI"/>
          <w:color w:val="000000"/>
          <w:szCs w:val="18"/>
          <w:lang w:val="es-ES" w:eastAsia="en-US"/>
        </w:rPr>
        <w:t>Una entidad no es una primitiva de datos, una envoltura de primitivas o cualquier objeto unidimensional, sino que son objetos del dominio de negocio que tienen un significa específico para la aplicación que accede a los datos de dicha entidad.</w:t>
      </w:r>
    </w:p>
    <w:p w14:paraId="12B59CF0" w14:textId="77777777" w:rsidR="00F613BC" w:rsidRPr="001813CE" w:rsidRDefault="00F613BC" w:rsidP="001813CE">
      <w:pPr>
        <w:autoSpaceDE w:val="0"/>
        <w:autoSpaceDN w:val="0"/>
        <w:adjustRightInd w:val="0"/>
        <w:spacing w:before="0" w:line="360" w:lineRule="auto"/>
        <w:ind w:left="0"/>
        <w:jc w:val="left"/>
        <w:rPr>
          <w:rFonts w:cs="Segoe UI"/>
          <w:color w:val="000000"/>
          <w:szCs w:val="18"/>
          <w:lang w:val="es-ES" w:eastAsia="en-US"/>
        </w:rPr>
      </w:pPr>
    </w:p>
    <w:p w14:paraId="5C525D8E" w14:textId="77777777" w:rsidR="00F613BC" w:rsidRPr="001813CE" w:rsidRDefault="00F613BC" w:rsidP="001813CE">
      <w:pPr>
        <w:autoSpaceDE w:val="0"/>
        <w:autoSpaceDN w:val="0"/>
        <w:adjustRightInd w:val="0"/>
        <w:spacing w:before="0" w:line="360" w:lineRule="auto"/>
        <w:jc w:val="left"/>
        <w:rPr>
          <w:rFonts w:cs="Segoe UI"/>
          <w:szCs w:val="18"/>
          <w:lang w:val="es-ES" w:eastAsia="en-US"/>
        </w:rPr>
      </w:pPr>
      <w:r w:rsidRPr="001813CE">
        <w:rPr>
          <w:rFonts w:cs="Segoe UI"/>
          <w:color w:val="000000"/>
          <w:szCs w:val="18"/>
          <w:lang w:val="es-ES" w:eastAsia="en-US"/>
        </w:rPr>
        <w:t>A pesar que las entidades se pueden definir con una granularidad tan pequeña como una cadena de texto, y tan grandes como para contener 500 columnas, lo ideal es que las entidades de JPA se diseñen y definan como objetos ligeros con un tamaño comparable al de un objeto normal de Java.</w:t>
      </w:r>
    </w:p>
    <w:p w14:paraId="5EDBFD88" w14:textId="77777777" w:rsidR="00F613BC" w:rsidRPr="001813CE" w:rsidRDefault="00F613BC" w:rsidP="00F613BC">
      <w:pPr>
        <w:autoSpaceDE w:val="0"/>
        <w:autoSpaceDN w:val="0"/>
        <w:adjustRightInd w:val="0"/>
        <w:spacing w:before="0" w:line="240" w:lineRule="auto"/>
        <w:jc w:val="left"/>
        <w:rPr>
          <w:rFonts w:cs="Segoe UI"/>
          <w:b/>
          <w:color w:val="000000"/>
          <w:sz w:val="21"/>
          <w:szCs w:val="21"/>
          <w:lang w:val="es-ES" w:eastAsia="en-US"/>
        </w:rPr>
      </w:pPr>
    </w:p>
    <w:p w14:paraId="0D088F94" w14:textId="58D900FD" w:rsidR="00F613BC" w:rsidRDefault="00F613BC" w:rsidP="00F613BC">
      <w:pPr>
        <w:pStyle w:val="Ttulo2"/>
        <w:rPr>
          <w:rFonts w:ascii="Verdana" w:hAnsi="Verdana"/>
          <w:lang w:val="es-ES" w:eastAsia="en-US"/>
        </w:rPr>
      </w:pPr>
      <w:bookmarkStart w:id="1505" w:name="_Toc530726177"/>
      <w:r w:rsidRPr="001813CE">
        <w:rPr>
          <w:rFonts w:ascii="Verdana" w:hAnsi="Verdana"/>
          <w:lang w:val="es-ES" w:eastAsia="en-US"/>
        </w:rPr>
        <w:t>Enitity Metadata</w:t>
      </w:r>
      <w:bookmarkEnd w:id="1505"/>
    </w:p>
    <w:p w14:paraId="1807DECD" w14:textId="77777777" w:rsidR="001813CE" w:rsidRPr="001813CE" w:rsidRDefault="001813CE" w:rsidP="001813CE">
      <w:pPr>
        <w:rPr>
          <w:lang w:val="es-ES" w:eastAsia="en-US"/>
        </w:rPr>
      </w:pPr>
    </w:p>
    <w:p w14:paraId="1C78DB70" w14:textId="77777777" w:rsidR="00F613BC" w:rsidRPr="001813CE" w:rsidRDefault="00F613BC" w:rsidP="001813CE">
      <w:pPr>
        <w:autoSpaceDE w:val="0"/>
        <w:autoSpaceDN w:val="0"/>
        <w:adjustRightInd w:val="0"/>
        <w:spacing w:before="0" w:line="360" w:lineRule="auto"/>
        <w:jc w:val="left"/>
        <w:rPr>
          <w:rFonts w:cs="Segoe UI"/>
          <w:color w:val="000000"/>
          <w:szCs w:val="18"/>
          <w:lang w:val="es-ES" w:eastAsia="en-US"/>
        </w:rPr>
      </w:pPr>
      <w:r w:rsidRPr="001813CE">
        <w:rPr>
          <w:rFonts w:cs="Segoe UI"/>
          <w:color w:val="000000"/>
          <w:szCs w:val="18"/>
          <w:lang w:val="es-ES" w:eastAsia="en-US"/>
        </w:rPr>
        <w:t>Además de su estado persistente, cada entidad de la aplicación tiene metadatos asociados que la describen. Estos metadatos permiten que la capa de persistencia reconozca, interprete y administre correctamente la entidad desde el momento en el que se almacena hasta el momento de su uso en tiempo de ejecución.</w:t>
      </w:r>
    </w:p>
    <w:p w14:paraId="638713C7" w14:textId="77777777" w:rsidR="00F613BC" w:rsidRPr="001813CE" w:rsidRDefault="00F613BC" w:rsidP="001813CE">
      <w:pPr>
        <w:autoSpaceDE w:val="0"/>
        <w:autoSpaceDN w:val="0"/>
        <w:adjustRightInd w:val="0"/>
        <w:spacing w:before="0" w:line="360" w:lineRule="auto"/>
        <w:ind w:left="0"/>
        <w:jc w:val="left"/>
        <w:rPr>
          <w:rFonts w:cs="Segoe UI"/>
          <w:color w:val="000000"/>
          <w:szCs w:val="18"/>
          <w:lang w:val="es-ES" w:eastAsia="en-US"/>
        </w:rPr>
      </w:pPr>
    </w:p>
    <w:p w14:paraId="500EAD0E" w14:textId="467131DE" w:rsidR="00F613BC" w:rsidRPr="001813CE" w:rsidRDefault="001813CE" w:rsidP="001813CE">
      <w:pPr>
        <w:autoSpaceDE w:val="0"/>
        <w:autoSpaceDN w:val="0"/>
        <w:adjustRightInd w:val="0"/>
        <w:spacing w:before="0" w:line="360" w:lineRule="auto"/>
        <w:jc w:val="left"/>
        <w:rPr>
          <w:rFonts w:cs="Segoe UI"/>
          <w:szCs w:val="18"/>
          <w:lang w:val="es-ES" w:eastAsia="en-US"/>
        </w:rPr>
      </w:pPr>
      <w:r>
        <w:rPr>
          <w:rFonts w:cs="Segoe UI"/>
          <w:color w:val="000000"/>
          <w:szCs w:val="18"/>
          <w:lang w:val="es-ES" w:eastAsia="en-US"/>
        </w:rPr>
        <w:t>El metadata necesario</w:t>
      </w:r>
      <w:r w:rsidR="00F613BC" w:rsidRPr="001813CE">
        <w:rPr>
          <w:rFonts w:cs="Segoe UI"/>
          <w:color w:val="000000"/>
          <w:szCs w:val="18"/>
          <w:lang w:val="es-ES" w:eastAsia="en-US"/>
        </w:rPr>
        <w:t xml:space="preserve"> para la creación de las entidades suelen ser mínimos y se pueden especificar mediante anotaciones o ficheros XML.</w:t>
      </w:r>
    </w:p>
    <w:p w14:paraId="5E11E446" w14:textId="77777777" w:rsidR="00F613BC" w:rsidRPr="001813CE" w:rsidRDefault="00F613BC" w:rsidP="00F613BC">
      <w:pPr>
        <w:autoSpaceDE w:val="0"/>
        <w:autoSpaceDN w:val="0"/>
        <w:adjustRightInd w:val="0"/>
        <w:spacing w:before="0" w:line="240" w:lineRule="auto"/>
        <w:jc w:val="left"/>
        <w:rPr>
          <w:rFonts w:cs="Segoe UI"/>
          <w:b/>
          <w:color w:val="000000"/>
          <w:sz w:val="21"/>
          <w:szCs w:val="21"/>
          <w:lang w:val="es-ES" w:eastAsia="en-US"/>
        </w:rPr>
      </w:pPr>
    </w:p>
    <w:p w14:paraId="6F6F4ABC" w14:textId="3D0946B1" w:rsidR="00F613BC" w:rsidRPr="001813CE" w:rsidRDefault="00F613BC" w:rsidP="00F613BC">
      <w:pPr>
        <w:pStyle w:val="Ttulo3"/>
        <w:rPr>
          <w:rFonts w:ascii="Verdana" w:hAnsi="Verdana"/>
          <w:lang w:val="es-ES" w:eastAsia="en-US"/>
        </w:rPr>
      </w:pPr>
      <w:bookmarkStart w:id="1506" w:name="_Toc530726178"/>
      <w:r w:rsidRPr="001813CE">
        <w:rPr>
          <w:rFonts w:ascii="Verdana" w:hAnsi="Verdana"/>
          <w:lang w:val="es-ES" w:eastAsia="en-US"/>
        </w:rPr>
        <w:t>Anotaciones</w:t>
      </w:r>
      <w:bookmarkEnd w:id="1506"/>
    </w:p>
    <w:p w14:paraId="1B93116D" w14:textId="77777777" w:rsidR="00F613BC" w:rsidRPr="001813CE" w:rsidRDefault="00F613BC" w:rsidP="00F613BC">
      <w:pPr>
        <w:autoSpaceDE w:val="0"/>
        <w:autoSpaceDN w:val="0"/>
        <w:adjustRightInd w:val="0"/>
        <w:spacing w:before="0" w:line="240" w:lineRule="auto"/>
        <w:jc w:val="left"/>
        <w:rPr>
          <w:rFonts w:cs="Segoe UI"/>
          <w:b/>
          <w:color w:val="000000"/>
          <w:sz w:val="21"/>
          <w:szCs w:val="21"/>
          <w:lang w:val="es-ES" w:eastAsia="en-US"/>
        </w:rPr>
      </w:pPr>
    </w:p>
    <w:p w14:paraId="74103146" w14:textId="3D28666B"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 xml:space="preserve">Aunque las anotaciones no son obligatorias por JPA, es una forma interesante de aprender a usar la API, debido a que las anotaciones comparten la ubicación de los metadatos y por ello no sería </w:t>
      </w:r>
      <w:r w:rsidRPr="00196AFB">
        <w:rPr>
          <w:rFonts w:cs="Segoe UI"/>
          <w:color w:val="000000"/>
          <w:szCs w:val="18"/>
          <w:lang w:val="es-ES" w:eastAsia="en-US"/>
        </w:rPr>
        <w:lastRenderedPageBreak/>
        <w:t xml:space="preserve">necesario acceder a un archivo externo como sería un fichero XML. Todas las anotaciones que se van a ver a lo largo de este manual están definidas en el paquete </w:t>
      </w:r>
      <w:r w:rsidRPr="00196AFB">
        <w:rPr>
          <w:rFonts w:cs="Segoe UI"/>
          <w:i/>
          <w:color w:val="000000"/>
          <w:szCs w:val="18"/>
          <w:lang w:val="es-ES" w:eastAsia="en-US"/>
        </w:rPr>
        <w:t>javax.persistence.</w:t>
      </w:r>
    </w:p>
    <w:p w14:paraId="2C3F50DA" w14:textId="77777777" w:rsidR="00F613BC" w:rsidRPr="00196AFB" w:rsidRDefault="00F613BC" w:rsidP="00196AFB">
      <w:pPr>
        <w:autoSpaceDE w:val="0"/>
        <w:autoSpaceDN w:val="0"/>
        <w:adjustRightInd w:val="0"/>
        <w:spacing w:before="0" w:line="360" w:lineRule="auto"/>
        <w:ind w:left="0"/>
        <w:jc w:val="left"/>
        <w:rPr>
          <w:rFonts w:cs="Segoe UI"/>
          <w:color w:val="000000"/>
          <w:szCs w:val="18"/>
          <w:lang w:val="es-ES" w:eastAsia="en-US"/>
        </w:rPr>
      </w:pPr>
    </w:p>
    <w:p w14:paraId="140D8FF1" w14:textId="77777777"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La ventaja de usar anotaciones es que pueden ser usadas en cualquier clase, y permiten hacer el código de Java mucho más fácil de leer.</w:t>
      </w:r>
    </w:p>
    <w:p w14:paraId="6757D4BC" w14:textId="77777777"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p>
    <w:p w14:paraId="2F891560" w14:textId="77777777" w:rsidR="00F613BC" w:rsidRPr="00196AFB" w:rsidRDefault="00F613BC" w:rsidP="00196AFB">
      <w:pPr>
        <w:autoSpaceDE w:val="0"/>
        <w:autoSpaceDN w:val="0"/>
        <w:adjustRightInd w:val="0"/>
        <w:spacing w:before="0" w:line="360" w:lineRule="auto"/>
        <w:ind w:left="0" w:firstLine="560"/>
        <w:jc w:val="left"/>
        <w:rPr>
          <w:rFonts w:cs="Segoe UI"/>
          <w:color w:val="000000"/>
          <w:szCs w:val="18"/>
          <w:lang w:val="es-ES" w:eastAsia="en-US"/>
        </w:rPr>
      </w:pPr>
      <w:r w:rsidRPr="00196AFB">
        <w:rPr>
          <w:rFonts w:cs="Segoe UI"/>
          <w:color w:val="000000"/>
          <w:szCs w:val="18"/>
          <w:lang w:val="es-ES" w:eastAsia="en-US"/>
        </w:rPr>
        <w:t>Se muestran a continuación las anotaciones que se pueden repetir en JPA 2.2:</w:t>
      </w:r>
    </w:p>
    <w:p w14:paraId="3905DEFD" w14:textId="77777777" w:rsidR="00F613BC" w:rsidRPr="00F121EA" w:rsidRDefault="00F613BC" w:rsidP="00F613BC">
      <w:pPr>
        <w:autoSpaceDE w:val="0"/>
        <w:autoSpaceDN w:val="0"/>
        <w:adjustRightInd w:val="0"/>
        <w:spacing w:before="0" w:line="240" w:lineRule="auto"/>
        <w:ind w:left="0" w:firstLine="560"/>
        <w:jc w:val="left"/>
        <w:rPr>
          <w:rFonts w:ascii="Segoe UI" w:hAnsi="Segoe UI" w:cs="Segoe UI"/>
          <w:sz w:val="21"/>
          <w:szCs w:val="21"/>
          <w:lang w:val="es-ES" w:eastAsia="en-US"/>
        </w:rPr>
      </w:pPr>
    </w:p>
    <w:p w14:paraId="314864F4"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n-US" w:eastAsia="en-US"/>
        </w:rPr>
      </w:pPr>
      <w:r w:rsidRPr="00196AFB">
        <w:rPr>
          <w:rFonts w:cs="Segoe UI"/>
          <w:sz w:val="20"/>
          <w:szCs w:val="22"/>
          <w:lang w:val="en-US" w:eastAsia="en-US"/>
        </w:rPr>
        <w:t>AssociationOverride</w:t>
      </w:r>
    </w:p>
    <w:p w14:paraId="4155C4B3"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n-US" w:eastAsia="en-US"/>
        </w:rPr>
      </w:pPr>
      <w:r w:rsidRPr="00196AFB">
        <w:rPr>
          <w:rFonts w:cs="Segoe UI"/>
          <w:sz w:val="20"/>
          <w:szCs w:val="22"/>
          <w:lang w:val="en-US" w:eastAsia="en-US"/>
        </w:rPr>
        <w:t>AttributeOverride</w:t>
      </w:r>
    </w:p>
    <w:p w14:paraId="1267DBA0"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n-US" w:eastAsia="en-US"/>
        </w:rPr>
      </w:pPr>
      <w:r w:rsidRPr="00196AFB">
        <w:rPr>
          <w:rFonts w:cs="Segoe UI"/>
          <w:sz w:val="20"/>
          <w:szCs w:val="22"/>
          <w:lang w:val="en-US" w:eastAsia="en-US"/>
        </w:rPr>
        <w:t>Convert</w:t>
      </w:r>
    </w:p>
    <w:p w14:paraId="35613F60"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n-US" w:eastAsia="en-US"/>
        </w:rPr>
      </w:pPr>
      <w:r w:rsidRPr="00196AFB">
        <w:rPr>
          <w:rFonts w:cs="Segoe UI"/>
          <w:sz w:val="20"/>
          <w:szCs w:val="22"/>
          <w:lang w:val="en-US" w:eastAsia="en-US"/>
        </w:rPr>
        <w:t>JoinColumn</w:t>
      </w:r>
    </w:p>
    <w:p w14:paraId="6EC90CD4"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n-US" w:eastAsia="en-US"/>
        </w:rPr>
      </w:pPr>
      <w:r w:rsidRPr="00196AFB">
        <w:rPr>
          <w:rFonts w:cs="Segoe UI"/>
          <w:sz w:val="20"/>
          <w:szCs w:val="22"/>
          <w:lang w:val="en-US" w:eastAsia="en-US"/>
        </w:rPr>
        <w:t>MapKeyJoinColumn</w:t>
      </w:r>
    </w:p>
    <w:p w14:paraId="31FE21BE"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n-US" w:eastAsia="en-US"/>
        </w:rPr>
      </w:pPr>
      <w:r w:rsidRPr="00196AFB">
        <w:rPr>
          <w:rFonts w:cs="Segoe UI"/>
          <w:sz w:val="20"/>
          <w:szCs w:val="22"/>
          <w:lang w:val="en-US" w:eastAsia="en-US"/>
        </w:rPr>
        <w:t>NamedEntityGraph</w:t>
      </w:r>
    </w:p>
    <w:p w14:paraId="7D615242"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n-US" w:eastAsia="en-US"/>
        </w:rPr>
      </w:pPr>
      <w:r w:rsidRPr="00196AFB">
        <w:rPr>
          <w:rFonts w:cs="Segoe UI"/>
          <w:sz w:val="20"/>
          <w:szCs w:val="22"/>
          <w:lang w:val="en-US" w:eastAsia="en-US"/>
        </w:rPr>
        <w:t>NamedNativeQuery</w:t>
      </w:r>
    </w:p>
    <w:p w14:paraId="199D9ED2"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n-US" w:eastAsia="en-US"/>
        </w:rPr>
      </w:pPr>
      <w:r w:rsidRPr="00196AFB">
        <w:rPr>
          <w:rFonts w:cs="Segoe UI"/>
          <w:sz w:val="20"/>
          <w:szCs w:val="22"/>
          <w:lang w:val="en-US" w:eastAsia="en-US"/>
        </w:rPr>
        <w:t>NamedQuery</w:t>
      </w:r>
    </w:p>
    <w:p w14:paraId="4EE2A70B"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n-US" w:eastAsia="en-US"/>
        </w:rPr>
      </w:pPr>
      <w:r w:rsidRPr="00196AFB">
        <w:rPr>
          <w:rFonts w:cs="Segoe UI"/>
          <w:sz w:val="20"/>
          <w:szCs w:val="22"/>
          <w:lang w:val="en-US" w:eastAsia="en-US"/>
        </w:rPr>
        <w:t>NamedStoredProcedureQuery</w:t>
      </w:r>
    </w:p>
    <w:p w14:paraId="682F3925"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n-US" w:eastAsia="en-US"/>
        </w:rPr>
      </w:pPr>
      <w:r w:rsidRPr="00196AFB">
        <w:rPr>
          <w:rFonts w:cs="Segoe UI"/>
          <w:sz w:val="20"/>
          <w:szCs w:val="22"/>
          <w:lang w:val="en-US" w:eastAsia="en-US"/>
        </w:rPr>
        <w:t>PersistenceContext</w:t>
      </w:r>
    </w:p>
    <w:p w14:paraId="76B02CB6"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n-US" w:eastAsia="en-US"/>
        </w:rPr>
      </w:pPr>
      <w:r w:rsidRPr="00196AFB">
        <w:rPr>
          <w:rFonts w:cs="Segoe UI"/>
          <w:sz w:val="20"/>
          <w:szCs w:val="22"/>
          <w:lang w:val="en-US" w:eastAsia="en-US"/>
        </w:rPr>
        <w:t>PersistenceUnit</w:t>
      </w:r>
    </w:p>
    <w:p w14:paraId="5FB02E03"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n-US" w:eastAsia="en-US"/>
        </w:rPr>
      </w:pPr>
      <w:r w:rsidRPr="00196AFB">
        <w:rPr>
          <w:rFonts w:cs="Segoe UI"/>
          <w:sz w:val="20"/>
          <w:szCs w:val="22"/>
          <w:lang w:val="en-US" w:eastAsia="en-US"/>
        </w:rPr>
        <w:t>PrimaryKeyJoinColumn</w:t>
      </w:r>
    </w:p>
    <w:p w14:paraId="04E21883"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2"/>
          <w:lang w:val="es-ES" w:eastAsia="en-US"/>
        </w:rPr>
      </w:pPr>
      <w:r w:rsidRPr="00196AFB">
        <w:rPr>
          <w:rFonts w:cs="Segoe UI"/>
          <w:sz w:val="20"/>
          <w:szCs w:val="22"/>
          <w:lang w:val="es-ES" w:eastAsia="en-US"/>
        </w:rPr>
        <w:t>SecondaryTable</w:t>
      </w:r>
    </w:p>
    <w:p w14:paraId="70D310E2" w14:textId="77777777" w:rsidR="00F613BC" w:rsidRPr="00196AFB" w:rsidRDefault="00F613BC" w:rsidP="00F613BC">
      <w:pPr>
        <w:pStyle w:val="Prrafodelista"/>
        <w:numPr>
          <w:ilvl w:val="0"/>
          <w:numId w:val="38"/>
        </w:numPr>
        <w:autoSpaceDE w:val="0"/>
        <w:autoSpaceDN w:val="0"/>
        <w:adjustRightInd w:val="0"/>
        <w:spacing w:before="0" w:line="240" w:lineRule="auto"/>
        <w:jc w:val="left"/>
        <w:rPr>
          <w:rFonts w:cs="Segoe UI"/>
          <w:sz w:val="20"/>
          <w:szCs w:val="21"/>
          <w:lang w:val="es-ES" w:eastAsia="en-US"/>
        </w:rPr>
      </w:pPr>
      <w:r w:rsidRPr="00196AFB">
        <w:rPr>
          <w:rFonts w:cs="Segoe UI"/>
          <w:sz w:val="20"/>
          <w:szCs w:val="22"/>
          <w:lang w:val="es-ES" w:eastAsia="en-US"/>
        </w:rPr>
        <w:t>SqlResultSetMapping</w:t>
      </w:r>
    </w:p>
    <w:p w14:paraId="6C3BB040" w14:textId="77777777" w:rsidR="00F613BC" w:rsidRPr="00196AFB" w:rsidRDefault="00F613BC" w:rsidP="00F613BC">
      <w:pPr>
        <w:autoSpaceDE w:val="0"/>
        <w:autoSpaceDN w:val="0"/>
        <w:adjustRightInd w:val="0"/>
        <w:spacing w:before="0" w:line="240" w:lineRule="auto"/>
        <w:jc w:val="left"/>
        <w:rPr>
          <w:rFonts w:cs="Segoe UI"/>
          <w:sz w:val="20"/>
          <w:szCs w:val="21"/>
          <w:lang w:val="es-ES" w:eastAsia="en-US"/>
        </w:rPr>
      </w:pPr>
    </w:p>
    <w:p w14:paraId="48E574B8" w14:textId="77777777" w:rsidR="00F613BC" w:rsidRPr="00196AFB" w:rsidRDefault="00F613BC" w:rsidP="00F613BC">
      <w:pPr>
        <w:autoSpaceDE w:val="0"/>
        <w:autoSpaceDN w:val="0"/>
        <w:adjustRightInd w:val="0"/>
        <w:spacing w:before="0" w:line="240" w:lineRule="auto"/>
        <w:jc w:val="left"/>
        <w:rPr>
          <w:rFonts w:cs="Segoe UI"/>
          <w:color w:val="000000"/>
          <w:sz w:val="20"/>
          <w:szCs w:val="21"/>
          <w:lang w:val="es-ES" w:eastAsia="en-US"/>
        </w:rPr>
      </w:pPr>
      <w:r w:rsidRPr="00196AFB">
        <w:rPr>
          <w:rFonts w:cs="Segoe UI"/>
          <w:color w:val="000000"/>
          <w:sz w:val="20"/>
          <w:szCs w:val="21"/>
          <w:lang w:val="es-ES" w:eastAsia="en-US"/>
        </w:rPr>
        <w:t>A continuación, se va a ver un ejemplo del uso de la anotación (AssociationOverride) la cual es usada para anular una asignación para una relación de entidad.</w:t>
      </w:r>
    </w:p>
    <w:p w14:paraId="25BB9F39" w14:textId="77777777" w:rsidR="00F613BC" w:rsidRDefault="00F613BC" w:rsidP="00F613BC">
      <w:pPr>
        <w:autoSpaceDE w:val="0"/>
        <w:autoSpaceDN w:val="0"/>
        <w:adjustRightInd w:val="0"/>
        <w:spacing w:before="0" w:line="240" w:lineRule="auto"/>
        <w:jc w:val="left"/>
        <w:rPr>
          <w:rFonts w:ascii="Segoe UI" w:hAnsi="Segoe UI" w:cs="Segoe UI"/>
          <w:color w:val="000000"/>
          <w:sz w:val="21"/>
          <w:szCs w:val="21"/>
          <w:lang w:val="es-ES" w:eastAsia="en-US"/>
        </w:rPr>
      </w:pPr>
    </w:p>
    <w:p w14:paraId="29D80229" w14:textId="4DF819EC" w:rsidR="00F613BC" w:rsidRDefault="00F613BC" w:rsidP="00EB6C30">
      <w:pPr>
        <w:autoSpaceDE w:val="0"/>
        <w:autoSpaceDN w:val="0"/>
        <w:adjustRightInd w:val="0"/>
        <w:spacing w:before="0" w:line="240" w:lineRule="auto"/>
        <w:jc w:val="left"/>
        <w:rPr>
          <w:rFonts w:ascii="Arial" w:hAnsi="Arial" w:cs="Arial"/>
          <w:sz w:val="22"/>
          <w:szCs w:val="22"/>
          <w:lang w:val="en-US" w:eastAsia="en-US"/>
        </w:rPr>
      </w:pPr>
      <w:r w:rsidRPr="00EB6C30">
        <w:rPr>
          <w:rFonts w:ascii="Arial" w:hAnsi="Arial" w:cs="Arial"/>
          <w:sz w:val="22"/>
          <w:szCs w:val="22"/>
          <w:lang w:val="en-US" w:eastAsia="en-US"/>
        </w:rPr>
        <w:t>@Repeatable(AssociationOverrides.class):</w:t>
      </w:r>
    </w:p>
    <w:p w14:paraId="42075D22" w14:textId="77777777" w:rsidR="00EB6C30" w:rsidRPr="00EB6C30" w:rsidRDefault="00EB6C30" w:rsidP="00EB6C30">
      <w:pPr>
        <w:autoSpaceDE w:val="0"/>
        <w:autoSpaceDN w:val="0"/>
        <w:adjustRightInd w:val="0"/>
        <w:spacing w:before="0" w:line="240" w:lineRule="auto"/>
        <w:jc w:val="left"/>
        <w:rPr>
          <w:rFonts w:ascii="Arial" w:hAnsi="Arial" w:cs="Arial"/>
          <w:sz w:val="22"/>
          <w:szCs w:val="22"/>
          <w:lang w:val="en-US" w:eastAsia="en-US"/>
        </w:rPr>
      </w:pPr>
    </w:p>
    <w:p w14:paraId="5ED79810"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n-US" w:eastAsia="en-US"/>
        </w:rPr>
      </w:pPr>
    </w:p>
    <w:p w14:paraId="0FF18E5C"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n-US" w:eastAsia="en-US"/>
        </w:rPr>
      </w:pPr>
      <w:r w:rsidRPr="00EB6C30">
        <w:rPr>
          <w:rFonts w:ascii="Arial" w:hAnsi="Arial" w:cs="Arial"/>
          <w:sz w:val="22"/>
          <w:szCs w:val="22"/>
          <w:lang w:val="en-US" w:eastAsia="en-US"/>
        </w:rPr>
        <w:t>@Target({TYPE, METHOD, FIELD}) @Retention(RUNTIME)</w:t>
      </w:r>
    </w:p>
    <w:p w14:paraId="40EF0C28"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n-US" w:eastAsia="en-US"/>
        </w:rPr>
      </w:pPr>
    </w:p>
    <w:p w14:paraId="2DB21EDE"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n-US" w:eastAsia="en-US"/>
        </w:rPr>
      </w:pPr>
      <w:r w:rsidRPr="00EB6C30">
        <w:rPr>
          <w:rFonts w:ascii="Arial" w:hAnsi="Arial" w:cs="Arial"/>
          <w:sz w:val="22"/>
          <w:szCs w:val="22"/>
          <w:lang w:val="en-US" w:eastAsia="en-US"/>
        </w:rPr>
        <w:t>@Repeatable(AssociationOverrides.class)</w:t>
      </w:r>
    </w:p>
    <w:p w14:paraId="2556F74D"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n-US" w:eastAsia="en-US"/>
        </w:rPr>
      </w:pPr>
      <w:r w:rsidRPr="00EB6C30">
        <w:rPr>
          <w:rFonts w:ascii="Arial" w:hAnsi="Arial" w:cs="Arial"/>
          <w:sz w:val="22"/>
          <w:szCs w:val="22"/>
          <w:lang w:val="en-US" w:eastAsia="en-US"/>
        </w:rPr>
        <w:t>public @interface AssociationOverride {</w:t>
      </w:r>
    </w:p>
    <w:p w14:paraId="145A17D9"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n-US" w:eastAsia="en-US"/>
        </w:rPr>
      </w:pPr>
    </w:p>
    <w:p w14:paraId="5F518F43"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n-US" w:eastAsia="en-US"/>
        </w:rPr>
      </w:pPr>
      <w:r w:rsidRPr="00EB6C30">
        <w:rPr>
          <w:rFonts w:ascii="Arial" w:hAnsi="Arial" w:cs="Arial"/>
          <w:sz w:val="22"/>
          <w:szCs w:val="22"/>
          <w:lang w:val="en-US" w:eastAsia="en-US"/>
        </w:rPr>
        <w:t>String name();</w:t>
      </w:r>
    </w:p>
    <w:p w14:paraId="56F1D65B"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n-US" w:eastAsia="en-US"/>
        </w:rPr>
      </w:pPr>
    </w:p>
    <w:p w14:paraId="16B932CF"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n-US" w:eastAsia="en-US"/>
        </w:rPr>
      </w:pPr>
      <w:r w:rsidRPr="00EB6C30">
        <w:rPr>
          <w:rFonts w:ascii="Arial" w:hAnsi="Arial" w:cs="Arial"/>
          <w:sz w:val="22"/>
          <w:szCs w:val="22"/>
          <w:lang w:val="en-US" w:eastAsia="en-US"/>
        </w:rPr>
        <w:t>JoinColumn[] joinColumns() default {};</w:t>
      </w:r>
    </w:p>
    <w:p w14:paraId="59DEE931"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n-US" w:eastAsia="en-US"/>
        </w:rPr>
      </w:pPr>
    </w:p>
    <w:p w14:paraId="57A4ED44"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n-US" w:eastAsia="en-US"/>
        </w:rPr>
      </w:pPr>
      <w:r w:rsidRPr="00EB6C30">
        <w:rPr>
          <w:rFonts w:ascii="Arial" w:hAnsi="Arial" w:cs="Arial"/>
          <w:sz w:val="22"/>
          <w:szCs w:val="22"/>
          <w:lang w:val="en-US" w:eastAsia="en-US"/>
        </w:rPr>
        <w:t>ForeignKey foreignKey() default @ForeignKey(PROVIDER_DEFAULT);</w:t>
      </w:r>
    </w:p>
    <w:p w14:paraId="6D2F3C31"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n-US" w:eastAsia="en-US"/>
        </w:rPr>
      </w:pPr>
    </w:p>
    <w:p w14:paraId="4825129F"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s-ES" w:eastAsia="en-US"/>
        </w:rPr>
      </w:pPr>
      <w:r w:rsidRPr="00EB6C30">
        <w:rPr>
          <w:rFonts w:ascii="Arial" w:hAnsi="Arial" w:cs="Arial"/>
          <w:sz w:val="22"/>
          <w:szCs w:val="22"/>
          <w:lang w:val="es-ES" w:eastAsia="en-US"/>
        </w:rPr>
        <w:t>JoinTable joinTable() default @JoinTable;</w:t>
      </w:r>
    </w:p>
    <w:p w14:paraId="51482A1D" w14:textId="77777777" w:rsidR="00F613BC" w:rsidRPr="00EB6C30" w:rsidRDefault="00F613BC" w:rsidP="00EB6C30">
      <w:pPr>
        <w:autoSpaceDE w:val="0"/>
        <w:autoSpaceDN w:val="0"/>
        <w:adjustRightInd w:val="0"/>
        <w:spacing w:before="0" w:line="240" w:lineRule="auto"/>
        <w:jc w:val="left"/>
        <w:rPr>
          <w:rFonts w:ascii="Arial" w:hAnsi="Arial" w:cs="Arial"/>
          <w:sz w:val="22"/>
          <w:szCs w:val="22"/>
          <w:lang w:val="es-ES" w:eastAsia="en-US"/>
        </w:rPr>
      </w:pPr>
      <w:r w:rsidRPr="00EB6C30">
        <w:rPr>
          <w:rFonts w:ascii="Arial" w:hAnsi="Arial" w:cs="Arial"/>
          <w:sz w:val="22"/>
          <w:szCs w:val="22"/>
          <w:lang w:val="es-ES" w:eastAsia="en-US"/>
        </w:rPr>
        <w:t>}</w:t>
      </w:r>
    </w:p>
    <w:p w14:paraId="6CF87277" w14:textId="04536139" w:rsidR="00F613BC" w:rsidRDefault="00F613BC" w:rsidP="00F613BC">
      <w:pPr>
        <w:autoSpaceDE w:val="0"/>
        <w:autoSpaceDN w:val="0"/>
        <w:adjustRightInd w:val="0"/>
        <w:spacing w:before="0" w:line="240" w:lineRule="auto"/>
        <w:ind w:left="0"/>
        <w:jc w:val="left"/>
        <w:rPr>
          <w:rFonts w:ascii="Segoe UI" w:hAnsi="Segoe UI" w:cs="Segoe UI"/>
          <w:b/>
          <w:color w:val="000000"/>
          <w:sz w:val="21"/>
          <w:szCs w:val="21"/>
          <w:lang w:val="es-ES" w:eastAsia="en-US"/>
        </w:rPr>
      </w:pPr>
    </w:p>
    <w:p w14:paraId="0DC567A1" w14:textId="1221D4A9" w:rsidR="00196AFB" w:rsidRDefault="00196AFB" w:rsidP="00F613BC">
      <w:pPr>
        <w:autoSpaceDE w:val="0"/>
        <w:autoSpaceDN w:val="0"/>
        <w:adjustRightInd w:val="0"/>
        <w:spacing w:before="0" w:line="240" w:lineRule="auto"/>
        <w:ind w:left="0"/>
        <w:jc w:val="left"/>
        <w:rPr>
          <w:rFonts w:ascii="Segoe UI" w:hAnsi="Segoe UI" w:cs="Segoe UI"/>
          <w:b/>
          <w:color w:val="000000"/>
          <w:sz w:val="21"/>
          <w:szCs w:val="21"/>
          <w:lang w:val="es-ES" w:eastAsia="en-US"/>
        </w:rPr>
      </w:pPr>
    </w:p>
    <w:p w14:paraId="36E80494" w14:textId="77D8C33F" w:rsidR="00196AFB" w:rsidRDefault="00196AFB" w:rsidP="00F613BC">
      <w:pPr>
        <w:autoSpaceDE w:val="0"/>
        <w:autoSpaceDN w:val="0"/>
        <w:adjustRightInd w:val="0"/>
        <w:spacing w:before="0" w:line="240" w:lineRule="auto"/>
        <w:ind w:left="0"/>
        <w:jc w:val="left"/>
        <w:rPr>
          <w:rFonts w:ascii="Segoe UI" w:hAnsi="Segoe UI" w:cs="Segoe UI"/>
          <w:b/>
          <w:color w:val="000000"/>
          <w:sz w:val="21"/>
          <w:szCs w:val="21"/>
          <w:lang w:val="es-ES" w:eastAsia="en-US"/>
        </w:rPr>
      </w:pPr>
    </w:p>
    <w:p w14:paraId="51C72E17" w14:textId="77777777" w:rsidR="00196AFB" w:rsidRDefault="00196AFB" w:rsidP="00F613BC">
      <w:pPr>
        <w:autoSpaceDE w:val="0"/>
        <w:autoSpaceDN w:val="0"/>
        <w:adjustRightInd w:val="0"/>
        <w:spacing w:before="0" w:line="240" w:lineRule="auto"/>
        <w:ind w:left="0"/>
        <w:jc w:val="left"/>
        <w:rPr>
          <w:rFonts w:ascii="Segoe UI" w:hAnsi="Segoe UI" w:cs="Segoe UI"/>
          <w:b/>
          <w:color w:val="000000"/>
          <w:sz w:val="21"/>
          <w:szCs w:val="21"/>
          <w:lang w:val="es-ES" w:eastAsia="en-US"/>
        </w:rPr>
      </w:pPr>
    </w:p>
    <w:p w14:paraId="124C3D1D" w14:textId="67EA985F" w:rsidR="00F613BC" w:rsidRDefault="00F613BC" w:rsidP="00EB6C30">
      <w:pPr>
        <w:pStyle w:val="Ttulo3"/>
        <w:rPr>
          <w:lang w:val="es-ES" w:eastAsia="en-US"/>
        </w:rPr>
      </w:pPr>
      <w:bookmarkStart w:id="1507" w:name="_Toc530726179"/>
      <w:r>
        <w:rPr>
          <w:lang w:val="es-ES" w:eastAsia="en-US"/>
        </w:rPr>
        <w:lastRenderedPageBreak/>
        <w:t>XML</w:t>
      </w:r>
      <w:bookmarkEnd w:id="1507"/>
    </w:p>
    <w:p w14:paraId="11D13B02" w14:textId="77777777" w:rsidR="00F613BC" w:rsidRDefault="00F613BC" w:rsidP="00F613BC">
      <w:pPr>
        <w:autoSpaceDE w:val="0"/>
        <w:autoSpaceDN w:val="0"/>
        <w:adjustRightInd w:val="0"/>
        <w:spacing w:before="0" w:line="240" w:lineRule="auto"/>
        <w:jc w:val="left"/>
        <w:rPr>
          <w:rFonts w:ascii="Segoe UI" w:hAnsi="Segoe UI" w:cs="Segoe UI"/>
          <w:b/>
          <w:color w:val="000000"/>
          <w:sz w:val="21"/>
          <w:szCs w:val="21"/>
          <w:lang w:val="es-ES" w:eastAsia="en-US"/>
        </w:rPr>
      </w:pPr>
    </w:p>
    <w:p w14:paraId="59787A7B" w14:textId="7BD06D4C"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 xml:space="preserve">Para los puristas de XML, las anotaciones pueden ser cambiados por descriptores de XML, ya que estos han sido modelados en su mayor parte a partir de las anotaciones. </w:t>
      </w:r>
    </w:p>
    <w:p w14:paraId="7825DA00" w14:textId="7CE93C27" w:rsidR="00EB6C30" w:rsidRDefault="00EB6C30" w:rsidP="00196AFB">
      <w:pPr>
        <w:autoSpaceDE w:val="0"/>
        <w:autoSpaceDN w:val="0"/>
        <w:adjustRightInd w:val="0"/>
        <w:spacing w:before="0" w:line="240" w:lineRule="auto"/>
        <w:ind w:left="0"/>
        <w:jc w:val="left"/>
        <w:rPr>
          <w:rFonts w:ascii="Segoe UI" w:hAnsi="Segoe UI" w:cs="Segoe UI"/>
          <w:b/>
          <w:color w:val="000000"/>
          <w:sz w:val="21"/>
          <w:szCs w:val="21"/>
          <w:lang w:val="es-ES" w:eastAsia="en-US"/>
        </w:rPr>
      </w:pPr>
    </w:p>
    <w:p w14:paraId="7DFFACE0" w14:textId="27258DCA" w:rsidR="00F613BC" w:rsidRDefault="00F613BC" w:rsidP="00EB6C30">
      <w:pPr>
        <w:pStyle w:val="Ttulo3"/>
        <w:rPr>
          <w:lang w:val="es-ES" w:eastAsia="en-US"/>
        </w:rPr>
      </w:pPr>
      <w:bookmarkStart w:id="1508" w:name="_Toc530726180"/>
      <w:r>
        <w:rPr>
          <w:lang w:val="es-ES" w:eastAsia="en-US"/>
        </w:rPr>
        <w:t>Configuración por excepción</w:t>
      </w:r>
      <w:bookmarkEnd w:id="1508"/>
    </w:p>
    <w:p w14:paraId="549818AA" w14:textId="77777777" w:rsidR="00F613BC" w:rsidRDefault="00F613BC" w:rsidP="00F613BC">
      <w:pPr>
        <w:autoSpaceDE w:val="0"/>
        <w:autoSpaceDN w:val="0"/>
        <w:adjustRightInd w:val="0"/>
        <w:spacing w:before="0" w:line="240" w:lineRule="auto"/>
        <w:jc w:val="left"/>
        <w:rPr>
          <w:rFonts w:ascii="Segoe UI" w:hAnsi="Segoe UI" w:cs="Segoe UI"/>
          <w:b/>
          <w:color w:val="000000"/>
          <w:sz w:val="21"/>
          <w:szCs w:val="21"/>
          <w:lang w:val="es-ES" w:eastAsia="en-US"/>
        </w:rPr>
      </w:pPr>
    </w:p>
    <w:p w14:paraId="69F7255F" w14:textId="77777777" w:rsidR="00F613BC" w:rsidRPr="00196AFB" w:rsidRDefault="00F613BC" w:rsidP="00196AFB">
      <w:pPr>
        <w:autoSpaceDE w:val="0"/>
        <w:autoSpaceDN w:val="0"/>
        <w:adjustRightInd w:val="0"/>
        <w:spacing w:before="0" w:line="360" w:lineRule="auto"/>
        <w:rPr>
          <w:rFonts w:cs="Segoe UI"/>
          <w:color w:val="000000"/>
          <w:szCs w:val="18"/>
          <w:lang w:val="es-ES" w:eastAsia="en-US"/>
        </w:rPr>
      </w:pPr>
      <w:r w:rsidRPr="00196AFB">
        <w:rPr>
          <w:rFonts w:cs="Segoe UI"/>
          <w:color w:val="000000"/>
          <w:szCs w:val="18"/>
          <w:lang w:val="es-ES" w:eastAsia="en-US"/>
        </w:rPr>
        <w:t>La configuración por excepción tiene como objetivo hacer que el motor de persistencia defina valores predeterminados que se aplican a la mayoría de las aplicaciones y que los usuarios necesitan para proporcionar valores cuando desean sobrescribir algún valor. Estos valores predeterminados permiten que los metadatos sean más relevantes y concisos. Sin embargo, el uso inadecuado de estos valores y la facilidad de su uso, al estar incluidos en la API y no tener que especificarse, hace que no sean visibles y obvios para los usuarios. Lo que hace que los usuarios no sean conscientes de la complejidad del desarrollo de la persistencia.</w:t>
      </w:r>
    </w:p>
    <w:p w14:paraId="496191C4" w14:textId="77777777" w:rsidR="00F613BC" w:rsidRPr="00196AFB" w:rsidRDefault="00F613BC" w:rsidP="00196AFB">
      <w:pPr>
        <w:autoSpaceDE w:val="0"/>
        <w:autoSpaceDN w:val="0"/>
        <w:adjustRightInd w:val="0"/>
        <w:spacing w:before="0" w:line="360" w:lineRule="auto"/>
        <w:rPr>
          <w:rFonts w:cs="Segoe UI"/>
          <w:color w:val="000000"/>
          <w:szCs w:val="18"/>
          <w:lang w:val="es-ES" w:eastAsia="en-US"/>
        </w:rPr>
      </w:pPr>
    </w:p>
    <w:p w14:paraId="3F21E764" w14:textId="77777777" w:rsidR="00F613BC" w:rsidRPr="00196AFB" w:rsidRDefault="00F613BC" w:rsidP="00196AFB">
      <w:pPr>
        <w:autoSpaceDE w:val="0"/>
        <w:autoSpaceDN w:val="0"/>
        <w:adjustRightInd w:val="0"/>
        <w:spacing w:before="0" w:line="360" w:lineRule="auto"/>
        <w:rPr>
          <w:rFonts w:cs="Segoe UI"/>
          <w:b/>
          <w:color w:val="000000"/>
          <w:szCs w:val="18"/>
          <w:lang w:val="es-ES" w:eastAsia="en-US"/>
        </w:rPr>
      </w:pPr>
      <w:r w:rsidRPr="00196AFB">
        <w:rPr>
          <w:rFonts w:cs="Segoe UI"/>
          <w:color w:val="000000"/>
          <w:szCs w:val="18"/>
          <w:lang w:val="es-ES" w:eastAsia="en-US"/>
        </w:rPr>
        <w:t>Los valores predeterminados no están pensados para proteger a los usuarios de las cuestiones que rodean a la persistencia. No obstante, permiten que un desarrollador se inicie fácil y rápidamente, y luego simplemente deberá añadir funcionalidades a medida que aumente la complejidad de su aplicación. De esta manera se pretende conseguir dar noción a los usuarios sobre el uso de valores predeterminados ya que un valor predeterminado sigue formando parte de la configuración de la aplicación.</w:t>
      </w:r>
    </w:p>
    <w:p w14:paraId="12B6C358" w14:textId="77777777" w:rsidR="00F613BC" w:rsidRDefault="00F613BC" w:rsidP="00F613BC">
      <w:pPr>
        <w:autoSpaceDE w:val="0"/>
        <w:autoSpaceDN w:val="0"/>
        <w:adjustRightInd w:val="0"/>
        <w:spacing w:before="0" w:line="240" w:lineRule="auto"/>
        <w:jc w:val="left"/>
        <w:rPr>
          <w:rFonts w:ascii="Segoe UI" w:hAnsi="Segoe UI" w:cs="Segoe UI"/>
          <w:b/>
          <w:color w:val="000000"/>
          <w:sz w:val="21"/>
          <w:szCs w:val="21"/>
          <w:lang w:val="es-ES" w:eastAsia="en-US"/>
        </w:rPr>
      </w:pPr>
    </w:p>
    <w:p w14:paraId="0870BC8C" w14:textId="20F49248" w:rsidR="00F613BC" w:rsidRDefault="00F613BC" w:rsidP="00EB6C30">
      <w:pPr>
        <w:pStyle w:val="Ttulo2"/>
        <w:rPr>
          <w:lang w:val="es-ES" w:eastAsia="en-US"/>
        </w:rPr>
      </w:pPr>
      <w:bookmarkStart w:id="1509" w:name="_Toc530726181"/>
      <w:r>
        <w:rPr>
          <w:lang w:val="es-ES" w:eastAsia="en-US"/>
        </w:rPr>
        <w:t>Creando una entidad</w:t>
      </w:r>
      <w:bookmarkEnd w:id="1509"/>
    </w:p>
    <w:p w14:paraId="67FDF576" w14:textId="77777777" w:rsidR="00F613BC" w:rsidRDefault="00F613BC" w:rsidP="00F613BC">
      <w:pPr>
        <w:autoSpaceDE w:val="0"/>
        <w:autoSpaceDN w:val="0"/>
        <w:adjustRightInd w:val="0"/>
        <w:spacing w:before="0" w:line="240" w:lineRule="auto"/>
        <w:jc w:val="left"/>
        <w:rPr>
          <w:rFonts w:ascii="Segoe UI" w:hAnsi="Segoe UI" w:cs="Segoe UI"/>
          <w:b/>
          <w:color w:val="000000"/>
          <w:sz w:val="21"/>
          <w:szCs w:val="21"/>
          <w:lang w:val="es-ES" w:eastAsia="en-US"/>
        </w:rPr>
      </w:pPr>
    </w:p>
    <w:p w14:paraId="14BEAF53" w14:textId="77777777"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Las clases regulares de Java son fácilmente transformables en entidades por medio de anotaciones, ya que cualquier clase con anotaciones y un constructor sin argumentos puede convertirse en una entidad.</w:t>
      </w:r>
    </w:p>
    <w:p w14:paraId="7258B580" w14:textId="77777777" w:rsidR="00F613BC" w:rsidRPr="00196AFB" w:rsidRDefault="00F613BC" w:rsidP="00196AFB">
      <w:pPr>
        <w:autoSpaceDE w:val="0"/>
        <w:autoSpaceDN w:val="0"/>
        <w:adjustRightInd w:val="0"/>
        <w:spacing w:before="0" w:line="360" w:lineRule="auto"/>
        <w:ind w:left="0"/>
        <w:jc w:val="left"/>
        <w:rPr>
          <w:rFonts w:cs="Segoe UI"/>
          <w:color w:val="000000"/>
          <w:szCs w:val="18"/>
          <w:lang w:val="es-ES" w:eastAsia="en-US"/>
        </w:rPr>
      </w:pPr>
    </w:p>
    <w:p w14:paraId="5037F219" w14:textId="77777777"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Los requisitos mínimos que debe cumplir una entidad son los siguientes:</w:t>
      </w:r>
    </w:p>
    <w:p w14:paraId="0D4F9A01" w14:textId="77777777"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p>
    <w:p w14:paraId="41D3C193" w14:textId="77777777" w:rsidR="00F613BC" w:rsidRPr="00196AFB" w:rsidRDefault="00F613BC" w:rsidP="00196AFB">
      <w:pPr>
        <w:pStyle w:val="Prrafodelista"/>
        <w:numPr>
          <w:ilvl w:val="0"/>
          <w:numId w:val="39"/>
        </w:num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 xml:space="preserve">Debe tener importado el paquete </w:t>
      </w:r>
      <w:r w:rsidRPr="00196AFB">
        <w:rPr>
          <w:rFonts w:cs="Arial"/>
          <w:color w:val="000000"/>
          <w:szCs w:val="18"/>
          <w:lang w:val="es-ES" w:eastAsia="en-US"/>
        </w:rPr>
        <w:t>javax.persistence.Entity</w:t>
      </w:r>
    </w:p>
    <w:p w14:paraId="73B5FA7E" w14:textId="77777777"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p>
    <w:p w14:paraId="2757A8AA" w14:textId="080FD2A1" w:rsidR="00F613BC" w:rsidRPr="00196AFB" w:rsidRDefault="00F613BC" w:rsidP="00196AFB">
      <w:pPr>
        <w:pStyle w:val="Prrafodelista"/>
        <w:numPr>
          <w:ilvl w:val="0"/>
          <w:numId w:val="39"/>
        </w:num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Debe tener c</w:t>
      </w:r>
      <w:r w:rsidR="00EB6C30" w:rsidRPr="00196AFB">
        <w:rPr>
          <w:rFonts w:cs="Segoe UI"/>
          <w:color w:val="000000"/>
          <w:szCs w:val="18"/>
          <w:lang w:val="es-ES" w:eastAsia="en-US"/>
        </w:rPr>
        <w:t>omo mínimo un constructor public</w:t>
      </w:r>
      <w:r w:rsidRPr="00196AFB">
        <w:rPr>
          <w:rFonts w:cs="Segoe UI"/>
          <w:color w:val="000000"/>
          <w:szCs w:val="18"/>
          <w:lang w:val="es-ES" w:eastAsia="en-US"/>
        </w:rPr>
        <w:t xml:space="preserve"> o protected sin argumentos.</w:t>
      </w:r>
    </w:p>
    <w:p w14:paraId="68EE4305" w14:textId="77777777"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p>
    <w:p w14:paraId="178DF8AD" w14:textId="77777777" w:rsidR="00F613BC" w:rsidRPr="00196AFB" w:rsidRDefault="00F613BC" w:rsidP="00196AFB">
      <w:pPr>
        <w:pStyle w:val="Prrafodelista"/>
        <w:numPr>
          <w:ilvl w:val="0"/>
          <w:numId w:val="39"/>
        </w:num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No debe tener ningún método o variables declaradas como final</w:t>
      </w:r>
    </w:p>
    <w:p w14:paraId="3C89C0DE" w14:textId="77777777"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p>
    <w:p w14:paraId="0BB8CB16" w14:textId="77777777" w:rsidR="00F613BC" w:rsidRPr="00196AFB" w:rsidRDefault="00F613BC" w:rsidP="00196AFB">
      <w:pPr>
        <w:pStyle w:val="Prrafodelista"/>
        <w:numPr>
          <w:ilvl w:val="0"/>
          <w:numId w:val="39"/>
        </w:num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Debe implementar la interfaz</w:t>
      </w:r>
      <w:r w:rsidRPr="00196AFB">
        <w:rPr>
          <w:rFonts w:cs="Segoe UI"/>
          <w:i/>
          <w:color w:val="000000"/>
          <w:szCs w:val="18"/>
          <w:lang w:val="es-ES" w:eastAsia="en-US"/>
        </w:rPr>
        <w:t xml:space="preserve"> </w:t>
      </w:r>
      <w:r w:rsidRPr="00196AFB">
        <w:rPr>
          <w:rFonts w:cs="Arial"/>
          <w:i/>
          <w:color w:val="000000"/>
          <w:szCs w:val="18"/>
          <w:lang w:val="es-ES" w:eastAsia="en-US"/>
        </w:rPr>
        <w:t>Serializable</w:t>
      </w:r>
      <w:r w:rsidRPr="00196AFB">
        <w:rPr>
          <w:rFonts w:cs="Arial"/>
          <w:color w:val="000000"/>
          <w:szCs w:val="18"/>
          <w:lang w:val="es-ES" w:eastAsia="en-US"/>
        </w:rPr>
        <w:t xml:space="preserve"> </w:t>
      </w:r>
    </w:p>
    <w:p w14:paraId="4B53B494" w14:textId="77777777"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p>
    <w:p w14:paraId="65436456" w14:textId="77777777" w:rsidR="00F613BC" w:rsidRPr="00196AFB" w:rsidRDefault="00F613BC" w:rsidP="00196AFB">
      <w:pPr>
        <w:pStyle w:val="Prrafodelista"/>
        <w:numPr>
          <w:ilvl w:val="0"/>
          <w:numId w:val="39"/>
        </w:num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lastRenderedPageBreak/>
        <w:t>Puede extenderse tanto a clases de entidades como a clases de no entidad, y las clases de entidades pueden extenderse a clases de entidades.</w:t>
      </w:r>
    </w:p>
    <w:p w14:paraId="656D1786" w14:textId="77777777"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p>
    <w:p w14:paraId="252C592E" w14:textId="3D5AD16B" w:rsidR="00F613BC" w:rsidRPr="00196AFB" w:rsidRDefault="00EB6C30" w:rsidP="00196AFB">
      <w:pPr>
        <w:pStyle w:val="Prrafodelista"/>
        <w:numPr>
          <w:ilvl w:val="0"/>
          <w:numId w:val="39"/>
        </w:numPr>
        <w:autoSpaceDE w:val="0"/>
        <w:autoSpaceDN w:val="0"/>
        <w:adjustRightInd w:val="0"/>
        <w:spacing w:before="0" w:line="360" w:lineRule="auto"/>
        <w:jc w:val="left"/>
        <w:rPr>
          <w:rFonts w:cs="Segoe UI"/>
          <w:szCs w:val="18"/>
          <w:lang w:val="es-ES" w:eastAsia="en-US"/>
        </w:rPr>
      </w:pPr>
      <w:r w:rsidRPr="00196AFB">
        <w:rPr>
          <w:rFonts w:cs="Segoe UI"/>
          <w:color w:val="000000"/>
          <w:szCs w:val="18"/>
          <w:lang w:val="es-ES" w:eastAsia="en-US"/>
        </w:rPr>
        <w:t>L</w:t>
      </w:r>
      <w:r w:rsidR="00F613BC" w:rsidRPr="00196AFB">
        <w:rPr>
          <w:rFonts w:cs="Segoe UI"/>
          <w:color w:val="000000"/>
          <w:szCs w:val="18"/>
          <w:lang w:val="es-ES" w:eastAsia="en-US"/>
        </w:rPr>
        <w:t xml:space="preserve">as variables de instancia persistentes deben ser declaradas privadas, protegidas o de paquete privado (solo pueden ser accedidas directamente por los métodos de la clase entidad).  </w:t>
      </w:r>
    </w:p>
    <w:p w14:paraId="316609F6" w14:textId="77777777"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p>
    <w:p w14:paraId="3298EA73" w14:textId="7EB197D4" w:rsidR="00F613BC" w:rsidRPr="00196AFB" w:rsidRDefault="00F613BC" w:rsidP="00196AFB">
      <w:pPr>
        <w:autoSpaceDE w:val="0"/>
        <w:autoSpaceDN w:val="0"/>
        <w:adjustRightInd w:val="0"/>
        <w:spacing w:before="0" w:line="360" w:lineRule="auto"/>
        <w:jc w:val="left"/>
        <w:rPr>
          <w:rFonts w:cs="Segoe UI"/>
          <w:color w:val="000000"/>
          <w:szCs w:val="18"/>
          <w:lang w:val="es-ES" w:eastAsia="en-US"/>
        </w:rPr>
      </w:pPr>
      <w:r w:rsidRPr="00196AFB">
        <w:rPr>
          <w:rFonts w:cs="Segoe UI"/>
          <w:color w:val="000000"/>
          <w:szCs w:val="18"/>
          <w:lang w:val="es-ES" w:eastAsia="en-US"/>
        </w:rPr>
        <w:t>Procedemos a ver la creación de una clase normal de Java:</w:t>
      </w:r>
      <w:r w:rsidR="00EB6C30" w:rsidRPr="00196AFB">
        <w:rPr>
          <w:rFonts w:cs="Segoe UI"/>
          <w:color w:val="000000"/>
          <w:szCs w:val="18"/>
          <w:lang w:val="es-ES" w:eastAsia="en-US"/>
        </w:rPr>
        <w:t xml:space="preserve"> </w:t>
      </w:r>
      <w:r w:rsidR="00196AFB" w:rsidRPr="00196AFB">
        <w:rPr>
          <w:rFonts w:cs="Segoe UI"/>
          <w:color w:val="000000"/>
          <w:szCs w:val="18"/>
          <w:lang w:val="es-ES" w:eastAsia="en-US"/>
        </w:rPr>
        <w:t>Empleado</w:t>
      </w:r>
      <w:r w:rsidR="00EB6C30" w:rsidRPr="00196AFB">
        <w:rPr>
          <w:rFonts w:cs="Segoe UI"/>
          <w:color w:val="000000"/>
          <w:szCs w:val="18"/>
          <w:lang w:val="es-ES" w:eastAsia="en-US"/>
        </w:rPr>
        <w:t>.class, ilustrado en el Ejemplo</w:t>
      </w:r>
      <w:r w:rsidR="0078602A">
        <w:rPr>
          <w:rFonts w:cs="Segoe UI"/>
          <w:color w:val="000000"/>
          <w:szCs w:val="18"/>
          <w:lang w:val="es-ES" w:eastAsia="en-US"/>
        </w:rPr>
        <w:t xml:space="preserve"> </w:t>
      </w:r>
      <w:r w:rsidR="00EB6C30" w:rsidRPr="00196AFB">
        <w:rPr>
          <w:rFonts w:cs="Segoe UI"/>
          <w:color w:val="000000"/>
          <w:szCs w:val="18"/>
          <w:lang w:val="es-ES" w:eastAsia="en-US"/>
        </w:rPr>
        <w:t>1.</w:t>
      </w:r>
    </w:p>
    <w:p w14:paraId="2F670D94" w14:textId="1799EE8C" w:rsidR="00F613BC" w:rsidRDefault="00F613BC" w:rsidP="00F613BC">
      <w:pPr>
        <w:autoSpaceDE w:val="0"/>
        <w:autoSpaceDN w:val="0"/>
        <w:adjustRightInd w:val="0"/>
        <w:spacing w:before="0" w:line="240" w:lineRule="auto"/>
        <w:jc w:val="left"/>
        <w:rPr>
          <w:rFonts w:ascii="Segoe UI" w:hAnsi="Segoe UI" w:cs="Segoe UI"/>
          <w:color w:val="000000"/>
          <w:sz w:val="21"/>
          <w:szCs w:val="21"/>
          <w:lang w:val="es-ES" w:eastAsia="en-US"/>
        </w:rPr>
      </w:pPr>
    </w:p>
    <w:p w14:paraId="07612251" w14:textId="76BB55ED" w:rsidR="00EB6C30" w:rsidRDefault="00EB6C30" w:rsidP="00F613BC">
      <w:pPr>
        <w:autoSpaceDE w:val="0"/>
        <w:autoSpaceDN w:val="0"/>
        <w:adjustRightInd w:val="0"/>
        <w:spacing w:before="0" w:line="240" w:lineRule="auto"/>
        <w:jc w:val="left"/>
        <w:rPr>
          <w:rFonts w:ascii="Segoe UI" w:hAnsi="Segoe UI" w:cs="Segoe UI"/>
          <w:color w:val="000000"/>
          <w:sz w:val="21"/>
          <w:szCs w:val="21"/>
          <w:lang w:val="es-ES" w:eastAsia="en-US"/>
        </w:rPr>
      </w:pPr>
    </w:p>
    <w:p w14:paraId="0BDC5665" w14:textId="105D3C77" w:rsidR="00EB6C30" w:rsidRDefault="00EB6C30" w:rsidP="00F613BC">
      <w:pPr>
        <w:autoSpaceDE w:val="0"/>
        <w:autoSpaceDN w:val="0"/>
        <w:adjustRightInd w:val="0"/>
        <w:spacing w:before="0" w:line="240" w:lineRule="auto"/>
        <w:jc w:val="left"/>
        <w:rPr>
          <w:rFonts w:ascii="Segoe UI" w:hAnsi="Segoe UI" w:cs="Segoe UI"/>
          <w:color w:val="000000"/>
          <w:sz w:val="21"/>
          <w:szCs w:val="21"/>
          <w:lang w:val="es-ES" w:eastAsia="en-US"/>
        </w:rPr>
      </w:pPr>
    </w:p>
    <w:p w14:paraId="4C9DC969" w14:textId="334C95AE" w:rsidR="00EB6C30" w:rsidRPr="0078602A" w:rsidRDefault="00EB6C30" w:rsidP="00EB6C30">
      <w:pPr>
        <w:rPr>
          <w:sz w:val="20"/>
          <w:lang w:val="es-ES"/>
        </w:rPr>
      </w:pPr>
      <w:r w:rsidRPr="0078602A">
        <w:rPr>
          <w:b/>
          <w:i/>
          <w:sz w:val="20"/>
          <w:lang w:val="es-ES"/>
        </w:rPr>
        <w:t xml:space="preserve">Ejemplo 1. </w:t>
      </w:r>
      <w:r w:rsidRPr="0078602A">
        <w:rPr>
          <w:sz w:val="20"/>
          <w:lang w:val="es-ES"/>
        </w:rPr>
        <w:t xml:space="preserve">Clase </w:t>
      </w:r>
      <w:r w:rsidR="00196AFB" w:rsidRPr="0078602A">
        <w:rPr>
          <w:sz w:val="20"/>
          <w:lang w:val="es-ES"/>
        </w:rPr>
        <w:t>Empleado</w:t>
      </w:r>
      <w:r w:rsidRPr="0078602A">
        <w:rPr>
          <w:sz w:val="20"/>
          <w:lang w:val="es-ES"/>
        </w:rPr>
        <w:t>.</w:t>
      </w:r>
    </w:p>
    <w:p w14:paraId="63E56351" w14:textId="77777777" w:rsidR="00EB6C30" w:rsidRPr="0078602A" w:rsidRDefault="00EB6C30" w:rsidP="00F613BC">
      <w:pPr>
        <w:autoSpaceDE w:val="0"/>
        <w:autoSpaceDN w:val="0"/>
        <w:adjustRightInd w:val="0"/>
        <w:spacing w:before="0" w:line="240" w:lineRule="auto"/>
        <w:jc w:val="left"/>
        <w:rPr>
          <w:rFonts w:ascii="Segoe UI" w:hAnsi="Segoe UI" w:cs="Segoe UI"/>
          <w:color w:val="000000"/>
          <w:sz w:val="22"/>
          <w:szCs w:val="21"/>
          <w:lang w:val="es-ES" w:eastAsia="en-US"/>
        </w:rPr>
      </w:pPr>
    </w:p>
    <w:p w14:paraId="263C5095" w14:textId="39F06C80" w:rsidR="00F613BC" w:rsidRPr="0078602A" w:rsidRDefault="00F613BC" w:rsidP="00EB6C30">
      <w:pPr>
        <w:autoSpaceDE w:val="0"/>
        <w:autoSpaceDN w:val="0"/>
        <w:adjustRightInd w:val="0"/>
        <w:spacing w:before="0" w:line="276" w:lineRule="auto"/>
        <w:jc w:val="left"/>
        <w:rPr>
          <w:rFonts w:ascii="Arial" w:hAnsi="Arial" w:cs="Arial"/>
          <w:sz w:val="22"/>
          <w:szCs w:val="22"/>
          <w:lang w:val="es-ES" w:eastAsia="en-US"/>
        </w:rPr>
      </w:pPr>
      <w:r w:rsidRPr="0078602A">
        <w:rPr>
          <w:rFonts w:ascii="Arial" w:hAnsi="Arial" w:cs="Arial"/>
          <w:sz w:val="22"/>
          <w:szCs w:val="22"/>
          <w:lang w:val="es-ES" w:eastAsia="en-US"/>
        </w:rPr>
        <w:t xml:space="preserve">public class </w:t>
      </w:r>
      <w:r w:rsidR="00196AFB" w:rsidRPr="0078602A">
        <w:rPr>
          <w:rFonts w:ascii="Arial" w:hAnsi="Arial" w:cs="Arial"/>
          <w:sz w:val="22"/>
          <w:szCs w:val="22"/>
          <w:lang w:val="es-ES" w:eastAsia="en-US"/>
        </w:rPr>
        <w:t>Empleado</w:t>
      </w:r>
      <w:r w:rsidRPr="0078602A">
        <w:rPr>
          <w:rFonts w:ascii="Arial" w:hAnsi="Arial" w:cs="Arial"/>
          <w:sz w:val="22"/>
          <w:szCs w:val="22"/>
          <w:lang w:val="es-ES" w:eastAsia="en-US"/>
        </w:rPr>
        <w:t xml:space="preserve"> {</w:t>
      </w:r>
    </w:p>
    <w:p w14:paraId="72EC2683" w14:textId="77777777" w:rsidR="00F613BC" w:rsidRPr="0078602A" w:rsidRDefault="00F613BC" w:rsidP="00EB6C30">
      <w:pPr>
        <w:autoSpaceDE w:val="0"/>
        <w:autoSpaceDN w:val="0"/>
        <w:adjustRightInd w:val="0"/>
        <w:spacing w:before="0" w:line="276" w:lineRule="auto"/>
        <w:jc w:val="left"/>
        <w:rPr>
          <w:rFonts w:ascii="Arial" w:hAnsi="Arial" w:cs="Arial"/>
          <w:sz w:val="22"/>
          <w:szCs w:val="22"/>
          <w:lang w:val="es-ES" w:eastAsia="en-US"/>
        </w:rPr>
      </w:pPr>
    </w:p>
    <w:p w14:paraId="688E6D3E" w14:textId="77777777" w:rsidR="00F613BC" w:rsidRPr="00F4531C" w:rsidRDefault="00F613BC" w:rsidP="00EB6C30">
      <w:pPr>
        <w:autoSpaceDE w:val="0"/>
        <w:autoSpaceDN w:val="0"/>
        <w:adjustRightInd w:val="0"/>
        <w:spacing w:before="0" w:line="276" w:lineRule="auto"/>
        <w:ind w:left="709"/>
        <w:jc w:val="left"/>
        <w:rPr>
          <w:rFonts w:ascii="Arial" w:hAnsi="Arial" w:cs="Arial"/>
          <w:sz w:val="22"/>
          <w:szCs w:val="22"/>
          <w:lang w:val="es-ES" w:eastAsia="en-US"/>
        </w:rPr>
      </w:pPr>
      <w:r w:rsidRPr="00F4531C">
        <w:rPr>
          <w:rFonts w:ascii="Arial" w:hAnsi="Arial" w:cs="Arial"/>
          <w:sz w:val="22"/>
          <w:szCs w:val="22"/>
          <w:lang w:val="es-ES" w:eastAsia="en-US"/>
        </w:rPr>
        <w:t>//definición de las propiedades</w:t>
      </w:r>
    </w:p>
    <w:p w14:paraId="3B01D4E4" w14:textId="77777777" w:rsidR="00F613BC" w:rsidRPr="00F4531C" w:rsidRDefault="00F613BC" w:rsidP="00EB6C30">
      <w:pPr>
        <w:autoSpaceDE w:val="0"/>
        <w:autoSpaceDN w:val="0"/>
        <w:adjustRightInd w:val="0"/>
        <w:spacing w:before="0" w:line="276" w:lineRule="auto"/>
        <w:ind w:left="709"/>
        <w:jc w:val="left"/>
        <w:rPr>
          <w:rFonts w:ascii="Arial" w:hAnsi="Arial" w:cs="Arial"/>
          <w:sz w:val="22"/>
          <w:szCs w:val="22"/>
          <w:lang w:val="es-ES" w:eastAsia="en-US"/>
        </w:rPr>
      </w:pPr>
      <w:r w:rsidRPr="00F4531C">
        <w:rPr>
          <w:rFonts w:ascii="Arial" w:hAnsi="Arial" w:cs="Arial"/>
          <w:sz w:val="22"/>
          <w:szCs w:val="22"/>
          <w:lang w:val="es-ES" w:eastAsia="en-US"/>
        </w:rPr>
        <w:t>private int id;</w:t>
      </w:r>
    </w:p>
    <w:p w14:paraId="505101D9" w14:textId="524CB344" w:rsidR="00F613BC" w:rsidRPr="00F4531C" w:rsidRDefault="00196AFB" w:rsidP="00EB6C30">
      <w:pPr>
        <w:autoSpaceDE w:val="0"/>
        <w:autoSpaceDN w:val="0"/>
        <w:adjustRightInd w:val="0"/>
        <w:spacing w:before="0" w:line="276" w:lineRule="auto"/>
        <w:ind w:left="709"/>
        <w:jc w:val="left"/>
        <w:rPr>
          <w:rFonts w:ascii="Arial" w:hAnsi="Arial" w:cs="Arial"/>
          <w:sz w:val="22"/>
          <w:szCs w:val="22"/>
          <w:lang w:val="en-US" w:eastAsia="en-US"/>
        </w:rPr>
      </w:pPr>
      <w:r w:rsidRPr="00F4531C">
        <w:rPr>
          <w:rFonts w:ascii="Arial" w:hAnsi="Arial" w:cs="Arial"/>
          <w:sz w:val="22"/>
          <w:szCs w:val="22"/>
          <w:lang w:val="en-US" w:eastAsia="en-US"/>
        </w:rPr>
        <w:t>private String nombre</w:t>
      </w:r>
      <w:r w:rsidR="00F613BC" w:rsidRPr="00F4531C">
        <w:rPr>
          <w:rFonts w:ascii="Arial" w:hAnsi="Arial" w:cs="Arial"/>
          <w:sz w:val="22"/>
          <w:szCs w:val="22"/>
          <w:lang w:val="en-US" w:eastAsia="en-US"/>
        </w:rPr>
        <w:t>;</w:t>
      </w:r>
    </w:p>
    <w:p w14:paraId="4EC0C590" w14:textId="1C23F6A3" w:rsidR="00F613BC" w:rsidRPr="00F4531C" w:rsidRDefault="00196AFB" w:rsidP="00EB6C30">
      <w:pPr>
        <w:autoSpaceDE w:val="0"/>
        <w:autoSpaceDN w:val="0"/>
        <w:adjustRightInd w:val="0"/>
        <w:spacing w:before="0" w:line="276" w:lineRule="auto"/>
        <w:ind w:left="709"/>
        <w:jc w:val="left"/>
        <w:rPr>
          <w:rFonts w:ascii="Arial" w:hAnsi="Arial" w:cs="Arial"/>
          <w:sz w:val="22"/>
          <w:szCs w:val="22"/>
          <w:lang w:val="en-US" w:eastAsia="en-US"/>
        </w:rPr>
      </w:pPr>
      <w:r w:rsidRPr="00F4531C">
        <w:rPr>
          <w:rFonts w:ascii="Arial" w:hAnsi="Arial" w:cs="Arial"/>
          <w:sz w:val="22"/>
          <w:szCs w:val="22"/>
          <w:lang w:val="en-US" w:eastAsia="en-US"/>
        </w:rPr>
        <w:t>private long salario</w:t>
      </w:r>
      <w:r w:rsidR="00F613BC" w:rsidRPr="00F4531C">
        <w:rPr>
          <w:rFonts w:ascii="Arial" w:hAnsi="Arial" w:cs="Arial"/>
          <w:sz w:val="22"/>
          <w:szCs w:val="22"/>
          <w:lang w:val="en-US" w:eastAsia="en-US"/>
        </w:rPr>
        <w:t>;</w:t>
      </w:r>
    </w:p>
    <w:p w14:paraId="5467F616" w14:textId="77777777" w:rsidR="00F613BC" w:rsidRPr="00F4531C" w:rsidRDefault="00F613BC" w:rsidP="00EB6C30">
      <w:pPr>
        <w:autoSpaceDE w:val="0"/>
        <w:autoSpaceDN w:val="0"/>
        <w:adjustRightInd w:val="0"/>
        <w:spacing w:before="0" w:line="276" w:lineRule="auto"/>
        <w:jc w:val="left"/>
        <w:rPr>
          <w:rFonts w:ascii="Arial" w:hAnsi="Arial" w:cs="Arial"/>
          <w:sz w:val="22"/>
          <w:szCs w:val="22"/>
          <w:lang w:val="en-US" w:eastAsia="en-US"/>
        </w:rPr>
      </w:pPr>
    </w:p>
    <w:p w14:paraId="33587C7D" w14:textId="61EE8FDD" w:rsidR="00F613BC" w:rsidRPr="00F4531C" w:rsidRDefault="00F613BC" w:rsidP="00EB6C30">
      <w:pPr>
        <w:autoSpaceDE w:val="0"/>
        <w:autoSpaceDN w:val="0"/>
        <w:adjustRightInd w:val="0"/>
        <w:spacing w:before="0" w:line="276" w:lineRule="auto"/>
        <w:jc w:val="left"/>
        <w:rPr>
          <w:rFonts w:ascii="Arial" w:hAnsi="Arial" w:cs="Arial"/>
          <w:sz w:val="22"/>
          <w:szCs w:val="22"/>
          <w:lang w:val="es-ES" w:eastAsia="en-US"/>
        </w:rPr>
      </w:pPr>
      <w:r w:rsidRPr="00F4531C">
        <w:rPr>
          <w:rFonts w:ascii="Arial" w:hAnsi="Arial" w:cs="Arial"/>
          <w:sz w:val="22"/>
          <w:szCs w:val="22"/>
          <w:lang w:val="es-ES" w:eastAsia="en-US"/>
        </w:rPr>
        <w:t>//definición de los constructor</w:t>
      </w:r>
      <w:r w:rsidR="00EB6C30" w:rsidRPr="00F4531C">
        <w:rPr>
          <w:rFonts w:ascii="Arial" w:hAnsi="Arial" w:cs="Arial"/>
          <w:sz w:val="22"/>
          <w:szCs w:val="22"/>
          <w:lang w:val="es-ES" w:eastAsia="en-US"/>
        </w:rPr>
        <w:t>es</w:t>
      </w:r>
      <w:r w:rsidRPr="00F4531C">
        <w:rPr>
          <w:rFonts w:ascii="Arial" w:hAnsi="Arial" w:cs="Arial"/>
          <w:sz w:val="22"/>
          <w:szCs w:val="22"/>
          <w:lang w:val="es-ES" w:eastAsia="en-US"/>
        </w:rPr>
        <w:t>s(uno con argumentos y otro sin)</w:t>
      </w:r>
    </w:p>
    <w:p w14:paraId="55BB0642" w14:textId="4895CD77" w:rsidR="00EB6C30" w:rsidRPr="00F4531C" w:rsidRDefault="00F613BC" w:rsidP="00EB6C30">
      <w:pPr>
        <w:autoSpaceDE w:val="0"/>
        <w:autoSpaceDN w:val="0"/>
        <w:adjustRightInd w:val="0"/>
        <w:spacing w:before="0" w:line="276" w:lineRule="auto"/>
        <w:ind w:firstLine="149"/>
        <w:jc w:val="left"/>
        <w:rPr>
          <w:rFonts w:ascii="Arial" w:hAnsi="Arial" w:cs="Arial"/>
          <w:sz w:val="22"/>
          <w:szCs w:val="22"/>
          <w:lang w:val="en-US" w:eastAsia="en-US"/>
        </w:rPr>
      </w:pPr>
      <w:r w:rsidRPr="00F4531C">
        <w:rPr>
          <w:rFonts w:ascii="Arial" w:hAnsi="Arial" w:cs="Arial"/>
          <w:sz w:val="22"/>
          <w:szCs w:val="22"/>
          <w:lang w:val="en-US" w:eastAsia="en-US"/>
        </w:rPr>
        <w:t xml:space="preserve">public </w:t>
      </w:r>
      <w:r w:rsidR="00196AFB" w:rsidRPr="00F4531C">
        <w:rPr>
          <w:rFonts w:ascii="Arial" w:hAnsi="Arial" w:cs="Arial"/>
          <w:sz w:val="22"/>
          <w:szCs w:val="22"/>
          <w:lang w:val="en-US" w:eastAsia="en-US"/>
        </w:rPr>
        <w:t>Empleado</w:t>
      </w:r>
      <w:r w:rsidRPr="00F4531C">
        <w:rPr>
          <w:rFonts w:ascii="Arial" w:hAnsi="Arial" w:cs="Arial"/>
          <w:sz w:val="22"/>
          <w:szCs w:val="22"/>
          <w:lang w:val="en-US" w:eastAsia="en-US"/>
        </w:rPr>
        <w:t>() {</w:t>
      </w:r>
    </w:p>
    <w:p w14:paraId="64ACA0B9" w14:textId="63267749" w:rsidR="00F613BC" w:rsidRPr="00F4531C" w:rsidRDefault="00F613BC" w:rsidP="00EB6C30">
      <w:pPr>
        <w:autoSpaceDE w:val="0"/>
        <w:autoSpaceDN w:val="0"/>
        <w:adjustRightInd w:val="0"/>
        <w:spacing w:before="0" w:line="276" w:lineRule="auto"/>
        <w:ind w:firstLine="149"/>
        <w:jc w:val="left"/>
        <w:rPr>
          <w:rFonts w:ascii="Arial" w:hAnsi="Arial" w:cs="Arial"/>
          <w:sz w:val="22"/>
          <w:szCs w:val="22"/>
          <w:lang w:val="en-US" w:eastAsia="en-US"/>
        </w:rPr>
      </w:pPr>
      <w:r w:rsidRPr="00F4531C">
        <w:rPr>
          <w:rFonts w:ascii="Arial" w:hAnsi="Arial" w:cs="Arial"/>
          <w:sz w:val="22"/>
          <w:szCs w:val="22"/>
          <w:lang w:val="en-US" w:eastAsia="en-US"/>
        </w:rPr>
        <w:t>}</w:t>
      </w:r>
    </w:p>
    <w:p w14:paraId="4CE9FA15" w14:textId="77777777" w:rsidR="00EB6C30" w:rsidRPr="00F4531C" w:rsidRDefault="00EB6C30" w:rsidP="00EB6C30">
      <w:pPr>
        <w:autoSpaceDE w:val="0"/>
        <w:autoSpaceDN w:val="0"/>
        <w:adjustRightInd w:val="0"/>
        <w:spacing w:before="0" w:line="276" w:lineRule="auto"/>
        <w:ind w:firstLine="149"/>
        <w:jc w:val="left"/>
        <w:rPr>
          <w:rFonts w:ascii="Arial" w:hAnsi="Arial" w:cs="Arial"/>
          <w:sz w:val="22"/>
          <w:szCs w:val="22"/>
          <w:lang w:val="en-US" w:eastAsia="en-US"/>
        </w:rPr>
      </w:pPr>
    </w:p>
    <w:p w14:paraId="4D9EC6D4" w14:textId="0EEEEC24" w:rsidR="00F613BC" w:rsidRPr="00F4531C" w:rsidRDefault="00F613BC" w:rsidP="00EB6C30">
      <w:pPr>
        <w:autoSpaceDE w:val="0"/>
        <w:autoSpaceDN w:val="0"/>
        <w:adjustRightInd w:val="0"/>
        <w:spacing w:before="0" w:line="276" w:lineRule="auto"/>
        <w:ind w:firstLine="149"/>
        <w:jc w:val="left"/>
        <w:rPr>
          <w:rFonts w:ascii="Arial" w:hAnsi="Arial" w:cs="Arial"/>
          <w:sz w:val="22"/>
          <w:szCs w:val="22"/>
          <w:lang w:val="en-US" w:eastAsia="en-US"/>
        </w:rPr>
      </w:pPr>
      <w:r w:rsidRPr="00F4531C">
        <w:rPr>
          <w:rFonts w:ascii="Arial" w:hAnsi="Arial" w:cs="Arial"/>
          <w:sz w:val="22"/>
          <w:szCs w:val="22"/>
          <w:lang w:val="en-US" w:eastAsia="en-US"/>
        </w:rPr>
        <w:t xml:space="preserve">public </w:t>
      </w:r>
      <w:r w:rsidR="00196AFB" w:rsidRPr="00F4531C">
        <w:rPr>
          <w:rFonts w:ascii="Arial" w:hAnsi="Arial" w:cs="Arial"/>
          <w:sz w:val="22"/>
          <w:szCs w:val="22"/>
          <w:lang w:val="en-US" w:eastAsia="en-US"/>
        </w:rPr>
        <w:t>Empleado</w:t>
      </w:r>
      <w:r w:rsidRPr="00F4531C">
        <w:rPr>
          <w:rFonts w:ascii="Arial" w:hAnsi="Arial" w:cs="Arial"/>
          <w:sz w:val="22"/>
          <w:szCs w:val="22"/>
          <w:lang w:val="en-US" w:eastAsia="en-US"/>
        </w:rPr>
        <w:t>(int id) { this.id = id; }</w:t>
      </w:r>
    </w:p>
    <w:p w14:paraId="5F3E82E3" w14:textId="77777777" w:rsidR="00F613BC" w:rsidRPr="00F4531C" w:rsidRDefault="00F613BC" w:rsidP="00EB6C30">
      <w:pPr>
        <w:autoSpaceDE w:val="0"/>
        <w:autoSpaceDN w:val="0"/>
        <w:adjustRightInd w:val="0"/>
        <w:spacing w:before="0" w:line="276" w:lineRule="auto"/>
        <w:jc w:val="left"/>
        <w:rPr>
          <w:rFonts w:ascii="Arial" w:hAnsi="Arial" w:cs="Arial"/>
          <w:sz w:val="22"/>
          <w:szCs w:val="22"/>
          <w:lang w:val="en-US" w:eastAsia="en-US"/>
        </w:rPr>
      </w:pPr>
    </w:p>
    <w:p w14:paraId="7C30306D" w14:textId="77777777" w:rsidR="00F613BC" w:rsidRPr="00F4531C" w:rsidRDefault="00F613BC" w:rsidP="00EB6C30">
      <w:pPr>
        <w:autoSpaceDE w:val="0"/>
        <w:autoSpaceDN w:val="0"/>
        <w:adjustRightInd w:val="0"/>
        <w:spacing w:before="0" w:line="276" w:lineRule="auto"/>
        <w:ind w:firstLine="149"/>
        <w:jc w:val="left"/>
        <w:rPr>
          <w:rFonts w:ascii="Arial" w:hAnsi="Arial" w:cs="Arial"/>
          <w:sz w:val="22"/>
          <w:szCs w:val="22"/>
          <w:lang w:val="es-ES" w:eastAsia="en-US"/>
        </w:rPr>
      </w:pPr>
      <w:r w:rsidRPr="00F4531C">
        <w:rPr>
          <w:rFonts w:ascii="Arial" w:hAnsi="Arial" w:cs="Arial"/>
          <w:sz w:val="22"/>
          <w:szCs w:val="22"/>
          <w:lang w:val="es-ES" w:eastAsia="en-US"/>
        </w:rPr>
        <w:t>//definicion de los métodos get y set de las propiedades</w:t>
      </w:r>
    </w:p>
    <w:p w14:paraId="5FBED05D" w14:textId="77777777" w:rsidR="00F613BC" w:rsidRPr="00F4531C" w:rsidRDefault="00F613BC" w:rsidP="00EB6C30">
      <w:pPr>
        <w:autoSpaceDE w:val="0"/>
        <w:autoSpaceDN w:val="0"/>
        <w:adjustRightInd w:val="0"/>
        <w:spacing w:before="0" w:line="276" w:lineRule="auto"/>
        <w:ind w:left="709"/>
        <w:jc w:val="left"/>
        <w:rPr>
          <w:rFonts w:ascii="Arial" w:hAnsi="Arial" w:cs="Arial"/>
          <w:sz w:val="22"/>
          <w:szCs w:val="22"/>
          <w:lang w:val="en-US" w:eastAsia="en-US"/>
        </w:rPr>
      </w:pPr>
      <w:r w:rsidRPr="00F4531C">
        <w:rPr>
          <w:rFonts w:ascii="Arial" w:hAnsi="Arial" w:cs="Arial"/>
          <w:sz w:val="22"/>
          <w:szCs w:val="22"/>
          <w:lang w:val="en-US" w:eastAsia="en-US"/>
        </w:rPr>
        <w:t>public int getId() { return id; }</w:t>
      </w:r>
    </w:p>
    <w:p w14:paraId="364C68E9" w14:textId="77777777" w:rsidR="00F613BC" w:rsidRPr="00F4531C" w:rsidRDefault="00F613BC" w:rsidP="00EB6C30">
      <w:pPr>
        <w:autoSpaceDE w:val="0"/>
        <w:autoSpaceDN w:val="0"/>
        <w:adjustRightInd w:val="0"/>
        <w:spacing w:before="0" w:line="276" w:lineRule="auto"/>
        <w:ind w:left="709"/>
        <w:jc w:val="left"/>
        <w:rPr>
          <w:rFonts w:ascii="Arial" w:hAnsi="Arial" w:cs="Arial"/>
          <w:sz w:val="22"/>
          <w:szCs w:val="22"/>
          <w:lang w:val="en-US" w:eastAsia="en-US"/>
        </w:rPr>
      </w:pPr>
      <w:r w:rsidRPr="00F4531C">
        <w:rPr>
          <w:rFonts w:ascii="Arial" w:hAnsi="Arial" w:cs="Arial"/>
          <w:sz w:val="22"/>
          <w:szCs w:val="22"/>
          <w:lang w:val="en-US" w:eastAsia="en-US"/>
        </w:rPr>
        <w:t>public void setId(int id) { this.id = id; }</w:t>
      </w:r>
    </w:p>
    <w:p w14:paraId="2C61866A" w14:textId="135AA8B0" w:rsidR="00F613BC" w:rsidRPr="00F4531C" w:rsidRDefault="00196AFB" w:rsidP="00EB6C30">
      <w:pPr>
        <w:autoSpaceDE w:val="0"/>
        <w:autoSpaceDN w:val="0"/>
        <w:adjustRightInd w:val="0"/>
        <w:spacing w:before="0" w:line="276" w:lineRule="auto"/>
        <w:ind w:left="709"/>
        <w:jc w:val="left"/>
        <w:rPr>
          <w:rFonts w:ascii="Arial" w:hAnsi="Arial" w:cs="Arial"/>
          <w:sz w:val="22"/>
          <w:szCs w:val="22"/>
          <w:lang w:val="en-US" w:eastAsia="en-US"/>
        </w:rPr>
      </w:pPr>
      <w:r w:rsidRPr="00F4531C">
        <w:rPr>
          <w:rFonts w:ascii="Arial" w:hAnsi="Arial" w:cs="Arial"/>
          <w:sz w:val="22"/>
          <w:szCs w:val="22"/>
          <w:lang w:val="en-US" w:eastAsia="en-US"/>
        </w:rPr>
        <w:t>public String getNombre() { return nombre</w:t>
      </w:r>
      <w:r w:rsidR="00F613BC" w:rsidRPr="00F4531C">
        <w:rPr>
          <w:rFonts w:ascii="Arial" w:hAnsi="Arial" w:cs="Arial"/>
          <w:sz w:val="22"/>
          <w:szCs w:val="22"/>
          <w:lang w:val="en-US" w:eastAsia="en-US"/>
        </w:rPr>
        <w:t>; }</w:t>
      </w:r>
    </w:p>
    <w:p w14:paraId="346E6D32" w14:textId="0501692A" w:rsidR="00F613BC" w:rsidRPr="00F4531C" w:rsidRDefault="00196AFB" w:rsidP="00EB6C30">
      <w:pPr>
        <w:autoSpaceDE w:val="0"/>
        <w:autoSpaceDN w:val="0"/>
        <w:adjustRightInd w:val="0"/>
        <w:spacing w:before="0" w:line="276" w:lineRule="auto"/>
        <w:ind w:left="709"/>
        <w:jc w:val="left"/>
        <w:rPr>
          <w:rFonts w:ascii="Arial" w:hAnsi="Arial" w:cs="Arial"/>
          <w:sz w:val="22"/>
          <w:szCs w:val="22"/>
          <w:lang w:val="es-ES" w:eastAsia="en-US"/>
        </w:rPr>
      </w:pPr>
      <w:r w:rsidRPr="00F4531C">
        <w:rPr>
          <w:rFonts w:ascii="Arial" w:hAnsi="Arial" w:cs="Arial"/>
          <w:sz w:val="22"/>
          <w:szCs w:val="22"/>
          <w:lang w:val="es-ES" w:eastAsia="en-US"/>
        </w:rPr>
        <w:t>public void setNombre(String nombre) { this.nombre = nombre</w:t>
      </w:r>
      <w:r w:rsidR="00F613BC" w:rsidRPr="00F4531C">
        <w:rPr>
          <w:rFonts w:ascii="Arial" w:hAnsi="Arial" w:cs="Arial"/>
          <w:sz w:val="22"/>
          <w:szCs w:val="22"/>
          <w:lang w:val="es-ES" w:eastAsia="en-US"/>
        </w:rPr>
        <w:t>; }</w:t>
      </w:r>
    </w:p>
    <w:p w14:paraId="0B5FE518" w14:textId="7C8B6EFC" w:rsidR="00F613BC" w:rsidRPr="00F4531C" w:rsidRDefault="00196AFB" w:rsidP="00EB6C30">
      <w:pPr>
        <w:autoSpaceDE w:val="0"/>
        <w:autoSpaceDN w:val="0"/>
        <w:adjustRightInd w:val="0"/>
        <w:spacing w:before="0" w:line="276" w:lineRule="auto"/>
        <w:ind w:left="709"/>
        <w:jc w:val="left"/>
        <w:rPr>
          <w:rFonts w:ascii="Arial" w:hAnsi="Arial" w:cs="Arial"/>
          <w:sz w:val="22"/>
          <w:szCs w:val="22"/>
          <w:lang w:val="en-US" w:eastAsia="en-US"/>
        </w:rPr>
      </w:pPr>
      <w:r w:rsidRPr="00F4531C">
        <w:rPr>
          <w:rFonts w:ascii="Arial" w:hAnsi="Arial" w:cs="Arial"/>
          <w:sz w:val="22"/>
          <w:szCs w:val="22"/>
          <w:lang w:val="en-US" w:eastAsia="en-US"/>
        </w:rPr>
        <w:t>public long getSalario() { return salario</w:t>
      </w:r>
      <w:r w:rsidR="00F613BC" w:rsidRPr="00F4531C">
        <w:rPr>
          <w:rFonts w:ascii="Arial" w:hAnsi="Arial" w:cs="Arial"/>
          <w:sz w:val="22"/>
          <w:szCs w:val="22"/>
          <w:lang w:val="en-US" w:eastAsia="en-US"/>
        </w:rPr>
        <w:t>; }</w:t>
      </w:r>
    </w:p>
    <w:p w14:paraId="78E47998" w14:textId="5D287E9C" w:rsidR="00F613BC" w:rsidRPr="0078602A" w:rsidRDefault="00196AFB" w:rsidP="00EB6C30">
      <w:pPr>
        <w:autoSpaceDE w:val="0"/>
        <w:autoSpaceDN w:val="0"/>
        <w:adjustRightInd w:val="0"/>
        <w:spacing w:before="0" w:line="276" w:lineRule="auto"/>
        <w:ind w:left="709"/>
        <w:jc w:val="left"/>
        <w:rPr>
          <w:rFonts w:ascii="Arial" w:hAnsi="Arial" w:cs="Arial"/>
          <w:sz w:val="22"/>
          <w:szCs w:val="22"/>
          <w:lang w:val="es-ES" w:eastAsia="en-US"/>
        </w:rPr>
      </w:pPr>
      <w:r w:rsidRPr="0078602A">
        <w:rPr>
          <w:rFonts w:ascii="Arial" w:hAnsi="Arial" w:cs="Arial"/>
          <w:sz w:val="22"/>
          <w:szCs w:val="22"/>
          <w:lang w:val="es-ES" w:eastAsia="en-US"/>
        </w:rPr>
        <w:t>public void setSalario (long salario) { this.salario = salario</w:t>
      </w:r>
      <w:r w:rsidR="00F613BC" w:rsidRPr="0078602A">
        <w:rPr>
          <w:rFonts w:ascii="Arial" w:hAnsi="Arial" w:cs="Arial"/>
          <w:sz w:val="22"/>
          <w:szCs w:val="22"/>
          <w:lang w:val="es-ES" w:eastAsia="en-US"/>
        </w:rPr>
        <w:t>; }</w:t>
      </w:r>
    </w:p>
    <w:p w14:paraId="7019BF0A" w14:textId="77777777" w:rsidR="00F613BC" w:rsidRPr="00F4531C" w:rsidRDefault="00F613BC" w:rsidP="00EB6C30">
      <w:pPr>
        <w:autoSpaceDE w:val="0"/>
        <w:autoSpaceDN w:val="0"/>
        <w:adjustRightInd w:val="0"/>
        <w:spacing w:before="0" w:line="276" w:lineRule="auto"/>
        <w:jc w:val="left"/>
        <w:rPr>
          <w:rFonts w:ascii="Arial" w:hAnsi="Arial" w:cs="Arial"/>
          <w:sz w:val="22"/>
          <w:szCs w:val="22"/>
          <w:lang w:val="es-ES" w:eastAsia="en-US"/>
        </w:rPr>
      </w:pPr>
      <w:r w:rsidRPr="00F4531C">
        <w:rPr>
          <w:rFonts w:ascii="Arial" w:hAnsi="Arial" w:cs="Arial"/>
          <w:sz w:val="22"/>
          <w:szCs w:val="22"/>
          <w:lang w:val="es-ES" w:eastAsia="en-US"/>
        </w:rPr>
        <w:t>}</w:t>
      </w:r>
    </w:p>
    <w:p w14:paraId="26C2E888" w14:textId="77777777" w:rsidR="00F613BC" w:rsidRPr="004F5B5E" w:rsidRDefault="00F613BC" w:rsidP="00F613BC">
      <w:pPr>
        <w:autoSpaceDE w:val="0"/>
        <w:autoSpaceDN w:val="0"/>
        <w:adjustRightInd w:val="0"/>
        <w:spacing w:before="0" w:line="240" w:lineRule="auto"/>
        <w:jc w:val="left"/>
        <w:rPr>
          <w:rFonts w:ascii="Segoe UI" w:hAnsi="Segoe UI" w:cs="Segoe UI"/>
          <w:b/>
          <w:color w:val="000000"/>
          <w:sz w:val="21"/>
          <w:szCs w:val="21"/>
          <w:lang w:val="es-ES" w:eastAsia="en-US"/>
        </w:rPr>
      </w:pPr>
    </w:p>
    <w:p w14:paraId="1E5F73AA" w14:textId="77777777" w:rsidR="00F613BC" w:rsidRPr="004F5B5E" w:rsidRDefault="00F613BC" w:rsidP="00F613BC">
      <w:pPr>
        <w:autoSpaceDE w:val="0"/>
        <w:autoSpaceDN w:val="0"/>
        <w:adjustRightInd w:val="0"/>
        <w:spacing w:before="0" w:line="240" w:lineRule="auto"/>
        <w:jc w:val="left"/>
        <w:rPr>
          <w:rFonts w:ascii="Segoe UI" w:hAnsi="Segoe UI" w:cs="Segoe UI"/>
          <w:b/>
          <w:color w:val="000000"/>
          <w:sz w:val="21"/>
          <w:szCs w:val="21"/>
          <w:lang w:val="es-ES" w:eastAsia="en-US"/>
        </w:rPr>
      </w:pPr>
    </w:p>
    <w:p w14:paraId="4EE4F475" w14:textId="2810E4B3" w:rsidR="00F613BC" w:rsidRPr="00F4531C" w:rsidRDefault="00F613BC" w:rsidP="00F4531C">
      <w:pPr>
        <w:autoSpaceDE w:val="0"/>
        <w:autoSpaceDN w:val="0"/>
        <w:adjustRightInd w:val="0"/>
        <w:spacing w:before="0" w:line="360" w:lineRule="auto"/>
        <w:jc w:val="left"/>
        <w:rPr>
          <w:rFonts w:cs="Segoe UI"/>
          <w:color w:val="000000"/>
          <w:szCs w:val="18"/>
          <w:lang w:val="es-ES" w:eastAsia="en-US"/>
        </w:rPr>
      </w:pPr>
      <w:r w:rsidRPr="00F4531C">
        <w:rPr>
          <w:rFonts w:cs="Segoe UI"/>
          <w:color w:val="000000"/>
          <w:szCs w:val="18"/>
          <w:lang w:val="es-ES" w:eastAsia="en-US"/>
        </w:rPr>
        <w:t xml:space="preserve">Cuando se dice que la anotación </w:t>
      </w:r>
      <w:r w:rsidRPr="00F4531C">
        <w:rPr>
          <w:rFonts w:cs="Segoe UI"/>
          <w:i/>
          <w:color w:val="000000"/>
          <w:szCs w:val="18"/>
          <w:lang w:val="es-ES" w:eastAsia="en-US"/>
        </w:rPr>
        <w:t>@Id</w:t>
      </w:r>
      <w:r w:rsidRPr="00F4531C">
        <w:rPr>
          <w:rFonts w:cs="Segoe UI"/>
          <w:color w:val="000000"/>
          <w:szCs w:val="18"/>
          <w:lang w:val="es-ES" w:eastAsia="en-US"/>
        </w:rPr>
        <w:t xml:space="preserve"> se coloca en el campo o propiedad, se quiere decir que depende de las necesidades y gustos del creador de la entidad se puede anotar en la propie</w:t>
      </w:r>
      <w:r w:rsidR="00EB6C30" w:rsidRPr="00F4531C">
        <w:rPr>
          <w:rFonts w:cs="Segoe UI"/>
          <w:color w:val="000000"/>
          <w:szCs w:val="18"/>
          <w:lang w:val="es-ES" w:eastAsia="en-US"/>
        </w:rPr>
        <w:t xml:space="preserve">dad privada o en el método get </w:t>
      </w:r>
      <w:r w:rsidRPr="00F4531C">
        <w:rPr>
          <w:rFonts w:cs="Segoe UI"/>
          <w:color w:val="000000"/>
          <w:szCs w:val="18"/>
          <w:lang w:val="es-ES" w:eastAsia="en-US"/>
        </w:rPr>
        <w:t>de la propiedad.</w:t>
      </w:r>
    </w:p>
    <w:p w14:paraId="40831315" w14:textId="77777777" w:rsidR="00F613BC" w:rsidRDefault="00F613BC" w:rsidP="00F613BC">
      <w:pPr>
        <w:autoSpaceDE w:val="0"/>
        <w:autoSpaceDN w:val="0"/>
        <w:adjustRightInd w:val="0"/>
        <w:spacing w:before="0" w:line="240" w:lineRule="auto"/>
        <w:jc w:val="left"/>
        <w:rPr>
          <w:rFonts w:ascii="Segoe UI" w:hAnsi="Segoe UI" w:cs="Segoe UI"/>
          <w:color w:val="000000"/>
          <w:sz w:val="21"/>
          <w:szCs w:val="21"/>
          <w:lang w:val="es-ES" w:eastAsia="en-US"/>
        </w:rPr>
      </w:pPr>
    </w:p>
    <w:p w14:paraId="7F7FD9A7" w14:textId="77777777" w:rsidR="00F613BC" w:rsidRPr="00F4531C" w:rsidRDefault="00F613BC" w:rsidP="00F4531C">
      <w:pPr>
        <w:autoSpaceDE w:val="0"/>
        <w:autoSpaceDN w:val="0"/>
        <w:adjustRightInd w:val="0"/>
        <w:spacing w:before="0" w:line="360" w:lineRule="auto"/>
        <w:jc w:val="left"/>
        <w:rPr>
          <w:rFonts w:cs="Segoe UI"/>
          <w:color w:val="000000"/>
          <w:szCs w:val="21"/>
          <w:lang w:val="es-ES" w:eastAsia="en-US"/>
        </w:rPr>
      </w:pPr>
      <w:r w:rsidRPr="00F4531C">
        <w:rPr>
          <w:rFonts w:cs="Segoe UI"/>
          <w:color w:val="000000"/>
          <w:szCs w:val="21"/>
          <w:lang w:val="es-ES" w:eastAsia="en-US"/>
        </w:rPr>
        <w:t>Los campos de las entidades se persisten automáticamente en la base de datos una vez este persistida la entidad.</w:t>
      </w:r>
    </w:p>
    <w:p w14:paraId="66CDD161" w14:textId="77777777" w:rsidR="00F613BC" w:rsidRPr="00F4531C" w:rsidRDefault="00F613BC" w:rsidP="00F4531C">
      <w:pPr>
        <w:autoSpaceDE w:val="0"/>
        <w:autoSpaceDN w:val="0"/>
        <w:adjustRightInd w:val="0"/>
        <w:spacing w:before="0" w:line="360" w:lineRule="auto"/>
        <w:jc w:val="left"/>
        <w:rPr>
          <w:rFonts w:cs="Segoe UI"/>
          <w:color w:val="000000"/>
          <w:szCs w:val="21"/>
          <w:lang w:val="es-ES" w:eastAsia="en-US"/>
        </w:rPr>
      </w:pPr>
    </w:p>
    <w:p w14:paraId="00E65DDE" w14:textId="77777777" w:rsidR="00F613BC" w:rsidRPr="00F4531C" w:rsidRDefault="00F613BC" w:rsidP="00F4531C">
      <w:pPr>
        <w:autoSpaceDE w:val="0"/>
        <w:autoSpaceDN w:val="0"/>
        <w:adjustRightInd w:val="0"/>
        <w:spacing w:before="0" w:line="360" w:lineRule="auto"/>
        <w:jc w:val="left"/>
        <w:rPr>
          <w:rFonts w:cs="Segoe UI"/>
          <w:color w:val="000000"/>
          <w:szCs w:val="21"/>
          <w:lang w:val="es-ES" w:eastAsia="en-US"/>
        </w:rPr>
      </w:pPr>
      <w:r w:rsidRPr="00F4531C">
        <w:rPr>
          <w:rFonts w:cs="Segoe UI"/>
          <w:color w:val="000000"/>
          <w:szCs w:val="21"/>
          <w:lang w:val="es-ES" w:eastAsia="en-US"/>
        </w:rPr>
        <w:lastRenderedPageBreak/>
        <w:t xml:space="preserve">También es posible asignarle un nombre en concreto a la entidad añadiendo a la anotación </w:t>
      </w:r>
      <w:r w:rsidRPr="00F4531C">
        <w:rPr>
          <w:rFonts w:cs="Segoe UI"/>
          <w:i/>
          <w:color w:val="000000"/>
          <w:szCs w:val="21"/>
          <w:lang w:val="es-ES" w:eastAsia="en-US"/>
        </w:rPr>
        <w:t>@Entity</w:t>
      </w:r>
      <w:r w:rsidRPr="00F4531C">
        <w:rPr>
          <w:rFonts w:cs="Segoe UI"/>
          <w:color w:val="000000"/>
          <w:szCs w:val="21"/>
          <w:lang w:val="es-ES" w:eastAsia="en-US"/>
        </w:rPr>
        <w:t xml:space="preserve"> un campo </w:t>
      </w:r>
      <w:r w:rsidRPr="00F4531C">
        <w:rPr>
          <w:rFonts w:cs="Segoe UI"/>
          <w:i/>
          <w:color w:val="000000"/>
          <w:szCs w:val="21"/>
          <w:lang w:val="es-ES" w:eastAsia="en-US"/>
        </w:rPr>
        <w:t>name</w:t>
      </w:r>
      <w:r w:rsidRPr="00F4531C">
        <w:rPr>
          <w:rFonts w:cs="Segoe UI"/>
          <w:color w:val="000000"/>
          <w:szCs w:val="21"/>
          <w:lang w:val="es-ES" w:eastAsia="en-US"/>
        </w:rPr>
        <w:t xml:space="preserve">. Por ejemplo, </w:t>
      </w:r>
      <w:r w:rsidRPr="00F4531C">
        <w:rPr>
          <w:rFonts w:cs="Segoe UI"/>
          <w:i/>
          <w:color w:val="000000"/>
          <w:szCs w:val="21"/>
          <w:lang w:val="es-ES" w:eastAsia="en-US"/>
        </w:rPr>
        <w:t>@Entity(name "Emp"),</w:t>
      </w:r>
      <w:r w:rsidRPr="00F4531C">
        <w:rPr>
          <w:rFonts w:cs="Segoe UI"/>
          <w:color w:val="000000"/>
          <w:szCs w:val="21"/>
          <w:lang w:val="es-ES" w:eastAsia="en-US"/>
        </w:rPr>
        <w:t xml:space="preserve"> lo cual permite identificar a la entidad en la base de datos por el nombre que se le ha asignado. </w:t>
      </w:r>
    </w:p>
    <w:p w14:paraId="20ABC925" w14:textId="77777777" w:rsidR="00F613BC" w:rsidRPr="00F4531C" w:rsidRDefault="00F613BC" w:rsidP="00F4531C">
      <w:pPr>
        <w:autoSpaceDE w:val="0"/>
        <w:autoSpaceDN w:val="0"/>
        <w:adjustRightInd w:val="0"/>
        <w:spacing w:before="0" w:line="360" w:lineRule="auto"/>
        <w:jc w:val="left"/>
        <w:rPr>
          <w:rFonts w:cs="Segoe UI"/>
          <w:color w:val="000000"/>
          <w:szCs w:val="21"/>
          <w:lang w:val="es-ES" w:eastAsia="en-US"/>
        </w:rPr>
      </w:pPr>
    </w:p>
    <w:p w14:paraId="79504C75" w14:textId="02D31678" w:rsidR="00F613BC" w:rsidRPr="00F4531C" w:rsidRDefault="00F613BC" w:rsidP="00F4531C">
      <w:pPr>
        <w:autoSpaceDE w:val="0"/>
        <w:autoSpaceDN w:val="0"/>
        <w:adjustRightInd w:val="0"/>
        <w:spacing w:before="0" w:line="360" w:lineRule="auto"/>
        <w:jc w:val="left"/>
        <w:rPr>
          <w:rFonts w:cs="Segoe UI"/>
          <w:color w:val="000000"/>
          <w:szCs w:val="21"/>
          <w:lang w:val="es-ES" w:eastAsia="en-US"/>
        </w:rPr>
      </w:pPr>
      <w:r w:rsidRPr="00F4531C">
        <w:rPr>
          <w:rFonts w:cs="Segoe UI"/>
          <w:color w:val="000000"/>
          <w:szCs w:val="21"/>
          <w:lang w:val="es-ES" w:eastAsia="en-US"/>
        </w:rPr>
        <w:t xml:space="preserve">En </w:t>
      </w:r>
      <w:r w:rsidR="00EB6C30" w:rsidRPr="00F4531C">
        <w:rPr>
          <w:rFonts w:cs="Segoe UI"/>
          <w:color w:val="000000"/>
          <w:szCs w:val="21"/>
          <w:lang w:val="es-ES" w:eastAsia="en-US"/>
        </w:rPr>
        <w:t>cambio,</w:t>
      </w:r>
      <w:r w:rsidRPr="00F4531C">
        <w:rPr>
          <w:rFonts w:cs="Segoe UI"/>
          <w:color w:val="000000"/>
          <w:szCs w:val="21"/>
          <w:lang w:val="es-ES" w:eastAsia="en-US"/>
        </w:rPr>
        <w:t xml:space="preserve"> si no se añade ningún nombre a la entidad, la tabla tomará el nombre por defecto de la entidad. En el ejemplo anterior, si no le ponemos el campo </w:t>
      </w:r>
      <w:r w:rsidRPr="00F4531C">
        <w:rPr>
          <w:rFonts w:cs="Segoe UI"/>
          <w:i/>
          <w:color w:val="000000"/>
          <w:szCs w:val="21"/>
          <w:lang w:val="es-ES" w:eastAsia="en-US"/>
        </w:rPr>
        <w:t>name</w:t>
      </w:r>
      <w:r w:rsidRPr="00F4531C">
        <w:rPr>
          <w:rFonts w:cs="Segoe UI"/>
          <w:color w:val="000000"/>
          <w:szCs w:val="21"/>
          <w:lang w:val="es-ES" w:eastAsia="en-US"/>
        </w:rPr>
        <w:t xml:space="preserve"> a la anotación </w:t>
      </w:r>
      <w:r w:rsidRPr="00F4531C">
        <w:rPr>
          <w:rFonts w:cs="Segoe UI"/>
          <w:i/>
          <w:color w:val="000000"/>
          <w:szCs w:val="21"/>
          <w:lang w:val="es-ES" w:eastAsia="en-US"/>
        </w:rPr>
        <w:t>@Entity,</w:t>
      </w:r>
      <w:r w:rsidRPr="00F4531C">
        <w:rPr>
          <w:rFonts w:cs="Segoe UI"/>
          <w:color w:val="000000"/>
          <w:szCs w:val="21"/>
          <w:lang w:val="es-ES" w:eastAsia="en-US"/>
        </w:rPr>
        <w:t xml:space="preserve"> el nombre por defecto de la entidad será "</w:t>
      </w:r>
      <w:r w:rsidR="00196AFB" w:rsidRPr="00F4531C">
        <w:rPr>
          <w:rFonts w:cs="Segoe UI"/>
          <w:color w:val="000000"/>
          <w:szCs w:val="21"/>
          <w:lang w:val="es-ES" w:eastAsia="en-US"/>
        </w:rPr>
        <w:t>Empleado</w:t>
      </w:r>
      <w:r w:rsidRPr="00F4531C">
        <w:rPr>
          <w:rFonts w:cs="Segoe UI"/>
          <w:color w:val="000000"/>
          <w:szCs w:val="21"/>
          <w:lang w:val="es-ES" w:eastAsia="en-US"/>
        </w:rPr>
        <w:t>" y la tabla correspondiente a esta entidad en base de datos saldrá con el nombre "</w:t>
      </w:r>
      <w:r w:rsidR="00196AFB" w:rsidRPr="00F4531C">
        <w:rPr>
          <w:rFonts w:cs="Segoe UI"/>
          <w:color w:val="000000"/>
          <w:szCs w:val="21"/>
          <w:lang w:val="es-ES" w:eastAsia="en-US"/>
        </w:rPr>
        <w:t>EMPLEADO</w:t>
      </w:r>
      <w:r w:rsidRPr="00F4531C">
        <w:rPr>
          <w:rFonts w:cs="Segoe UI"/>
          <w:color w:val="000000"/>
          <w:szCs w:val="21"/>
          <w:lang w:val="es-ES" w:eastAsia="en-US"/>
        </w:rPr>
        <w:t>".</w:t>
      </w:r>
    </w:p>
    <w:p w14:paraId="18921CCE" w14:textId="77777777" w:rsidR="00F613BC" w:rsidRPr="00F4531C" w:rsidRDefault="00F613BC" w:rsidP="00F4531C">
      <w:pPr>
        <w:autoSpaceDE w:val="0"/>
        <w:autoSpaceDN w:val="0"/>
        <w:adjustRightInd w:val="0"/>
        <w:spacing w:before="0" w:line="360" w:lineRule="auto"/>
        <w:jc w:val="left"/>
        <w:rPr>
          <w:rFonts w:cs="Segoe UI"/>
          <w:color w:val="000000"/>
          <w:szCs w:val="21"/>
          <w:lang w:val="es-ES" w:eastAsia="en-US"/>
        </w:rPr>
      </w:pPr>
    </w:p>
    <w:p w14:paraId="6972EA94" w14:textId="1D727819" w:rsidR="00F613BC" w:rsidRDefault="00F613BC" w:rsidP="00F4531C">
      <w:pPr>
        <w:autoSpaceDE w:val="0"/>
        <w:autoSpaceDN w:val="0"/>
        <w:adjustRightInd w:val="0"/>
        <w:spacing w:before="0" w:line="360" w:lineRule="auto"/>
        <w:jc w:val="left"/>
        <w:rPr>
          <w:rFonts w:cs="Segoe UI"/>
          <w:color w:val="000000"/>
          <w:szCs w:val="21"/>
          <w:lang w:val="es-ES" w:eastAsia="en-US"/>
        </w:rPr>
      </w:pPr>
      <w:r w:rsidRPr="00F4531C">
        <w:rPr>
          <w:rFonts w:cs="Segoe UI"/>
          <w:color w:val="000000"/>
          <w:szCs w:val="21"/>
          <w:lang w:val="es-ES" w:eastAsia="en-US"/>
        </w:rPr>
        <w:t xml:space="preserve">De la misma manera sucede con los campos. Si no se especifica ningún nombre para las diferentes columnas de la tabla, las columnas cogerán el valor por defecto de los campos de la entidad. El nombre de los campos se puede cambiar añadiendo la anotación </w:t>
      </w:r>
      <w:r w:rsidRPr="00F4531C">
        <w:rPr>
          <w:rFonts w:cs="Segoe UI"/>
          <w:i/>
          <w:color w:val="000000"/>
          <w:szCs w:val="21"/>
          <w:lang w:val="es-ES" w:eastAsia="en-US"/>
        </w:rPr>
        <w:t>@Column(name="nameColumn"),</w:t>
      </w:r>
      <w:r w:rsidRPr="00F4531C">
        <w:rPr>
          <w:rFonts w:cs="Segoe UI"/>
          <w:color w:val="000000"/>
          <w:szCs w:val="21"/>
          <w:lang w:val="es-ES" w:eastAsia="en-US"/>
        </w:rPr>
        <w:t xml:space="preserve"> de esta manera, si ya tenemos un esquema en base de datos existente podemos hacer que coincidan los nombre.</w:t>
      </w:r>
    </w:p>
    <w:p w14:paraId="3DCEA7CB" w14:textId="52182555" w:rsidR="00F4531C" w:rsidRPr="007E7140" w:rsidRDefault="00F4531C" w:rsidP="000912A2">
      <w:pPr>
        <w:pStyle w:val="Ttulo2"/>
      </w:pPr>
      <w:bookmarkStart w:id="1510" w:name="_Toc530726182"/>
      <w:r>
        <w:t>Entity Manager</w:t>
      </w:r>
      <w:bookmarkEnd w:id="1510"/>
    </w:p>
    <w:p w14:paraId="3C07E4F9" w14:textId="484C28B3" w:rsidR="00F4531C" w:rsidRPr="000912A2" w:rsidRDefault="00F4531C" w:rsidP="00F4531C">
      <w:pPr>
        <w:rPr>
          <w:lang w:val="es-ES_tradnl"/>
        </w:rPr>
      </w:pPr>
      <w:r w:rsidRPr="000912A2">
        <w:rPr>
          <w:lang w:val="es-ES_tradnl"/>
        </w:rPr>
        <w:t xml:space="preserve">Como se ha mencionado, es necesario llamar al API antes, y las veces que sea necesario para el número de operaciones a realizar, </w:t>
      </w:r>
      <w:ins w:id="1511" w:author="GUILLEM SIMON Emilio" w:date="2018-11-22T17:13:00Z">
        <w:r w:rsidR="001A64D8">
          <w:rPr>
            <w:lang w:val="es-ES_tradnl"/>
          </w:rPr>
          <w:t>d</w:t>
        </w:r>
      </w:ins>
      <w:ins w:id="1512" w:author="GUILLEM SIMON Emilio" w:date="2018-11-22T17:14:00Z">
        <w:r w:rsidR="001A64D8">
          <w:rPr>
            <w:lang w:val="es-ES_tradnl"/>
          </w:rPr>
          <w:t xml:space="preserve">ónde </w:t>
        </w:r>
      </w:ins>
      <w:del w:id="1513" w:author="GUILLEM SIMON Emilio" w:date="2018-11-22T17:13:00Z">
        <w:r w:rsidRPr="000912A2" w:rsidDel="001A64D8">
          <w:rPr>
            <w:lang w:val="es-ES_tradnl"/>
          </w:rPr>
          <w:delText xml:space="preserve">de que </w:delText>
        </w:r>
      </w:del>
      <w:r w:rsidRPr="000912A2">
        <w:rPr>
          <w:lang w:val="es-ES_tradnl"/>
        </w:rPr>
        <w:t xml:space="preserve">una entidad persista en la base de datos. Esta API es implementada por el </w:t>
      </w:r>
      <w:r w:rsidRPr="001A64D8">
        <w:rPr>
          <w:rFonts w:asciiTheme="majorHAnsi" w:hAnsiTheme="majorHAnsi"/>
          <w:i/>
          <w:sz w:val="21"/>
          <w:szCs w:val="21"/>
          <w:lang w:val="es-ES_tradnl"/>
        </w:rPr>
        <w:t>Entity Manager</w:t>
      </w:r>
      <w:r w:rsidRPr="000912A2">
        <w:rPr>
          <w:lang w:val="es-ES_tradnl"/>
        </w:rPr>
        <w:t xml:space="preserve"> (EM) y encapsulada casi por completo en una única interfaz llamada </w:t>
      </w:r>
      <w:r w:rsidRPr="001A64D8">
        <w:rPr>
          <w:rFonts w:asciiTheme="majorHAnsi" w:hAnsiTheme="majorHAnsi"/>
          <w:i/>
          <w:sz w:val="21"/>
          <w:szCs w:val="21"/>
          <w:lang w:val="es-ES_tradnl"/>
        </w:rPr>
        <w:t>javax.persistence.EntityManager</w:t>
      </w:r>
      <w:r w:rsidRPr="000912A2">
        <w:rPr>
          <w:lang w:val="es-ES_tradnl"/>
        </w:rPr>
        <w:t>. Hasta que un EM no crea, lee o escribe una entidad, esta no es más que un Objeto Java (no persistente).</w:t>
      </w:r>
    </w:p>
    <w:p w14:paraId="15E7F036" w14:textId="3C4E092E" w:rsidR="00F4531C" w:rsidRPr="000912A2" w:rsidRDefault="00F4531C" w:rsidP="00F4531C">
      <w:pPr>
        <w:rPr>
          <w:lang w:val="es-ES_tradnl"/>
        </w:rPr>
      </w:pPr>
      <w:r w:rsidRPr="000912A2">
        <w:rPr>
          <w:lang w:val="es-ES_tradnl"/>
        </w:rPr>
        <w:t xml:space="preserve">Cuando un EM es llamado por una entidad, este objeto estará gestionado por el propio EM. El grupo entidades gestionadas dentro de un EM en un momento dado se llama contexto de persistencia. No pueden existir simultáneamente dos instancias de Java con la misma clave primaria en el mismo contexto de persistencia, por ejemplo, no pueden existir dos empleados que tenga </w:t>
      </w:r>
      <w:ins w:id="1514" w:author="GUILLEM SIMON Emilio" w:date="2018-11-22T17:15:00Z">
        <w:r w:rsidR="001A64D8">
          <w:rPr>
            <w:lang w:val="es-ES_tradnl"/>
          </w:rPr>
          <w:t xml:space="preserve">un </w:t>
        </w:r>
      </w:ins>
      <w:del w:id="1515" w:author="GUILLEM SIMON Emilio" w:date="2018-11-22T17:15:00Z">
        <w:r w:rsidRPr="000912A2" w:rsidDel="001A64D8">
          <w:rPr>
            <w:lang w:val="es-ES_tradnl"/>
          </w:rPr>
          <w:delText>su</w:delText>
        </w:r>
      </w:del>
      <w:r w:rsidRPr="000912A2">
        <w:rPr>
          <w:lang w:val="es-ES_tradnl"/>
        </w:rPr>
        <w:t xml:space="preserve"> ID con valor 12.</w:t>
      </w:r>
    </w:p>
    <w:p w14:paraId="7DF71397" w14:textId="77777777" w:rsidR="00F4531C" w:rsidRPr="000912A2" w:rsidRDefault="00F4531C" w:rsidP="00F4531C">
      <w:pPr>
        <w:rPr>
          <w:lang w:val="es-ES_tradnl"/>
        </w:rPr>
      </w:pPr>
      <w:r w:rsidRPr="000912A2">
        <w:rPr>
          <w:lang w:val="es-ES_tradnl"/>
        </w:rPr>
        <w:t xml:space="preserve">Los EMs están configurados para poder persistir o gestionar tipos específicos de objetos, leer y escribir en una base de datos, y ser implementados por un </w:t>
      </w:r>
      <w:r w:rsidRPr="001A64D8">
        <w:rPr>
          <w:i/>
          <w:lang w:val="es-ES_tradnl"/>
        </w:rPr>
        <w:t>persistence provider</w:t>
      </w:r>
      <w:r w:rsidRPr="000912A2">
        <w:rPr>
          <w:lang w:val="es-ES_tradnl"/>
        </w:rPr>
        <w:t xml:space="preserve"> en particular. Es el </w:t>
      </w:r>
      <w:r w:rsidRPr="001A64D8">
        <w:rPr>
          <w:i/>
          <w:lang w:val="es-ES_tradnl"/>
        </w:rPr>
        <w:t>provider</w:t>
      </w:r>
      <w:r w:rsidRPr="000912A2">
        <w:rPr>
          <w:lang w:val="es-ES_tradnl"/>
        </w:rPr>
        <w:t xml:space="preserve"> el que suministra el motor de implementación de soporte para todo JPA, desde el </w:t>
      </w:r>
      <w:r w:rsidRPr="001A64D8">
        <w:rPr>
          <w:i/>
          <w:lang w:val="es-ES_tradnl"/>
        </w:rPr>
        <w:t>EntityManage</w:t>
      </w:r>
      <w:r w:rsidRPr="000912A2">
        <w:rPr>
          <w:lang w:val="es-ES_tradnl"/>
        </w:rPr>
        <w:t xml:space="preserve">r hasta la implementación de clases </w:t>
      </w:r>
      <w:r w:rsidRPr="001A64D8">
        <w:rPr>
          <w:i/>
          <w:lang w:val="es-ES_tradnl"/>
        </w:rPr>
        <w:t>query</w:t>
      </w:r>
      <w:r w:rsidRPr="000912A2">
        <w:rPr>
          <w:lang w:val="es-ES_tradnl"/>
        </w:rPr>
        <w:t xml:space="preserve"> y el generar SQL.</w:t>
      </w:r>
    </w:p>
    <w:p w14:paraId="0AB78F1B" w14:textId="0CDD5C51" w:rsidR="00F4531C" w:rsidRPr="000912A2" w:rsidRDefault="00F4531C" w:rsidP="00F4531C">
      <w:pPr>
        <w:rPr>
          <w:lang w:val="es-ES_tradnl"/>
        </w:rPr>
      </w:pPr>
      <w:r w:rsidRPr="000912A2">
        <w:rPr>
          <w:lang w:val="es-ES_tradnl"/>
        </w:rPr>
        <w:t xml:space="preserve">Todos los EM provienen de </w:t>
      </w:r>
      <w:r w:rsidRPr="001A64D8">
        <w:rPr>
          <w:i/>
          <w:lang w:val="es-ES_tradnl"/>
        </w:rPr>
        <w:t>factories</w:t>
      </w:r>
      <w:r w:rsidRPr="000912A2">
        <w:rPr>
          <w:lang w:val="es-ES_tradnl"/>
        </w:rPr>
        <w:t xml:space="preserve"> del tipo </w:t>
      </w:r>
      <w:r w:rsidRPr="001A64D8">
        <w:rPr>
          <w:rFonts w:asciiTheme="majorHAnsi" w:hAnsiTheme="majorHAnsi"/>
          <w:i/>
          <w:sz w:val="21"/>
          <w:szCs w:val="21"/>
          <w:lang w:val="es-ES_tradnl"/>
        </w:rPr>
        <w:t>javax.persistence.EntityManagerFactory</w:t>
      </w:r>
      <w:r w:rsidRPr="000912A2">
        <w:rPr>
          <w:lang w:val="es-ES_tradnl"/>
        </w:rPr>
        <w:t xml:space="preserve">. El EM se configura en base </w:t>
      </w:r>
      <w:ins w:id="1516" w:author="GUILLEM SIMON Emilio" w:date="2018-11-22T17:16:00Z">
        <w:r w:rsidR="001A64D8">
          <w:rPr>
            <w:lang w:val="es-ES_tradnl"/>
          </w:rPr>
          <w:t xml:space="preserve">en el </w:t>
        </w:r>
      </w:ins>
      <w:del w:id="1517" w:author="GUILLEM SIMON Emilio" w:date="2018-11-22T17:16:00Z">
        <w:r w:rsidRPr="000912A2" w:rsidDel="001A64D8">
          <w:rPr>
            <w:lang w:val="es-ES_tradnl"/>
          </w:rPr>
          <w:delText>al</w:delText>
        </w:r>
      </w:del>
      <w:r w:rsidRPr="000912A2">
        <w:rPr>
          <w:lang w:val="es-ES_tradnl"/>
        </w:rPr>
        <w:t xml:space="preserve"> </w:t>
      </w:r>
      <w:r w:rsidRPr="001A64D8">
        <w:rPr>
          <w:i/>
          <w:lang w:val="es-ES_tradnl"/>
        </w:rPr>
        <w:t xml:space="preserve">factory </w:t>
      </w:r>
      <w:r w:rsidRPr="000912A2">
        <w:rPr>
          <w:lang w:val="es-ES_tradnl"/>
        </w:rPr>
        <w:t xml:space="preserve">que lo creó, pero se define por separado. La </w:t>
      </w:r>
      <w:r w:rsidRPr="001A64D8">
        <w:rPr>
          <w:i/>
          <w:lang w:val="es-ES_tradnl"/>
        </w:rPr>
        <w:t>persistence unit</w:t>
      </w:r>
      <w:r w:rsidRPr="000912A2">
        <w:rPr>
          <w:lang w:val="es-ES_tradnl"/>
        </w:rPr>
        <w:t xml:space="preserve"> establece los ajustes y las clases de entidad utilizadas por todos los EMs obtenidos de la instancia única </w:t>
      </w:r>
      <w:r w:rsidRPr="001A64D8">
        <w:rPr>
          <w:i/>
          <w:lang w:val="es-ES_tradnl"/>
        </w:rPr>
        <w:t>EntityManagerFactory</w:t>
      </w:r>
      <w:r w:rsidRPr="000912A2">
        <w:rPr>
          <w:lang w:val="es-ES_tradnl"/>
        </w:rPr>
        <w:t xml:space="preserve"> relacionada con esa</w:t>
      </w:r>
      <w:del w:id="1518" w:author="GUILLEM SIMON Emilio" w:date="2018-11-22T17:17:00Z">
        <w:r w:rsidRPr="000912A2" w:rsidDel="005857B3">
          <w:rPr>
            <w:lang w:val="es-ES_tradnl"/>
          </w:rPr>
          <w:delText xml:space="preserve"> </w:delText>
        </w:r>
      </w:del>
      <w:ins w:id="1519" w:author="GUILLEM SIMON Emilio" w:date="2018-11-22T17:17:00Z">
        <w:r w:rsidR="005857B3">
          <w:rPr>
            <w:i/>
            <w:lang w:val="es-ES_tradnl"/>
          </w:rPr>
          <w:t>persistence unit</w:t>
        </w:r>
      </w:ins>
      <w:del w:id="1520" w:author="GUILLEM SIMON Emilio" w:date="2018-11-22T17:17:00Z">
        <w:r w:rsidRPr="000912A2" w:rsidDel="005857B3">
          <w:rPr>
            <w:lang w:val="es-ES_tradnl"/>
          </w:rPr>
          <w:delText>unidad de persistencia</w:delText>
        </w:r>
      </w:del>
      <w:r w:rsidRPr="000912A2">
        <w:rPr>
          <w:lang w:val="es-ES_tradnl"/>
        </w:rPr>
        <w:t xml:space="preserve">. Existe, por lo tanto, una correspondencia de uno a uno entre una </w:t>
      </w:r>
      <w:r w:rsidRPr="005857B3">
        <w:rPr>
          <w:i/>
          <w:lang w:val="es-ES_tradnl"/>
        </w:rPr>
        <w:t>persistence unit</w:t>
      </w:r>
      <w:r w:rsidRPr="000912A2">
        <w:rPr>
          <w:lang w:val="es-ES_tradnl"/>
        </w:rPr>
        <w:t xml:space="preserve"> y su </w:t>
      </w:r>
      <w:r w:rsidRPr="005857B3">
        <w:rPr>
          <w:i/>
          <w:lang w:val="es-ES_tradnl"/>
        </w:rPr>
        <w:t>EntityManagerFactory</w:t>
      </w:r>
      <w:r w:rsidRPr="000912A2">
        <w:rPr>
          <w:lang w:val="es-ES_tradnl"/>
        </w:rPr>
        <w:t xml:space="preserve"> instanciada.</w:t>
      </w:r>
    </w:p>
    <w:p w14:paraId="3EF9AD0A" w14:textId="77777777" w:rsidR="00F4531C" w:rsidRPr="000912A2" w:rsidRDefault="00F4531C" w:rsidP="00F4531C">
      <w:pPr>
        <w:rPr>
          <w:lang w:val="es-ES_tradnl"/>
        </w:rPr>
      </w:pPr>
      <w:r w:rsidRPr="000912A2">
        <w:rPr>
          <w:lang w:val="es-ES_tradnl"/>
        </w:rPr>
        <w:t xml:space="preserve">Las </w:t>
      </w:r>
      <w:r w:rsidRPr="005857B3">
        <w:rPr>
          <w:i/>
          <w:lang w:val="es-ES_tradnl"/>
        </w:rPr>
        <w:t>persistence units</w:t>
      </w:r>
      <w:r w:rsidRPr="000912A2">
        <w:rPr>
          <w:lang w:val="es-ES_tradnl"/>
        </w:rPr>
        <w:t xml:space="preserve"> se nombran para diferenciar una </w:t>
      </w:r>
      <w:r w:rsidRPr="005857B3">
        <w:rPr>
          <w:i/>
          <w:lang w:val="es-ES_tradnl"/>
        </w:rPr>
        <w:t>EntityManagerFactory</w:t>
      </w:r>
      <w:r w:rsidRPr="000912A2">
        <w:rPr>
          <w:lang w:val="es-ES_tradnl"/>
        </w:rPr>
        <w:t xml:space="preserve"> de otra. Esto le da a la aplicación control sobre qué configuración o persistencia debe utilizarse para operar en una entidad en particular.</w:t>
      </w:r>
    </w:p>
    <w:p w14:paraId="0B70353F" w14:textId="69A83D5B" w:rsidR="00F4531C" w:rsidRPr="000912A2" w:rsidRDefault="00F4531C" w:rsidP="00F4531C">
      <w:pPr>
        <w:rPr>
          <w:lang w:val="es-ES_tradnl"/>
        </w:rPr>
      </w:pPr>
      <w:r w:rsidRPr="000912A2">
        <w:rPr>
          <w:lang w:val="es-ES_tradnl"/>
        </w:rPr>
        <w:t>La Figura</w:t>
      </w:r>
      <w:ins w:id="1521" w:author="GUILLEM SIMON Emilio" w:date="2018-11-22T17:19:00Z">
        <w:r w:rsidR="005857B3">
          <w:rPr>
            <w:lang w:val="es-ES_tradnl"/>
          </w:rPr>
          <w:t xml:space="preserve"> 2.1</w:t>
        </w:r>
      </w:ins>
      <w:r w:rsidRPr="000912A2">
        <w:rPr>
          <w:lang w:val="es-ES_tradnl"/>
        </w:rPr>
        <w:t xml:space="preserve"> muestra que por cada </w:t>
      </w:r>
      <w:r w:rsidRPr="005857B3">
        <w:rPr>
          <w:i/>
          <w:lang w:val="es-ES_tradnl"/>
        </w:rPr>
        <w:t>persistence unit</w:t>
      </w:r>
      <w:r w:rsidRPr="000912A2">
        <w:rPr>
          <w:lang w:val="es-ES_tradnl"/>
        </w:rPr>
        <w:t xml:space="preserve"> hay una </w:t>
      </w:r>
      <w:r w:rsidRPr="005857B3">
        <w:rPr>
          <w:i/>
          <w:lang w:val="es-ES_tradnl"/>
        </w:rPr>
        <w:t>EntityManagerFactory</w:t>
      </w:r>
      <w:r w:rsidRPr="000912A2">
        <w:rPr>
          <w:lang w:val="es-ES_tradnl"/>
        </w:rPr>
        <w:t xml:space="preserve"> y que muchos EMs pueden ser creados a partir de una </w:t>
      </w:r>
      <w:r w:rsidRPr="005857B3">
        <w:rPr>
          <w:i/>
          <w:lang w:val="es-ES_tradnl"/>
        </w:rPr>
        <w:t>EntityManagerFactory</w:t>
      </w:r>
      <w:r w:rsidRPr="000912A2">
        <w:rPr>
          <w:lang w:val="es-ES_tradnl"/>
        </w:rPr>
        <w:t xml:space="preserve">. No obstante, varios EMs pueden apuntar al mismo contexto de persistencia. Sólo hemos hablado de un EM y su contexto de persistencia, pero más </w:t>
      </w:r>
      <w:r w:rsidRPr="000912A2">
        <w:rPr>
          <w:lang w:val="es-ES_tradnl"/>
        </w:rPr>
        <w:lastRenderedPageBreak/>
        <w:t xml:space="preserve">adelante verás que puede haber múltiples referencias a diferentes EMs, todos apuntando al mismo grupo de entidades administradas. </w:t>
      </w:r>
    </w:p>
    <w:p w14:paraId="6AB778D7" w14:textId="77777777" w:rsidR="00F4531C" w:rsidRDefault="00F4531C" w:rsidP="00F4531C">
      <w:r>
        <w:rPr>
          <w:noProof/>
          <w:lang w:val="es-ES" w:eastAsia="es-ES"/>
        </w:rPr>
        <w:drawing>
          <wp:anchor distT="0" distB="0" distL="114300" distR="114300" simplePos="0" relativeHeight="251743232" behindDoc="0" locked="0" layoutInCell="1" allowOverlap="1" wp14:anchorId="7ADA5D22" wp14:editId="2633E1EE">
            <wp:simplePos x="0" y="0"/>
            <wp:positionH relativeFrom="margin">
              <wp:align>center</wp:align>
            </wp:positionH>
            <wp:positionV relativeFrom="paragraph">
              <wp:posOffset>42545</wp:posOffset>
            </wp:positionV>
            <wp:extent cx="3305810" cy="2194560"/>
            <wp:effectExtent l="0" t="0" r="889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a:extLst>
                        <a:ext uri="{28A0092B-C50C-407E-A947-70E740481C1C}">
                          <a14:useLocalDpi xmlns:a14="http://schemas.microsoft.com/office/drawing/2010/main" val="0"/>
                        </a:ext>
                      </a:extLst>
                    </a:blip>
                    <a:srcRect l="3830" t="4682" b="1680"/>
                    <a:stretch/>
                  </pic:blipFill>
                  <pic:spPr bwMode="auto">
                    <a:xfrm>
                      <a:off x="0" y="0"/>
                      <a:ext cx="3305810" cy="2194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3D0D6" w14:textId="77777777" w:rsidR="00F4531C" w:rsidRDefault="00F4531C" w:rsidP="00F4531C"/>
    <w:p w14:paraId="768F5776" w14:textId="77777777" w:rsidR="00F4531C" w:rsidRDefault="00F4531C" w:rsidP="00F4531C"/>
    <w:p w14:paraId="741B5322" w14:textId="77777777" w:rsidR="00F4531C" w:rsidRDefault="00F4531C" w:rsidP="00F4531C"/>
    <w:p w14:paraId="57513690" w14:textId="77777777" w:rsidR="00F4531C" w:rsidRDefault="00F4531C" w:rsidP="00F4531C"/>
    <w:p w14:paraId="61A70BDA" w14:textId="77777777" w:rsidR="00F4531C" w:rsidRDefault="00F4531C" w:rsidP="00F4531C"/>
    <w:p w14:paraId="607E865B" w14:textId="77777777" w:rsidR="00F4531C" w:rsidRDefault="00F4531C" w:rsidP="00F4531C"/>
    <w:p w14:paraId="70F53AEE" w14:textId="77777777" w:rsidR="00F4531C" w:rsidRDefault="00F4531C" w:rsidP="00F4531C"/>
    <w:p w14:paraId="0AE2AF8E" w14:textId="77777777" w:rsidR="00F4531C" w:rsidRDefault="00F4531C" w:rsidP="00F4531C"/>
    <w:p w14:paraId="35758E10" w14:textId="77777777" w:rsidR="00F4531C" w:rsidRDefault="00F4531C" w:rsidP="00F4531C"/>
    <w:p w14:paraId="79D7CD7B" w14:textId="77777777" w:rsidR="00F4531C" w:rsidRDefault="00F4531C" w:rsidP="00F4531C">
      <w:pPr>
        <w:ind w:left="0"/>
        <w:jc w:val="center"/>
        <w:rPr>
          <w:rStyle w:val="Textoennegrita"/>
          <w:sz w:val="16"/>
          <w:szCs w:val="16"/>
        </w:rPr>
      </w:pPr>
      <w:r w:rsidRPr="00CB5387">
        <w:rPr>
          <w:rStyle w:val="Textoennegrita"/>
          <w:sz w:val="16"/>
          <w:szCs w:val="16"/>
        </w:rPr>
        <w:t>Figura 2.1: Relación entre conceptos JPA</w:t>
      </w:r>
    </w:p>
    <w:tbl>
      <w:tblPr>
        <w:tblW w:w="9360" w:type="dxa"/>
        <w:jc w:val="center"/>
        <w:tblCellMar>
          <w:left w:w="70" w:type="dxa"/>
          <w:right w:w="70" w:type="dxa"/>
        </w:tblCellMar>
        <w:tblLook w:val="04A0" w:firstRow="1" w:lastRow="0" w:firstColumn="1" w:lastColumn="0" w:noHBand="0" w:noVBand="1"/>
      </w:tblPr>
      <w:tblGrid>
        <w:gridCol w:w="2720"/>
        <w:gridCol w:w="2700"/>
        <w:gridCol w:w="3940"/>
      </w:tblGrid>
      <w:tr w:rsidR="00F4531C" w:rsidRPr="001D6F39" w14:paraId="3CAAA3B5" w14:textId="77777777" w:rsidTr="001A64D8">
        <w:trPr>
          <w:trHeight w:val="300"/>
          <w:jc w:val="center"/>
        </w:trPr>
        <w:tc>
          <w:tcPr>
            <w:tcW w:w="2720" w:type="dxa"/>
            <w:tcBorders>
              <w:top w:val="nil"/>
              <w:left w:val="nil"/>
              <w:bottom w:val="nil"/>
              <w:right w:val="nil"/>
            </w:tcBorders>
            <w:shd w:val="clear" w:color="auto" w:fill="auto"/>
            <w:noWrap/>
            <w:vAlign w:val="center"/>
            <w:hideMark/>
          </w:tcPr>
          <w:p w14:paraId="66F2E76F" w14:textId="77777777" w:rsidR="00F4531C" w:rsidRPr="001D6F39" w:rsidRDefault="00F4531C" w:rsidP="001A64D8">
            <w:pPr>
              <w:spacing w:before="0" w:line="240" w:lineRule="auto"/>
              <w:ind w:left="0"/>
              <w:jc w:val="left"/>
              <w:rPr>
                <w:rFonts w:cs="Calibri"/>
                <w:b/>
                <w:bCs/>
                <w:color w:val="000000"/>
                <w:szCs w:val="18"/>
                <w:lang w:eastAsia="es-ES"/>
              </w:rPr>
            </w:pPr>
            <w:r w:rsidRPr="001D6F39">
              <w:rPr>
                <w:rFonts w:cs="Calibri"/>
                <w:b/>
                <w:bCs/>
                <w:color w:val="000000"/>
                <w:szCs w:val="18"/>
                <w:lang w:eastAsia="es-ES"/>
              </w:rPr>
              <w:t>Object</w:t>
            </w:r>
          </w:p>
        </w:tc>
        <w:tc>
          <w:tcPr>
            <w:tcW w:w="2700" w:type="dxa"/>
            <w:tcBorders>
              <w:top w:val="nil"/>
              <w:left w:val="nil"/>
              <w:bottom w:val="nil"/>
              <w:right w:val="nil"/>
            </w:tcBorders>
            <w:shd w:val="clear" w:color="auto" w:fill="auto"/>
            <w:noWrap/>
            <w:vAlign w:val="center"/>
            <w:hideMark/>
          </w:tcPr>
          <w:p w14:paraId="0FA581FE" w14:textId="77777777" w:rsidR="00F4531C" w:rsidRPr="001D6F39" w:rsidRDefault="00F4531C" w:rsidP="001A64D8">
            <w:pPr>
              <w:spacing w:before="0" w:line="240" w:lineRule="auto"/>
              <w:ind w:left="0"/>
              <w:jc w:val="left"/>
              <w:rPr>
                <w:rFonts w:cs="Calibri"/>
                <w:b/>
                <w:bCs/>
                <w:color w:val="000000"/>
                <w:szCs w:val="18"/>
                <w:lang w:eastAsia="es-ES"/>
              </w:rPr>
            </w:pPr>
            <w:r w:rsidRPr="001D6F39">
              <w:rPr>
                <w:rFonts w:cs="Calibri"/>
                <w:b/>
                <w:bCs/>
                <w:color w:val="000000"/>
                <w:szCs w:val="18"/>
                <w:lang w:eastAsia="es-ES"/>
              </w:rPr>
              <w:t>API Object</w:t>
            </w:r>
          </w:p>
        </w:tc>
        <w:tc>
          <w:tcPr>
            <w:tcW w:w="3940" w:type="dxa"/>
            <w:tcBorders>
              <w:top w:val="nil"/>
              <w:left w:val="nil"/>
              <w:bottom w:val="nil"/>
              <w:right w:val="nil"/>
            </w:tcBorders>
            <w:shd w:val="clear" w:color="auto" w:fill="auto"/>
            <w:noWrap/>
            <w:vAlign w:val="center"/>
            <w:hideMark/>
          </w:tcPr>
          <w:p w14:paraId="5B7899A1" w14:textId="77777777" w:rsidR="00F4531C" w:rsidRPr="001D6F39" w:rsidRDefault="00F4531C" w:rsidP="001A64D8">
            <w:pPr>
              <w:spacing w:before="0" w:line="240" w:lineRule="auto"/>
              <w:ind w:left="0"/>
              <w:jc w:val="left"/>
              <w:rPr>
                <w:rFonts w:cs="Calibri"/>
                <w:b/>
                <w:bCs/>
                <w:color w:val="000000"/>
                <w:szCs w:val="18"/>
                <w:lang w:eastAsia="es-ES"/>
              </w:rPr>
            </w:pPr>
            <w:r w:rsidRPr="001D6F39">
              <w:rPr>
                <w:rFonts w:cs="Calibri"/>
                <w:b/>
                <w:bCs/>
                <w:color w:val="000000"/>
                <w:szCs w:val="18"/>
                <w:lang w:eastAsia="es-ES"/>
              </w:rPr>
              <w:t>Description</w:t>
            </w:r>
          </w:p>
        </w:tc>
      </w:tr>
      <w:tr w:rsidR="00F4531C" w:rsidRPr="001D6F39" w14:paraId="46A5D283" w14:textId="77777777" w:rsidTr="001A64D8">
        <w:trPr>
          <w:trHeight w:val="900"/>
          <w:jc w:val="center"/>
        </w:trPr>
        <w:tc>
          <w:tcPr>
            <w:tcW w:w="2720" w:type="dxa"/>
            <w:tcBorders>
              <w:top w:val="nil"/>
              <w:left w:val="nil"/>
              <w:bottom w:val="nil"/>
              <w:right w:val="nil"/>
            </w:tcBorders>
            <w:shd w:val="clear" w:color="auto" w:fill="auto"/>
            <w:noWrap/>
            <w:vAlign w:val="center"/>
            <w:hideMark/>
          </w:tcPr>
          <w:p w14:paraId="79573802" w14:textId="77777777" w:rsidR="00F4531C" w:rsidRPr="005857B3" w:rsidRDefault="00F4531C" w:rsidP="001A64D8">
            <w:pPr>
              <w:spacing w:before="0" w:line="240" w:lineRule="auto"/>
              <w:ind w:left="0"/>
              <w:jc w:val="left"/>
              <w:rPr>
                <w:rFonts w:cs="Calibri"/>
                <w:i/>
                <w:color w:val="000000"/>
                <w:szCs w:val="18"/>
                <w:lang w:eastAsia="es-ES"/>
              </w:rPr>
            </w:pPr>
            <w:r w:rsidRPr="005857B3">
              <w:rPr>
                <w:rFonts w:ascii="RmrsbbYnmjylCvvcsjBwswjrTheSans" w:hAnsi="RmrsbbYnmjylCvvcsjBwswjrTheSans" w:cs="RmrsbbYnmjylCvvcsjBwswjrTheSans"/>
                <w:i/>
                <w:sz w:val="22"/>
                <w:szCs w:val="22"/>
                <w:lang w:eastAsia="en-US"/>
              </w:rPr>
              <w:t>Persistence</w:t>
            </w:r>
          </w:p>
        </w:tc>
        <w:tc>
          <w:tcPr>
            <w:tcW w:w="2700" w:type="dxa"/>
            <w:tcBorders>
              <w:top w:val="nil"/>
              <w:left w:val="nil"/>
              <w:bottom w:val="nil"/>
              <w:right w:val="nil"/>
            </w:tcBorders>
            <w:shd w:val="clear" w:color="auto" w:fill="auto"/>
            <w:noWrap/>
            <w:vAlign w:val="center"/>
            <w:hideMark/>
          </w:tcPr>
          <w:p w14:paraId="220C9C17" w14:textId="77777777" w:rsidR="00F4531C" w:rsidRPr="005857B3" w:rsidRDefault="00F4531C" w:rsidP="001A64D8">
            <w:pPr>
              <w:spacing w:before="0" w:line="240" w:lineRule="auto"/>
              <w:ind w:left="0"/>
              <w:jc w:val="left"/>
              <w:rPr>
                <w:rFonts w:cs="Calibri"/>
                <w:i/>
                <w:color w:val="000000"/>
                <w:szCs w:val="18"/>
                <w:lang w:eastAsia="es-ES"/>
              </w:rPr>
            </w:pPr>
            <w:r w:rsidRPr="005857B3">
              <w:rPr>
                <w:rFonts w:ascii="RmrsbbYnmjylCvvcsjBwswjrTheSans" w:hAnsi="RmrsbbYnmjylCvvcsjBwswjrTheSans" w:cs="RmrsbbYnmjylCvvcsjBwswjrTheSans"/>
                <w:i/>
                <w:sz w:val="22"/>
                <w:szCs w:val="22"/>
                <w:lang w:eastAsia="en-US"/>
              </w:rPr>
              <w:t>Persistence</w:t>
            </w:r>
          </w:p>
        </w:tc>
        <w:tc>
          <w:tcPr>
            <w:tcW w:w="3940" w:type="dxa"/>
            <w:tcBorders>
              <w:top w:val="nil"/>
              <w:left w:val="nil"/>
              <w:bottom w:val="nil"/>
              <w:right w:val="nil"/>
            </w:tcBorders>
            <w:shd w:val="clear" w:color="auto" w:fill="auto"/>
            <w:vAlign w:val="center"/>
            <w:hideMark/>
          </w:tcPr>
          <w:p w14:paraId="58CCDF78" w14:textId="77777777" w:rsidR="00F4531C" w:rsidRPr="001D6F39" w:rsidRDefault="00F4531C" w:rsidP="001A64D8">
            <w:pPr>
              <w:spacing w:before="0" w:line="240" w:lineRule="auto"/>
              <w:ind w:left="0"/>
              <w:jc w:val="left"/>
              <w:rPr>
                <w:rFonts w:cs="Calibri"/>
                <w:color w:val="000000"/>
                <w:szCs w:val="18"/>
                <w:lang w:eastAsia="es-ES"/>
              </w:rPr>
            </w:pPr>
            <w:r w:rsidRPr="001D6F39">
              <w:rPr>
                <w:rFonts w:cs="Calibri"/>
                <w:color w:val="000000"/>
                <w:szCs w:val="18"/>
                <w:lang w:eastAsia="es-ES"/>
              </w:rPr>
              <w:t xml:space="preserve">Clase de </w:t>
            </w:r>
            <w:r w:rsidRPr="005857B3">
              <w:rPr>
                <w:rFonts w:cs="Calibri"/>
                <w:i/>
                <w:color w:val="000000"/>
                <w:szCs w:val="18"/>
                <w:lang w:eastAsia="es-ES"/>
              </w:rPr>
              <w:t>bootstrap</w:t>
            </w:r>
            <w:r w:rsidRPr="001D6F39">
              <w:rPr>
                <w:rFonts w:cs="Calibri"/>
                <w:color w:val="000000"/>
                <w:szCs w:val="18"/>
                <w:lang w:eastAsia="es-ES"/>
              </w:rPr>
              <w:t xml:space="preserve"> que sirve pa obtener un </w:t>
            </w:r>
            <w:r w:rsidRPr="005857B3">
              <w:rPr>
                <w:rFonts w:cs="Calibri"/>
                <w:i/>
                <w:color w:val="000000"/>
                <w:szCs w:val="18"/>
                <w:lang w:eastAsia="es-ES"/>
              </w:rPr>
              <w:t>EntityManagerFactory</w:t>
            </w:r>
          </w:p>
        </w:tc>
      </w:tr>
      <w:tr w:rsidR="00F4531C" w:rsidRPr="001D6F39" w14:paraId="298C342C" w14:textId="77777777" w:rsidTr="001A64D8">
        <w:trPr>
          <w:trHeight w:val="600"/>
          <w:jc w:val="center"/>
        </w:trPr>
        <w:tc>
          <w:tcPr>
            <w:tcW w:w="2720" w:type="dxa"/>
            <w:tcBorders>
              <w:top w:val="nil"/>
              <w:left w:val="nil"/>
              <w:bottom w:val="nil"/>
              <w:right w:val="nil"/>
            </w:tcBorders>
            <w:shd w:val="clear" w:color="auto" w:fill="auto"/>
            <w:noWrap/>
            <w:vAlign w:val="center"/>
            <w:hideMark/>
          </w:tcPr>
          <w:p w14:paraId="6289D636" w14:textId="77777777" w:rsidR="00F4531C" w:rsidRPr="005857B3" w:rsidRDefault="00F4531C" w:rsidP="001A64D8">
            <w:pPr>
              <w:spacing w:before="0" w:line="240" w:lineRule="auto"/>
              <w:ind w:left="0"/>
              <w:jc w:val="left"/>
              <w:rPr>
                <w:rFonts w:ascii="Lucida Sans Typewriter" w:hAnsi="Lucida Sans Typewriter" w:cs="Courier New"/>
                <w:i/>
                <w:color w:val="000000"/>
                <w:szCs w:val="18"/>
                <w:lang w:eastAsia="es-ES"/>
              </w:rPr>
            </w:pPr>
            <w:r w:rsidRPr="005857B3">
              <w:rPr>
                <w:rFonts w:ascii="Lucida Sans Typewriter" w:hAnsi="Lucida Sans Typewriter" w:cs="Courier New"/>
                <w:i/>
                <w:szCs w:val="18"/>
                <w:lang w:eastAsia="en-US"/>
              </w:rPr>
              <w:t>EntityManagerFactory</w:t>
            </w:r>
          </w:p>
        </w:tc>
        <w:tc>
          <w:tcPr>
            <w:tcW w:w="2700" w:type="dxa"/>
            <w:tcBorders>
              <w:top w:val="nil"/>
              <w:left w:val="nil"/>
              <w:bottom w:val="nil"/>
              <w:right w:val="nil"/>
            </w:tcBorders>
            <w:shd w:val="clear" w:color="auto" w:fill="auto"/>
            <w:noWrap/>
            <w:vAlign w:val="center"/>
            <w:hideMark/>
          </w:tcPr>
          <w:p w14:paraId="5CEBC1AA" w14:textId="77777777" w:rsidR="00F4531C" w:rsidRPr="005857B3" w:rsidRDefault="00F4531C" w:rsidP="001A64D8">
            <w:pPr>
              <w:spacing w:before="0" w:line="240" w:lineRule="auto"/>
              <w:ind w:left="0"/>
              <w:jc w:val="left"/>
              <w:rPr>
                <w:rFonts w:ascii="Lucida Sans Typewriter" w:hAnsi="Lucida Sans Typewriter" w:cs="Courier New"/>
                <w:i/>
                <w:color w:val="000000"/>
                <w:szCs w:val="18"/>
                <w:lang w:eastAsia="es-ES"/>
              </w:rPr>
            </w:pPr>
            <w:r w:rsidRPr="005857B3">
              <w:rPr>
                <w:rFonts w:ascii="Lucida Sans Typewriter" w:hAnsi="Lucida Sans Typewriter" w:cs="Courier New"/>
                <w:i/>
                <w:szCs w:val="18"/>
                <w:lang w:eastAsia="en-US"/>
              </w:rPr>
              <w:t>EntityManagerFactory</w:t>
            </w:r>
          </w:p>
        </w:tc>
        <w:tc>
          <w:tcPr>
            <w:tcW w:w="3940" w:type="dxa"/>
            <w:tcBorders>
              <w:top w:val="nil"/>
              <w:left w:val="nil"/>
              <w:bottom w:val="nil"/>
              <w:right w:val="nil"/>
            </w:tcBorders>
            <w:shd w:val="clear" w:color="auto" w:fill="auto"/>
            <w:vAlign w:val="center"/>
            <w:hideMark/>
          </w:tcPr>
          <w:p w14:paraId="5B716DC0" w14:textId="77777777" w:rsidR="00F4531C" w:rsidRPr="001D6F39" w:rsidRDefault="00F4531C" w:rsidP="001A64D8">
            <w:pPr>
              <w:spacing w:before="0" w:line="240" w:lineRule="auto"/>
              <w:ind w:left="0"/>
              <w:jc w:val="left"/>
              <w:rPr>
                <w:rFonts w:cs="Calibri"/>
                <w:color w:val="000000"/>
                <w:szCs w:val="18"/>
                <w:lang w:eastAsia="es-ES"/>
              </w:rPr>
            </w:pPr>
            <w:r w:rsidRPr="001D6F39">
              <w:rPr>
                <w:rFonts w:cs="Calibri"/>
                <w:color w:val="000000"/>
                <w:szCs w:val="18"/>
                <w:lang w:eastAsia="es-ES"/>
              </w:rPr>
              <w:t xml:space="preserve">Objetos necesarios para obtener los </w:t>
            </w:r>
            <w:r w:rsidRPr="005857B3">
              <w:rPr>
                <w:rFonts w:cs="Calibri"/>
                <w:i/>
                <w:color w:val="000000"/>
                <w:szCs w:val="18"/>
                <w:lang w:eastAsia="es-ES"/>
              </w:rPr>
              <w:t>EntityManagers</w:t>
            </w:r>
          </w:p>
        </w:tc>
      </w:tr>
      <w:tr w:rsidR="00F4531C" w:rsidRPr="001D6F39" w14:paraId="75E1B734" w14:textId="77777777" w:rsidTr="001A64D8">
        <w:trPr>
          <w:trHeight w:val="900"/>
          <w:jc w:val="center"/>
        </w:trPr>
        <w:tc>
          <w:tcPr>
            <w:tcW w:w="2720" w:type="dxa"/>
            <w:tcBorders>
              <w:top w:val="nil"/>
              <w:left w:val="nil"/>
              <w:bottom w:val="nil"/>
              <w:right w:val="nil"/>
            </w:tcBorders>
            <w:shd w:val="clear" w:color="auto" w:fill="auto"/>
            <w:noWrap/>
            <w:vAlign w:val="center"/>
            <w:hideMark/>
          </w:tcPr>
          <w:p w14:paraId="02BA3229" w14:textId="77777777" w:rsidR="00F4531C" w:rsidRPr="005857B3" w:rsidRDefault="00F4531C" w:rsidP="001A64D8">
            <w:pPr>
              <w:spacing w:before="0" w:line="240" w:lineRule="auto"/>
              <w:ind w:left="0"/>
              <w:jc w:val="left"/>
              <w:rPr>
                <w:rFonts w:cs="Calibri"/>
                <w:i/>
                <w:color w:val="000000"/>
                <w:szCs w:val="18"/>
                <w:lang w:eastAsia="es-ES"/>
              </w:rPr>
            </w:pPr>
            <w:r w:rsidRPr="005857B3">
              <w:rPr>
                <w:rFonts w:ascii="RmrsbbYnmjylCvvcsjBwswjrTheSans" w:hAnsi="RmrsbbYnmjylCvvcsjBwswjrTheSans" w:cs="RmrsbbYnmjylCvvcsjBwswjrTheSans"/>
                <w:i/>
                <w:sz w:val="22"/>
                <w:szCs w:val="22"/>
                <w:lang w:eastAsia="en-US"/>
              </w:rPr>
              <w:t>Persistence Unit</w:t>
            </w:r>
          </w:p>
        </w:tc>
        <w:tc>
          <w:tcPr>
            <w:tcW w:w="2700" w:type="dxa"/>
            <w:tcBorders>
              <w:top w:val="nil"/>
              <w:left w:val="nil"/>
              <w:bottom w:val="nil"/>
              <w:right w:val="nil"/>
            </w:tcBorders>
            <w:shd w:val="clear" w:color="auto" w:fill="auto"/>
            <w:noWrap/>
            <w:vAlign w:val="center"/>
            <w:hideMark/>
          </w:tcPr>
          <w:p w14:paraId="3C230EE2" w14:textId="77777777" w:rsidR="00F4531C" w:rsidRPr="001D6F39" w:rsidRDefault="00F4531C" w:rsidP="001A64D8">
            <w:pPr>
              <w:spacing w:before="0" w:line="240" w:lineRule="auto"/>
              <w:ind w:left="0"/>
              <w:jc w:val="left"/>
              <w:rPr>
                <w:rFonts w:cs="Calibri"/>
                <w:color w:val="000000"/>
                <w:szCs w:val="18"/>
                <w:lang w:eastAsia="es-ES"/>
              </w:rPr>
            </w:pPr>
            <w:r w:rsidRPr="001D6F39">
              <w:rPr>
                <w:rFonts w:cs="Calibri"/>
                <w:color w:val="000000"/>
                <w:szCs w:val="18"/>
                <w:lang w:eastAsia="es-ES"/>
              </w:rPr>
              <w:t>--</w:t>
            </w:r>
          </w:p>
        </w:tc>
        <w:tc>
          <w:tcPr>
            <w:tcW w:w="3940" w:type="dxa"/>
            <w:tcBorders>
              <w:top w:val="nil"/>
              <w:left w:val="nil"/>
              <w:bottom w:val="nil"/>
              <w:right w:val="nil"/>
            </w:tcBorders>
            <w:shd w:val="clear" w:color="auto" w:fill="auto"/>
            <w:vAlign w:val="center"/>
            <w:hideMark/>
          </w:tcPr>
          <w:p w14:paraId="27FED297" w14:textId="77777777" w:rsidR="00F4531C" w:rsidRPr="001D6F39" w:rsidRDefault="00F4531C" w:rsidP="001A64D8">
            <w:pPr>
              <w:spacing w:before="0" w:line="240" w:lineRule="auto"/>
              <w:ind w:left="0"/>
              <w:jc w:val="left"/>
              <w:rPr>
                <w:rFonts w:cs="Calibri"/>
                <w:color w:val="000000"/>
                <w:szCs w:val="18"/>
                <w:lang w:eastAsia="es-ES"/>
              </w:rPr>
            </w:pPr>
            <w:r w:rsidRPr="001D6F39">
              <w:rPr>
                <w:rFonts w:cs="Calibri"/>
                <w:color w:val="000000"/>
                <w:szCs w:val="18"/>
                <w:lang w:eastAsia="es-ES"/>
              </w:rPr>
              <w:t>Configuración con nombre que declara las entidades y como almacenar los datos</w:t>
            </w:r>
          </w:p>
        </w:tc>
      </w:tr>
      <w:tr w:rsidR="00F4531C" w:rsidRPr="001D6F39" w14:paraId="0681C741" w14:textId="77777777" w:rsidTr="001A64D8">
        <w:trPr>
          <w:trHeight w:val="600"/>
          <w:jc w:val="center"/>
        </w:trPr>
        <w:tc>
          <w:tcPr>
            <w:tcW w:w="2720" w:type="dxa"/>
            <w:tcBorders>
              <w:top w:val="nil"/>
              <w:left w:val="nil"/>
              <w:bottom w:val="nil"/>
              <w:right w:val="nil"/>
            </w:tcBorders>
            <w:shd w:val="clear" w:color="auto" w:fill="auto"/>
            <w:noWrap/>
            <w:vAlign w:val="center"/>
            <w:hideMark/>
          </w:tcPr>
          <w:p w14:paraId="6F3E499D" w14:textId="77777777" w:rsidR="00F4531C" w:rsidRPr="005857B3" w:rsidRDefault="00F4531C" w:rsidP="001A64D8">
            <w:pPr>
              <w:spacing w:before="0" w:line="240" w:lineRule="auto"/>
              <w:ind w:left="0"/>
              <w:jc w:val="left"/>
              <w:rPr>
                <w:rFonts w:ascii="Lucida Sans Typewriter" w:hAnsi="Lucida Sans Typewriter" w:cs="Courier New"/>
                <w:i/>
                <w:color w:val="000000"/>
                <w:szCs w:val="18"/>
                <w:lang w:eastAsia="es-ES"/>
              </w:rPr>
            </w:pPr>
            <w:r w:rsidRPr="005857B3">
              <w:rPr>
                <w:rFonts w:ascii="Lucida Sans Typewriter" w:hAnsi="Lucida Sans Typewriter" w:cs="Courier New"/>
                <w:i/>
                <w:szCs w:val="18"/>
                <w:lang w:eastAsia="en-US"/>
              </w:rPr>
              <w:t>EntityManager</w:t>
            </w:r>
          </w:p>
        </w:tc>
        <w:tc>
          <w:tcPr>
            <w:tcW w:w="2700" w:type="dxa"/>
            <w:tcBorders>
              <w:top w:val="nil"/>
              <w:left w:val="nil"/>
              <w:bottom w:val="nil"/>
              <w:right w:val="nil"/>
            </w:tcBorders>
            <w:shd w:val="clear" w:color="auto" w:fill="auto"/>
            <w:noWrap/>
            <w:vAlign w:val="center"/>
            <w:hideMark/>
          </w:tcPr>
          <w:p w14:paraId="439AF276" w14:textId="77777777" w:rsidR="00F4531C" w:rsidRPr="005857B3" w:rsidRDefault="00F4531C" w:rsidP="001A64D8">
            <w:pPr>
              <w:spacing w:before="0" w:line="240" w:lineRule="auto"/>
              <w:ind w:left="0"/>
              <w:jc w:val="left"/>
              <w:rPr>
                <w:rFonts w:ascii="Lucida Sans Typewriter" w:hAnsi="Lucida Sans Typewriter" w:cs="Courier New"/>
                <w:i/>
                <w:color w:val="000000"/>
                <w:szCs w:val="18"/>
                <w:lang w:eastAsia="es-ES"/>
              </w:rPr>
            </w:pPr>
            <w:r w:rsidRPr="005857B3">
              <w:rPr>
                <w:rFonts w:ascii="Lucida Sans Typewriter" w:hAnsi="Lucida Sans Typewriter" w:cs="Courier New"/>
                <w:i/>
                <w:szCs w:val="18"/>
                <w:lang w:eastAsia="en-US"/>
              </w:rPr>
              <w:t>EntityManager</w:t>
            </w:r>
          </w:p>
        </w:tc>
        <w:tc>
          <w:tcPr>
            <w:tcW w:w="3940" w:type="dxa"/>
            <w:tcBorders>
              <w:top w:val="nil"/>
              <w:left w:val="nil"/>
              <w:bottom w:val="nil"/>
              <w:right w:val="nil"/>
            </w:tcBorders>
            <w:shd w:val="clear" w:color="auto" w:fill="auto"/>
            <w:vAlign w:val="center"/>
            <w:hideMark/>
          </w:tcPr>
          <w:p w14:paraId="2A547E66" w14:textId="77777777" w:rsidR="00F4531C" w:rsidRPr="001D6F39" w:rsidRDefault="00F4531C" w:rsidP="001A64D8">
            <w:pPr>
              <w:spacing w:before="0" w:line="240" w:lineRule="auto"/>
              <w:ind w:left="0"/>
              <w:jc w:val="left"/>
              <w:rPr>
                <w:rFonts w:cs="Calibri"/>
                <w:color w:val="000000"/>
                <w:szCs w:val="18"/>
                <w:lang w:eastAsia="es-ES"/>
              </w:rPr>
            </w:pPr>
            <w:r w:rsidRPr="001D6F39">
              <w:rPr>
                <w:rFonts w:cs="Calibri"/>
                <w:color w:val="000000"/>
                <w:szCs w:val="18"/>
                <w:lang w:eastAsia="es-ES"/>
              </w:rPr>
              <w:t>API principal que sirve para realizar operaciones y queries en las entidades</w:t>
            </w:r>
          </w:p>
        </w:tc>
      </w:tr>
      <w:tr w:rsidR="00F4531C" w:rsidRPr="001D6F39" w14:paraId="1C1DD7FA" w14:textId="77777777" w:rsidTr="001A64D8">
        <w:trPr>
          <w:trHeight w:val="900"/>
          <w:jc w:val="center"/>
        </w:trPr>
        <w:tc>
          <w:tcPr>
            <w:tcW w:w="2720" w:type="dxa"/>
            <w:tcBorders>
              <w:top w:val="nil"/>
              <w:left w:val="nil"/>
              <w:bottom w:val="nil"/>
              <w:right w:val="nil"/>
            </w:tcBorders>
            <w:shd w:val="clear" w:color="auto" w:fill="auto"/>
            <w:noWrap/>
            <w:vAlign w:val="center"/>
            <w:hideMark/>
          </w:tcPr>
          <w:p w14:paraId="3BC5C4EE" w14:textId="77777777" w:rsidR="00F4531C" w:rsidRPr="001D6F39" w:rsidRDefault="00F4531C" w:rsidP="001A64D8">
            <w:pPr>
              <w:spacing w:before="0" w:line="240" w:lineRule="auto"/>
              <w:ind w:left="0"/>
              <w:jc w:val="left"/>
              <w:rPr>
                <w:rFonts w:cs="Calibri"/>
                <w:color w:val="000000"/>
                <w:szCs w:val="18"/>
                <w:lang w:eastAsia="es-ES"/>
              </w:rPr>
            </w:pPr>
            <w:r>
              <w:rPr>
                <w:rFonts w:ascii="RmrsbbYnmjylCvvcsjBwswjrTheSans" w:hAnsi="RmrsbbYnmjylCvvcsjBwswjrTheSans" w:cs="RmrsbbYnmjylCvvcsjBwswjrTheSans"/>
                <w:sz w:val="22"/>
                <w:szCs w:val="22"/>
                <w:lang w:eastAsia="en-US"/>
              </w:rPr>
              <w:t>Contexto de persistencia</w:t>
            </w:r>
          </w:p>
        </w:tc>
        <w:tc>
          <w:tcPr>
            <w:tcW w:w="2700" w:type="dxa"/>
            <w:tcBorders>
              <w:top w:val="nil"/>
              <w:left w:val="nil"/>
              <w:bottom w:val="nil"/>
              <w:right w:val="nil"/>
            </w:tcBorders>
            <w:shd w:val="clear" w:color="auto" w:fill="auto"/>
            <w:noWrap/>
            <w:vAlign w:val="center"/>
            <w:hideMark/>
          </w:tcPr>
          <w:p w14:paraId="2D20C0C5" w14:textId="77777777" w:rsidR="00F4531C" w:rsidRPr="001D6F39" w:rsidRDefault="00F4531C" w:rsidP="001A64D8">
            <w:pPr>
              <w:spacing w:before="0" w:line="240" w:lineRule="auto"/>
              <w:ind w:left="0"/>
              <w:jc w:val="left"/>
              <w:rPr>
                <w:rFonts w:cs="Calibri"/>
                <w:color w:val="000000"/>
                <w:szCs w:val="18"/>
                <w:lang w:eastAsia="es-ES"/>
              </w:rPr>
            </w:pPr>
            <w:r w:rsidRPr="001D6F39">
              <w:rPr>
                <w:rFonts w:cs="Calibri"/>
                <w:color w:val="000000"/>
                <w:szCs w:val="18"/>
                <w:lang w:eastAsia="es-ES"/>
              </w:rPr>
              <w:t>--</w:t>
            </w:r>
          </w:p>
        </w:tc>
        <w:tc>
          <w:tcPr>
            <w:tcW w:w="3940" w:type="dxa"/>
            <w:tcBorders>
              <w:top w:val="nil"/>
              <w:left w:val="nil"/>
              <w:bottom w:val="nil"/>
              <w:right w:val="nil"/>
            </w:tcBorders>
            <w:shd w:val="clear" w:color="auto" w:fill="auto"/>
            <w:vAlign w:val="center"/>
            <w:hideMark/>
          </w:tcPr>
          <w:p w14:paraId="5C900507" w14:textId="77777777" w:rsidR="00F4531C" w:rsidRPr="001D6F39" w:rsidRDefault="00F4531C" w:rsidP="001A64D8">
            <w:pPr>
              <w:spacing w:before="0" w:line="240" w:lineRule="auto"/>
              <w:ind w:left="0"/>
              <w:jc w:val="left"/>
              <w:rPr>
                <w:rFonts w:cs="Calibri"/>
                <w:color w:val="000000"/>
                <w:szCs w:val="18"/>
                <w:lang w:eastAsia="es-ES"/>
              </w:rPr>
            </w:pPr>
            <w:r w:rsidRPr="001D6F39">
              <w:rPr>
                <w:rFonts w:cs="Calibri"/>
                <w:color w:val="000000"/>
                <w:szCs w:val="18"/>
                <w:lang w:eastAsia="es-ES"/>
              </w:rPr>
              <w:t>Conjunto de todas las instancias de la entidad administradas por un EM específico</w:t>
            </w:r>
          </w:p>
        </w:tc>
      </w:tr>
    </w:tbl>
    <w:p w14:paraId="3FF36404" w14:textId="77777777" w:rsidR="00F4531C" w:rsidRPr="007E7140" w:rsidRDefault="00F4531C" w:rsidP="00F4531C">
      <w:pPr>
        <w:pStyle w:val="Ttulo2"/>
        <w:numPr>
          <w:ilvl w:val="0"/>
          <w:numId w:val="0"/>
        </w:numPr>
      </w:pPr>
      <w:r>
        <w:tab/>
      </w:r>
      <w:bookmarkStart w:id="1522" w:name="_Toc530726183"/>
      <w:r>
        <w:t>Obtener un Entity Manager</w:t>
      </w:r>
      <w:bookmarkEnd w:id="1522"/>
    </w:p>
    <w:p w14:paraId="7750D141" w14:textId="34799E8F" w:rsidR="00F4531C" w:rsidRDefault="00F4531C" w:rsidP="00F4531C">
      <w:pPr>
        <w:rPr>
          <w:rFonts w:ascii="KnckqtTjylqpYxnthkHwbldpUtopiaS" w:hAnsi="KnckqtTjylqpYxnthkHwbldpUtopiaS" w:cs="KnckqtTjylqpYxnthkHwbldpUtopiaS"/>
          <w:sz w:val="22"/>
          <w:szCs w:val="22"/>
          <w:lang w:eastAsia="en-US"/>
        </w:rPr>
      </w:pPr>
      <w:r>
        <w:t>Siempre se obtienen de un</w:t>
      </w:r>
      <w:ins w:id="1523" w:author="GUILLEM SIMON Emilio" w:date="2018-11-22T17:21:00Z">
        <w:r w:rsidR="005857B3">
          <w:t>a</w:t>
        </w:r>
      </w:ins>
      <w:r>
        <w:t xml:space="preserve"> </w:t>
      </w:r>
      <w:r w:rsidRPr="005857B3">
        <w:rPr>
          <w:rFonts w:ascii="Lucida Sans Typewriter" w:hAnsi="Lucida Sans Typewriter" w:cs="Courier New"/>
          <w:i/>
          <w:szCs w:val="22"/>
          <w:lang w:eastAsia="en-US"/>
        </w:rPr>
        <w:t>EntityManagerFactory</w:t>
      </w:r>
      <w:r>
        <w:t xml:space="preserve">, la cual determina la configuración de sus EMs. El método estático </w:t>
      </w:r>
      <w:r w:rsidRPr="005857B3">
        <w:rPr>
          <w:rFonts w:ascii="Lucida Sans Typewriter" w:hAnsi="Lucida Sans Typewriter" w:cs="Courier New"/>
          <w:i/>
          <w:szCs w:val="22"/>
          <w:lang w:eastAsia="en-US"/>
        </w:rPr>
        <w:t>createEntityManagerFactory</w:t>
      </w:r>
      <w:r w:rsidRPr="005857B3">
        <w:rPr>
          <w:rFonts w:ascii="Lucida Console" w:hAnsi="Lucida Console" w:cs="Courier New"/>
          <w:i/>
          <w:szCs w:val="22"/>
          <w:lang w:eastAsia="en-US"/>
        </w:rPr>
        <w:t>()</w:t>
      </w:r>
      <w:r w:rsidRPr="001249F8">
        <w:rPr>
          <w:rFonts w:ascii="RmrsbbYnmjylCvvcsjBwswjrTheSans" w:hAnsi="RmrsbbYnmjylCvvcsjBwswjrTheSans" w:cs="RmrsbbYnmjylCvvcsjBwswjrTheSans"/>
          <w:szCs w:val="22"/>
          <w:lang w:eastAsia="en-US"/>
        </w:rPr>
        <w:t xml:space="preserve"> </w:t>
      </w:r>
      <w:r w:rsidRPr="00AD600C">
        <w:rPr>
          <w:rFonts w:cs="RmrsbbYnmjylCvvcsjBwswjrTheSans"/>
          <w:szCs w:val="18"/>
          <w:lang w:eastAsia="en-US"/>
        </w:rPr>
        <w:t xml:space="preserve">en la clase </w:t>
      </w:r>
      <w:r w:rsidRPr="005857B3">
        <w:rPr>
          <w:rFonts w:ascii="Lucida Sans Typewriter" w:hAnsi="Lucida Sans Typewriter" w:cs="Courier New"/>
          <w:i/>
          <w:lang w:eastAsia="en-US"/>
        </w:rPr>
        <w:t>Persistence</w:t>
      </w:r>
      <w:r w:rsidRPr="001249F8">
        <w:rPr>
          <w:rFonts w:ascii="RmrsbbYnmjylCvvcsjBwswjrTheSans" w:hAnsi="RmrsbbYnmjylCvvcsjBwswjrTheSans" w:cs="RmrsbbYnmjylCvvcsjBwswjrTheSans"/>
          <w:sz w:val="20"/>
          <w:szCs w:val="22"/>
          <w:lang w:eastAsia="en-US"/>
        </w:rPr>
        <w:t xml:space="preserve"> </w:t>
      </w:r>
      <w:r>
        <w:rPr>
          <w:rFonts w:cs="RmrsbbYnmjylCvvcsjBwswjrTheSans"/>
          <w:szCs w:val="18"/>
          <w:lang w:eastAsia="en-US"/>
        </w:rPr>
        <w:t xml:space="preserve">devuelve el </w:t>
      </w:r>
      <w:r w:rsidRPr="005857B3">
        <w:rPr>
          <w:rFonts w:ascii="Lucida Sans Typewriter" w:hAnsi="Lucida Sans Typewriter" w:cs="Courier New"/>
          <w:i/>
          <w:szCs w:val="22"/>
          <w:lang w:eastAsia="en-US"/>
        </w:rPr>
        <w:t>EntityManagerFactory</w:t>
      </w:r>
      <w:r w:rsidRPr="001249F8">
        <w:rPr>
          <w:rFonts w:cs="RmrsbbYnmjylCvvcsjBwswjrTheSans"/>
          <w:sz w:val="14"/>
          <w:szCs w:val="18"/>
          <w:lang w:eastAsia="en-US"/>
        </w:rPr>
        <w:t xml:space="preserve"> </w:t>
      </w:r>
      <w:r>
        <w:rPr>
          <w:rFonts w:cs="RmrsbbYnmjylCvvcsjBwswjrTheSans"/>
          <w:szCs w:val="18"/>
          <w:lang w:eastAsia="en-US"/>
        </w:rPr>
        <w:t xml:space="preserve">para la </w:t>
      </w:r>
      <w:ins w:id="1524" w:author="GUILLEM SIMON Emilio" w:date="2018-11-22T17:22:00Z">
        <w:r w:rsidR="005857B3">
          <w:rPr>
            <w:rFonts w:cs="RmrsbbYnmjylCvvcsjBwswjrTheSans"/>
            <w:szCs w:val="18"/>
            <w:lang w:eastAsia="en-US"/>
          </w:rPr>
          <w:t>persistence unit</w:t>
        </w:r>
      </w:ins>
      <w:del w:id="1525" w:author="GUILLEM SIMON Emilio" w:date="2018-11-22T17:22:00Z">
        <w:r w:rsidDel="005857B3">
          <w:rPr>
            <w:rFonts w:cs="RmrsbbYnmjylCvvcsjBwswjrTheSans"/>
            <w:szCs w:val="18"/>
            <w:lang w:eastAsia="en-US"/>
          </w:rPr>
          <w:delText>unidad de persistencia</w:delText>
        </w:r>
      </w:del>
      <w:r>
        <w:rPr>
          <w:rFonts w:cs="RmrsbbYnmjylCvvcsjBwswjrTheSans"/>
          <w:szCs w:val="18"/>
          <w:lang w:eastAsia="en-US"/>
        </w:rPr>
        <w:t xml:space="preserve"> indicada. El próximo ejemplo indica cómo se crearía un</w:t>
      </w:r>
      <w:ins w:id="1526" w:author="GUILLEM SIMON Emilio" w:date="2018-11-22T17:21:00Z">
        <w:r w:rsidR="005857B3">
          <w:rPr>
            <w:rFonts w:cs="RmrsbbYnmjylCvvcsjBwswjrTheSans"/>
            <w:szCs w:val="18"/>
            <w:lang w:eastAsia="en-US"/>
          </w:rPr>
          <w:t>a</w:t>
        </w:r>
      </w:ins>
      <w:r>
        <w:rPr>
          <w:rFonts w:cs="RmrsbbYnmjylCvvcsjBwswjrTheSans"/>
          <w:szCs w:val="18"/>
          <w:lang w:eastAsia="en-US"/>
        </w:rPr>
        <w:t xml:space="preserve"> </w:t>
      </w:r>
      <w:r w:rsidRPr="005857B3">
        <w:rPr>
          <w:rFonts w:ascii="Lucida Sans Typewriter" w:hAnsi="Lucida Sans Typewriter" w:cs="Courier New"/>
          <w:i/>
          <w:szCs w:val="22"/>
          <w:lang w:eastAsia="en-US"/>
        </w:rPr>
        <w:t>EntityManagerFactory</w:t>
      </w:r>
      <w:r w:rsidRPr="001249F8">
        <w:rPr>
          <w:rFonts w:cs="RmrsbbYnmjylCvvcsjBwswjrTheSans"/>
          <w:sz w:val="14"/>
          <w:szCs w:val="18"/>
          <w:lang w:eastAsia="en-US"/>
        </w:rPr>
        <w:t xml:space="preserve"> </w:t>
      </w:r>
      <w:r>
        <w:rPr>
          <w:rFonts w:cs="RmrsbbYnmjylCvvcsjBwswjrTheSans"/>
          <w:szCs w:val="18"/>
          <w:lang w:eastAsia="en-US"/>
        </w:rPr>
        <w:t xml:space="preserve">para la </w:t>
      </w:r>
      <w:del w:id="1527" w:author="GUILLEM SIMON Emilio" w:date="2018-11-22T17:22:00Z">
        <w:r w:rsidDel="005857B3">
          <w:rPr>
            <w:rFonts w:cs="RmrsbbYnmjylCvvcsjBwswjrTheSans"/>
            <w:szCs w:val="18"/>
            <w:lang w:eastAsia="en-US"/>
          </w:rPr>
          <w:delText>unidad de persistencia</w:delText>
        </w:r>
      </w:del>
      <w:ins w:id="1528" w:author="GUILLEM SIMON Emilio" w:date="2018-11-22T17:22:00Z">
        <w:r w:rsidR="005857B3">
          <w:rPr>
            <w:rFonts w:cs="RmrsbbYnmjylCvvcsjBwswjrTheSans"/>
            <w:szCs w:val="18"/>
            <w:lang w:eastAsia="en-US"/>
          </w:rPr>
          <w:t>persistence unit,</w:t>
        </w:r>
      </w:ins>
      <w:r>
        <w:rPr>
          <w:rFonts w:cs="RmrsbbYnmjylCvvcsjBwswjrTheSans"/>
          <w:szCs w:val="18"/>
          <w:lang w:eastAsia="en-US"/>
        </w:rPr>
        <w:t xml:space="preserve"> llamada </w:t>
      </w:r>
      <w:r>
        <w:rPr>
          <w:rFonts w:ascii="Lucida Sans Typewriter" w:hAnsi="Lucida Sans Typewriter" w:cs="Courier New"/>
          <w:szCs w:val="22"/>
          <w:lang w:eastAsia="en-US"/>
        </w:rPr>
        <w:t>ServicioEmpleado</w:t>
      </w:r>
      <w:r>
        <w:rPr>
          <w:rFonts w:ascii="KnckqtTjylqpYxnthkHwbldpUtopiaS" w:hAnsi="KnckqtTjylqpYxnthkHwbldpUtopiaS" w:cs="KnckqtTjylqpYxnthkHwbldpUtopiaS"/>
          <w:sz w:val="22"/>
          <w:szCs w:val="22"/>
          <w:lang w:eastAsia="en-US"/>
        </w:rPr>
        <w:t>:</w:t>
      </w:r>
    </w:p>
    <w:p w14:paraId="7278A8B7" w14:textId="77777777" w:rsidR="00F4531C" w:rsidRDefault="00F4531C" w:rsidP="00F4531C">
      <w:pPr>
        <w:rPr>
          <w:rFonts w:ascii="KnckqtTjylqpYxnthkHwbldpUtopiaS" w:hAnsi="KnckqtTjylqpYxnthkHwbldpUtopiaS" w:cs="KnckqtTjylqpYxnthkHwbldpUtopiaS"/>
          <w:sz w:val="22"/>
          <w:szCs w:val="22"/>
          <w:lang w:eastAsia="en-US"/>
        </w:rPr>
      </w:pPr>
    </w:p>
    <w:p w14:paraId="19ED694C" w14:textId="77777777" w:rsidR="00F4531C" w:rsidRPr="001249F8" w:rsidRDefault="00F4531C" w:rsidP="00F4531C">
      <w:pPr>
        <w:autoSpaceDE w:val="0"/>
        <w:autoSpaceDN w:val="0"/>
        <w:adjustRightInd w:val="0"/>
        <w:spacing w:before="0" w:line="240" w:lineRule="auto"/>
        <w:ind w:left="0" w:firstLine="560"/>
        <w:jc w:val="left"/>
        <w:rPr>
          <w:rFonts w:ascii="Lucida Sans Typewriter" w:hAnsi="Lucida Sans Typewriter" w:cs="Courier New"/>
          <w:szCs w:val="22"/>
          <w:lang w:val="en-US" w:eastAsia="en-US"/>
        </w:rPr>
      </w:pPr>
      <w:r w:rsidRPr="005857B3">
        <w:rPr>
          <w:rFonts w:ascii="Lucida Sans Typewriter" w:hAnsi="Lucida Sans Typewriter" w:cs="Courier New"/>
          <w:i/>
          <w:szCs w:val="22"/>
          <w:lang w:val="en-US" w:eastAsia="en-US"/>
        </w:rPr>
        <w:t xml:space="preserve">EntityManagerFactory emf </w:t>
      </w:r>
      <w:r w:rsidRPr="001249F8">
        <w:rPr>
          <w:rFonts w:ascii="Lucida Sans Typewriter" w:hAnsi="Lucida Sans Typewriter" w:cs="Courier New"/>
          <w:szCs w:val="22"/>
          <w:lang w:val="en-US" w:eastAsia="en-US"/>
        </w:rPr>
        <w:t>=</w:t>
      </w:r>
    </w:p>
    <w:p w14:paraId="43ED42FB" w14:textId="77777777" w:rsidR="00F4531C" w:rsidRPr="008432D5" w:rsidRDefault="00F4531C" w:rsidP="00F4531C">
      <w:pPr>
        <w:ind w:left="1269" w:firstLine="149"/>
        <w:rPr>
          <w:rFonts w:ascii="Lucida Sans Typewriter" w:hAnsi="Lucida Sans Typewriter" w:cs="Courier New"/>
          <w:szCs w:val="22"/>
          <w:lang w:val="en-US" w:eastAsia="en-US"/>
        </w:rPr>
      </w:pPr>
      <w:r w:rsidRPr="005857B3">
        <w:rPr>
          <w:rFonts w:ascii="Lucida Sans Typewriter" w:hAnsi="Lucida Sans Typewriter" w:cs="Courier New"/>
          <w:i/>
          <w:szCs w:val="22"/>
          <w:lang w:val="en-US" w:eastAsia="en-US"/>
        </w:rPr>
        <w:t>Persistence.createEntityManagerFactory</w:t>
      </w:r>
      <w:r w:rsidRPr="008432D5">
        <w:rPr>
          <w:rFonts w:ascii="Lucida Sans Typewriter" w:hAnsi="Lucida Sans Typewriter" w:cs="Courier New"/>
          <w:szCs w:val="22"/>
          <w:lang w:val="en-US" w:eastAsia="en-US"/>
        </w:rPr>
        <w:t>("ServicioEmpleado ");</w:t>
      </w:r>
    </w:p>
    <w:p w14:paraId="002F5DC5" w14:textId="77777777" w:rsidR="00F4531C" w:rsidRPr="008432D5" w:rsidRDefault="00F4531C" w:rsidP="00F4531C">
      <w:pPr>
        <w:ind w:left="1269" w:firstLine="149"/>
        <w:rPr>
          <w:rFonts w:ascii="Courier New" w:hAnsi="Courier New" w:cs="Courier New"/>
          <w:sz w:val="20"/>
          <w:szCs w:val="22"/>
          <w:lang w:val="en-US" w:eastAsia="en-US"/>
        </w:rPr>
      </w:pPr>
    </w:p>
    <w:p w14:paraId="342D0617" w14:textId="2DD17566" w:rsidR="00F4531C" w:rsidRDefault="00F4531C" w:rsidP="00F4531C">
      <w:r>
        <w:lastRenderedPageBreak/>
        <w:t xml:space="preserve">La </w:t>
      </w:r>
      <w:ins w:id="1529" w:author="GUILLEM SIMON Emilio" w:date="2018-11-22T17:23:00Z">
        <w:r w:rsidR="005857B3">
          <w:t>persistence unit</w:t>
        </w:r>
      </w:ins>
      <w:del w:id="1530" w:author="GUILLEM SIMON Emilio" w:date="2018-11-22T17:23:00Z">
        <w:r w:rsidDel="005857B3">
          <w:delText xml:space="preserve">unidad de persistencia </w:delText>
        </w:r>
      </w:del>
      <w:r>
        <w:rPr>
          <w:rFonts w:ascii="Lucida Sans Typewriter" w:hAnsi="Lucida Sans Typewriter" w:cs="Courier New"/>
          <w:szCs w:val="22"/>
          <w:lang w:eastAsia="en-US"/>
        </w:rPr>
        <w:t>ServicioEmpleado</w:t>
      </w:r>
      <w:r w:rsidRPr="00E8788B">
        <w:rPr>
          <w:rFonts w:ascii="Lucida Sans Typewriter" w:hAnsi="Lucida Sans Typewriter" w:cs="Courier New"/>
          <w:szCs w:val="22"/>
          <w:lang w:eastAsia="en-US"/>
        </w:rPr>
        <w:t xml:space="preserve"> </w:t>
      </w:r>
      <w:r>
        <w:t>determina que la configuración sea la de es</w:t>
      </w:r>
      <w:del w:id="1531" w:author="GUILLEM SIMON Emilio" w:date="2018-11-22T17:23:00Z">
        <w:r w:rsidDel="005857B3">
          <w:delText>e</w:delText>
        </w:r>
      </w:del>
      <w:ins w:id="1532" w:author="GUILLEM SIMON Emilio" w:date="2018-11-22T17:23:00Z">
        <w:r w:rsidR="005857B3">
          <w:t>a</w:t>
        </w:r>
      </w:ins>
      <w:r>
        <w:t xml:space="preserve"> </w:t>
      </w:r>
      <w:r w:rsidRPr="005857B3">
        <w:rPr>
          <w:rFonts w:ascii="Lucida Sans Typewriter" w:hAnsi="Lucida Sans Typewriter" w:cs="Courier New"/>
          <w:i/>
          <w:szCs w:val="18"/>
          <w:lang w:eastAsia="en-US"/>
        </w:rPr>
        <w:t>EntityManagerFactory</w:t>
      </w:r>
      <w:r w:rsidRPr="001249F8">
        <w:rPr>
          <w:rFonts w:ascii="Courier New" w:hAnsi="Courier New" w:cs="Courier New"/>
          <w:sz w:val="20"/>
          <w:szCs w:val="22"/>
          <w:lang w:eastAsia="en-US"/>
        </w:rPr>
        <w:t xml:space="preserve"> </w:t>
      </w:r>
      <w:r>
        <w:t>en cosas como los parámetros de conexión que los EMs usarán para conectarse a la base de datos. Ahora obtener un EM será tarea fácil:</w:t>
      </w:r>
    </w:p>
    <w:p w14:paraId="3E4F6AB0" w14:textId="77777777" w:rsidR="00F4531C" w:rsidRPr="001249F8" w:rsidRDefault="00F4531C" w:rsidP="00F4531C">
      <w:pPr>
        <w:rPr>
          <w:rFonts w:ascii="Lucida Sans Typewriter" w:hAnsi="Lucida Sans Typewriter" w:cs="RmrsbbYnmjylCvvcsjBwswjrTheSans"/>
          <w:szCs w:val="22"/>
          <w:lang w:eastAsia="en-US"/>
        </w:rPr>
      </w:pPr>
      <w:r w:rsidRPr="005857B3">
        <w:rPr>
          <w:rFonts w:ascii="Lucida Sans Typewriter" w:hAnsi="Lucida Sans Typewriter" w:cs="RmrsbbYnmjylCvvcsjBwswjrTheSans"/>
          <w:i/>
          <w:szCs w:val="22"/>
          <w:lang w:eastAsia="en-US"/>
        </w:rPr>
        <w:t>EntityManager</w:t>
      </w:r>
      <w:r w:rsidRPr="001249F8">
        <w:rPr>
          <w:rFonts w:ascii="Lucida Sans Typewriter" w:hAnsi="Lucida Sans Typewriter" w:cs="RmrsbbYnmjylCvvcsjBwswjrTheSans"/>
          <w:szCs w:val="22"/>
          <w:lang w:eastAsia="en-US"/>
        </w:rPr>
        <w:t xml:space="preserve"> em = emf.</w:t>
      </w:r>
      <w:r w:rsidRPr="005857B3">
        <w:rPr>
          <w:rFonts w:ascii="Lucida Sans Typewriter" w:hAnsi="Lucida Sans Typewriter" w:cs="RmrsbbYnmjylCvvcsjBwswjrTheSans"/>
          <w:i/>
          <w:szCs w:val="22"/>
          <w:lang w:eastAsia="en-US"/>
        </w:rPr>
        <w:t>createEntityManager</w:t>
      </w:r>
      <w:r w:rsidRPr="001249F8">
        <w:rPr>
          <w:rFonts w:ascii="Lucida Sans Typewriter" w:hAnsi="Lucida Sans Typewriter" w:cs="RmrsbbYnmjylCvvcsjBwswjrTheSans"/>
          <w:szCs w:val="22"/>
          <w:lang w:eastAsia="en-US"/>
        </w:rPr>
        <w:t>();</w:t>
      </w:r>
    </w:p>
    <w:p w14:paraId="07BCAAFF" w14:textId="77777777" w:rsidR="00F4531C" w:rsidRPr="001249F8" w:rsidRDefault="00F4531C" w:rsidP="00F4531C">
      <w:pPr>
        <w:rPr>
          <w:rFonts w:ascii="Lucida Console" w:hAnsi="Lucida Console" w:cs="Courier New"/>
          <w:sz w:val="12"/>
          <w:szCs w:val="18"/>
        </w:rPr>
      </w:pPr>
    </w:p>
    <w:p w14:paraId="6BF8AFEE" w14:textId="77777777" w:rsidR="00F4531C" w:rsidRPr="007E7140" w:rsidRDefault="00F4531C" w:rsidP="00F4531C">
      <w:pPr>
        <w:pStyle w:val="Ttulo2"/>
        <w:numPr>
          <w:ilvl w:val="0"/>
          <w:numId w:val="0"/>
        </w:numPr>
      </w:pPr>
      <w:r>
        <w:tab/>
      </w:r>
      <w:bookmarkStart w:id="1533" w:name="_Toc530726184"/>
      <w:r>
        <w:t xml:space="preserve">El método </w:t>
      </w:r>
      <w:r w:rsidRPr="00B84A4A">
        <w:rPr>
          <w:rFonts w:ascii="Lucida Sans Typewriter" w:hAnsi="Lucida Sans Typewriter"/>
        </w:rPr>
        <w:t>persist</w:t>
      </w:r>
      <w:r>
        <w:t>.</w:t>
      </w:r>
      <w:bookmarkEnd w:id="1533"/>
    </w:p>
    <w:p w14:paraId="3E823F9D" w14:textId="77777777" w:rsidR="00F4531C" w:rsidRDefault="00F4531C" w:rsidP="00F4531C">
      <w:r w:rsidRPr="001249F8">
        <w:t xml:space="preserve">Persistir una entidad es la operación de tomar una entidad transitoria, o una que todavía no tiene ninguna representación persistente en la base de datos, y almacenar su estado para que pueda ser recuperada más tarde. </w:t>
      </w:r>
      <w:r>
        <w:t>Se usa</w:t>
      </w:r>
      <w:r w:rsidRPr="001249F8">
        <w:t xml:space="preserve"> el </w:t>
      </w:r>
      <w:r>
        <w:t>EM</w:t>
      </w:r>
      <w:r w:rsidRPr="001249F8">
        <w:t xml:space="preserve"> para persistir en una instancia de</w:t>
      </w:r>
      <w:r>
        <w:t xml:space="preserve"> </w:t>
      </w:r>
      <w:r>
        <w:rPr>
          <w:rFonts w:ascii="Lucida Sans Typewriter" w:hAnsi="Lucida Sans Typewriter"/>
        </w:rPr>
        <w:t>Empleado</w:t>
      </w:r>
      <w:r>
        <w:t>, como en este ejemplo:</w:t>
      </w:r>
    </w:p>
    <w:p w14:paraId="25CF3125" w14:textId="77777777" w:rsidR="00F4531C" w:rsidRDefault="00F4531C" w:rsidP="00F4531C"/>
    <w:p w14:paraId="189D1A62" w14:textId="77777777" w:rsidR="00F4531C" w:rsidRPr="008432D5" w:rsidRDefault="00F4531C" w:rsidP="00F4531C">
      <w:pPr>
        <w:autoSpaceDE w:val="0"/>
        <w:autoSpaceDN w:val="0"/>
        <w:adjustRightInd w:val="0"/>
        <w:spacing w:before="0" w:line="240" w:lineRule="auto"/>
        <w:ind w:left="0" w:firstLine="560"/>
        <w:jc w:val="left"/>
        <w:rPr>
          <w:rFonts w:ascii="Lucida Sans Typewriter" w:hAnsi="Lucida Sans Typewriter" w:cs="Courier New"/>
          <w:szCs w:val="22"/>
          <w:lang w:eastAsia="en-US"/>
        </w:rPr>
      </w:pPr>
      <w:r w:rsidRPr="008432D5">
        <w:rPr>
          <w:rFonts w:ascii="Lucida Sans Typewriter" w:hAnsi="Lucida Sans Typewriter" w:cs="Courier New"/>
          <w:szCs w:val="22"/>
          <w:lang w:eastAsia="en-US"/>
        </w:rPr>
        <w:t>Empleado emp = new Empleado(158);</w:t>
      </w:r>
    </w:p>
    <w:p w14:paraId="5E09CF15" w14:textId="77777777" w:rsidR="00F4531C" w:rsidRPr="008432D5" w:rsidRDefault="00F4531C" w:rsidP="00F4531C">
      <w:pPr>
        <w:autoSpaceDE w:val="0"/>
        <w:autoSpaceDN w:val="0"/>
        <w:adjustRightInd w:val="0"/>
        <w:spacing w:before="0" w:line="240" w:lineRule="auto"/>
        <w:ind w:left="0" w:firstLine="560"/>
        <w:jc w:val="left"/>
        <w:rPr>
          <w:rFonts w:ascii="Lucida Sans Typewriter" w:hAnsi="Lucida Sans Typewriter" w:cs="Courier New"/>
          <w:szCs w:val="22"/>
          <w:lang w:eastAsia="en-US"/>
        </w:rPr>
      </w:pPr>
      <w:r w:rsidRPr="008432D5">
        <w:rPr>
          <w:rFonts w:ascii="Lucida Sans Typewriter" w:hAnsi="Lucida Sans Typewriter" w:cs="Courier New"/>
          <w:szCs w:val="22"/>
          <w:lang w:eastAsia="en-US"/>
        </w:rPr>
        <w:t>em.</w:t>
      </w:r>
      <w:r w:rsidRPr="005857B3">
        <w:rPr>
          <w:rFonts w:ascii="Lucida Sans Typewriter" w:hAnsi="Lucida Sans Typewriter" w:cs="Courier New"/>
          <w:i/>
          <w:szCs w:val="22"/>
          <w:lang w:eastAsia="en-US"/>
        </w:rPr>
        <w:t>persist</w:t>
      </w:r>
      <w:r w:rsidRPr="008432D5">
        <w:rPr>
          <w:rFonts w:ascii="Lucida Sans Typewriter" w:hAnsi="Lucida Sans Typewriter" w:cs="Courier New"/>
          <w:szCs w:val="22"/>
          <w:lang w:eastAsia="en-US"/>
        </w:rPr>
        <w:t xml:space="preserve">(emp) </w:t>
      </w:r>
    </w:p>
    <w:p w14:paraId="395A3C49" w14:textId="77777777" w:rsidR="00F4531C" w:rsidRPr="008432D5" w:rsidRDefault="00F4531C" w:rsidP="00F4531C">
      <w:pPr>
        <w:autoSpaceDE w:val="0"/>
        <w:autoSpaceDN w:val="0"/>
        <w:adjustRightInd w:val="0"/>
        <w:spacing w:before="0" w:line="240" w:lineRule="auto"/>
        <w:ind w:left="0" w:firstLine="560"/>
        <w:jc w:val="left"/>
        <w:rPr>
          <w:rFonts w:ascii="Lucida Sans Typewriter" w:hAnsi="Lucida Sans Typewriter" w:cs="Courier New"/>
          <w:szCs w:val="22"/>
          <w:lang w:eastAsia="en-US"/>
        </w:rPr>
      </w:pPr>
    </w:p>
    <w:p w14:paraId="55C78653" w14:textId="77777777" w:rsidR="00F4531C" w:rsidRDefault="00F4531C" w:rsidP="00F4531C">
      <w:pPr>
        <w:rPr>
          <w:rFonts w:ascii="KnckqtTjylqpYxnthkHwbldpUtopiaS" w:hAnsi="KnckqtTjylqpYxnthkHwbldpUtopiaS" w:cs="KnckqtTjylqpYxnthkHwbldpUtopiaS"/>
          <w:sz w:val="22"/>
          <w:szCs w:val="22"/>
          <w:lang w:eastAsia="en-US"/>
        </w:rPr>
      </w:pPr>
      <w:r w:rsidRPr="002B683C">
        <w:rPr>
          <w:lang w:eastAsia="en-US"/>
        </w:rPr>
        <w:t xml:space="preserve">La primera línea en este código crea una instancia de </w:t>
      </w:r>
      <w:r>
        <w:rPr>
          <w:rFonts w:ascii="Lucida Sans Typewriter" w:hAnsi="Lucida Sans Typewriter"/>
          <w:lang w:eastAsia="en-US"/>
        </w:rPr>
        <w:t>Empleado</w:t>
      </w:r>
      <w:r w:rsidRPr="002B683C">
        <w:rPr>
          <w:lang w:eastAsia="en-US"/>
        </w:rPr>
        <w:t xml:space="preserve"> que queremos persistir (solo fijando el ID, no el nombre o salario), la cual es sólo un objeto de Java. La segunda línea</w:t>
      </w:r>
      <w:r>
        <w:rPr>
          <w:lang w:eastAsia="en-US"/>
        </w:rPr>
        <w:t xml:space="preserve"> usa el EM para persistir la entidad, que si encuentra algún problema lanzará una </w:t>
      </w:r>
      <w:r w:rsidRPr="005857B3">
        <w:rPr>
          <w:rFonts w:ascii="Lucida Sans Typewriter" w:hAnsi="Lucida Sans Typewriter" w:cs="RmrsbbYnmjylCvvcsjBwswjrTheSans"/>
          <w:i/>
          <w:szCs w:val="22"/>
          <w:lang w:eastAsia="en-US"/>
        </w:rPr>
        <w:t>PersistenceException</w:t>
      </w:r>
      <w:r>
        <w:rPr>
          <w:rFonts w:ascii="KnckqtTjylqpYxnthkHwbldpUtopiaS" w:hAnsi="KnckqtTjylqpYxnthkHwbldpUtopiaS" w:cs="KnckqtTjylqpYxnthkHwbldpUtopiaS"/>
          <w:sz w:val="22"/>
          <w:szCs w:val="22"/>
          <w:lang w:eastAsia="en-US"/>
        </w:rPr>
        <w:t>.</w:t>
      </w:r>
    </w:p>
    <w:p w14:paraId="6278F4C5" w14:textId="3D9DEF6B" w:rsidR="00F4531C" w:rsidRDefault="00F4531C" w:rsidP="00F4531C">
      <w:pPr>
        <w:rPr>
          <w:lang w:eastAsia="en-US"/>
        </w:rPr>
      </w:pPr>
      <w:r>
        <w:rPr>
          <w:lang w:eastAsia="en-US"/>
        </w:rPr>
        <w:t xml:space="preserve">El siguiente ejemplo muestra cómo crear un método simple que cree un nuevo empleado y lo persista </w:t>
      </w:r>
      <w:del w:id="1534" w:author="GUILLEM SIMON Emilio" w:date="2018-11-22T17:25:00Z">
        <w:r w:rsidDel="005857B3">
          <w:rPr>
            <w:lang w:eastAsia="en-US"/>
          </w:rPr>
          <w:delText>a</w:delText>
        </w:r>
      </w:del>
      <w:ins w:id="1535" w:author="GUILLEM SIMON Emilio" w:date="2018-11-22T17:25:00Z">
        <w:r w:rsidR="005857B3">
          <w:rPr>
            <w:lang w:eastAsia="en-US"/>
          </w:rPr>
          <w:t>en</w:t>
        </w:r>
      </w:ins>
      <w:r>
        <w:rPr>
          <w:lang w:eastAsia="en-US"/>
        </w:rPr>
        <w:t xml:space="preserve"> la base de datos.</w:t>
      </w:r>
    </w:p>
    <w:p w14:paraId="55530281" w14:textId="77777777" w:rsidR="00F4531C" w:rsidRDefault="00F4531C" w:rsidP="00F4531C">
      <w:pPr>
        <w:rPr>
          <w:rStyle w:val="Textoennegrita"/>
          <w:b w:val="0"/>
        </w:rPr>
      </w:pPr>
      <w:r w:rsidRPr="00B84A4A">
        <w:rPr>
          <w:rStyle w:val="Textoennegrita"/>
        </w:rPr>
        <w:t xml:space="preserve">Ejemplo. </w:t>
      </w:r>
      <w:r w:rsidRPr="002B683C">
        <w:rPr>
          <w:rStyle w:val="Textoennegrita"/>
        </w:rPr>
        <w:t>Método para crear un empleado.</w:t>
      </w:r>
    </w:p>
    <w:p w14:paraId="6C940001" w14:textId="77777777" w:rsidR="00F4531C" w:rsidRPr="002B683C" w:rsidRDefault="00F4531C" w:rsidP="00F4531C">
      <w:pPr>
        <w:pStyle w:val="CdigoProgram"/>
      </w:pPr>
      <w:r w:rsidRPr="002B683C">
        <w:t xml:space="preserve">public </w:t>
      </w:r>
      <w:r>
        <w:t>Empleado</w:t>
      </w:r>
      <w:r w:rsidRPr="002B683C">
        <w:t xml:space="preserve"> </w:t>
      </w:r>
      <w:r>
        <w:t>crearEmpleado</w:t>
      </w:r>
      <w:r w:rsidRPr="002B683C">
        <w:t xml:space="preserve">(int id, String </w:t>
      </w:r>
      <w:r>
        <w:t>nombre</w:t>
      </w:r>
      <w:r w:rsidRPr="002B683C">
        <w:t xml:space="preserve">, long </w:t>
      </w:r>
      <w:r>
        <w:t>salario</w:t>
      </w:r>
      <w:r w:rsidRPr="002B683C">
        <w:t>) {</w:t>
      </w:r>
    </w:p>
    <w:p w14:paraId="04D10AD9" w14:textId="77777777" w:rsidR="00F4531C" w:rsidRPr="00E8788B" w:rsidRDefault="00F4531C" w:rsidP="00F4531C">
      <w:pPr>
        <w:pStyle w:val="CdigoProgram"/>
        <w:ind w:left="709" w:firstLine="560"/>
        <w:rPr>
          <w:lang w:val="es-ES"/>
        </w:rPr>
      </w:pPr>
      <w:r w:rsidRPr="00E8788B">
        <w:rPr>
          <w:lang w:val="es-ES"/>
        </w:rPr>
        <w:t>Empleado emp = new Empleado(id);</w:t>
      </w:r>
    </w:p>
    <w:p w14:paraId="6299CA45" w14:textId="77777777" w:rsidR="00F4531C" w:rsidRPr="00E8788B" w:rsidRDefault="00F4531C" w:rsidP="00F4531C">
      <w:pPr>
        <w:pStyle w:val="CdigoProgram"/>
        <w:ind w:left="1120" w:firstLine="149"/>
        <w:rPr>
          <w:lang w:val="es-ES"/>
        </w:rPr>
      </w:pPr>
      <w:r w:rsidRPr="00E8788B">
        <w:rPr>
          <w:lang w:val="es-ES"/>
        </w:rPr>
        <w:t>emp.</w:t>
      </w:r>
      <w:r w:rsidRPr="005857B3">
        <w:rPr>
          <w:i/>
          <w:lang w:val="es-ES"/>
        </w:rPr>
        <w:t>setNombre</w:t>
      </w:r>
      <w:r w:rsidRPr="00E8788B">
        <w:rPr>
          <w:lang w:val="es-ES"/>
        </w:rPr>
        <w:t>(nombre);</w:t>
      </w:r>
    </w:p>
    <w:p w14:paraId="40F1B60C" w14:textId="77777777" w:rsidR="00F4531C" w:rsidRPr="008432D5" w:rsidRDefault="00F4531C" w:rsidP="00F4531C">
      <w:pPr>
        <w:pStyle w:val="CdigoProgram"/>
        <w:ind w:left="971" w:firstLine="298"/>
        <w:rPr>
          <w:lang w:val="es-ES"/>
        </w:rPr>
      </w:pPr>
      <w:r w:rsidRPr="008432D5">
        <w:rPr>
          <w:lang w:val="es-ES"/>
        </w:rPr>
        <w:t>emp.</w:t>
      </w:r>
      <w:r w:rsidRPr="005857B3">
        <w:rPr>
          <w:i/>
          <w:lang w:val="es-ES"/>
        </w:rPr>
        <w:t>setSalario</w:t>
      </w:r>
      <w:r w:rsidRPr="008432D5">
        <w:rPr>
          <w:lang w:val="es-ES"/>
        </w:rPr>
        <w:t>(salario);</w:t>
      </w:r>
    </w:p>
    <w:p w14:paraId="13E1C34D" w14:textId="77777777" w:rsidR="00F4531C" w:rsidRPr="008432D5" w:rsidRDefault="00F4531C" w:rsidP="00F4531C">
      <w:pPr>
        <w:pStyle w:val="CdigoProgram"/>
        <w:ind w:left="822" w:firstLine="447"/>
        <w:rPr>
          <w:lang w:val="es-ES"/>
        </w:rPr>
      </w:pPr>
      <w:r w:rsidRPr="008432D5">
        <w:rPr>
          <w:lang w:val="es-ES"/>
        </w:rPr>
        <w:t>em.</w:t>
      </w:r>
      <w:r w:rsidRPr="005857B3">
        <w:rPr>
          <w:i/>
          <w:lang w:val="es-ES"/>
        </w:rPr>
        <w:t>persist</w:t>
      </w:r>
      <w:r w:rsidRPr="008432D5">
        <w:rPr>
          <w:lang w:val="es-ES"/>
        </w:rPr>
        <w:t>(emp);</w:t>
      </w:r>
    </w:p>
    <w:p w14:paraId="570E2BC0" w14:textId="77777777" w:rsidR="00F4531C" w:rsidRPr="008432D5" w:rsidRDefault="00F4531C" w:rsidP="00F4531C">
      <w:pPr>
        <w:pStyle w:val="CdigoProgram"/>
        <w:ind w:left="822" w:firstLine="447"/>
        <w:rPr>
          <w:lang w:val="es-ES"/>
        </w:rPr>
      </w:pPr>
      <w:r w:rsidRPr="005857B3">
        <w:rPr>
          <w:i/>
          <w:lang w:val="es-ES"/>
        </w:rPr>
        <w:t>return</w:t>
      </w:r>
      <w:r w:rsidRPr="008432D5">
        <w:rPr>
          <w:lang w:val="es-ES"/>
        </w:rPr>
        <w:t xml:space="preserve"> emp;</w:t>
      </w:r>
    </w:p>
    <w:p w14:paraId="55B1493A" w14:textId="77777777" w:rsidR="00F4531C" w:rsidRPr="00B84A4A" w:rsidRDefault="00F4531C" w:rsidP="00F4531C">
      <w:pPr>
        <w:pStyle w:val="CdigoProgram"/>
        <w:rPr>
          <w:rFonts w:ascii="RmrsbbYnmjylCvvcsjBwswjrTheSans" w:hAnsi="RmrsbbYnmjylCvvcsjBwswjrTheSans" w:cs="RmrsbbYnmjylCvvcsjBwswjrTheSans"/>
          <w:sz w:val="22"/>
          <w:szCs w:val="22"/>
          <w:lang w:val="es-ES"/>
        </w:rPr>
      </w:pPr>
      <w:r w:rsidRPr="00B84A4A">
        <w:rPr>
          <w:rFonts w:ascii="RmrsbbYnmjylCvvcsjBwswjrTheSans" w:hAnsi="RmrsbbYnmjylCvvcsjBwswjrTheSans" w:cs="RmrsbbYnmjylCvvcsjBwswjrTheSans"/>
          <w:sz w:val="22"/>
          <w:szCs w:val="22"/>
          <w:lang w:val="es-ES"/>
        </w:rPr>
        <w:t>}</w:t>
      </w:r>
    </w:p>
    <w:p w14:paraId="0D53262B" w14:textId="0F9C2077" w:rsidR="00F4531C" w:rsidRPr="00B84A4A" w:rsidRDefault="00F4531C" w:rsidP="00F4531C">
      <w:r w:rsidRPr="00B84A4A">
        <w:t xml:space="preserve">Este método </w:t>
      </w:r>
      <w:r>
        <w:t xml:space="preserve">utiliza el </w:t>
      </w:r>
      <w:r w:rsidRPr="005857B3">
        <w:rPr>
          <w:i/>
        </w:rPr>
        <w:t>Entity Manager</w:t>
      </w:r>
      <w:r>
        <w:t xml:space="preserve"> em para persistir </w:t>
      </w:r>
      <w:r w:rsidRPr="00E8788B">
        <w:rPr>
          <w:rFonts w:ascii="Lucida Sans Typewriter" w:hAnsi="Lucida Sans Typewriter"/>
        </w:rPr>
        <w:t>Empleado</w:t>
      </w:r>
      <w:r>
        <w:t>. No es necesario preocuparse por un error de ejecución ya que</w:t>
      </w:r>
      <w:ins w:id="1536" w:author="GUILLEM SIMON Emilio" w:date="2018-11-23T08:26:00Z">
        <w:r w:rsidR="00613D76">
          <w:t xml:space="preserve"> en el el caso de haber un error se lanzara una </w:t>
        </w:r>
        <w:r w:rsidR="00613D76">
          <w:rPr>
            <w:i/>
          </w:rPr>
          <w:t>PersistenceException.</w:t>
        </w:r>
      </w:ins>
      <w:del w:id="1537" w:author="GUILLEM SIMON Emilio" w:date="2018-11-23T08:26:00Z">
        <w:r w:rsidDel="00613D76">
          <w:delText xml:space="preserve"> de manera automática resultará en un </w:delText>
        </w:r>
        <w:r w:rsidRPr="005857B3" w:rsidDel="00613D76">
          <w:rPr>
            <w:i/>
          </w:rPr>
          <w:delText>PersistenceException</w:delText>
        </w:r>
        <w:r w:rsidRPr="00B84A4A" w:rsidDel="00613D76">
          <w:delText>.</w:delText>
        </w:r>
      </w:del>
    </w:p>
    <w:p w14:paraId="49EBE8E8" w14:textId="77777777" w:rsidR="00F4531C" w:rsidRPr="00B84A4A" w:rsidRDefault="00F4531C" w:rsidP="00F4531C">
      <w:pPr>
        <w:autoSpaceDE w:val="0"/>
        <w:autoSpaceDN w:val="0"/>
        <w:adjustRightInd w:val="0"/>
        <w:spacing w:before="0" w:line="240" w:lineRule="auto"/>
        <w:ind w:left="0" w:firstLine="560"/>
        <w:jc w:val="left"/>
        <w:rPr>
          <w:rFonts w:ascii="Lucida Sans Typewriter" w:hAnsi="Lucida Sans Typewriter" w:cs="Courier New"/>
          <w:szCs w:val="22"/>
          <w:lang w:eastAsia="en-US"/>
        </w:rPr>
      </w:pPr>
    </w:p>
    <w:p w14:paraId="7A52E957" w14:textId="77777777" w:rsidR="00F4531C" w:rsidRPr="007E7140" w:rsidRDefault="00F4531C" w:rsidP="00F4531C">
      <w:pPr>
        <w:pStyle w:val="Ttulo2"/>
        <w:numPr>
          <w:ilvl w:val="0"/>
          <w:numId w:val="0"/>
        </w:numPr>
      </w:pPr>
      <w:r>
        <w:tab/>
      </w:r>
      <w:bookmarkStart w:id="1538" w:name="_Toc530726185"/>
      <w:r>
        <w:t xml:space="preserve">El método </w:t>
      </w:r>
      <w:r w:rsidRPr="00613D76">
        <w:rPr>
          <w:rFonts w:ascii="Lucida Sans Typewriter" w:hAnsi="Lucida Sans Typewriter"/>
          <w:i/>
        </w:rPr>
        <w:t>find</w:t>
      </w:r>
      <w:r w:rsidRPr="00613D76">
        <w:rPr>
          <w:i/>
        </w:rPr>
        <w:t>.</w:t>
      </w:r>
      <w:bookmarkEnd w:id="1538"/>
    </w:p>
    <w:p w14:paraId="59CE9F5F" w14:textId="60E5F6C8" w:rsidR="00F4531C" w:rsidRDefault="00F4531C" w:rsidP="00F4531C">
      <w:r>
        <w:t xml:space="preserve">Cuando una entidad </w:t>
      </w:r>
      <w:ins w:id="1539" w:author="GUILLEM SIMON Emilio" w:date="2018-11-23T08:27:00Z">
        <w:r w:rsidR="00613D76">
          <w:t>se encuentra</w:t>
        </w:r>
      </w:ins>
      <w:del w:id="1540" w:author="GUILLEM SIMON Emilio" w:date="2018-11-23T08:27:00Z">
        <w:r w:rsidDel="00613D76">
          <w:delText xml:space="preserve">ya esté </w:delText>
        </w:r>
      </w:del>
      <w:r>
        <w:t>en la base de datos, lo normal ser</w:t>
      </w:r>
      <w:ins w:id="1541" w:author="GUILLEM SIMON Emilio" w:date="2018-11-23T08:27:00Z">
        <w:r w:rsidR="00613D76">
          <w:t>ía</w:t>
        </w:r>
      </w:ins>
      <w:del w:id="1542" w:author="GUILLEM SIMON Emilio" w:date="2018-11-23T08:27:00Z">
        <w:r w:rsidDel="00613D76">
          <w:delText>á</w:delText>
        </w:r>
      </w:del>
      <w:r>
        <w:t xml:space="preserve"> encontrarla. Con esta línea podremos hacerlo:</w:t>
      </w:r>
    </w:p>
    <w:p w14:paraId="66C4E796" w14:textId="77777777" w:rsidR="00F4531C" w:rsidRPr="00F4531C" w:rsidRDefault="00F4531C" w:rsidP="00F4531C">
      <w:pPr>
        <w:pStyle w:val="CdigoProgram"/>
        <w:rPr>
          <w:lang w:val="es-ES"/>
        </w:rPr>
      </w:pPr>
      <w:r w:rsidRPr="00F4531C">
        <w:rPr>
          <w:lang w:val="es-ES"/>
        </w:rPr>
        <w:t>Empleado emp = em.</w:t>
      </w:r>
      <w:r w:rsidRPr="009A189D">
        <w:rPr>
          <w:i/>
          <w:lang w:val="es-ES"/>
        </w:rPr>
        <w:t>find</w:t>
      </w:r>
      <w:r w:rsidRPr="00F4531C">
        <w:rPr>
          <w:lang w:val="es-ES"/>
        </w:rPr>
        <w:t>(Empleado.class, 158);</w:t>
      </w:r>
    </w:p>
    <w:p w14:paraId="2AF54ACC" w14:textId="625D8882" w:rsidR="00F4531C" w:rsidRDefault="00F4531C" w:rsidP="00F4531C">
      <w:r>
        <w:t>Es necesario escribir la clase de la entidad que estemos buscando y el valor de su clave primaria. Una vez encontrad</w:t>
      </w:r>
      <w:ins w:id="1543" w:author="GUILLEM SIMON Emilio" w:date="2018-11-23T08:27:00Z">
        <w:r w:rsidR="00613D76">
          <w:t>a esta</w:t>
        </w:r>
      </w:ins>
      <w:del w:id="1544" w:author="GUILLEM SIMON Emilio" w:date="2018-11-23T08:27:00Z">
        <w:r w:rsidDel="00613D76">
          <w:delText>o</w:delText>
        </w:r>
      </w:del>
      <w:ins w:id="1545" w:author="GUILLEM SIMON Emilio" w:date="2018-11-22T17:27:00Z">
        <w:r w:rsidR="009A189D">
          <w:t>,</w:t>
        </w:r>
      </w:ins>
      <w:r>
        <w:t xml:space="preserve"> el empleado existirá en la persistencia actual asociada a ese EM. El pasarse la </w:t>
      </w:r>
      <w:r>
        <w:lastRenderedPageBreak/>
        <w:t xml:space="preserve">clase evita hacerle un cast posterior de objeto (lo que devuelve el find por defecto) a la clase de nuestra entidad. </w:t>
      </w:r>
    </w:p>
    <w:p w14:paraId="1F433DC4" w14:textId="1810C0CA" w:rsidR="00F4531C" w:rsidRDefault="00F4531C" w:rsidP="00F4531C">
      <w:pPr>
        <w:rPr>
          <w:rFonts w:ascii="Lucida Sans Typewriter" w:hAnsi="Lucida Sans Typewriter"/>
        </w:rPr>
      </w:pPr>
      <w:r>
        <w:t xml:space="preserve">Si para buscar un objeto utilizamos una ID incorrecta (un objeto que haya sido borrado o que nunca haya existido) devolverá un valor </w:t>
      </w:r>
      <w:r w:rsidRPr="00E525E7">
        <w:rPr>
          <w:rFonts w:ascii="Lucida Sans Typewriter" w:hAnsi="Lucida Sans Typewriter"/>
        </w:rPr>
        <w:t>null</w:t>
      </w:r>
      <w:r>
        <w:t xml:space="preserve"> </w:t>
      </w:r>
      <w:r w:rsidRPr="00E525E7">
        <w:t xml:space="preserve">del objeto. Antes de volver a utilizar emp debe verificarse si el valor de </w:t>
      </w:r>
      <w:ins w:id="1546" w:author="GUILLEM SIMON Emilio" w:date="2018-11-22T17:28:00Z">
        <w:r w:rsidR="009A189D">
          <w:t>é</w:t>
        </w:r>
      </w:ins>
      <w:del w:id="1547" w:author="GUILLEM SIMON Emilio" w:date="2018-11-22T17:28:00Z">
        <w:r w:rsidRPr="00E525E7" w:rsidDel="009A189D">
          <w:delText>e</w:delText>
        </w:r>
      </w:del>
      <w:r w:rsidRPr="00E525E7">
        <w:t>ste es</w:t>
      </w:r>
      <w:r>
        <w:t xml:space="preserve"> </w:t>
      </w:r>
      <w:r w:rsidRPr="009A189D">
        <w:rPr>
          <w:rFonts w:ascii="Lucida Sans Typewriter" w:hAnsi="Lucida Sans Typewriter"/>
          <w:i/>
        </w:rPr>
        <w:t>null</w:t>
      </w:r>
      <w:r w:rsidRPr="00E525E7">
        <w:rPr>
          <w:rFonts w:ascii="Lucida Sans Typewriter" w:hAnsi="Lucida Sans Typewriter"/>
        </w:rPr>
        <w:t>.</w:t>
      </w:r>
    </w:p>
    <w:p w14:paraId="71A550E2" w14:textId="5D0349F8" w:rsidR="00F4531C" w:rsidRDefault="00F4531C" w:rsidP="00F4531C">
      <w:pPr>
        <w:rPr>
          <w:rFonts w:ascii="Lucida Sans Typewriter" w:hAnsi="Lucida Sans Typewriter"/>
        </w:rPr>
      </w:pPr>
      <w:r w:rsidRPr="00E525E7">
        <w:t xml:space="preserve">En el ejemplo se muestra un secillo ejemplo del método </w:t>
      </w:r>
      <w:r>
        <w:rPr>
          <w:rFonts w:ascii="Lucida Sans Typewriter" w:hAnsi="Lucida Sans Typewriter"/>
        </w:rPr>
        <w:t>find</w:t>
      </w:r>
      <w:ins w:id="1548" w:author="GUILLEM SIMON Emilio" w:date="2018-11-22T17:28:00Z">
        <w:r w:rsidR="009A189D">
          <w:rPr>
            <w:rFonts w:ascii="Lucida Sans Typewriter" w:hAnsi="Lucida Sans Typewriter"/>
          </w:rPr>
          <w:t>()</w:t>
        </w:r>
      </w:ins>
      <w:r>
        <w:rPr>
          <w:rFonts w:ascii="Lucida Sans Typewriter" w:hAnsi="Lucida Sans Typewriter"/>
        </w:rPr>
        <w:t>.</w:t>
      </w:r>
    </w:p>
    <w:p w14:paraId="6E1CCF48" w14:textId="77777777" w:rsidR="00F4531C" w:rsidRPr="008432D5" w:rsidRDefault="00F4531C" w:rsidP="00F4531C">
      <w:pPr>
        <w:autoSpaceDE w:val="0"/>
        <w:autoSpaceDN w:val="0"/>
        <w:adjustRightInd w:val="0"/>
        <w:spacing w:before="0" w:line="240" w:lineRule="auto"/>
        <w:ind w:left="0" w:firstLine="560"/>
        <w:jc w:val="left"/>
        <w:rPr>
          <w:rFonts w:ascii="Lucida Sans Typewriter" w:hAnsi="Lucida Sans Typewriter" w:cs="RmrsbbYnmjylCvvcsjBwswjrTheSans"/>
          <w:szCs w:val="22"/>
          <w:lang w:eastAsia="en-US"/>
        </w:rPr>
      </w:pPr>
    </w:p>
    <w:p w14:paraId="6248ED9F" w14:textId="77777777" w:rsidR="00F4531C" w:rsidRPr="00E525E7" w:rsidRDefault="00F4531C" w:rsidP="00F4531C">
      <w:pPr>
        <w:autoSpaceDE w:val="0"/>
        <w:autoSpaceDN w:val="0"/>
        <w:adjustRightInd w:val="0"/>
        <w:spacing w:before="0" w:line="240" w:lineRule="auto"/>
        <w:ind w:left="0" w:firstLine="560"/>
        <w:jc w:val="left"/>
        <w:rPr>
          <w:rFonts w:cs="RmrsbbYnmjylCvvcsjBwswjrTheSans"/>
          <w:szCs w:val="22"/>
          <w:lang w:eastAsia="en-US"/>
        </w:rPr>
      </w:pPr>
      <w:r w:rsidRPr="00E525E7">
        <w:rPr>
          <w:rFonts w:ascii="Arial" w:hAnsi="Arial" w:cs="Arial"/>
          <w:b/>
          <w:szCs w:val="22"/>
          <w:lang w:eastAsia="en-US"/>
        </w:rPr>
        <w:t>Ejemplo</w:t>
      </w:r>
      <w:r w:rsidRPr="00E525E7">
        <w:rPr>
          <w:rFonts w:ascii="Arial" w:hAnsi="Arial" w:cs="Arial"/>
          <w:szCs w:val="22"/>
          <w:lang w:eastAsia="en-US"/>
        </w:rPr>
        <w:t>. Método para encontrar un</w:t>
      </w:r>
      <w:r w:rsidRPr="00E525E7">
        <w:rPr>
          <w:rFonts w:cs="RmrsbbYnmjylCvvcsjBwswjrTheSans"/>
          <w:szCs w:val="22"/>
          <w:lang w:eastAsia="en-US"/>
        </w:rPr>
        <w:t xml:space="preserve"> </w:t>
      </w:r>
      <w:r w:rsidRPr="00E525E7">
        <w:rPr>
          <w:rFonts w:ascii="Lucida Sans Typewriter" w:hAnsi="Lucida Sans Typewriter" w:cs="RmrsbbYnmjylCvvcsjBwswjrTheSans"/>
          <w:szCs w:val="22"/>
          <w:lang w:eastAsia="en-US"/>
        </w:rPr>
        <w:t>Empl</w:t>
      </w:r>
      <w:r>
        <w:rPr>
          <w:rFonts w:ascii="Lucida Sans Typewriter" w:hAnsi="Lucida Sans Typewriter" w:cs="RmrsbbYnmjylCvvcsjBwswjrTheSans"/>
          <w:szCs w:val="22"/>
          <w:lang w:eastAsia="en-US"/>
        </w:rPr>
        <w:t>eado</w:t>
      </w:r>
    </w:p>
    <w:p w14:paraId="22D0DF54" w14:textId="77777777" w:rsidR="00F4531C" w:rsidRPr="00E525E7" w:rsidRDefault="00F4531C" w:rsidP="00F4531C">
      <w:pPr>
        <w:autoSpaceDE w:val="0"/>
        <w:autoSpaceDN w:val="0"/>
        <w:adjustRightInd w:val="0"/>
        <w:spacing w:before="0" w:line="240" w:lineRule="auto"/>
        <w:ind w:left="0" w:firstLine="560"/>
        <w:jc w:val="left"/>
        <w:rPr>
          <w:rFonts w:ascii="Lucida Sans Typewriter" w:hAnsi="Lucida Sans Typewriter" w:cs="RmrsbbYnmjylCvvcsjBwswjrTheSans"/>
          <w:szCs w:val="22"/>
          <w:lang w:eastAsia="en-US"/>
        </w:rPr>
      </w:pPr>
    </w:p>
    <w:p w14:paraId="421468F1" w14:textId="77777777" w:rsidR="00F4531C" w:rsidRPr="00E8788B" w:rsidRDefault="00F4531C" w:rsidP="00F4531C">
      <w:pPr>
        <w:autoSpaceDE w:val="0"/>
        <w:autoSpaceDN w:val="0"/>
        <w:adjustRightInd w:val="0"/>
        <w:spacing w:before="0" w:line="240" w:lineRule="auto"/>
        <w:ind w:left="0" w:firstLine="560"/>
        <w:jc w:val="left"/>
        <w:rPr>
          <w:rFonts w:ascii="Lucida Sans Typewriter" w:hAnsi="Lucida Sans Typewriter" w:cs="RmrsbbYnmjylCvvcsjBwswjrTheSans"/>
          <w:szCs w:val="22"/>
          <w:lang w:eastAsia="en-US"/>
        </w:rPr>
      </w:pPr>
      <w:r w:rsidRPr="00E8788B">
        <w:rPr>
          <w:rFonts w:ascii="Lucida Sans Typewriter" w:hAnsi="Lucida Sans Typewriter" w:cs="RmrsbbYnmjylCvvcsjBwswjrTheSans"/>
          <w:szCs w:val="22"/>
          <w:lang w:eastAsia="en-US"/>
        </w:rPr>
        <w:t>public Empleado</w:t>
      </w:r>
      <w:r>
        <w:rPr>
          <w:rFonts w:ascii="Lucida Sans Typewriter" w:hAnsi="Lucida Sans Typewriter" w:cs="RmrsbbYnmjylCvvcsjBwswjrTheSans"/>
          <w:szCs w:val="22"/>
          <w:lang w:eastAsia="en-US"/>
        </w:rPr>
        <w:t xml:space="preserve"> encontrar</w:t>
      </w:r>
      <w:r w:rsidRPr="00E8788B">
        <w:rPr>
          <w:rFonts w:ascii="Lucida Sans Typewriter" w:hAnsi="Lucida Sans Typewriter" w:cs="RmrsbbYnmjylCvvcsjBwswjrTheSans"/>
          <w:szCs w:val="22"/>
          <w:lang w:eastAsia="en-US"/>
        </w:rPr>
        <w:t>Empl</w:t>
      </w:r>
      <w:r>
        <w:rPr>
          <w:rFonts w:ascii="Lucida Sans Typewriter" w:hAnsi="Lucida Sans Typewriter" w:cs="RmrsbbYnmjylCvvcsjBwswjrTheSans"/>
          <w:szCs w:val="22"/>
          <w:lang w:eastAsia="en-US"/>
        </w:rPr>
        <w:t>eado</w:t>
      </w:r>
      <w:r w:rsidRPr="00E8788B">
        <w:rPr>
          <w:rFonts w:ascii="Lucida Sans Typewriter" w:hAnsi="Lucida Sans Typewriter" w:cs="RmrsbbYnmjylCvvcsjBwswjrTheSans"/>
          <w:szCs w:val="22"/>
          <w:lang w:eastAsia="en-US"/>
        </w:rPr>
        <w:t>(int id) {</w:t>
      </w:r>
    </w:p>
    <w:p w14:paraId="240AADB5" w14:textId="77777777" w:rsidR="00F4531C" w:rsidRPr="00E525E7" w:rsidRDefault="00F4531C" w:rsidP="00F4531C">
      <w:pPr>
        <w:autoSpaceDE w:val="0"/>
        <w:autoSpaceDN w:val="0"/>
        <w:adjustRightInd w:val="0"/>
        <w:spacing w:before="0" w:line="240" w:lineRule="auto"/>
        <w:ind w:left="709"/>
        <w:jc w:val="left"/>
        <w:rPr>
          <w:rFonts w:ascii="Lucida Sans Typewriter" w:hAnsi="Lucida Sans Typewriter" w:cs="RmrsbbYnmjylCvvcsjBwswjrTheSans"/>
          <w:szCs w:val="22"/>
          <w:lang w:val="en-US" w:eastAsia="en-US"/>
        </w:rPr>
      </w:pPr>
      <w:r w:rsidRPr="008432D5">
        <w:rPr>
          <w:rFonts w:ascii="Lucida Sans Typewriter" w:hAnsi="Lucida Sans Typewriter" w:cs="RmrsbbYnmjylCvvcsjBwswjrTheSans"/>
          <w:szCs w:val="22"/>
          <w:lang w:eastAsia="en-US"/>
        </w:rPr>
        <w:t xml:space="preserve">   </w:t>
      </w:r>
      <w:r w:rsidRPr="009A189D">
        <w:rPr>
          <w:rFonts w:ascii="Lucida Sans Typewriter" w:hAnsi="Lucida Sans Typewriter" w:cs="RmrsbbYnmjylCvvcsjBwswjrTheSans"/>
          <w:i/>
          <w:szCs w:val="22"/>
          <w:lang w:val="en-US" w:eastAsia="en-US"/>
        </w:rPr>
        <w:t>return</w:t>
      </w:r>
      <w:r w:rsidRPr="00E525E7">
        <w:rPr>
          <w:rFonts w:ascii="Lucida Sans Typewriter" w:hAnsi="Lucida Sans Typewriter" w:cs="RmrsbbYnmjylCvvcsjBwswjrTheSans"/>
          <w:szCs w:val="22"/>
          <w:lang w:val="en-US" w:eastAsia="en-US"/>
        </w:rPr>
        <w:t xml:space="preserve"> em.</w:t>
      </w:r>
      <w:r w:rsidRPr="009A189D">
        <w:rPr>
          <w:rFonts w:ascii="Lucida Sans Typewriter" w:hAnsi="Lucida Sans Typewriter" w:cs="RmrsbbYnmjylCvvcsjBwswjrTheSans"/>
          <w:i/>
          <w:szCs w:val="22"/>
          <w:lang w:val="en-US" w:eastAsia="en-US"/>
        </w:rPr>
        <w:t>find</w:t>
      </w:r>
      <w:r w:rsidRPr="00E525E7">
        <w:rPr>
          <w:rFonts w:ascii="Lucida Sans Typewriter" w:hAnsi="Lucida Sans Typewriter" w:cs="RmrsbbYnmjylCvvcsjBwswjrTheSans"/>
          <w:szCs w:val="22"/>
          <w:lang w:val="en-US" w:eastAsia="en-US"/>
        </w:rPr>
        <w:t>(Empl</w:t>
      </w:r>
      <w:r>
        <w:rPr>
          <w:rFonts w:ascii="Lucida Sans Typewriter" w:hAnsi="Lucida Sans Typewriter" w:cs="RmrsbbYnmjylCvvcsjBwswjrTheSans"/>
          <w:szCs w:val="22"/>
          <w:lang w:val="en-US" w:eastAsia="en-US"/>
        </w:rPr>
        <w:t>eado</w:t>
      </w:r>
      <w:r w:rsidRPr="00E525E7">
        <w:rPr>
          <w:rFonts w:ascii="Lucida Sans Typewriter" w:hAnsi="Lucida Sans Typewriter" w:cs="RmrsbbYnmjylCvvcsjBwswjrTheSans"/>
          <w:szCs w:val="22"/>
          <w:lang w:val="en-US" w:eastAsia="en-US"/>
        </w:rPr>
        <w:t>.class, id);</w:t>
      </w:r>
    </w:p>
    <w:p w14:paraId="48B6CF85" w14:textId="77777777" w:rsidR="00F4531C" w:rsidRPr="008432D5" w:rsidRDefault="00F4531C" w:rsidP="00F4531C">
      <w:pPr>
        <w:rPr>
          <w:rFonts w:ascii="Lucida Sans Typewriter" w:hAnsi="Lucida Sans Typewriter"/>
          <w:sz w:val="14"/>
        </w:rPr>
      </w:pPr>
      <w:r w:rsidRPr="008432D5">
        <w:rPr>
          <w:rFonts w:ascii="Lucida Sans Typewriter" w:hAnsi="Lucida Sans Typewriter" w:cs="RmrsbbYnmjylCvvcsjBwswjrTheSans"/>
          <w:szCs w:val="22"/>
          <w:lang w:eastAsia="en-US"/>
        </w:rPr>
        <w:t>}</w:t>
      </w:r>
    </w:p>
    <w:p w14:paraId="28440832" w14:textId="77777777" w:rsidR="00F4531C" w:rsidRPr="007E7140" w:rsidRDefault="00F4531C" w:rsidP="00F4531C">
      <w:pPr>
        <w:pStyle w:val="Ttulo2"/>
        <w:numPr>
          <w:ilvl w:val="0"/>
          <w:numId w:val="0"/>
        </w:numPr>
      </w:pPr>
      <w:r>
        <w:tab/>
      </w:r>
      <w:bookmarkStart w:id="1549" w:name="_Toc530726186"/>
      <w:r>
        <w:t xml:space="preserve">El método </w:t>
      </w:r>
      <w:r w:rsidRPr="009A189D">
        <w:rPr>
          <w:rFonts w:ascii="Lucida Sans Typewriter" w:hAnsi="Lucida Sans Typewriter"/>
          <w:i/>
        </w:rPr>
        <w:t>remove</w:t>
      </w:r>
      <w:r>
        <w:t>.</w:t>
      </w:r>
      <w:bookmarkEnd w:id="1549"/>
    </w:p>
    <w:p w14:paraId="54FB28B3" w14:textId="77777777" w:rsidR="00F4531C" w:rsidRDefault="00F4531C" w:rsidP="00F4531C">
      <w:r>
        <w:t xml:space="preserve">No es muy común borrar una entidad en una base de datos, más fácil es marcarla como no válida o desfasada y no mostrarla al cliente. </w:t>
      </w:r>
    </w:p>
    <w:p w14:paraId="42554041" w14:textId="1162D227" w:rsidR="00F4531C" w:rsidRDefault="00F4531C" w:rsidP="00F4531C">
      <w:r>
        <w:t xml:space="preserve">Si queremos ejecutar lo que sería en SQL un </w:t>
      </w:r>
      <w:r w:rsidRPr="003C416F">
        <w:rPr>
          <w:rFonts w:ascii="Lucida Sans Typewriter" w:hAnsi="Lucida Sans Typewriter"/>
        </w:rPr>
        <w:t>DELETE</w:t>
      </w:r>
      <w:r>
        <w:t>, en una o más tablas</w:t>
      </w:r>
      <w:ins w:id="1550" w:author="GUILLEM SIMON Emilio" w:date="2018-11-22T17:29:00Z">
        <w:r w:rsidR="009A189D">
          <w:t>,</w:t>
        </w:r>
      </w:ins>
      <w:r>
        <w:t xml:space="preserve"> el método </w:t>
      </w:r>
      <w:r w:rsidRPr="003C416F">
        <w:rPr>
          <w:rFonts w:ascii="Lucida Sans Typewriter" w:hAnsi="Lucida Sans Typewriter"/>
        </w:rPr>
        <w:t>remove</w:t>
      </w:r>
      <w:r>
        <w:t xml:space="preserve"> cobra sentido. </w:t>
      </w:r>
    </w:p>
    <w:p w14:paraId="5B8EE6A9" w14:textId="16B226A0" w:rsidR="00F4531C" w:rsidRDefault="00F4531C" w:rsidP="00F4531C">
      <w:r>
        <w:t xml:space="preserve">Para poder eliminar una entidad, </w:t>
      </w:r>
      <w:ins w:id="1551" w:author="GUILLEM SIMON Emilio" w:date="2018-11-22T17:29:00Z">
        <w:r w:rsidR="009A189D">
          <w:t>é</w:t>
        </w:r>
      </w:ins>
      <w:del w:id="1552" w:author="GUILLEM SIMON Emilio" w:date="2018-11-22T17:29:00Z">
        <w:r w:rsidDel="009A189D">
          <w:delText>e</w:delText>
        </w:r>
      </w:del>
      <w:r>
        <w:t xml:space="preserve">sta tiene que </w:t>
      </w:r>
      <w:r w:rsidRPr="003C416F">
        <w:t>estar en el contexto de persistencia.</w:t>
      </w:r>
      <w:r>
        <w:t xml:space="preserve"> Es decir, antes de eliminarla, la aplicación debe haber accedido a esa entidad como puede verse en las siguientes líneas de código:</w:t>
      </w:r>
    </w:p>
    <w:p w14:paraId="1433D490" w14:textId="77777777" w:rsidR="00F4531C" w:rsidRPr="003C416F" w:rsidRDefault="00F4531C" w:rsidP="00F4531C">
      <w:pPr>
        <w:pStyle w:val="CdigoProgram"/>
      </w:pPr>
      <w:r w:rsidRPr="003C416F">
        <w:t>Empl</w:t>
      </w:r>
      <w:r>
        <w:t>eado</w:t>
      </w:r>
      <w:r w:rsidRPr="003C416F">
        <w:t xml:space="preserve"> emp = em.</w:t>
      </w:r>
      <w:r w:rsidRPr="009A189D">
        <w:rPr>
          <w:i/>
        </w:rPr>
        <w:t>find</w:t>
      </w:r>
      <w:r w:rsidRPr="003C416F">
        <w:t>(Empl</w:t>
      </w:r>
      <w:r>
        <w:t>eado</w:t>
      </w:r>
      <w:r w:rsidRPr="003C416F">
        <w:t>.class, 158);</w:t>
      </w:r>
    </w:p>
    <w:p w14:paraId="236E52C2" w14:textId="77777777" w:rsidR="00F4531C" w:rsidRPr="008432D5" w:rsidRDefault="00F4531C" w:rsidP="00F4531C">
      <w:pPr>
        <w:pStyle w:val="CdigoProgram"/>
        <w:rPr>
          <w:lang w:val="es-ES"/>
        </w:rPr>
      </w:pPr>
      <w:r w:rsidRPr="008432D5">
        <w:rPr>
          <w:lang w:val="es-ES"/>
        </w:rPr>
        <w:t>em.</w:t>
      </w:r>
      <w:r w:rsidRPr="009A189D">
        <w:rPr>
          <w:i/>
          <w:lang w:val="es-ES"/>
        </w:rPr>
        <w:t>remove</w:t>
      </w:r>
      <w:r w:rsidRPr="008432D5">
        <w:rPr>
          <w:lang w:val="es-ES"/>
        </w:rPr>
        <w:t>(emp);</w:t>
      </w:r>
    </w:p>
    <w:p w14:paraId="5A69AA07" w14:textId="77777777" w:rsidR="00F4531C" w:rsidRPr="008432D5" w:rsidRDefault="00F4531C" w:rsidP="00F4531C">
      <w:pPr>
        <w:ind w:left="0"/>
      </w:pPr>
    </w:p>
    <w:p w14:paraId="22ACA84F" w14:textId="77777777" w:rsidR="00F4531C" w:rsidRDefault="00F4531C" w:rsidP="00F4531C">
      <w:pPr>
        <w:autoSpaceDE w:val="0"/>
        <w:autoSpaceDN w:val="0"/>
        <w:adjustRightInd w:val="0"/>
        <w:spacing w:before="0" w:line="240" w:lineRule="auto"/>
        <w:ind w:left="0"/>
        <w:jc w:val="left"/>
      </w:pPr>
      <w:r w:rsidRPr="00E8788B">
        <w:t>Primero la entidad debe ser encon</w:t>
      </w:r>
      <w:r>
        <w:t xml:space="preserve">trada utilizando </w:t>
      </w:r>
      <w:r w:rsidRPr="009A189D">
        <w:rPr>
          <w:rFonts w:ascii="Lucida Sans Typewriter" w:hAnsi="Lucida Sans Typewriter"/>
          <w:i/>
        </w:rPr>
        <w:t>find()</w:t>
      </w:r>
      <w:r w:rsidRPr="00E8788B">
        <w:rPr>
          <w:rFonts w:ascii="Lucida Sans Typewriter" w:hAnsi="Lucida Sans Typewriter"/>
        </w:rPr>
        <w:t>,</w:t>
      </w:r>
      <w:r>
        <w:t xml:space="preserve"> que devolverá una instancia de </w:t>
      </w:r>
      <w:r w:rsidRPr="00E8788B">
        <w:rPr>
          <w:rFonts w:ascii="Lucida Sans Typewriter" w:hAnsi="Lucida Sans Typewriter"/>
        </w:rPr>
        <w:t>Empleado</w:t>
      </w:r>
      <w:r>
        <w:t xml:space="preserve">, y luego eliminarla utilizando </w:t>
      </w:r>
      <w:r w:rsidRPr="009A189D">
        <w:rPr>
          <w:rFonts w:ascii="Lucida Sans Typewriter" w:hAnsi="Lucida Sans Typewriter"/>
          <w:i/>
        </w:rPr>
        <w:t>remove()</w:t>
      </w:r>
      <w:r>
        <w:t xml:space="preserve">. La excepción </w:t>
      </w:r>
      <w:r w:rsidRPr="009A189D">
        <w:rPr>
          <w:rFonts w:ascii="Lucida Sans Typewriter" w:hAnsi="Lucida Sans Typewriter" w:cs="RmrsbbYnmjylCvvcsjBwswjrTheSans"/>
          <w:i/>
          <w:szCs w:val="22"/>
          <w:lang w:eastAsia="en-US"/>
        </w:rPr>
        <w:t>java.lang.IllegalArgumentException</w:t>
      </w:r>
      <w:r w:rsidRPr="00E8788B">
        <w:rPr>
          <w:rFonts w:ascii="RmrsbbYnmjylCvvcsjBwswjrTheSans" w:hAnsi="RmrsbbYnmjylCvvcsjBwswjrTheSans" w:cs="RmrsbbYnmjylCvvcsjBwswjrTheSans"/>
          <w:szCs w:val="22"/>
          <w:lang w:eastAsia="en-US"/>
        </w:rPr>
        <w:t xml:space="preserve"> </w:t>
      </w:r>
      <w:r>
        <w:t xml:space="preserve">aparecerá si el valor de </w:t>
      </w:r>
      <w:r w:rsidRPr="009A189D">
        <w:rPr>
          <w:rFonts w:ascii="Lucida Sans Typewriter" w:hAnsi="Lucida Sans Typewriter"/>
          <w:i/>
        </w:rPr>
        <w:t>find()</w:t>
      </w:r>
      <w:r>
        <w:t xml:space="preserve"> es </w:t>
      </w:r>
      <w:r w:rsidRPr="009A189D">
        <w:rPr>
          <w:rFonts w:ascii="Lucida Sans Typewriter" w:hAnsi="Lucida Sans Typewriter"/>
          <w:i/>
        </w:rPr>
        <w:t>null</w:t>
      </w:r>
      <w:r>
        <w:t>. Esto puede solucionarse comprobando que existe el empleado antes de intentar borrarlo, como en el siguiente ejemplo.</w:t>
      </w:r>
    </w:p>
    <w:p w14:paraId="54C1A967" w14:textId="77777777" w:rsidR="00F4531C" w:rsidRDefault="00F4531C" w:rsidP="00F4531C">
      <w:pPr>
        <w:autoSpaceDE w:val="0"/>
        <w:autoSpaceDN w:val="0"/>
        <w:adjustRightInd w:val="0"/>
        <w:spacing w:before="0" w:line="240" w:lineRule="auto"/>
        <w:ind w:left="0"/>
        <w:jc w:val="left"/>
      </w:pPr>
    </w:p>
    <w:p w14:paraId="248CB1EE" w14:textId="77777777" w:rsidR="00F4531C" w:rsidRDefault="00F4531C" w:rsidP="00F4531C">
      <w:pPr>
        <w:autoSpaceDE w:val="0"/>
        <w:autoSpaceDN w:val="0"/>
        <w:adjustRightInd w:val="0"/>
        <w:spacing w:before="0" w:line="240" w:lineRule="auto"/>
        <w:ind w:left="0"/>
        <w:jc w:val="left"/>
        <w:rPr>
          <w:rStyle w:val="Textoennegrita"/>
          <w:b w:val="0"/>
        </w:rPr>
      </w:pPr>
      <w:r>
        <w:rPr>
          <w:rStyle w:val="Textoennegrita"/>
        </w:rPr>
        <w:t>Ejemplo. Método para eliminar un empleado.</w:t>
      </w:r>
    </w:p>
    <w:p w14:paraId="4492C550" w14:textId="77777777" w:rsidR="00F4531C" w:rsidRDefault="00F4531C" w:rsidP="00F4531C">
      <w:pPr>
        <w:autoSpaceDE w:val="0"/>
        <w:autoSpaceDN w:val="0"/>
        <w:adjustRightInd w:val="0"/>
        <w:spacing w:before="0" w:line="240" w:lineRule="auto"/>
        <w:ind w:left="0"/>
        <w:jc w:val="left"/>
        <w:rPr>
          <w:rStyle w:val="Textoennegrita"/>
          <w:b w:val="0"/>
        </w:rPr>
      </w:pPr>
    </w:p>
    <w:p w14:paraId="4DA85D56" w14:textId="77777777" w:rsidR="00F4531C" w:rsidRPr="0097051B" w:rsidRDefault="00F4531C" w:rsidP="00F4531C">
      <w:pPr>
        <w:autoSpaceDE w:val="0"/>
        <w:autoSpaceDN w:val="0"/>
        <w:adjustRightInd w:val="0"/>
        <w:spacing w:before="0" w:line="240" w:lineRule="auto"/>
        <w:ind w:left="0"/>
        <w:jc w:val="left"/>
        <w:rPr>
          <w:rFonts w:ascii="Lucida Sans Typewriter" w:hAnsi="Lucida Sans Typewriter" w:cs="RmrsbbYnmjylCvvcsjBwswjrTheSans"/>
          <w:szCs w:val="22"/>
          <w:lang w:val="en-US" w:eastAsia="en-US"/>
        </w:rPr>
      </w:pPr>
      <w:r w:rsidRPr="0097051B">
        <w:rPr>
          <w:rFonts w:ascii="Lucida Sans Typewriter" w:hAnsi="Lucida Sans Typewriter" w:cs="RmrsbbYnmjylCvvcsjBwswjrTheSans"/>
          <w:szCs w:val="22"/>
          <w:lang w:val="en-US" w:eastAsia="en-US"/>
        </w:rPr>
        <w:t>public void removeEmployee(int id) {</w:t>
      </w:r>
    </w:p>
    <w:p w14:paraId="4F118CD3" w14:textId="77777777" w:rsidR="00F4531C" w:rsidRPr="0097051B" w:rsidRDefault="00F4531C" w:rsidP="00F4531C">
      <w:pPr>
        <w:autoSpaceDE w:val="0"/>
        <w:autoSpaceDN w:val="0"/>
        <w:adjustRightInd w:val="0"/>
        <w:spacing w:before="0" w:line="240" w:lineRule="auto"/>
        <w:ind w:left="0"/>
        <w:jc w:val="left"/>
        <w:rPr>
          <w:rFonts w:ascii="Lucida Sans Typewriter" w:hAnsi="Lucida Sans Typewriter" w:cs="RmrsbbYnmjylCvvcsjBwswjrTheSans"/>
          <w:szCs w:val="22"/>
          <w:lang w:val="en-US" w:eastAsia="en-US"/>
        </w:rPr>
      </w:pPr>
      <w:r>
        <w:rPr>
          <w:rFonts w:ascii="Lucida Sans Typewriter" w:hAnsi="Lucida Sans Typewriter" w:cs="RmrsbbYnmjylCvvcsjBwswjrTheSans"/>
          <w:szCs w:val="22"/>
          <w:lang w:val="en-US" w:eastAsia="en-US"/>
        </w:rPr>
        <w:t xml:space="preserve">    </w:t>
      </w:r>
      <w:r w:rsidRPr="0097051B">
        <w:rPr>
          <w:rFonts w:ascii="Lucida Sans Typewriter" w:hAnsi="Lucida Sans Typewriter" w:cs="RmrsbbYnmjylCvvcsjBwswjrTheSans"/>
          <w:szCs w:val="22"/>
          <w:lang w:val="en-US" w:eastAsia="en-US"/>
        </w:rPr>
        <w:t>Employee emp = em.</w:t>
      </w:r>
      <w:r w:rsidRPr="009A189D">
        <w:rPr>
          <w:rFonts w:ascii="Lucida Sans Typewriter" w:hAnsi="Lucida Sans Typewriter" w:cs="RmrsbbYnmjylCvvcsjBwswjrTheSans"/>
          <w:i/>
          <w:szCs w:val="22"/>
          <w:lang w:val="en-US" w:eastAsia="en-US"/>
        </w:rPr>
        <w:t>find</w:t>
      </w:r>
      <w:r w:rsidRPr="0097051B">
        <w:rPr>
          <w:rFonts w:ascii="Lucida Sans Typewriter" w:hAnsi="Lucida Sans Typewriter" w:cs="RmrsbbYnmjylCvvcsjBwswjrTheSans"/>
          <w:szCs w:val="22"/>
          <w:lang w:val="en-US" w:eastAsia="en-US"/>
        </w:rPr>
        <w:t>(Employee.class, id);</w:t>
      </w:r>
    </w:p>
    <w:p w14:paraId="6F5459A9" w14:textId="77777777" w:rsidR="00F4531C" w:rsidRPr="0097051B" w:rsidRDefault="00F4531C" w:rsidP="00F4531C">
      <w:pPr>
        <w:autoSpaceDE w:val="0"/>
        <w:autoSpaceDN w:val="0"/>
        <w:adjustRightInd w:val="0"/>
        <w:spacing w:before="0" w:line="240" w:lineRule="auto"/>
        <w:ind w:left="0"/>
        <w:jc w:val="left"/>
        <w:rPr>
          <w:rFonts w:ascii="Lucida Sans Typewriter" w:hAnsi="Lucida Sans Typewriter" w:cs="RmrsbbYnmjylCvvcsjBwswjrTheSans"/>
          <w:szCs w:val="22"/>
          <w:lang w:val="en-US" w:eastAsia="en-US"/>
        </w:rPr>
      </w:pPr>
      <w:r>
        <w:rPr>
          <w:rFonts w:ascii="Lucida Sans Typewriter" w:hAnsi="Lucida Sans Typewriter" w:cs="RmrsbbYnmjylCvvcsjBwswjrTheSans"/>
          <w:szCs w:val="22"/>
          <w:lang w:val="en-US" w:eastAsia="en-US"/>
        </w:rPr>
        <w:t xml:space="preserve">    </w:t>
      </w:r>
      <w:r w:rsidRPr="0097051B">
        <w:rPr>
          <w:rFonts w:ascii="Lucida Sans Typewriter" w:hAnsi="Lucida Sans Typewriter" w:cs="RmrsbbYnmjylCvvcsjBwswjrTheSans"/>
          <w:szCs w:val="22"/>
          <w:lang w:val="en-US" w:eastAsia="en-US"/>
        </w:rPr>
        <w:t>if (emp != null) {</w:t>
      </w:r>
    </w:p>
    <w:p w14:paraId="12008E86" w14:textId="77777777" w:rsidR="00F4531C" w:rsidRPr="0097051B" w:rsidRDefault="00F4531C" w:rsidP="00F4531C">
      <w:pPr>
        <w:autoSpaceDE w:val="0"/>
        <w:autoSpaceDN w:val="0"/>
        <w:adjustRightInd w:val="0"/>
        <w:spacing w:before="0" w:line="240" w:lineRule="auto"/>
        <w:ind w:left="0" w:firstLine="709"/>
        <w:jc w:val="left"/>
        <w:rPr>
          <w:rFonts w:ascii="Lucida Sans Typewriter" w:hAnsi="Lucida Sans Typewriter" w:cs="RmrsbbYnmjylCvvcsjBwswjrTheSans"/>
          <w:szCs w:val="22"/>
          <w:lang w:val="en-US" w:eastAsia="en-US"/>
        </w:rPr>
      </w:pPr>
      <w:r>
        <w:rPr>
          <w:rFonts w:ascii="Lucida Sans Typewriter" w:hAnsi="Lucida Sans Typewriter" w:cs="RmrsbbYnmjylCvvcsjBwswjrTheSans"/>
          <w:szCs w:val="22"/>
          <w:lang w:val="en-US" w:eastAsia="en-US"/>
        </w:rPr>
        <w:t xml:space="preserve"> </w:t>
      </w:r>
      <w:r w:rsidRPr="0097051B">
        <w:rPr>
          <w:rFonts w:ascii="Lucida Sans Typewriter" w:hAnsi="Lucida Sans Typewriter" w:cs="RmrsbbYnmjylCvvcsjBwswjrTheSans"/>
          <w:szCs w:val="22"/>
          <w:lang w:val="en-US" w:eastAsia="en-US"/>
        </w:rPr>
        <w:t>em.</w:t>
      </w:r>
      <w:r w:rsidRPr="009A189D">
        <w:rPr>
          <w:rFonts w:ascii="Lucida Sans Typewriter" w:hAnsi="Lucida Sans Typewriter" w:cs="RmrsbbYnmjylCvvcsjBwswjrTheSans"/>
          <w:i/>
          <w:szCs w:val="22"/>
          <w:lang w:val="en-US" w:eastAsia="en-US"/>
        </w:rPr>
        <w:t>remove</w:t>
      </w:r>
      <w:r w:rsidRPr="0097051B">
        <w:rPr>
          <w:rFonts w:ascii="Lucida Sans Typewriter" w:hAnsi="Lucida Sans Typewriter" w:cs="RmrsbbYnmjylCvvcsjBwswjrTheSans"/>
          <w:szCs w:val="22"/>
          <w:lang w:val="en-US" w:eastAsia="en-US"/>
        </w:rPr>
        <w:t>(emp);</w:t>
      </w:r>
    </w:p>
    <w:p w14:paraId="3A687456" w14:textId="77777777" w:rsidR="00F4531C" w:rsidRPr="008432D5" w:rsidRDefault="00F4531C" w:rsidP="00F4531C">
      <w:pPr>
        <w:autoSpaceDE w:val="0"/>
        <w:autoSpaceDN w:val="0"/>
        <w:adjustRightInd w:val="0"/>
        <w:spacing w:before="0" w:line="240" w:lineRule="auto"/>
        <w:ind w:left="0"/>
        <w:jc w:val="left"/>
        <w:rPr>
          <w:rFonts w:ascii="Lucida Sans Typewriter" w:hAnsi="Lucida Sans Typewriter" w:cs="RmrsbbYnmjylCvvcsjBwswjrTheSans"/>
          <w:szCs w:val="22"/>
          <w:lang w:eastAsia="en-US"/>
        </w:rPr>
      </w:pPr>
      <w:r>
        <w:rPr>
          <w:rFonts w:ascii="Lucida Sans Typewriter" w:hAnsi="Lucida Sans Typewriter" w:cs="RmrsbbYnmjylCvvcsjBwswjrTheSans"/>
          <w:szCs w:val="22"/>
          <w:lang w:val="en-US" w:eastAsia="en-US"/>
        </w:rPr>
        <w:t xml:space="preserve">    </w:t>
      </w:r>
      <w:r w:rsidRPr="008432D5">
        <w:rPr>
          <w:rFonts w:ascii="Lucida Sans Typewriter" w:hAnsi="Lucida Sans Typewriter" w:cs="RmrsbbYnmjylCvvcsjBwswjrTheSans"/>
          <w:szCs w:val="22"/>
          <w:lang w:eastAsia="en-US"/>
        </w:rPr>
        <w:t>}</w:t>
      </w:r>
    </w:p>
    <w:p w14:paraId="5443CFEC" w14:textId="77777777" w:rsidR="00F4531C" w:rsidRDefault="00F4531C" w:rsidP="00F4531C">
      <w:pPr>
        <w:autoSpaceDE w:val="0"/>
        <w:autoSpaceDN w:val="0"/>
        <w:adjustRightInd w:val="0"/>
        <w:spacing w:before="0" w:line="240" w:lineRule="auto"/>
        <w:ind w:left="0"/>
        <w:jc w:val="left"/>
        <w:rPr>
          <w:rFonts w:ascii="Lucida Sans Typewriter" w:hAnsi="Lucida Sans Typewriter" w:cs="RmrsbbYnmjylCvvcsjBwswjrTheSans"/>
          <w:szCs w:val="22"/>
          <w:lang w:eastAsia="en-US"/>
        </w:rPr>
      </w:pPr>
      <w:r w:rsidRPr="008432D5">
        <w:rPr>
          <w:rFonts w:ascii="Lucida Sans Typewriter" w:hAnsi="Lucida Sans Typewriter" w:cs="RmrsbbYnmjylCvvcsjBwswjrTheSans"/>
          <w:szCs w:val="22"/>
          <w:lang w:eastAsia="en-US"/>
        </w:rPr>
        <w:t>}</w:t>
      </w:r>
    </w:p>
    <w:p w14:paraId="488C71EB" w14:textId="77777777" w:rsidR="00F4531C" w:rsidRPr="008432D5" w:rsidRDefault="00F4531C" w:rsidP="00F4531C">
      <w:pPr>
        <w:autoSpaceDE w:val="0"/>
        <w:autoSpaceDN w:val="0"/>
        <w:adjustRightInd w:val="0"/>
        <w:spacing w:before="0" w:line="240" w:lineRule="auto"/>
        <w:ind w:left="0"/>
        <w:jc w:val="left"/>
        <w:rPr>
          <w:rStyle w:val="Textoennegrita"/>
          <w:rFonts w:ascii="Lucida Sans Typewriter" w:hAnsi="Lucida Sans Typewriter"/>
          <w:b w:val="0"/>
          <w:sz w:val="16"/>
          <w:lang w:eastAsia="en-US"/>
        </w:rPr>
      </w:pPr>
    </w:p>
    <w:p w14:paraId="4EFB0E66" w14:textId="77777777" w:rsidR="00F4531C" w:rsidRDefault="00F4531C" w:rsidP="00F4531C">
      <w:pPr>
        <w:autoSpaceDE w:val="0"/>
        <w:autoSpaceDN w:val="0"/>
        <w:adjustRightInd w:val="0"/>
        <w:spacing w:before="0" w:line="240" w:lineRule="auto"/>
        <w:ind w:left="0"/>
        <w:jc w:val="left"/>
      </w:pPr>
      <w:r>
        <w:t>En este ejemplo aseguramos que un empleado con una id existe, antes de intentar borrarlo.</w:t>
      </w:r>
    </w:p>
    <w:p w14:paraId="10644A94" w14:textId="77777777" w:rsidR="00F4531C" w:rsidRDefault="00F4531C" w:rsidP="00F4531C">
      <w:pPr>
        <w:autoSpaceDE w:val="0"/>
        <w:autoSpaceDN w:val="0"/>
        <w:adjustRightInd w:val="0"/>
        <w:spacing w:before="0" w:line="240" w:lineRule="auto"/>
        <w:ind w:left="0"/>
        <w:jc w:val="left"/>
      </w:pPr>
    </w:p>
    <w:p w14:paraId="728DDC57" w14:textId="77777777" w:rsidR="00F4531C" w:rsidRDefault="00F4531C" w:rsidP="00F4531C">
      <w:pPr>
        <w:pStyle w:val="Ttulo2"/>
        <w:numPr>
          <w:ilvl w:val="0"/>
          <w:numId w:val="0"/>
        </w:numPr>
      </w:pPr>
      <w:bookmarkStart w:id="1553" w:name="_Toc530726187"/>
      <w:r>
        <w:t>Modificando una entidad</w:t>
      </w:r>
      <w:bookmarkEnd w:id="1553"/>
    </w:p>
    <w:p w14:paraId="474AE7DF" w14:textId="38472B88" w:rsidR="00F4531C" w:rsidRDefault="00F4531C" w:rsidP="00F4531C">
      <w:pPr>
        <w:ind w:left="0"/>
      </w:pPr>
      <w:r>
        <w:t xml:space="preserve">Hay varias maneras de modificar una entidad, pero a continuación se muestra una de las maneras más simples y utilizadas. Para ello, debemos encontrar una entidad y una vez hallada, cambiar alguno de sus campos. En las próximas líneas se </w:t>
      </w:r>
      <w:ins w:id="1554" w:author="GUILLEM SIMON Emilio" w:date="2018-11-23T08:28:00Z">
        <w:r w:rsidR="00613D76">
          <w:t xml:space="preserve">va a </w:t>
        </w:r>
      </w:ins>
      <w:r>
        <w:t>cambiar el salario del empleado 158.</w:t>
      </w:r>
    </w:p>
    <w:p w14:paraId="1FAE3001" w14:textId="77777777" w:rsidR="00F4531C" w:rsidRDefault="00F4531C" w:rsidP="00F4531C">
      <w:pPr>
        <w:ind w:left="0"/>
      </w:pPr>
    </w:p>
    <w:p w14:paraId="78744F9B" w14:textId="77777777" w:rsidR="00F4531C" w:rsidRPr="008432D5" w:rsidRDefault="00F4531C" w:rsidP="00F4531C">
      <w:pPr>
        <w:autoSpaceDE w:val="0"/>
        <w:autoSpaceDN w:val="0"/>
        <w:adjustRightInd w:val="0"/>
        <w:spacing w:before="0" w:line="240" w:lineRule="auto"/>
        <w:ind w:left="0"/>
        <w:jc w:val="left"/>
        <w:rPr>
          <w:rFonts w:ascii="Lucida Sans Typewriter" w:hAnsi="Lucida Sans Typewriter" w:cs="RmrsbbYnmjylCvvcsjBwswjrTheSans"/>
          <w:szCs w:val="22"/>
          <w:lang w:val="en-US" w:eastAsia="en-US"/>
        </w:rPr>
      </w:pPr>
      <w:r w:rsidRPr="008432D5">
        <w:rPr>
          <w:rFonts w:ascii="Lucida Sans Typewriter" w:hAnsi="Lucida Sans Typewriter" w:cs="RmrsbbYnmjylCvvcsjBwswjrTheSans"/>
          <w:szCs w:val="22"/>
          <w:lang w:val="en-US" w:eastAsia="en-US"/>
        </w:rPr>
        <w:lastRenderedPageBreak/>
        <w:t>Empl</w:t>
      </w:r>
      <w:r>
        <w:rPr>
          <w:rFonts w:ascii="Lucida Sans Typewriter" w:hAnsi="Lucida Sans Typewriter" w:cs="RmrsbbYnmjylCvvcsjBwswjrTheSans"/>
          <w:szCs w:val="22"/>
          <w:lang w:val="en-US" w:eastAsia="en-US"/>
        </w:rPr>
        <w:t>eado</w:t>
      </w:r>
      <w:r w:rsidRPr="008432D5">
        <w:rPr>
          <w:rFonts w:ascii="Lucida Sans Typewriter" w:hAnsi="Lucida Sans Typewriter" w:cs="RmrsbbYnmjylCvvcsjBwswjrTheSans"/>
          <w:szCs w:val="22"/>
          <w:lang w:val="en-US" w:eastAsia="en-US"/>
        </w:rPr>
        <w:t xml:space="preserve"> emp = em.</w:t>
      </w:r>
      <w:r w:rsidRPr="009A189D">
        <w:rPr>
          <w:rFonts w:ascii="Lucida Sans Typewriter" w:hAnsi="Lucida Sans Typewriter" w:cs="RmrsbbYnmjylCvvcsjBwswjrTheSans"/>
          <w:i/>
          <w:szCs w:val="22"/>
          <w:lang w:val="en-US" w:eastAsia="en-US"/>
        </w:rPr>
        <w:t>find</w:t>
      </w:r>
      <w:r w:rsidRPr="008432D5">
        <w:rPr>
          <w:rFonts w:ascii="Lucida Sans Typewriter" w:hAnsi="Lucida Sans Typewriter" w:cs="RmrsbbYnmjylCvvcsjBwswjrTheSans"/>
          <w:szCs w:val="22"/>
          <w:lang w:val="en-US" w:eastAsia="en-US"/>
        </w:rPr>
        <w:t>(Empl</w:t>
      </w:r>
      <w:r>
        <w:rPr>
          <w:rFonts w:ascii="Lucida Sans Typewriter" w:hAnsi="Lucida Sans Typewriter" w:cs="RmrsbbYnmjylCvvcsjBwswjrTheSans"/>
          <w:szCs w:val="22"/>
          <w:lang w:val="en-US" w:eastAsia="en-US"/>
        </w:rPr>
        <w:t>eado</w:t>
      </w:r>
      <w:r w:rsidRPr="008432D5">
        <w:rPr>
          <w:rFonts w:ascii="Lucida Sans Typewriter" w:hAnsi="Lucida Sans Typewriter" w:cs="RmrsbbYnmjylCvvcsjBwswjrTheSans"/>
          <w:szCs w:val="22"/>
          <w:lang w:val="en-US" w:eastAsia="en-US"/>
        </w:rPr>
        <w:t>.class, 158);</w:t>
      </w:r>
    </w:p>
    <w:p w14:paraId="211EE4D2" w14:textId="77777777" w:rsidR="00F4531C" w:rsidRPr="008432D5" w:rsidRDefault="00F4531C" w:rsidP="00F4531C">
      <w:pPr>
        <w:ind w:left="0"/>
        <w:rPr>
          <w:rFonts w:ascii="Lucida Sans Typewriter" w:hAnsi="Lucida Sans Typewriter"/>
          <w:sz w:val="14"/>
        </w:rPr>
      </w:pPr>
      <w:r>
        <w:rPr>
          <w:rFonts w:ascii="Lucida Sans Typewriter" w:hAnsi="Lucida Sans Typewriter" w:cs="RmrsbbYnmjylCvvcsjBwswjrTheSans"/>
          <w:szCs w:val="22"/>
          <w:lang w:eastAsia="en-US"/>
        </w:rPr>
        <w:t>emp.setSalario(emp.getSalario</w:t>
      </w:r>
      <w:r w:rsidRPr="008432D5">
        <w:rPr>
          <w:rFonts w:ascii="Lucida Sans Typewriter" w:hAnsi="Lucida Sans Typewriter" w:cs="RmrsbbYnmjylCvvcsjBwswjrTheSans"/>
          <w:szCs w:val="22"/>
          <w:lang w:eastAsia="en-US"/>
        </w:rPr>
        <w:t>() + 1000);</w:t>
      </w:r>
    </w:p>
    <w:p w14:paraId="393D1B57" w14:textId="77777777" w:rsidR="00F4531C" w:rsidRDefault="00F4531C" w:rsidP="00F4531C">
      <w:pPr>
        <w:ind w:left="0"/>
      </w:pPr>
    </w:p>
    <w:p w14:paraId="784EA448" w14:textId="6C972BB0" w:rsidR="00F4531C" w:rsidRDefault="00F4531C" w:rsidP="00F4531C">
      <w:pPr>
        <w:ind w:left="0"/>
      </w:pPr>
      <w:r>
        <w:t>Para cambiar cualquier campo de una entidad, esta debe haber sido persistid</w:t>
      </w:r>
      <w:ins w:id="1555" w:author="GUILLEM SIMON Emilio" w:date="2018-11-22T17:31:00Z">
        <w:r w:rsidR="009A189D">
          <w:t>a</w:t>
        </w:r>
      </w:ins>
      <w:del w:id="1556" w:author="GUILLEM SIMON Emilio" w:date="2018-11-22T17:31:00Z">
        <w:r w:rsidDel="009A189D">
          <w:delText>o</w:delText>
        </w:r>
      </w:del>
      <w:r>
        <w:t xml:space="preserve"> ya</w:t>
      </w:r>
      <w:ins w:id="1557" w:author="GUILLEM SIMON Emilio" w:date="2018-11-22T17:31:00Z">
        <w:r w:rsidR="009A189D">
          <w:t>,</w:t>
        </w:r>
      </w:ins>
      <w:r>
        <w:t xml:space="preserve"> porque si no</w:t>
      </w:r>
      <w:ins w:id="1558" w:author="GUILLEM SIMON Emilio" w:date="2018-11-22T17:31:00Z">
        <w:r w:rsidR="009A189D">
          <w:t>,</w:t>
        </w:r>
      </w:ins>
      <w:r>
        <w:t xml:space="preserve"> los cambios no se verán reflejados en la base de datos. En el ejemplo generalizaremos el método de subida de sueldo.</w:t>
      </w:r>
    </w:p>
    <w:p w14:paraId="7C014986" w14:textId="77777777" w:rsidR="00F4531C" w:rsidRDefault="00F4531C" w:rsidP="00F4531C">
      <w:pPr>
        <w:ind w:left="0"/>
        <w:rPr>
          <w:rStyle w:val="Textoennegrita"/>
          <w:rFonts w:ascii="Lucida Sans Typewriter" w:hAnsi="Lucida Sans Typewriter"/>
          <w:b w:val="0"/>
        </w:rPr>
      </w:pPr>
      <w:r>
        <w:rPr>
          <w:rStyle w:val="Textoennegrita"/>
        </w:rPr>
        <w:t xml:space="preserve">Ejemplo. Método para modificar un </w:t>
      </w:r>
      <w:r>
        <w:rPr>
          <w:rStyle w:val="Textoennegrita"/>
          <w:rFonts w:ascii="Lucida Sans Typewriter" w:hAnsi="Lucida Sans Typewriter"/>
        </w:rPr>
        <w:t>Empleado.</w:t>
      </w:r>
    </w:p>
    <w:p w14:paraId="586EA51F" w14:textId="77777777" w:rsidR="00F4531C" w:rsidRDefault="00F4531C" w:rsidP="00F4531C">
      <w:pPr>
        <w:ind w:left="0"/>
        <w:rPr>
          <w:rStyle w:val="Textoennegrita"/>
          <w:rFonts w:ascii="Lucida Sans Typewriter" w:hAnsi="Lucida Sans Typewriter"/>
          <w:b w:val="0"/>
        </w:rPr>
      </w:pPr>
    </w:p>
    <w:p w14:paraId="27C17174" w14:textId="77777777" w:rsidR="00F4531C" w:rsidRPr="00CB4E65" w:rsidRDefault="00F4531C" w:rsidP="00F4531C">
      <w:pPr>
        <w:autoSpaceDE w:val="0"/>
        <w:autoSpaceDN w:val="0"/>
        <w:adjustRightInd w:val="0"/>
        <w:spacing w:before="0" w:line="240" w:lineRule="auto"/>
        <w:ind w:left="0"/>
        <w:jc w:val="left"/>
        <w:rPr>
          <w:rFonts w:ascii="Lucida Sans Typewriter" w:hAnsi="Lucida Sans Typewriter" w:cs="RmrsbbYnmjylCvvcsjBwswjrTheSans"/>
          <w:szCs w:val="22"/>
          <w:lang w:val="en-US" w:eastAsia="en-US"/>
        </w:rPr>
      </w:pPr>
      <w:r w:rsidRPr="00CB4E65">
        <w:rPr>
          <w:rFonts w:ascii="Lucida Sans Typewriter" w:hAnsi="Lucida Sans Typewriter" w:cs="RmrsbbYnmjylCvvcsjBwswjrTheSans"/>
          <w:szCs w:val="22"/>
          <w:lang w:val="en-US" w:eastAsia="en-US"/>
        </w:rPr>
        <w:t>public Employee raiseEmployeeSalary(int id, long raise) {</w:t>
      </w:r>
    </w:p>
    <w:p w14:paraId="432A24CA" w14:textId="77777777" w:rsidR="00F4531C" w:rsidRPr="00CB4E65" w:rsidRDefault="00F4531C" w:rsidP="00F4531C">
      <w:pPr>
        <w:autoSpaceDE w:val="0"/>
        <w:autoSpaceDN w:val="0"/>
        <w:adjustRightInd w:val="0"/>
        <w:spacing w:before="0" w:line="240" w:lineRule="auto"/>
        <w:ind w:left="0"/>
        <w:jc w:val="left"/>
        <w:rPr>
          <w:rFonts w:ascii="Lucida Sans Typewriter" w:hAnsi="Lucida Sans Typewriter" w:cs="RmrsbbYnmjylCvvcsjBwswjrTheSans"/>
          <w:szCs w:val="22"/>
          <w:lang w:val="en-US" w:eastAsia="en-US"/>
        </w:rPr>
      </w:pPr>
      <w:r>
        <w:rPr>
          <w:rFonts w:ascii="Lucida Sans Typewriter" w:hAnsi="Lucida Sans Typewriter" w:cs="RmrsbbYnmjylCvvcsjBwswjrTheSans"/>
          <w:szCs w:val="22"/>
          <w:lang w:val="en-US" w:eastAsia="en-US"/>
        </w:rPr>
        <w:t xml:space="preserve">    </w:t>
      </w:r>
      <w:r w:rsidRPr="00CB4E65">
        <w:rPr>
          <w:rFonts w:ascii="Lucida Sans Typewriter" w:hAnsi="Lucida Sans Typewriter" w:cs="RmrsbbYnmjylCvvcsjBwswjrTheSans"/>
          <w:szCs w:val="22"/>
          <w:lang w:val="en-US" w:eastAsia="en-US"/>
        </w:rPr>
        <w:t>Employee emp = em.find(Employee.class, id);</w:t>
      </w:r>
    </w:p>
    <w:p w14:paraId="42D23552" w14:textId="77777777" w:rsidR="00F4531C" w:rsidRPr="00CB4E65" w:rsidRDefault="00F4531C" w:rsidP="00F4531C">
      <w:pPr>
        <w:autoSpaceDE w:val="0"/>
        <w:autoSpaceDN w:val="0"/>
        <w:adjustRightInd w:val="0"/>
        <w:spacing w:before="0" w:line="240" w:lineRule="auto"/>
        <w:ind w:left="0"/>
        <w:jc w:val="left"/>
        <w:rPr>
          <w:rFonts w:ascii="Lucida Sans Typewriter" w:hAnsi="Lucida Sans Typewriter" w:cs="RmrsbbYnmjylCvvcsjBwswjrTheSans"/>
          <w:szCs w:val="22"/>
          <w:lang w:val="en-US" w:eastAsia="en-US"/>
        </w:rPr>
      </w:pPr>
      <w:r>
        <w:rPr>
          <w:rFonts w:ascii="Lucida Sans Typewriter" w:hAnsi="Lucida Sans Typewriter" w:cs="RmrsbbYnmjylCvvcsjBwswjrTheSans"/>
          <w:szCs w:val="22"/>
          <w:lang w:val="en-US" w:eastAsia="en-US"/>
        </w:rPr>
        <w:t xml:space="preserve">    </w:t>
      </w:r>
      <w:r w:rsidRPr="00CB4E65">
        <w:rPr>
          <w:rFonts w:ascii="Lucida Sans Typewriter" w:hAnsi="Lucida Sans Typewriter" w:cs="RmrsbbYnmjylCvvcsjBwswjrTheSans"/>
          <w:szCs w:val="22"/>
          <w:lang w:val="en-US" w:eastAsia="en-US"/>
        </w:rPr>
        <w:t>if (emp != null) {</w:t>
      </w:r>
    </w:p>
    <w:p w14:paraId="15545FC3" w14:textId="77777777" w:rsidR="00F4531C" w:rsidRPr="00CB4E65" w:rsidRDefault="00F4531C" w:rsidP="00F4531C">
      <w:pPr>
        <w:autoSpaceDE w:val="0"/>
        <w:autoSpaceDN w:val="0"/>
        <w:adjustRightInd w:val="0"/>
        <w:spacing w:before="0" w:line="240" w:lineRule="auto"/>
        <w:ind w:left="0" w:firstLine="709"/>
        <w:jc w:val="left"/>
        <w:rPr>
          <w:rFonts w:ascii="Lucida Sans Typewriter" w:hAnsi="Lucida Sans Typewriter" w:cs="RmrsbbYnmjylCvvcsjBwswjrTheSans"/>
          <w:szCs w:val="22"/>
          <w:lang w:val="en-US" w:eastAsia="en-US"/>
        </w:rPr>
      </w:pPr>
      <w:r>
        <w:rPr>
          <w:rFonts w:ascii="Lucida Sans Typewriter" w:hAnsi="Lucida Sans Typewriter" w:cs="RmrsbbYnmjylCvvcsjBwswjrTheSans"/>
          <w:szCs w:val="22"/>
          <w:lang w:val="en-US" w:eastAsia="en-US"/>
        </w:rPr>
        <w:t xml:space="preserve"> </w:t>
      </w:r>
      <w:r w:rsidRPr="00CB4E65">
        <w:rPr>
          <w:rFonts w:ascii="Lucida Sans Typewriter" w:hAnsi="Lucida Sans Typewriter" w:cs="RmrsbbYnmjylCvvcsjBwswjrTheSans"/>
          <w:szCs w:val="22"/>
          <w:lang w:val="en-US" w:eastAsia="en-US"/>
        </w:rPr>
        <w:t>emp.setSalary(emp.getSalary() + raise);</w:t>
      </w:r>
    </w:p>
    <w:p w14:paraId="60EA6E91" w14:textId="77777777" w:rsidR="00F4531C" w:rsidRPr="00F4531C" w:rsidRDefault="00F4531C" w:rsidP="00F4531C">
      <w:pPr>
        <w:autoSpaceDE w:val="0"/>
        <w:autoSpaceDN w:val="0"/>
        <w:adjustRightInd w:val="0"/>
        <w:spacing w:before="0" w:line="240" w:lineRule="auto"/>
        <w:ind w:left="0"/>
        <w:jc w:val="left"/>
        <w:rPr>
          <w:rFonts w:ascii="Lucida Sans Typewriter" w:hAnsi="Lucida Sans Typewriter" w:cs="RmrsbbYnmjylCvvcsjBwswjrTheSans"/>
          <w:szCs w:val="22"/>
          <w:lang w:val="es-ES" w:eastAsia="en-US"/>
        </w:rPr>
      </w:pPr>
      <w:r>
        <w:rPr>
          <w:rFonts w:ascii="Lucida Sans Typewriter" w:hAnsi="Lucida Sans Typewriter" w:cs="RmrsbbYnmjylCvvcsjBwswjrTheSans"/>
          <w:szCs w:val="22"/>
          <w:lang w:val="en-US" w:eastAsia="en-US"/>
        </w:rPr>
        <w:t xml:space="preserve">    </w:t>
      </w:r>
      <w:r w:rsidRPr="00F4531C">
        <w:rPr>
          <w:rFonts w:ascii="Lucida Sans Typewriter" w:hAnsi="Lucida Sans Typewriter" w:cs="RmrsbbYnmjylCvvcsjBwswjrTheSans"/>
          <w:szCs w:val="22"/>
          <w:lang w:val="es-ES" w:eastAsia="en-US"/>
        </w:rPr>
        <w:t>}</w:t>
      </w:r>
    </w:p>
    <w:p w14:paraId="1CA08965" w14:textId="77777777" w:rsidR="00F4531C" w:rsidRPr="00F4531C" w:rsidRDefault="00F4531C" w:rsidP="00F4531C">
      <w:pPr>
        <w:autoSpaceDE w:val="0"/>
        <w:autoSpaceDN w:val="0"/>
        <w:adjustRightInd w:val="0"/>
        <w:spacing w:before="0" w:line="240" w:lineRule="auto"/>
        <w:ind w:left="0"/>
        <w:jc w:val="left"/>
        <w:rPr>
          <w:rFonts w:ascii="Lucida Sans Typewriter" w:hAnsi="Lucida Sans Typewriter" w:cs="RmrsbbYnmjylCvvcsjBwswjrTheSans"/>
          <w:szCs w:val="22"/>
          <w:lang w:val="es-ES" w:eastAsia="en-US"/>
        </w:rPr>
      </w:pPr>
      <w:r w:rsidRPr="00F4531C">
        <w:rPr>
          <w:rFonts w:ascii="Lucida Sans Typewriter" w:hAnsi="Lucida Sans Typewriter" w:cs="RmrsbbYnmjylCvvcsjBwswjrTheSans"/>
          <w:szCs w:val="22"/>
          <w:lang w:val="es-ES" w:eastAsia="en-US"/>
        </w:rPr>
        <w:t xml:space="preserve">    return emp;</w:t>
      </w:r>
    </w:p>
    <w:p w14:paraId="55C39D90" w14:textId="77777777" w:rsidR="00F4531C" w:rsidRPr="00F4531C" w:rsidRDefault="00F4531C" w:rsidP="00F4531C">
      <w:pPr>
        <w:ind w:left="0"/>
        <w:rPr>
          <w:rFonts w:ascii="Lucida Sans Typewriter" w:hAnsi="Lucida Sans Typewriter" w:cs="RmrsbbYnmjylCvvcsjBwswjrTheSans"/>
          <w:szCs w:val="22"/>
          <w:lang w:val="es-ES" w:eastAsia="en-US"/>
        </w:rPr>
      </w:pPr>
      <w:r w:rsidRPr="00F4531C">
        <w:rPr>
          <w:rFonts w:ascii="Lucida Sans Typewriter" w:hAnsi="Lucida Sans Typewriter" w:cs="RmrsbbYnmjylCvvcsjBwswjrTheSans"/>
          <w:szCs w:val="22"/>
          <w:lang w:val="es-ES" w:eastAsia="en-US"/>
        </w:rPr>
        <w:t>}</w:t>
      </w:r>
    </w:p>
    <w:p w14:paraId="4C808E27" w14:textId="77777777" w:rsidR="00F4531C" w:rsidRPr="007A696D" w:rsidRDefault="00F4531C" w:rsidP="00F4531C">
      <w:pPr>
        <w:ind w:left="0"/>
        <w:rPr>
          <w:rStyle w:val="Textoennegrita"/>
          <w:b w:val="0"/>
          <w:sz w:val="16"/>
        </w:rPr>
      </w:pPr>
      <w:r w:rsidRPr="007A696D">
        <w:rPr>
          <w:rStyle w:val="Textoennegrita"/>
          <w:sz w:val="16"/>
        </w:rPr>
        <w:t>El m</w:t>
      </w:r>
      <w:r>
        <w:rPr>
          <w:rStyle w:val="Textoennegrita"/>
          <w:sz w:val="16"/>
        </w:rPr>
        <w:t>étodo de</w:t>
      </w:r>
      <w:r w:rsidRPr="007A696D">
        <w:rPr>
          <w:rStyle w:val="Textoennegrita"/>
          <w:sz w:val="16"/>
        </w:rPr>
        <w:t>volverá el empleado ya modificado.</w:t>
      </w:r>
    </w:p>
    <w:p w14:paraId="4B761F63" w14:textId="77777777" w:rsidR="00F4531C" w:rsidRPr="00F4531C" w:rsidRDefault="00F4531C" w:rsidP="00F4531C">
      <w:pPr>
        <w:autoSpaceDE w:val="0"/>
        <w:autoSpaceDN w:val="0"/>
        <w:adjustRightInd w:val="0"/>
        <w:spacing w:before="0" w:line="360" w:lineRule="auto"/>
        <w:jc w:val="left"/>
        <w:rPr>
          <w:rFonts w:cs="Segoe UI"/>
          <w:color w:val="000000"/>
          <w:szCs w:val="21"/>
          <w:lang w:val="es-ES_tradnl" w:eastAsia="en-US"/>
        </w:rPr>
      </w:pPr>
    </w:p>
    <w:p w14:paraId="7947F33E" w14:textId="77777777" w:rsidR="00196AFB" w:rsidRDefault="00196AFB" w:rsidP="00196AFB">
      <w:pPr>
        <w:pStyle w:val="Ttulo2"/>
        <w:numPr>
          <w:ilvl w:val="2"/>
          <w:numId w:val="3"/>
        </w:numPr>
        <w:rPr>
          <w:lang w:val="es-ES"/>
        </w:rPr>
      </w:pPr>
      <w:bookmarkStart w:id="1559" w:name="_Toc530726188"/>
      <w:r>
        <w:rPr>
          <w:lang w:val="es-ES"/>
        </w:rPr>
        <w:t>Transacciones</w:t>
      </w:r>
      <w:bookmarkEnd w:id="1559"/>
    </w:p>
    <w:p w14:paraId="584B90AD" w14:textId="77777777" w:rsidR="00196AFB" w:rsidRPr="00F42E08" w:rsidRDefault="00196AFB" w:rsidP="00196AFB">
      <w:pPr>
        <w:autoSpaceDE w:val="0"/>
        <w:autoSpaceDN w:val="0"/>
        <w:adjustRightInd w:val="0"/>
        <w:spacing w:line="360" w:lineRule="auto"/>
        <w:rPr>
          <w:rFonts w:cs="Segoe UI"/>
          <w:color w:val="000000"/>
          <w:szCs w:val="21"/>
          <w:lang w:val="es-ES_tradnl"/>
        </w:rPr>
      </w:pPr>
      <w:r w:rsidRPr="00F42E08">
        <w:rPr>
          <w:rFonts w:cs="Segoe UI"/>
          <w:color w:val="000000"/>
          <w:szCs w:val="21"/>
          <w:lang w:val="es-ES_tradnl"/>
        </w:rPr>
        <w:t xml:space="preserve">En los ejemplos anteriores no se han incluido las transacciones a pesar de que son necesarias si lo que se quiere es realizar un cambio persistente en la entidad. A excepción, de </w:t>
      </w:r>
      <w:r w:rsidRPr="00613D76">
        <w:rPr>
          <w:rFonts w:cs="Segoe UI"/>
          <w:i/>
          <w:color w:val="000000"/>
          <w:szCs w:val="21"/>
          <w:lang w:val="es-ES_tradnl"/>
        </w:rPr>
        <w:t>find(),</w:t>
      </w:r>
      <w:r w:rsidRPr="00F42E08">
        <w:rPr>
          <w:rFonts w:cs="Segoe UI"/>
          <w:color w:val="000000"/>
          <w:szCs w:val="21"/>
          <w:lang w:val="es-ES_tradnl"/>
        </w:rPr>
        <w:t xml:space="preserve"> el cual puede ser llamado con o sin transacción debido a que no realiza ningún cambio en la base, todos los demás métodos necesitan del uso de transacciones.</w:t>
      </w:r>
    </w:p>
    <w:p w14:paraId="65FA2020" w14:textId="77777777" w:rsidR="00196AFB" w:rsidRPr="00F42E08" w:rsidRDefault="00196AFB" w:rsidP="00196AFB">
      <w:pPr>
        <w:autoSpaceDE w:val="0"/>
        <w:autoSpaceDN w:val="0"/>
        <w:adjustRightInd w:val="0"/>
        <w:spacing w:line="360" w:lineRule="auto"/>
        <w:rPr>
          <w:rFonts w:cs="Segoe UI"/>
          <w:color w:val="000000"/>
          <w:szCs w:val="21"/>
          <w:lang w:val="es-ES_tradnl"/>
        </w:rPr>
      </w:pPr>
      <w:r w:rsidRPr="00F42E08">
        <w:rPr>
          <w:rFonts w:cs="Segoe UI"/>
          <w:color w:val="000000"/>
          <w:szCs w:val="21"/>
          <w:lang w:val="es-ES_tradnl"/>
        </w:rPr>
        <w:t>A la hora de realizar una transacción, se utiliza el API de transacción estándar de Java (JTA). La importancia de una transacción es, por tanto, sin la existencia de ésta, la operación que necesite de una transacción lanzará una excepción o simplemente nunca se llegará a persistir el cambio en la base de datos.</w:t>
      </w:r>
    </w:p>
    <w:p w14:paraId="47AF5F50" w14:textId="77777777" w:rsidR="00196AFB" w:rsidRPr="00F42E08" w:rsidRDefault="00196AFB" w:rsidP="00196AFB">
      <w:pPr>
        <w:autoSpaceDE w:val="0"/>
        <w:autoSpaceDN w:val="0"/>
        <w:adjustRightInd w:val="0"/>
        <w:spacing w:line="360" w:lineRule="auto"/>
        <w:rPr>
          <w:rFonts w:cs="Segoe UI"/>
          <w:szCs w:val="21"/>
          <w:lang w:val="es-ES_tradnl"/>
        </w:rPr>
      </w:pPr>
      <w:r w:rsidRPr="00F42E08">
        <w:rPr>
          <w:rFonts w:cs="Segoe UI"/>
          <w:color w:val="000000"/>
          <w:szCs w:val="21"/>
          <w:lang w:val="es-ES_tradnl"/>
        </w:rPr>
        <w:t xml:space="preserve">En el entorno en el que se está trabajando en éste manual, Java SE, se necesita iniciar y cerrar una transacción a la hora de realizar cualquier modificación de una entidad. Es decir, se debe iniciar la transacción, realizar el cambio pertinente y cerrar transacción. Una transacción se llama mediante el método </w:t>
      </w:r>
      <w:r w:rsidRPr="00613D76">
        <w:rPr>
          <w:rFonts w:cs="Segoe UI"/>
          <w:i/>
          <w:color w:val="000000"/>
          <w:szCs w:val="21"/>
          <w:lang w:val="es-ES_tradnl"/>
        </w:rPr>
        <w:t>getTransaction()</w:t>
      </w:r>
      <w:r w:rsidRPr="00F42E08">
        <w:rPr>
          <w:rFonts w:cs="Segoe UI"/>
          <w:color w:val="000000"/>
          <w:szCs w:val="21"/>
          <w:lang w:val="es-ES_tradnl"/>
        </w:rPr>
        <w:t xml:space="preserve"> del gestor de entidad  para obtener </w:t>
      </w:r>
      <w:r w:rsidRPr="00613D76">
        <w:rPr>
          <w:rFonts w:cs="Segoe UI"/>
          <w:i/>
          <w:color w:val="000000"/>
          <w:szCs w:val="21"/>
          <w:lang w:val="es-ES_tradnl"/>
        </w:rPr>
        <w:t>EntityTransaction</w:t>
      </w:r>
      <w:r w:rsidRPr="00F42E08">
        <w:rPr>
          <w:rFonts w:cs="Segoe UI"/>
          <w:color w:val="000000"/>
          <w:szCs w:val="21"/>
          <w:lang w:val="es-ES_tradnl"/>
        </w:rPr>
        <w:t xml:space="preserve"> y luego llamar a </w:t>
      </w:r>
      <w:r w:rsidRPr="00613D76">
        <w:rPr>
          <w:rFonts w:cs="Segoe UI"/>
          <w:i/>
          <w:color w:val="000000"/>
          <w:szCs w:val="21"/>
          <w:lang w:val="es-ES_tradnl"/>
        </w:rPr>
        <w:t>begin().</w:t>
      </w:r>
      <w:r w:rsidRPr="00F42E08">
        <w:rPr>
          <w:rFonts w:cs="Segoe UI"/>
          <w:color w:val="000000"/>
          <w:szCs w:val="21"/>
          <w:lang w:val="es-ES_tradnl"/>
        </w:rPr>
        <w:t xml:space="preserve"> Del mismo modo que para cerrar una transacción se llama al método </w:t>
      </w:r>
      <w:r w:rsidRPr="00613D76">
        <w:rPr>
          <w:rFonts w:cs="Segoe UI"/>
          <w:i/>
          <w:color w:val="000000"/>
          <w:szCs w:val="21"/>
          <w:lang w:val="es-ES_tradnl"/>
        </w:rPr>
        <w:t>commit()</w:t>
      </w:r>
      <w:r w:rsidRPr="00F42E08">
        <w:rPr>
          <w:rFonts w:cs="Segoe UI"/>
          <w:color w:val="000000"/>
          <w:szCs w:val="21"/>
          <w:lang w:val="es-ES_tradnl"/>
        </w:rPr>
        <w:t xml:space="preserve"> sobre el objeto </w:t>
      </w:r>
      <w:r w:rsidRPr="00613D76">
        <w:rPr>
          <w:rFonts w:cs="Segoe UI"/>
          <w:i/>
          <w:color w:val="000000"/>
          <w:szCs w:val="21"/>
          <w:lang w:val="es-ES_tradnl"/>
        </w:rPr>
        <w:t>EntityTransaction.</w:t>
      </w:r>
      <w:r w:rsidRPr="00F42E08">
        <w:rPr>
          <w:rFonts w:cs="Segoe UI"/>
          <w:color w:val="000000"/>
          <w:szCs w:val="21"/>
          <w:lang w:val="es-ES_tradnl"/>
        </w:rPr>
        <w:t xml:space="preserve"> Un ejemplo ilustrativo de todo esto</w:t>
      </w:r>
      <w:r>
        <w:rPr>
          <w:rFonts w:cs="Segoe UI"/>
          <w:color w:val="000000"/>
          <w:szCs w:val="21"/>
          <w:lang w:val="es-ES_tradnl"/>
        </w:rPr>
        <w:t xml:space="preserve"> lo podemos ver en el Ejemplo 6</w:t>
      </w:r>
      <w:r w:rsidRPr="00F42E08">
        <w:rPr>
          <w:rFonts w:cs="Segoe UI"/>
          <w:color w:val="000000"/>
          <w:szCs w:val="21"/>
          <w:lang w:val="es-ES_tradnl"/>
        </w:rPr>
        <w:t xml:space="preserve"> que se encuentra a continuación.</w:t>
      </w:r>
    </w:p>
    <w:p w14:paraId="2DE86B49" w14:textId="77777777" w:rsidR="00196AFB" w:rsidRDefault="00196AFB" w:rsidP="00196AFB">
      <w:pPr>
        <w:autoSpaceDE w:val="0"/>
        <w:autoSpaceDN w:val="0"/>
        <w:adjustRightInd w:val="0"/>
        <w:spacing w:line="240" w:lineRule="auto"/>
        <w:rPr>
          <w:rFonts w:ascii="Segoe UI" w:hAnsi="Segoe UI" w:cs="Segoe UI"/>
          <w:sz w:val="21"/>
          <w:szCs w:val="21"/>
        </w:rPr>
      </w:pPr>
    </w:p>
    <w:p w14:paraId="4868A696" w14:textId="77777777" w:rsidR="00196AFB" w:rsidRDefault="00196AFB" w:rsidP="00196AFB">
      <w:pPr>
        <w:rPr>
          <w:sz w:val="20"/>
          <w:lang w:val="es-ES_tradnl"/>
        </w:rPr>
      </w:pPr>
      <w:r w:rsidRPr="00F42E08">
        <w:rPr>
          <w:b/>
          <w:i/>
          <w:sz w:val="20"/>
          <w:lang w:val="es-ES_tradnl"/>
        </w:rPr>
        <w:t>Ejemplo 6.</w:t>
      </w:r>
      <w:r w:rsidRPr="00F42E08">
        <w:rPr>
          <w:b/>
          <w:sz w:val="20"/>
          <w:lang w:val="es-ES_tradnl"/>
        </w:rPr>
        <w:t xml:space="preserve"> </w:t>
      </w:r>
      <w:r w:rsidRPr="00F42E08">
        <w:rPr>
          <w:sz w:val="20"/>
          <w:lang w:val="es-ES_tradnl"/>
        </w:rPr>
        <w:t xml:space="preserve">Abriendo y cerrando una </w:t>
      </w:r>
      <w:r w:rsidRPr="00613D76">
        <w:rPr>
          <w:i/>
          <w:sz w:val="20"/>
          <w:lang w:val="es-ES_tradnl"/>
        </w:rPr>
        <w:t>EntityTransaction</w:t>
      </w:r>
    </w:p>
    <w:p w14:paraId="71CBA4E0" w14:textId="77777777" w:rsidR="00196AFB" w:rsidRPr="00F42E08" w:rsidRDefault="00196AFB" w:rsidP="00196AFB">
      <w:pPr>
        <w:rPr>
          <w:sz w:val="20"/>
          <w:lang w:val="es-ES_tradnl"/>
        </w:rPr>
      </w:pPr>
    </w:p>
    <w:p w14:paraId="2C812428" w14:textId="77777777" w:rsidR="00196AFB" w:rsidRPr="00F42E08" w:rsidRDefault="00196AFB" w:rsidP="00196AFB">
      <w:pPr>
        <w:autoSpaceDE w:val="0"/>
        <w:autoSpaceDN w:val="0"/>
        <w:adjustRightInd w:val="0"/>
        <w:spacing w:line="240" w:lineRule="auto"/>
        <w:rPr>
          <w:rFonts w:ascii="Arial" w:hAnsi="Arial" w:cs="Arial"/>
          <w:sz w:val="20"/>
          <w:lang w:val="en-US"/>
        </w:rPr>
      </w:pPr>
      <w:r w:rsidRPr="00F42E08">
        <w:rPr>
          <w:rFonts w:ascii="Arial" w:hAnsi="Arial" w:cs="Arial"/>
          <w:sz w:val="20"/>
          <w:lang w:val="en-US"/>
        </w:rPr>
        <w:t>em.</w:t>
      </w:r>
      <w:r w:rsidRPr="00613D76">
        <w:rPr>
          <w:rFonts w:ascii="Arial" w:hAnsi="Arial" w:cs="Arial"/>
          <w:i/>
          <w:sz w:val="20"/>
          <w:lang w:val="en-US"/>
        </w:rPr>
        <w:t>getTransaction().begin();</w:t>
      </w:r>
    </w:p>
    <w:p w14:paraId="7154D2E4" w14:textId="77777777" w:rsidR="00196AFB" w:rsidRPr="00F42E08" w:rsidRDefault="00196AFB" w:rsidP="00196AFB">
      <w:pPr>
        <w:autoSpaceDE w:val="0"/>
        <w:autoSpaceDN w:val="0"/>
        <w:adjustRightInd w:val="0"/>
        <w:spacing w:line="240" w:lineRule="auto"/>
        <w:rPr>
          <w:rFonts w:ascii="Arial" w:hAnsi="Arial" w:cs="Arial"/>
          <w:sz w:val="20"/>
          <w:lang w:val="en-US"/>
        </w:rPr>
      </w:pPr>
      <w:r w:rsidRPr="00613D76">
        <w:rPr>
          <w:rFonts w:ascii="Arial" w:hAnsi="Arial" w:cs="Arial"/>
          <w:i/>
          <w:sz w:val="20"/>
          <w:lang w:val="en-US"/>
        </w:rPr>
        <w:t>createEmpleado</w:t>
      </w:r>
      <w:r w:rsidRPr="00F42E08">
        <w:rPr>
          <w:rFonts w:ascii="Arial" w:hAnsi="Arial" w:cs="Arial"/>
          <w:sz w:val="20"/>
          <w:lang w:val="en-US"/>
        </w:rPr>
        <w:t>(158, "John Doe", 45000);</w:t>
      </w:r>
    </w:p>
    <w:p w14:paraId="5E2B7627" w14:textId="77777777" w:rsidR="00196AFB" w:rsidRPr="00F42E08" w:rsidRDefault="00196AFB" w:rsidP="00196AFB">
      <w:pPr>
        <w:rPr>
          <w:rFonts w:ascii="Arial" w:hAnsi="Arial" w:cs="Arial"/>
          <w:sz w:val="20"/>
        </w:rPr>
      </w:pPr>
      <w:r w:rsidRPr="00F42E08">
        <w:rPr>
          <w:rFonts w:ascii="Arial" w:hAnsi="Arial" w:cs="Arial"/>
          <w:sz w:val="20"/>
        </w:rPr>
        <w:t>em.</w:t>
      </w:r>
      <w:r w:rsidRPr="00613D76">
        <w:rPr>
          <w:rFonts w:ascii="Arial" w:hAnsi="Arial" w:cs="Arial"/>
          <w:i/>
          <w:sz w:val="20"/>
        </w:rPr>
        <w:t>getTransaction().commit();</w:t>
      </w:r>
    </w:p>
    <w:p w14:paraId="4460A3CA" w14:textId="77777777" w:rsidR="00196AFB" w:rsidRPr="00F42E08" w:rsidRDefault="00196AFB" w:rsidP="00196AFB">
      <w:pPr>
        <w:rPr>
          <w:lang w:val="es-ES"/>
        </w:rPr>
      </w:pPr>
    </w:p>
    <w:p w14:paraId="4A784C42" w14:textId="77777777" w:rsidR="00196AFB" w:rsidRPr="00F42E08" w:rsidRDefault="00196AFB" w:rsidP="00196AFB">
      <w:pPr>
        <w:pStyle w:val="Ttulo2"/>
        <w:numPr>
          <w:ilvl w:val="2"/>
          <w:numId w:val="3"/>
        </w:numPr>
        <w:rPr>
          <w:highlight w:val="yellow"/>
          <w:lang w:val="es-ES"/>
        </w:rPr>
      </w:pPr>
      <w:bookmarkStart w:id="1560" w:name="_Toc530726189"/>
      <w:r w:rsidRPr="00F42E08">
        <w:rPr>
          <w:highlight w:val="yellow"/>
          <w:lang w:val="es-ES"/>
        </w:rPr>
        <w:lastRenderedPageBreak/>
        <w:t>Queries</w:t>
      </w:r>
      <w:bookmarkEnd w:id="1560"/>
    </w:p>
    <w:p w14:paraId="04124B95" w14:textId="77777777" w:rsidR="00196AFB" w:rsidRDefault="00196AFB" w:rsidP="00196AFB">
      <w:pPr>
        <w:rPr>
          <w:lang w:val="es-ES"/>
        </w:rPr>
      </w:pPr>
      <w:r>
        <w:rPr>
          <w:lang w:val="es-ES"/>
        </w:rPr>
        <w:t xml:space="preserve">En JPA, una </w:t>
      </w:r>
      <w:r w:rsidRPr="00613D76">
        <w:rPr>
          <w:i/>
          <w:lang w:val="es-ES"/>
        </w:rPr>
        <w:t>query</w:t>
      </w:r>
      <w:r>
        <w:rPr>
          <w:lang w:val="es-ES"/>
        </w:rPr>
        <w:t xml:space="preserve"> (o consulta) es similar a una </w:t>
      </w:r>
      <w:r w:rsidRPr="00613D76">
        <w:rPr>
          <w:i/>
          <w:lang w:val="es-ES"/>
        </w:rPr>
        <w:t>query</w:t>
      </w:r>
      <w:r>
        <w:rPr>
          <w:lang w:val="es-ES"/>
        </w:rPr>
        <w:t xml:space="preserve"> de base de datos, pero en lugar de utilizar SQL (</w:t>
      </w:r>
      <w:r w:rsidRPr="00613D76">
        <w:rPr>
          <w:i/>
          <w:lang w:val="es-ES"/>
        </w:rPr>
        <w:t>Structured Query Language</w:t>
      </w:r>
      <w:r>
        <w:rPr>
          <w:lang w:val="es-ES"/>
        </w:rPr>
        <w:t>) se utiliza un lenguaje llamado JP QL (</w:t>
      </w:r>
      <w:r w:rsidRPr="00613D76">
        <w:rPr>
          <w:i/>
          <w:lang w:val="es-ES"/>
        </w:rPr>
        <w:t>Java Persistence Query Language</w:t>
      </w:r>
      <w:r>
        <w:rPr>
          <w:lang w:val="es-ES"/>
        </w:rPr>
        <w:t>).</w:t>
      </w:r>
    </w:p>
    <w:p w14:paraId="4CEA512B" w14:textId="77777777" w:rsidR="00196AFB" w:rsidRDefault="00196AFB" w:rsidP="00196AFB">
      <w:pPr>
        <w:rPr>
          <w:lang w:val="es-ES"/>
        </w:rPr>
      </w:pPr>
      <w:r>
        <w:rPr>
          <w:lang w:val="es-ES"/>
        </w:rPr>
        <w:t xml:space="preserve">Una query es implementada en el código como un objeto </w:t>
      </w:r>
      <w:r w:rsidRPr="00613D76">
        <w:rPr>
          <w:i/>
          <w:lang w:val="es-ES"/>
        </w:rPr>
        <w:t>Query</w:t>
      </w:r>
      <w:r>
        <w:rPr>
          <w:lang w:val="es-ES"/>
        </w:rPr>
        <w:t xml:space="preserve"> o </w:t>
      </w:r>
      <w:r w:rsidRPr="00613D76">
        <w:rPr>
          <w:i/>
          <w:lang w:val="es-ES"/>
        </w:rPr>
        <w:t>TypedQuery</w:t>
      </w:r>
      <w:r>
        <w:rPr>
          <w:lang w:val="es-ES"/>
        </w:rPr>
        <w:t xml:space="preserve">&lt;X&gt; y puede ser personalizada en función de las necesidades de la aplicación. Se construye utilizando </w:t>
      </w:r>
      <w:r w:rsidRPr="00613D76">
        <w:rPr>
          <w:i/>
          <w:lang w:val="es-ES"/>
        </w:rPr>
        <w:t>EntityManager</w:t>
      </w:r>
      <w:r>
        <w:rPr>
          <w:lang w:val="es-ES"/>
        </w:rPr>
        <w:t xml:space="preserve"> como constructor. La interfaz de </w:t>
      </w:r>
      <w:r w:rsidRPr="00613D76">
        <w:rPr>
          <w:i/>
          <w:lang w:val="es-ES"/>
        </w:rPr>
        <w:t>EntityManager</w:t>
      </w:r>
      <w:r>
        <w:rPr>
          <w:lang w:val="es-ES"/>
        </w:rPr>
        <w:t xml:space="preserve"> incluye una gran variedad de llamadas API que devuelven una nueva </w:t>
      </w:r>
      <w:r w:rsidRPr="00613D76">
        <w:rPr>
          <w:i/>
          <w:lang w:val="es-ES"/>
        </w:rPr>
        <w:t xml:space="preserve">Query </w:t>
      </w:r>
      <w:r>
        <w:rPr>
          <w:lang w:val="es-ES"/>
        </w:rPr>
        <w:t xml:space="preserve">o </w:t>
      </w:r>
      <w:r w:rsidRPr="00613D76">
        <w:rPr>
          <w:i/>
          <w:lang w:val="es-ES"/>
        </w:rPr>
        <w:t>TypedQuery</w:t>
      </w:r>
      <w:r>
        <w:rPr>
          <w:lang w:val="es-ES"/>
        </w:rPr>
        <w:t xml:space="preserve">&lt;X&gt;. </w:t>
      </w:r>
    </w:p>
    <w:p w14:paraId="5438C7BF" w14:textId="46918A3F" w:rsidR="00196AFB" w:rsidRDefault="00196AFB" w:rsidP="00196AFB">
      <w:pPr>
        <w:rPr>
          <w:lang w:val="es-ES"/>
        </w:rPr>
      </w:pPr>
      <w:r>
        <w:rPr>
          <w:lang w:val="es-ES"/>
        </w:rPr>
        <w:t xml:space="preserve">Una </w:t>
      </w:r>
      <w:r w:rsidRPr="00613D76">
        <w:rPr>
          <w:i/>
          <w:lang w:val="es-ES"/>
        </w:rPr>
        <w:t>query</w:t>
      </w:r>
      <w:r>
        <w:rPr>
          <w:lang w:val="es-ES"/>
        </w:rPr>
        <w:t xml:space="preserve"> puede ser definida de manera estática o dinámica. Una </w:t>
      </w:r>
      <w:r w:rsidRPr="00613D76">
        <w:rPr>
          <w:i/>
          <w:lang w:val="es-ES"/>
        </w:rPr>
        <w:t>query</w:t>
      </w:r>
      <w:r>
        <w:rPr>
          <w:lang w:val="es-ES"/>
        </w:rPr>
        <w:t xml:space="preserve"> estática se define normalmente mediante anotaciones o con </w:t>
      </w:r>
      <w:r w:rsidRPr="00613D76">
        <w:rPr>
          <w:i/>
          <w:lang w:val="es-ES"/>
        </w:rPr>
        <w:t>XML metadata</w:t>
      </w:r>
      <w:r>
        <w:rPr>
          <w:lang w:val="es-ES"/>
        </w:rPr>
        <w:t xml:space="preserve">, y debe incluir el </w:t>
      </w:r>
      <w:r w:rsidRPr="00613D76">
        <w:rPr>
          <w:i/>
          <w:lang w:val="es-ES"/>
        </w:rPr>
        <w:t>query criteria</w:t>
      </w:r>
      <w:r>
        <w:rPr>
          <w:lang w:val="es-ES"/>
        </w:rPr>
        <w:t xml:space="preserve"> y un nombre asignado por el usuario. Este tipo de </w:t>
      </w:r>
      <w:r w:rsidRPr="00613D76">
        <w:rPr>
          <w:i/>
          <w:lang w:val="es-ES"/>
        </w:rPr>
        <w:t xml:space="preserve">queries </w:t>
      </w:r>
      <w:r>
        <w:rPr>
          <w:lang w:val="es-ES"/>
        </w:rPr>
        <w:t xml:space="preserve">son las llamadas </w:t>
      </w:r>
      <w:del w:id="1561" w:author="GUILLEM SIMON Emilio" w:date="2018-11-23T08:31:00Z">
        <w:r w:rsidDel="00613D76">
          <w:rPr>
            <w:lang w:val="es-ES"/>
          </w:rPr>
          <w:delText>“</w:delText>
        </w:r>
      </w:del>
      <w:r w:rsidRPr="00613D76">
        <w:rPr>
          <w:i/>
          <w:lang w:val="es-ES"/>
        </w:rPr>
        <w:t>named queries</w:t>
      </w:r>
      <w:del w:id="1562" w:author="GUILLEM SIMON Emilio" w:date="2018-11-23T08:31:00Z">
        <w:r w:rsidDel="00613D76">
          <w:rPr>
            <w:lang w:val="es-ES"/>
          </w:rPr>
          <w:delText>”</w:delText>
        </w:r>
      </w:del>
      <w:r>
        <w:rPr>
          <w:lang w:val="es-ES"/>
        </w:rPr>
        <w:t>, y se buscan por su nombre en el momento de la ejecución del programa.</w:t>
      </w:r>
    </w:p>
    <w:p w14:paraId="2153BE29" w14:textId="773EB0D2" w:rsidR="00196AFB" w:rsidRDefault="00196AFB" w:rsidP="00196AFB">
      <w:pPr>
        <w:rPr>
          <w:lang w:val="es-ES"/>
        </w:rPr>
      </w:pPr>
      <w:r>
        <w:rPr>
          <w:lang w:val="es-ES"/>
        </w:rPr>
        <w:t xml:space="preserve">Por otro lado, una </w:t>
      </w:r>
      <w:r w:rsidRPr="00613D76">
        <w:rPr>
          <w:i/>
          <w:lang w:val="es-ES"/>
        </w:rPr>
        <w:t>query</w:t>
      </w:r>
      <w:r>
        <w:rPr>
          <w:lang w:val="es-ES"/>
        </w:rPr>
        <w:t xml:space="preserve"> dinámica se puede crear en el momento de la ejecución proporcionando el </w:t>
      </w:r>
      <w:del w:id="1563" w:author="GUILLEM SIMON Emilio" w:date="2018-11-23T08:31:00Z">
        <w:r w:rsidDel="00613D76">
          <w:rPr>
            <w:lang w:val="es-ES"/>
          </w:rPr>
          <w:delText>“</w:delText>
        </w:r>
      </w:del>
      <w:r w:rsidRPr="00613D76">
        <w:rPr>
          <w:i/>
          <w:lang w:val="es-ES"/>
        </w:rPr>
        <w:t>query criteria</w:t>
      </w:r>
      <w:del w:id="1564" w:author="GUILLEM SIMON Emilio" w:date="2018-11-23T08:32:00Z">
        <w:r w:rsidDel="00613D76">
          <w:rPr>
            <w:lang w:val="es-ES"/>
          </w:rPr>
          <w:delText>”</w:delText>
        </w:r>
      </w:del>
      <w:r>
        <w:rPr>
          <w:lang w:val="es-ES"/>
        </w:rPr>
        <w:t xml:space="preserve"> JP QL o un objeto de criterio. Pueden ser un poco más difíciles de ejecutar ya que el </w:t>
      </w:r>
      <w:r w:rsidRPr="00613D76">
        <w:rPr>
          <w:i/>
          <w:lang w:val="es-ES"/>
        </w:rPr>
        <w:t>persistence provider</w:t>
      </w:r>
      <w:r>
        <w:rPr>
          <w:lang w:val="es-ES"/>
        </w:rPr>
        <w:t xml:space="preserve"> no puede hacer ninguna preparación previa, pero las </w:t>
      </w:r>
      <w:r w:rsidRPr="00613D76">
        <w:rPr>
          <w:i/>
          <w:lang w:val="es-ES"/>
        </w:rPr>
        <w:t>queries</w:t>
      </w:r>
      <w:r>
        <w:rPr>
          <w:lang w:val="es-ES"/>
        </w:rPr>
        <w:t xml:space="preserve"> JP QL son muy simples de utilizar y pueden responder ante la lógica del programa o incluso ante la lógica de usuario.</w:t>
      </w:r>
    </w:p>
    <w:p w14:paraId="24B2E138" w14:textId="0F27B9E5" w:rsidR="00196AFB" w:rsidRDefault="00196AFB" w:rsidP="00196AFB">
      <w:pPr>
        <w:rPr>
          <w:lang w:val="es-ES"/>
        </w:rPr>
      </w:pPr>
      <w:r>
        <w:rPr>
          <w:lang w:val="es-ES"/>
        </w:rPr>
        <w:t xml:space="preserve">En la versión de JPA 2.2 se introduce un nuevo método en las </w:t>
      </w:r>
      <w:r w:rsidRPr="00613D76">
        <w:rPr>
          <w:i/>
          <w:lang w:val="es-ES"/>
        </w:rPr>
        <w:t>queries</w:t>
      </w:r>
      <w:r>
        <w:rPr>
          <w:lang w:val="es-ES"/>
        </w:rPr>
        <w:t xml:space="preserve"> llamado </w:t>
      </w:r>
      <w:r w:rsidRPr="00613D76">
        <w:rPr>
          <w:i/>
          <w:lang w:val="es-ES"/>
        </w:rPr>
        <w:t>getResultStream()</w:t>
      </w:r>
      <w:r>
        <w:rPr>
          <w:lang w:val="es-ES"/>
        </w:rPr>
        <w:t xml:space="preserve">, </w:t>
      </w:r>
      <w:r w:rsidRPr="0009654A">
        <w:rPr>
          <w:highlight w:val="yellow"/>
          <w:lang w:val="es-ES"/>
        </w:rPr>
        <w:t>que devuelve como resultado de la consulta</w:t>
      </w:r>
      <w:ins w:id="1565" w:author="GUILLEM SIMON Emilio" w:date="2018-11-23T08:32:00Z">
        <w:r w:rsidR="00613D76">
          <w:rPr>
            <w:highlight w:val="yellow"/>
            <w:lang w:val="es-ES"/>
          </w:rPr>
          <w:t>,</w:t>
        </w:r>
      </w:ins>
      <w:r w:rsidRPr="0009654A">
        <w:rPr>
          <w:highlight w:val="yellow"/>
          <w:lang w:val="es-ES"/>
        </w:rPr>
        <w:t xml:space="preserve"> un </w:t>
      </w:r>
      <w:r>
        <w:rPr>
          <w:highlight w:val="yellow"/>
          <w:lang w:val="es-ES"/>
        </w:rPr>
        <w:t>stream</w:t>
      </w:r>
      <w:r w:rsidRPr="0009654A">
        <w:rPr>
          <w:highlight w:val="yellow"/>
          <w:lang w:val="es-ES"/>
        </w:rPr>
        <w:t xml:space="preserve"> de Java 8.</w:t>
      </w:r>
      <w:r>
        <w:rPr>
          <w:lang w:val="es-ES"/>
        </w:rPr>
        <w:t xml:space="preserve"> Este método proporciona una mejora a la hora de manejar los </w:t>
      </w:r>
      <w:r w:rsidRPr="00613D76">
        <w:rPr>
          <w:i/>
          <w:lang w:val="es-ES"/>
        </w:rPr>
        <w:t>result set</w:t>
      </w:r>
      <w:r>
        <w:rPr>
          <w:lang w:val="es-ES"/>
        </w:rPr>
        <w:t xml:space="preserve"> (resultados) de una </w:t>
      </w:r>
      <w:r w:rsidRPr="00613D76">
        <w:rPr>
          <w:i/>
          <w:lang w:val="es-ES"/>
        </w:rPr>
        <w:t>query</w:t>
      </w:r>
      <w:r>
        <w:rPr>
          <w:lang w:val="es-ES"/>
        </w:rPr>
        <w:t xml:space="preserve">. De este modo, al usar JPA 2.2, se llama al método </w:t>
      </w:r>
      <w:r w:rsidRPr="00613D76">
        <w:rPr>
          <w:i/>
          <w:lang w:val="es-ES"/>
        </w:rPr>
        <w:t>getResultStream()</w:t>
      </w:r>
      <w:r>
        <w:rPr>
          <w:lang w:val="es-ES"/>
        </w:rPr>
        <w:t xml:space="preserve"> en lugar de </w:t>
      </w:r>
      <w:del w:id="1566" w:author="GUILLEM SIMON Emilio" w:date="2018-11-23T08:33:00Z">
        <w:r w:rsidDel="00613D76">
          <w:rPr>
            <w:lang w:val="es-ES"/>
          </w:rPr>
          <w:delText xml:space="preserve">a </w:delText>
        </w:r>
      </w:del>
      <w:r w:rsidRPr="00613D76">
        <w:rPr>
          <w:i/>
          <w:lang w:val="es-ES"/>
        </w:rPr>
        <w:t>getResultList()</w:t>
      </w:r>
      <w:r>
        <w:rPr>
          <w:lang w:val="es-ES"/>
        </w:rPr>
        <w:t xml:space="preserve">. El </w:t>
      </w:r>
      <w:del w:id="1567" w:author="GUILLEM SIMON Emilio" w:date="2018-11-23T08:33:00Z">
        <w:r w:rsidDel="00613D76">
          <w:rPr>
            <w:lang w:val="es-ES"/>
          </w:rPr>
          <w:delText>estro</w:delText>
        </w:r>
      </w:del>
      <w:ins w:id="1568" w:author="GUILLEM SIMON Emilio" w:date="2018-11-23T08:33:00Z">
        <w:r w:rsidR="00613D76">
          <w:rPr>
            <w:lang w:val="es-ES"/>
          </w:rPr>
          <w:t>resto</w:t>
        </w:r>
      </w:ins>
      <w:r>
        <w:rPr>
          <w:lang w:val="es-ES"/>
        </w:rPr>
        <w:t xml:space="preserve"> de</w:t>
      </w:r>
      <w:ins w:id="1569" w:author="GUILLEM SIMON Emilio" w:date="2018-11-23T08:33:00Z">
        <w:r w:rsidR="00613D76">
          <w:rPr>
            <w:lang w:val="es-ES"/>
          </w:rPr>
          <w:t xml:space="preserve"> </w:t>
        </w:r>
      </w:ins>
      <w:r>
        <w:rPr>
          <w:lang w:val="es-ES"/>
        </w:rPr>
        <w:t>l</w:t>
      </w:r>
      <w:ins w:id="1570" w:author="GUILLEM SIMON Emilio" w:date="2018-11-23T08:33:00Z">
        <w:r w:rsidR="00613D76">
          <w:rPr>
            <w:lang w:val="es-ES"/>
          </w:rPr>
          <w:t>a</w:t>
        </w:r>
      </w:ins>
      <w:r>
        <w:rPr>
          <w:lang w:val="es-ES"/>
        </w:rPr>
        <w:t xml:space="preserve"> API no ha cambiado, de manera que se puede crear la </w:t>
      </w:r>
      <w:r w:rsidRPr="00613D76">
        <w:rPr>
          <w:i/>
          <w:lang w:val="es-ES"/>
        </w:rPr>
        <w:t>query</w:t>
      </w:r>
      <w:r>
        <w:rPr>
          <w:lang w:val="es-ES"/>
        </w:rPr>
        <w:t xml:space="preserve"> de la misma forma que en JPA 2.1.</w:t>
      </w:r>
    </w:p>
    <w:p w14:paraId="7D76EF44" w14:textId="77777777" w:rsidR="00196AFB" w:rsidRDefault="00196AFB" w:rsidP="00196AFB">
      <w:pPr>
        <w:rPr>
          <w:lang w:val="es-ES"/>
        </w:rPr>
      </w:pPr>
      <w:r>
        <w:rPr>
          <w:lang w:val="es-ES"/>
        </w:rPr>
        <w:t xml:space="preserve">En el siguiente ejemplo se muestra cómo crear una </w:t>
      </w:r>
      <w:r w:rsidRPr="00613D76">
        <w:rPr>
          <w:i/>
          <w:lang w:val="es-ES"/>
        </w:rPr>
        <w:t>query</w:t>
      </w:r>
      <w:r>
        <w:rPr>
          <w:lang w:val="es-ES"/>
        </w:rPr>
        <w:t xml:space="preserve"> dinámica sencilla y ejecutarla para obtener todos los empleados de la base de datos. </w:t>
      </w:r>
    </w:p>
    <w:p w14:paraId="56C6004F" w14:textId="77777777" w:rsidR="00196AFB" w:rsidRDefault="00196AFB" w:rsidP="00196AFB">
      <w:pPr>
        <w:rPr>
          <w:lang w:val="es-ES"/>
        </w:rPr>
      </w:pPr>
    </w:p>
    <w:p w14:paraId="0506B33D" w14:textId="77777777" w:rsidR="00196AFB" w:rsidRDefault="00196AFB" w:rsidP="00196AFB">
      <w:pPr>
        <w:rPr>
          <w:sz w:val="20"/>
          <w:lang w:val="es-ES"/>
        </w:rPr>
      </w:pPr>
      <w:r>
        <w:rPr>
          <w:b/>
          <w:i/>
          <w:sz w:val="20"/>
          <w:lang w:val="es-ES"/>
        </w:rPr>
        <w:t>Ejemplo 7</w:t>
      </w:r>
      <w:r w:rsidRPr="00B74E80">
        <w:rPr>
          <w:b/>
          <w:i/>
          <w:sz w:val="20"/>
          <w:lang w:val="es-ES"/>
        </w:rPr>
        <w:t>.</w:t>
      </w:r>
      <w:r w:rsidRPr="00B74E80">
        <w:rPr>
          <w:sz w:val="20"/>
          <w:lang w:val="es-ES"/>
        </w:rPr>
        <w:t xml:space="preserve"> </w:t>
      </w:r>
      <w:r>
        <w:rPr>
          <w:sz w:val="20"/>
          <w:lang w:val="es-ES"/>
        </w:rPr>
        <w:t xml:space="preserve">Ejemplo de </w:t>
      </w:r>
      <w:r w:rsidRPr="00613D76">
        <w:rPr>
          <w:i/>
          <w:sz w:val="20"/>
          <w:lang w:val="es-ES"/>
        </w:rPr>
        <w:t>query</w:t>
      </w:r>
      <w:r>
        <w:rPr>
          <w:sz w:val="20"/>
          <w:lang w:val="es-ES"/>
        </w:rPr>
        <w:t xml:space="preserve"> dinámica.</w:t>
      </w:r>
    </w:p>
    <w:p w14:paraId="6D16EB26" w14:textId="77777777" w:rsidR="00196AFB" w:rsidRDefault="00196AFB" w:rsidP="00196AFB">
      <w:pPr>
        <w:rPr>
          <w:sz w:val="20"/>
          <w:lang w:val="es-ES"/>
        </w:rPr>
      </w:pPr>
    </w:p>
    <w:p w14:paraId="2347EF4B" w14:textId="77777777" w:rsidR="00196AFB" w:rsidRPr="000425B6" w:rsidRDefault="00196AFB" w:rsidP="00196AFB">
      <w:pPr>
        <w:pStyle w:val="Prrafodelista"/>
        <w:numPr>
          <w:ilvl w:val="0"/>
          <w:numId w:val="40"/>
        </w:numPr>
        <w:rPr>
          <w:rFonts w:ascii="Arial" w:hAnsi="Arial" w:cs="Arial"/>
          <w:sz w:val="20"/>
          <w:lang w:val="en-US"/>
        </w:rPr>
      </w:pPr>
      <w:r w:rsidRPr="000425B6">
        <w:rPr>
          <w:rFonts w:cs="Arial"/>
          <w:sz w:val="20"/>
          <w:lang w:val="en-US"/>
        </w:rPr>
        <w:t>Ejemplo usando JPA 2.1</w:t>
      </w:r>
      <w:r w:rsidRPr="000425B6">
        <w:rPr>
          <w:rFonts w:ascii="Arial" w:hAnsi="Arial" w:cs="Arial"/>
          <w:sz w:val="20"/>
          <w:lang w:val="en-US"/>
        </w:rPr>
        <w:t>:</w:t>
      </w:r>
    </w:p>
    <w:p w14:paraId="19B3C5AC" w14:textId="77777777" w:rsidR="00196AFB" w:rsidRPr="000425B6" w:rsidRDefault="00196AFB" w:rsidP="00196AFB">
      <w:pPr>
        <w:rPr>
          <w:rFonts w:ascii="Arial" w:hAnsi="Arial" w:cs="Arial"/>
          <w:sz w:val="20"/>
          <w:lang w:val="en-US"/>
        </w:rPr>
      </w:pPr>
      <w:r w:rsidRPr="00613D76">
        <w:rPr>
          <w:rFonts w:ascii="Arial" w:hAnsi="Arial" w:cs="Arial"/>
          <w:i/>
          <w:sz w:val="20"/>
          <w:lang w:val="en-US"/>
        </w:rPr>
        <w:t>TypedQuery</w:t>
      </w:r>
      <w:r>
        <w:rPr>
          <w:rFonts w:ascii="Arial" w:hAnsi="Arial" w:cs="Arial"/>
          <w:sz w:val="20"/>
          <w:lang w:val="en-US"/>
        </w:rPr>
        <w:t>&lt;Empleado</w:t>
      </w:r>
      <w:r w:rsidRPr="00613D76">
        <w:rPr>
          <w:rFonts w:ascii="Arial" w:hAnsi="Arial" w:cs="Arial"/>
          <w:i/>
          <w:sz w:val="20"/>
          <w:lang w:val="en-US"/>
        </w:rPr>
        <w:t>&gt; query</w:t>
      </w:r>
      <w:r w:rsidRPr="000425B6">
        <w:rPr>
          <w:rFonts w:ascii="Arial" w:hAnsi="Arial" w:cs="Arial"/>
          <w:sz w:val="20"/>
          <w:lang w:val="en-US"/>
        </w:rPr>
        <w:t xml:space="preserve"> = em.</w:t>
      </w:r>
      <w:r w:rsidRPr="000F79CD">
        <w:rPr>
          <w:rFonts w:ascii="Arial" w:hAnsi="Arial" w:cs="Arial"/>
          <w:i/>
          <w:sz w:val="20"/>
          <w:lang w:val="en-US"/>
        </w:rPr>
        <w:t>createQuery</w:t>
      </w:r>
      <w:r w:rsidRPr="000425B6">
        <w:rPr>
          <w:rFonts w:ascii="Arial" w:hAnsi="Arial" w:cs="Arial"/>
          <w:sz w:val="20"/>
          <w:lang w:val="en-US"/>
        </w:rPr>
        <w:t>(</w:t>
      </w:r>
      <w:r>
        <w:rPr>
          <w:rFonts w:ascii="Arial" w:hAnsi="Arial" w:cs="Arial"/>
          <w:sz w:val="20"/>
          <w:lang w:val="en-US"/>
        </w:rPr>
        <w:t>"SELECT e FROM Empleado</w:t>
      </w:r>
      <w:r w:rsidRPr="000425B6">
        <w:rPr>
          <w:rFonts w:ascii="Arial" w:hAnsi="Arial" w:cs="Arial"/>
          <w:sz w:val="20"/>
          <w:lang w:val="en-US"/>
        </w:rPr>
        <w:t xml:space="preserve"> e",</w:t>
      </w:r>
    </w:p>
    <w:p w14:paraId="20B31E85" w14:textId="77777777" w:rsidR="00196AFB" w:rsidRPr="000425B6" w:rsidRDefault="00196AFB" w:rsidP="00196AFB">
      <w:pPr>
        <w:ind w:left="6232" w:firstLine="149"/>
        <w:rPr>
          <w:rFonts w:ascii="Arial" w:hAnsi="Arial" w:cs="Arial"/>
          <w:sz w:val="20"/>
          <w:lang w:val="en-US"/>
        </w:rPr>
      </w:pPr>
      <w:r>
        <w:rPr>
          <w:rFonts w:ascii="Arial" w:hAnsi="Arial" w:cs="Arial"/>
          <w:sz w:val="20"/>
          <w:lang w:val="en-US"/>
        </w:rPr>
        <w:t>Empleado</w:t>
      </w:r>
      <w:r w:rsidRPr="000425B6">
        <w:rPr>
          <w:rFonts w:ascii="Arial" w:hAnsi="Arial" w:cs="Arial"/>
          <w:sz w:val="20"/>
          <w:lang w:val="en-US"/>
        </w:rPr>
        <w:t>.class);</w:t>
      </w:r>
    </w:p>
    <w:p w14:paraId="12A68F4A" w14:textId="77777777" w:rsidR="00196AFB" w:rsidRDefault="00196AFB" w:rsidP="00196AFB">
      <w:pPr>
        <w:rPr>
          <w:rFonts w:ascii="Arial" w:hAnsi="Arial" w:cs="Arial"/>
          <w:sz w:val="20"/>
          <w:lang w:val="en-US"/>
        </w:rPr>
      </w:pPr>
      <w:r w:rsidRPr="000F79CD">
        <w:rPr>
          <w:rFonts w:ascii="Arial" w:hAnsi="Arial" w:cs="Arial"/>
          <w:i/>
          <w:sz w:val="20"/>
          <w:lang w:val="en-US"/>
        </w:rPr>
        <w:t>List</w:t>
      </w:r>
      <w:r w:rsidRPr="000425B6">
        <w:rPr>
          <w:rFonts w:ascii="Arial" w:hAnsi="Arial" w:cs="Arial"/>
          <w:sz w:val="20"/>
          <w:lang w:val="en-US"/>
        </w:rPr>
        <w:t>&lt;</w:t>
      </w:r>
      <w:r>
        <w:rPr>
          <w:rFonts w:ascii="Arial" w:hAnsi="Arial" w:cs="Arial"/>
          <w:sz w:val="20"/>
          <w:lang w:val="en-US"/>
        </w:rPr>
        <w:t>Empleado</w:t>
      </w:r>
      <w:r w:rsidRPr="000425B6">
        <w:rPr>
          <w:rFonts w:ascii="Arial" w:hAnsi="Arial" w:cs="Arial"/>
          <w:sz w:val="20"/>
          <w:lang w:val="en-US"/>
        </w:rPr>
        <w:t>&gt; emps = query.</w:t>
      </w:r>
      <w:r w:rsidRPr="000F79CD">
        <w:rPr>
          <w:rFonts w:ascii="Arial" w:hAnsi="Arial" w:cs="Arial"/>
          <w:i/>
          <w:sz w:val="20"/>
          <w:lang w:val="en-US"/>
        </w:rPr>
        <w:t>getResultList();</w:t>
      </w:r>
    </w:p>
    <w:p w14:paraId="1AD3BB7D" w14:textId="77777777" w:rsidR="00196AFB" w:rsidRPr="000425B6" w:rsidRDefault="00196AFB" w:rsidP="00196AFB">
      <w:pPr>
        <w:rPr>
          <w:rFonts w:ascii="Arial" w:hAnsi="Arial" w:cs="Arial"/>
          <w:sz w:val="20"/>
          <w:lang w:val="en-US"/>
        </w:rPr>
      </w:pPr>
    </w:p>
    <w:p w14:paraId="47CC6754" w14:textId="77777777" w:rsidR="00196AFB" w:rsidRPr="000425B6" w:rsidRDefault="00196AFB" w:rsidP="00196AFB">
      <w:pPr>
        <w:pStyle w:val="Prrafodelista"/>
        <w:numPr>
          <w:ilvl w:val="0"/>
          <w:numId w:val="40"/>
        </w:numPr>
        <w:rPr>
          <w:rFonts w:cs="Arial"/>
          <w:sz w:val="20"/>
          <w:lang w:val="en-US"/>
        </w:rPr>
      </w:pPr>
      <w:r w:rsidRPr="000425B6">
        <w:rPr>
          <w:rFonts w:cs="Arial"/>
          <w:sz w:val="20"/>
          <w:lang w:val="en-US"/>
        </w:rPr>
        <w:t xml:space="preserve">Ejemplo usando JPA 2.2 </w:t>
      </w:r>
    </w:p>
    <w:p w14:paraId="07A4CED8" w14:textId="77777777" w:rsidR="00196AFB" w:rsidRPr="000425B6" w:rsidRDefault="00196AFB" w:rsidP="00196AFB">
      <w:pPr>
        <w:rPr>
          <w:rFonts w:ascii="Arial" w:hAnsi="Arial" w:cs="Arial"/>
          <w:sz w:val="20"/>
          <w:lang w:val="en-US"/>
        </w:rPr>
      </w:pPr>
      <w:r w:rsidRPr="000F79CD">
        <w:rPr>
          <w:rFonts w:ascii="Arial" w:hAnsi="Arial" w:cs="Arial"/>
          <w:i/>
          <w:sz w:val="20"/>
          <w:lang w:val="en-US"/>
        </w:rPr>
        <w:t>Stream&lt;</w:t>
      </w:r>
      <w:r>
        <w:rPr>
          <w:rFonts w:ascii="Arial" w:hAnsi="Arial" w:cs="Arial"/>
          <w:sz w:val="20"/>
          <w:lang w:val="en-US"/>
        </w:rPr>
        <w:t>Empleado</w:t>
      </w:r>
      <w:r w:rsidRPr="000425B6">
        <w:rPr>
          <w:rFonts w:ascii="Arial" w:hAnsi="Arial" w:cs="Arial"/>
          <w:sz w:val="20"/>
          <w:lang w:val="en-US"/>
        </w:rPr>
        <w:t xml:space="preserve">&gt; </w:t>
      </w:r>
      <w:r>
        <w:rPr>
          <w:rFonts w:ascii="Arial" w:hAnsi="Arial" w:cs="Arial"/>
          <w:sz w:val="20"/>
          <w:lang w:val="en-US"/>
        </w:rPr>
        <w:t>Empleado</w:t>
      </w:r>
      <w:r w:rsidRPr="000425B6">
        <w:rPr>
          <w:rFonts w:ascii="Arial" w:hAnsi="Arial" w:cs="Arial"/>
          <w:sz w:val="20"/>
          <w:lang w:val="en-US"/>
        </w:rPr>
        <w:t xml:space="preserve"> = em.</w:t>
      </w:r>
      <w:r w:rsidRPr="000F79CD">
        <w:rPr>
          <w:rFonts w:ascii="Arial" w:hAnsi="Arial" w:cs="Arial"/>
          <w:i/>
          <w:sz w:val="20"/>
          <w:lang w:val="en-US"/>
        </w:rPr>
        <w:t>createQuery(</w:t>
      </w:r>
      <w:r>
        <w:rPr>
          <w:rFonts w:ascii="Arial" w:hAnsi="Arial" w:cs="Arial"/>
          <w:sz w:val="20"/>
          <w:lang w:val="en-US"/>
        </w:rPr>
        <w:t>"SELECT a FROM Empleado</w:t>
      </w:r>
      <w:r w:rsidRPr="000425B6">
        <w:rPr>
          <w:rFonts w:ascii="Arial" w:hAnsi="Arial" w:cs="Arial"/>
          <w:sz w:val="20"/>
          <w:lang w:val="en-US"/>
        </w:rPr>
        <w:t xml:space="preserve"> e",</w:t>
      </w:r>
    </w:p>
    <w:p w14:paraId="589FF954" w14:textId="77777777" w:rsidR="00196AFB" w:rsidRPr="000425B6" w:rsidRDefault="00196AFB" w:rsidP="00196AFB">
      <w:pPr>
        <w:ind w:left="4814"/>
        <w:rPr>
          <w:ins w:id="1571" w:author="BERMEJO SOLIS Alba" w:date="2018-11-21T12:36:00Z"/>
          <w:rFonts w:ascii="Arial" w:hAnsi="Arial" w:cs="Arial"/>
          <w:sz w:val="20"/>
          <w:lang w:val="es-ES"/>
        </w:rPr>
      </w:pPr>
      <w:r>
        <w:rPr>
          <w:rFonts w:ascii="Arial" w:hAnsi="Arial" w:cs="Arial"/>
          <w:sz w:val="20"/>
          <w:lang w:val="es-ES"/>
        </w:rPr>
        <w:t>Empleado</w:t>
      </w:r>
      <w:r w:rsidRPr="000425B6">
        <w:rPr>
          <w:rFonts w:ascii="Arial" w:hAnsi="Arial" w:cs="Arial"/>
          <w:sz w:val="20"/>
          <w:lang w:val="es-ES"/>
        </w:rPr>
        <w:t>.class).</w:t>
      </w:r>
      <w:r w:rsidRPr="000F79CD">
        <w:rPr>
          <w:rFonts w:ascii="Arial" w:hAnsi="Arial" w:cs="Arial"/>
          <w:i/>
          <w:sz w:val="20"/>
          <w:lang w:val="es-ES"/>
        </w:rPr>
        <w:t>getResultStream();</w:t>
      </w:r>
    </w:p>
    <w:p w14:paraId="0C2CE296" w14:textId="77777777" w:rsidR="00196AFB" w:rsidRDefault="00196AFB" w:rsidP="00196AFB">
      <w:pPr>
        <w:rPr>
          <w:lang w:val="es-ES"/>
        </w:rPr>
      </w:pPr>
    </w:p>
    <w:p w14:paraId="30FD4A84" w14:textId="77777777" w:rsidR="00196AFB" w:rsidRDefault="00196AFB" w:rsidP="00196AFB">
      <w:pPr>
        <w:rPr>
          <w:lang w:val="es-ES"/>
        </w:rPr>
      </w:pPr>
      <w:r>
        <w:rPr>
          <w:lang w:val="es-ES"/>
        </w:rPr>
        <w:t xml:space="preserve">Se crea un objeto </w:t>
      </w:r>
      <w:r w:rsidRPr="000F79CD">
        <w:rPr>
          <w:i/>
          <w:lang w:val="es-ES"/>
        </w:rPr>
        <w:t>TypedQuery</w:t>
      </w:r>
      <w:r>
        <w:rPr>
          <w:lang w:val="es-ES"/>
        </w:rPr>
        <w:t xml:space="preserve">&lt;Empleado&gt; mediante la llamada </w:t>
      </w:r>
      <w:r w:rsidRPr="000F79CD">
        <w:rPr>
          <w:i/>
          <w:lang w:val="es-ES"/>
        </w:rPr>
        <w:t>createQuery</w:t>
      </w:r>
      <w:r>
        <w:rPr>
          <w:lang w:val="es-ES"/>
        </w:rPr>
        <w:t xml:space="preserve"> en el </w:t>
      </w:r>
      <w:r w:rsidRPr="000F79CD">
        <w:rPr>
          <w:i/>
          <w:lang w:val="es-ES"/>
        </w:rPr>
        <w:t>EntityManager</w:t>
      </w:r>
      <w:r>
        <w:rPr>
          <w:lang w:val="es-ES"/>
        </w:rPr>
        <w:t xml:space="preserve"> y pasando en la cadena JP QL que especifica el </w:t>
      </w:r>
      <w:r w:rsidRPr="000F79CD">
        <w:rPr>
          <w:i/>
          <w:lang w:val="es-ES"/>
        </w:rPr>
        <w:t>query criteria</w:t>
      </w:r>
      <w:r>
        <w:rPr>
          <w:lang w:val="es-ES"/>
        </w:rPr>
        <w:t xml:space="preserve">, así como la clase en la que la </w:t>
      </w:r>
      <w:r w:rsidRPr="000F79CD">
        <w:rPr>
          <w:i/>
          <w:lang w:val="es-ES"/>
        </w:rPr>
        <w:t>query</w:t>
      </w:r>
      <w:r>
        <w:rPr>
          <w:lang w:val="es-ES"/>
        </w:rPr>
        <w:t xml:space="preserve"> debe estar parametrizada. La cadena JP QL se refiere a la entidad Empleado, no a la tabla Empleado de la base de datos, así que esta </w:t>
      </w:r>
      <w:r w:rsidRPr="000F79CD">
        <w:rPr>
          <w:i/>
          <w:lang w:val="es-ES"/>
        </w:rPr>
        <w:t>query</w:t>
      </w:r>
      <w:r>
        <w:rPr>
          <w:lang w:val="es-ES"/>
        </w:rPr>
        <w:t xml:space="preserve"> selecciona todos los objetos Empleado sin filtrarlos. </w:t>
      </w:r>
    </w:p>
    <w:p w14:paraId="0020825F" w14:textId="77777777" w:rsidR="00196AFB" w:rsidRDefault="00196AFB" w:rsidP="00196AFB">
      <w:pPr>
        <w:rPr>
          <w:lang w:val="es-ES"/>
        </w:rPr>
      </w:pPr>
      <w:r>
        <w:rPr>
          <w:lang w:val="es-ES"/>
        </w:rPr>
        <w:lastRenderedPageBreak/>
        <w:t>Al igual que al usar JPA</w:t>
      </w:r>
      <w:del w:id="1572" w:author="GUILLEM SIMON Emilio" w:date="2018-11-23T08:35:00Z">
        <w:r w:rsidDel="000F79CD">
          <w:rPr>
            <w:lang w:val="es-ES"/>
          </w:rPr>
          <w:delText>s</w:delText>
        </w:r>
      </w:del>
      <w:r>
        <w:rPr>
          <w:lang w:val="es-ES"/>
        </w:rPr>
        <w:t xml:space="preserve"> 2.2, el nuevo método </w:t>
      </w:r>
      <w:r w:rsidRPr="000F79CD">
        <w:rPr>
          <w:i/>
          <w:lang w:val="es-ES"/>
        </w:rPr>
        <w:t>getResultStream()</w:t>
      </w:r>
      <w:r>
        <w:rPr>
          <w:lang w:val="es-ES"/>
        </w:rPr>
        <w:t xml:space="preserve"> devuelve una secuencia Java 8 del resultado de la </w:t>
      </w:r>
      <w:r w:rsidRPr="000F79CD">
        <w:rPr>
          <w:i/>
          <w:lang w:val="es-ES"/>
        </w:rPr>
        <w:t>query</w:t>
      </w:r>
      <w:r>
        <w:rPr>
          <w:lang w:val="es-ES"/>
        </w:rPr>
        <w:t xml:space="preserve">. Así que, en este caso, devolverá el </w:t>
      </w:r>
      <w:r w:rsidRPr="000F79CD">
        <w:rPr>
          <w:i/>
          <w:lang w:val="es-ES"/>
        </w:rPr>
        <w:t xml:space="preserve">stream </w:t>
      </w:r>
      <w:r>
        <w:rPr>
          <w:lang w:val="es-ES"/>
        </w:rPr>
        <w:t xml:space="preserve">del resultado de la </w:t>
      </w:r>
      <w:r w:rsidRPr="000F79CD">
        <w:rPr>
          <w:i/>
          <w:lang w:val="es-ES"/>
        </w:rPr>
        <w:t>query</w:t>
      </w:r>
      <w:r>
        <w:rPr>
          <w:lang w:val="es-ES"/>
        </w:rPr>
        <w:t xml:space="preserve"> Empleado.</w:t>
      </w:r>
    </w:p>
    <w:p w14:paraId="7A3636DF" w14:textId="77777777" w:rsidR="00196AFB" w:rsidRDefault="00196AFB" w:rsidP="00196AFB">
      <w:pPr>
        <w:rPr>
          <w:lang w:val="es-ES"/>
        </w:rPr>
      </w:pPr>
      <w:r>
        <w:rPr>
          <w:lang w:val="es-ES"/>
        </w:rPr>
        <w:t xml:space="preserve">Si se desea usar el método </w:t>
      </w:r>
      <w:r w:rsidRPr="000F79CD">
        <w:rPr>
          <w:i/>
          <w:lang w:val="es-ES"/>
        </w:rPr>
        <w:t>getResultList</w:t>
      </w:r>
      <w:r>
        <w:rPr>
          <w:lang w:val="es-ES"/>
        </w:rPr>
        <w:t xml:space="preserve"> para ejecutar la </w:t>
      </w:r>
      <w:r w:rsidRPr="000F79CD">
        <w:rPr>
          <w:i/>
          <w:lang w:val="es-ES"/>
        </w:rPr>
        <w:t>query</w:t>
      </w:r>
      <w:r>
        <w:rPr>
          <w:lang w:val="es-ES"/>
        </w:rPr>
        <w:t xml:space="preserve">, únicamente hay que llamarlo. El resultado será un objeto </w:t>
      </w:r>
      <w:r w:rsidRPr="000F79CD">
        <w:rPr>
          <w:i/>
          <w:lang w:val="es-ES"/>
        </w:rPr>
        <w:t>List</w:t>
      </w:r>
      <w:r>
        <w:rPr>
          <w:lang w:val="es-ES"/>
        </w:rPr>
        <w:t xml:space="preserve">&lt;Empleado&gt; que contiene los objetos Empleados coincidentes con el </w:t>
      </w:r>
      <w:r w:rsidRPr="000F79CD">
        <w:rPr>
          <w:i/>
          <w:lang w:val="es-ES"/>
        </w:rPr>
        <w:t>query criteria</w:t>
      </w:r>
      <w:r>
        <w:rPr>
          <w:lang w:val="es-ES"/>
        </w:rPr>
        <w:t>. Se puede crear fácilmente un método que devuelva todos los empleados, como se muestra en el Ejemplo 8.</w:t>
      </w:r>
    </w:p>
    <w:p w14:paraId="0CE40A58" w14:textId="77777777" w:rsidR="00196AFB" w:rsidRDefault="00196AFB" w:rsidP="00196AFB">
      <w:pPr>
        <w:rPr>
          <w:lang w:val="es-ES"/>
        </w:rPr>
      </w:pPr>
    </w:p>
    <w:p w14:paraId="236D811A" w14:textId="42CBA476" w:rsidR="00196AFB" w:rsidRDefault="00196AFB" w:rsidP="00196AFB">
      <w:pPr>
        <w:rPr>
          <w:sz w:val="20"/>
          <w:lang w:val="es-ES"/>
        </w:rPr>
      </w:pPr>
      <w:r>
        <w:rPr>
          <w:b/>
          <w:i/>
          <w:sz w:val="20"/>
          <w:lang w:val="es-ES"/>
        </w:rPr>
        <w:t>Ejemplo 8</w:t>
      </w:r>
      <w:r w:rsidRPr="00B74E80">
        <w:rPr>
          <w:b/>
          <w:i/>
          <w:sz w:val="20"/>
          <w:lang w:val="es-ES"/>
        </w:rPr>
        <w:t>.</w:t>
      </w:r>
      <w:r>
        <w:rPr>
          <w:sz w:val="20"/>
          <w:lang w:val="es-ES"/>
        </w:rPr>
        <w:t xml:space="preserve"> Método para generar una </w:t>
      </w:r>
      <w:r w:rsidRPr="000F79CD">
        <w:rPr>
          <w:i/>
          <w:sz w:val="20"/>
          <w:lang w:val="es-ES"/>
        </w:rPr>
        <w:t>query</w:t>
      </w:r>
      <w:r>
        <w:rPr>
          <w:sz w:val="20"/>
          <w:lang w:val="es-ES"/>
        </w:rPr>
        <w:t xml:space="preserve"> y obtener el resultado mediante </w:t>
      </w:r>
      <w:r w:rsidRPr="000F79CD">
        <w:rPr>
          <w:i/>
          <w:sz w:val="20"/>
          <w:lang w:val="es-ES"/>
        </w:rPr>
        <w:t>getResultList</w:t>
      </w:r>
      <w:ins w:id="1573" w:author="GUILLEM SIMON Emilio" w:date="2018-11-23T08:36:00Z">
        <w:r w:rsidR="000F79CD" w:rsidRPr="000F79CD">
          <w:rPr>
            <w:i/>
            <w:sz w:val="20"/>
            <w:lang w:val="es-ES"/>
          </w:rPr>
          <w:t>()</w:t>
        </w:r>
      </w:ins>
      <w:r>
        <w:rPr>
          <w:sz w:val="20"/>
          <w:lang w:val="es-ES"/>
        </w:rPr>
        <w:t>.</w:t>
      </w:r>
    </w:p>
    <w:p w14:paraId="3AFE7F96" w14:textId="77777777" w:rsidR="00196AFB" w:rsidRDefault="00196AFB" w:rsidP="00196AFB">
      <w:pPr>
        <w:rPr>
          <w:sz w:val="20"/>
          <w:lang w:val="es-ES"/>
        </w:rPr>
      </w:pPr>
    </w:p>
    <w:p w14:paraId="50717FB9" w14:textId="77777777" w:rsidR="00196AFB" w:rsidRPr="00F4531C" w:rsidRDefault="00196AFB" w:rsidP="00196AFB">
      <w:pPr>
        <w:rPr>
          <w:rFonts w:ascii="Arial" w:hAnsi="Arial" w:cs="Arial"/>
          <w:sz w:val="22"/>
          <w:lang w:val="es-ES"/>
        </w:rPr>
      </w:pPr>
      <w:r w:rsidRPr="00F4531C">
        <w:rPr>
          <w:rFonts w:ascii="Arial" w:hAnsi="Arial" w:cs="Arial"/>
          <w:sz w:val="22"/>
          <w:lang w:val="es-ES"/>
        </w:rPr>
        <w:t xml:space="preserve">public </w:t>
      </w:r>
      <w:r w:rsidRPr="000F79CD">
        <w:rPr>
          <w:rFonts w:ascii="Arial" w:hAnsi="Arial" w:cs="Arial"/>
          <w:i/>
          <w:sz w:val="22"/>
          <w:lang w:val="es-ES"/>
        </w:rPr>
        <w:t>List</w:t>
      </w:r>
      <w:r w:rsidRPr="00F4531C">
        <w:rPr>
          <w:rFonts w:ascii="Arial" w:hAnsi="Arial" w:cs="Arial"/>
          <w:sz w:val="22"/>
          <w:lang w:val="es-ES"/>
        </w:rPr>
        <w:t>&lt;Empleado&gt; buscarTodosLosEmpleados() {</w:t>
      </w:r>
    </w:p>
    <w:p w14:paraId="2D3DBB11" w14:textId="77777777" w:rsidR="00196AFB" w:rsidRPr="00F4531C" w:rsidRDefault="00196AFB" w:rsidP="00196AFB">
      <w:pPr>
        <w:ind w:firstLine="149"/>
        <w:rPr>
          <w:rFonts w:ascii="Arial" w:hAnsi="Arial" w:cs="Arial"/>
          <w:sz w:val="22"/>
          <w:lang w:val="es-ES"/>
        </w:rPr>
      </w:pPr>
      <w:r w:rsidRPr="00F4531C">
        <w:rPr>
          <w:rFonts w:ascii="Arial" w:hAnsi="Arial" w:cs="Arial"/>
          <w:sz w:val="22"/>
          <w:lang w:val="es-ES"/>
        </w:rPr>
        <w:t xml:space="preserve">  </w:t>
      </w:r>
      <w:r w:rsidRPr="000F79CD">
        <w:rPr>
          <w:rFonts w:ascii="Arial" w:hAnsi="Arial" w:cs="Arial"/>
          <w:i/>
          <w:sz w:val="22"/>
          <w:lang w:val="es-ES"/>
        </w:rPr>
        <w:t>TypedQuery</w:t>
      </w:r>
      <w:r w:rsidRPr="00F4531C">
        <w:rPr>
          <w:rFonts w:ascii="Arial" w:hAnsi="Arial" w:cs="Arial"/>
          <w:sz w:val="22"/>
          <w:lang w:val="es-ES"/>
        </w:rPr>
        <w:t>&lt;Empleado</w:t>
      </w:r>
      <w:r w:rsidRPr="000F79CD">
        <w:rPr>
          <w:rFonts w:ascii="Arial" w:hAnsi="Arial" w:cs="Arial"/>
          <w:i/>
          <w:sz w:val="22"/>
          <w:lang w:val="es-ES"/>
        </w:rPr>
        <w:t>&gt; query</w:t>
      </w:r>
      <w:r w:rsidRPr="00F4531C">
        <w:rPr>
          <w:rFonts w:ascii="Arial" w:hAnsi="Arial" w:cs="Arial"/>
          <w:sz w:val="22"/>
          <w:lang w:val="es-ES"/>
        </w:rPr>
        <w:t xml:space="preserve"> = em.</w:t>
      </w:r>
      <w:r w:rsidRPr="000F79CD">
        <w:rPr>
          <w:rFonts w:ascii="Arial" w:hAnsi="Arial" w:cs="Arial"/>
          <w:i/>
          <w:sz w:val="22"/>
          <w:lang w:val="es-ES"/>
        </w:rPr>
        <w:t>createQuery</w:t>
      </w:r>
      <w:r w:rsidRPr="00F4531C">
        <w:rPr>
          <w:rFonts w:ascii="Arial" w:hAnsi="Arial" w:cs="Arial"/>
          <w:sz w:val="22"/>
          <w:lang w:val="es-ES"/>
        </w:rPr>
        <w:t>("SELECT e FROM Empleado e",</w:t>
      </w:r>
    </w:p>
    <w:p w14:paraId="343E535E" w14:textId="77777777" w:rsidR="00196AFB" w:rsidRPr="00F4531C" w:rsidRDefault="00196AFB" w:rsidP="00196AFB">
      <w:pPr>
        <w:ind w:left="5672" w:firstLine="709"/>
        <w:rPr>
          <w:rFonts w:ascii="Arial" w:hAnsi="Arial" w:cs="Arial"/>
          <w:sz w:val="22"/>
          <w:lang w:val="es-ES"/>
        </w:rPr>
      </w:pPr>
      <w:r w:rsidRPr="00F4531C">
        <w:rPr>
          <w:rFonts w:ascii="Arial" w:hAnsi="Arial" w:cs="Arial"/>
          <w:sz w:val="22"/>
          <w:lang w:val="es-ES"/>
        </w:rPr>
        <w:t>Empleado.class);</w:t>
      </w:r>
    </w:p>
    <w:p w14:paraId="56110EF8" w14:textId="77777777" w:rsidR="00196AFB" w:rsidRPr="000F79CD" w:rsidRDefault="00196AFB" w:rsidP="00196AFB">
      <w:pPr>
        <w:rPr>
          <w:rFonts w:ascii="Arial" w:hAnsi="Arial" w:cs="Arial"/>
          <w:i/>
          <w:sz w:val="22"/>
          <w:lang w:val="es-ES"/>
        </w:rPr>
      </w:pPr>
      <w:r w:rsidRPr="00F4531C">
        <w:rPr>
          <w:rFonts w:ascii="Arial" w:hAnsi="Arial" w:cs="Arial"/>
          <w:sz w:val="22"/>
          <w:lang w:val="es-ES"/>
        </w:rPr>
        <w:t xml:space="preserve">     </w:t>
      </w:r>
      <w:r w:rsidRPr="000F79CD">
        <w:rPr>
          <w:rFonts w:ascii="Arial" w:hAnsi="Arial" w:cs="Arial"/>
          <w:i/>
          <w:sz w:val="22"/>
          <w:lang w:val="es-ES"/>
        </w:rPr>
        <w:t>return query.getResultList();</w:t>
      </w:r>
    </w:p>
    <w:p w14:paraId="6778276B" w14:textId="77777777" w:rsidR="00196AFB" w:rsidRPr="00F4531C" w:rsidRDefault="00196AFB" w:rsidP="00196AFB">
      <w:pPr>
        <w:rPr>
          <w:rFonts w:ascii="Arial" w:hAnsi="Arial" w:cs="Arial"/>
          <w:sz w:val="22"/>
          <w:lang w:val="es-ES"/>
        </w:rPr>
      </w:pPr>
      <w:r w:rsidRPr="00F4531C">
        <w:rPr>
          <w:rFonts w:ascii="Arial" w:hAnsi="Arial" w:cs="Arial"/>
          <w:sz w:val="22"/>
          <w:lang w:val="es-ES"/>
        </w:rPr>
        <w:t>}</w:t>
      </w:r>
    </w:p>
    <w:p w14:paraId="078D2039" w14:textId="77777777" w:rsidR="00196AFB" w:rsidRDefault="00196AFB" w:rsidP="00196AFB">
      <w:pPr>
        <w:rPr>
          <w:rFonts w:ascii="Arial" w:hAnsi="Arial" w:cs="Arial"/>
          <w:sz w:val="20"/>
          <w:lang w:val="es-ES"/>
        </w:rPr>
      </w:pPr>
    </w:p>
    <w:p w14:paraId="4C19D0D8" w14:textId="77777777" w:rsidR="00196AFB" w:rsidRPr="000C1CD4" w:rsidRDefault="00196AFB" w:rsidP="00196AFB">
      <w:pPr>
        <w:rPr>
          <w:rFonts w:ascii="Arial" w:hAnsi="Arial" w:cs="Arial"/>
          <w:sz w:val="20"/>
          <w:lang w:val="es-ES"/>
        </w:rPr>
      </w:pPr>
      <w:r>
        <w:rPr>
          <w:rFonts w:ascii="Arial" w:hAnsi="Arial" w:cs="Arial"/>
          <w:sz w:val="20"/>
          <w:lang w:val="es-ES"/>
        </w:rPr>
        <w:t xml:space="preserve">Este ejemplo muestra lo sencillo que es de crear, ejecutar y procesar </w:t>
      </w:r>
      <w:r w:rsidRPr="000F79CD">
        <w:rPr>
          <w:rFonts w:ascii="Arial" w:hAnsi="Arial" w:cs="Arial"/>
          <w:i/>
          <w:sz w:val="20"/>
          <w:lang w:val="es-ES"/>
        </w:rPr>
        <w:t>queries</w:t>
      </w:r>
      <w:r>
        <w:rPr>
          <w:rFonts w:ascii="Arial" w:hAnsi="Arial" w:cs="Arial"/>
          <w:sz w:val="20"/>
          <w:lang w:val="es-ES"/>
        </w:rPr>
        <w:t>, pero no muestra lo poderosas que son.</w:t>
      </w:r>
    </w:p>
    <w:p w14:paraId="1CEF1610" w14:textId="77777777" w:rsidR="00196AFB" w:rsidRPr="00F613BC" w:rsidRDefault="00196AFB" w:rsidP="00F613BC">
      <w:pPr>
        <w:autoSpaceDE w:val="0"/>
        <w:autoSpaceDN w:val="0"/>
        <w:adjustRightInd w:val="0"/>
        <w:spacing w:before="0" w:line="240" w:lineRule="auto"/>
        <w:jc w:val="left"/>
        <w:rPr>
          <w:rFonts w:ascii="Segoe UI" w:hAnsi="Segoe UI" w:cs="Segoe UI"/>
          <w:color w:val="000000"/>
          <w:sz w:val="21"/>
          <w:szCs w:val="21"/>
          <w:lang w:val="es-ES" w:eastAsia="en-US"/>
        </w:rPr>
      </w:pPr>
    </w:p>
    <w:p w14:paraId="47AD9EBE" w14:textId="3E29ECEC" w:rsidR="00914633" w:rsidRDefault="00914633" w:rsidP="00914633">
      <w:pPr>
        <w:pStyle w:val="Ttulo2"/>
        <w:numPr>
          <w:ilvl w:val="2"/>
          <w:numId w:val="3"/>
        </w:numPr>
        <w:rPr>
          <w:lang w:val="es-ES"/>
        </w:rPr>
      </w:pPr>
      <w:bookmarkStart w:id="1574" w:name="_Toc530726190"/>
      <w:r>
        <w:rPr>
          <w:lang w:val="es-ES"/>
        </w:rPr>
        <w:t>Recopilación</w:t>
      </w:r>
      <w:bookmarkEnd w:id="1499"/>
      <w:bookmarkEnd w:id="1574"/>
    </w:p>
    <w:p w14:paraId="6AAFAFF2" w14:textId="77777777" w:rsidR="00914633" w:rsidRDefault="00914633" w:rsidP="00914633">
      <w:pPr>
        <w:rPr>
          <w:lang w:val="es-ES"/>
        </w:rPr>
      </w:pPr>
      <w:r>
        <w:rPr>
          <w:lang w:val="es-ES"/>
        </w:rPr>
        <w:t xml:space="preserve">Una vez vistos todos los métodos anteriores, la idea es juntarlos y combinarlos en una única clase. La clase actúa como una clase de servicio, a la que se llamará ServicioEmpleado, y que permita realizar operaciones con los empleados. El código debería resultar ya bastante familiar con lo visto anteriormente. </w:t>
      </w:r>
    </w:p>
    <w:p w14:paraId="70FDB758" w14:textId="77777777" w:rsidR="00914633" w:rsidRDefault="00914633" w:rsidP="00914633">
      <w:pPr>
        <w:rPr>
          <w:lang w:val="es-ES"/>
        </w:rPr>
      </w:pPr>
      <w:r>
        <w:rPr>
          <w:lang w:val="es-ES"/>
        </w:rPr>
        <w:t>El ejemplo 9 muestra la implementación de todos los métodos en la clase mencionada.</w:t>
      </w:r>
    </w:p>
    <w:p w14:paraId="506FA267" w14:textId="77777777" w:rsidR="00914633" w:rsidRDefault="00914633" w:rsidP="00914633">
      <w:pPr>
        <w:rPr>
          <w:lang w:val="es-ES"/>
        </w:rPr>
      </w:pPr>
    </w:p>
    <w:p w14:paraId="65B637EF" w14:textId="77777777" w:rsidR="00914633" w:rsidRPr="00B74E80" w:rsidRDefault="00914633" w:rsidP="00914633">
      <w:pPr>
        <w:rPr>
          <w:ins w:id="1575" w:author="BERMEJO SOLIS Alba" w:date="2018-11-21T12:36:00Z"/>
          <w:sz w:val="20"/>
          <w:lang w:val="es-ES"/>
        </w:rPr>
      </w:pPr>
      <w:bookmarkStart w:id="1576" w:name="Ejemplo9"/>
      <w:r w:rsidRPr="00B74E80">
        <w:rPr>
          <w:b/>
          <w:i/>
          <w:sz w:val="20"/>
          <w:lang w:val="es-ES"/>
        </w:rPr>
        <w:t>Ejemplo 9.</w:t>
      </w:r>
      <w:r w:rsidRPr="00B74E80">
        <w:rPr>
          <w:sz w:val="20"/>
          <w:lang w:val="es-ES"/>
        </w:rPr>
        <w:t xml:space="preserve"> </w:t>
      </w:r>
      <w:bookmarkEnd w:id="1576"/>
      <w:r w:rsidRPr="00B74E80">
        <w:rPr>
          <w:sz w:val="20"/>
          <w:lang w:val="es-ES"/>
        </w:rPr>
        <w:t>Clase de servicio para operar con la entidad Empleado.</w:t>
      </w:r>
    </w:p>
    <w:p w14:paraId="1A8CC8F5" w14:textId="77777777" w:rsidR="00914633" w:rsidRDefault="00914633" w:rsidP="00914633">
      <w:pPr>
        <w:rPr>
          <w:lang w:val="es-ES"/>
        </w:rPr>
      </w:pPr>
    </w:p>
    <w:p w14:paraId="26061F85" w14:textId="77777777" w:rsidR="00914633" w:rsidRPr="0047665E" w:rsidRDefault="00914633" w:rsidP="00914633">
      <w:pPr>
        <w:autoSpaceDE w:val="0"/>
        <w:autoSpaceDN w:val="0"/>
        <w:adjustRightInd w:val="0"/>
        <w:spacing w:before="0" w:line="360" w:lineRule="auto"/>
        <w:ind w:left="0" w:firstLine="560"/>
        <w:jc w:val="left"/>
        <w:rPr>
          <w:rFonts w:ascii="Arial" w:hAnsi="Arial" w:cs="Arial"/>
          <w:sz w:val="22"/>
          <w:szCs w:val="22"/>
          <w:lang w:val="en-US" w:eastAsia="en-US"/>
        </w:rPr>
      </w:pPr>
      <w:r w:rsidRPr="0047665E">
        <w:rPr>
          <w:rFonts w:ascii="Arial" w:hAnsi="Arial" w:cs="Arial"/>
          <w:sz w:val="22"/>
          <w:szCs w:val="22"/>
          <w:lang w:val="en-US" w:eastAsia="en-US"/>
        </w:rPr>
        <w:t>import javax.persistence.*;</w:t>
      </w:r>
    </w:p>
    <w:p w14:paraId="53F3F3DA" w14:textId="77777777" w:rsidR="00914633" w:rsidRPr="0047665E" w:rsidRDefault="00914633" w:rsidP="00914633">
      <w:pPr>
        <w:autoSpaceDE w:val="0"/>
        <w:autoSpaceDN w:val="0"/>
        <w:adjustRightInd w:val="0"/>
        <w:spacing w:before="0" w:line="360" w:lineRule="auto"/>
        <w:ind w:left="0" w:firstLine="560"/>
        <w:jc w:val="left"/>
        <w:rPr>
          <w:rFonts w:ascii="Arial" w:hAnsi="Arial" w:cs="Arial"/>
          <w:sz w:val="22"/>
          <w:szCs w:val="22"/>
          <w:lang w:val="en-US" w:eastAsia="en-US"/>
        </w:rPr>
      </w:pPr>
      <w:r w:rsidRPr="0047665E">
        <w:rPr>
          <w:rFonts w:ascii="Arial" w:hAnsi="Arial" w:cs="Arial"/>
          <w:sz w:val="22"/>
          <w:szCs w:val="22"/>
          <w:lang w:val="en-US" w:eastAsia="en-US"/>
        </w:rPr>
        <w:t>import java.util.List;</w:t>
      </w:r>
    </w:p>
    <w:p w14:paraId="50DED76C" w14:textId="77777777" w:rsidR="00914633" w:rsidRPr="0047665E" w:rsidRDefault="00914633" w:rsidP="00914633">
      <w:pPr>
        <w:autoSpaceDE w:val="0"/>
        <w:autoSpaceDN w:val="0"/>
        <w:adjustRightInd w:val="0"/>
        <w:spacing w:before="0" w:line="360" w:lineRule="auto"/>
        <w:ind w:left="0"/>
        <w:jc w:val="left"/>
        <w:rPr>
          <w:rFonts w:ascii="Arial" w:hAnsi="Arial" w:cs="Arial"/>
          <w:sz w:val="22"/>
          <w:szCs w:val="22"/>
          <w:lang w:val="en-US" w:eastAsia="en-US"/>
        </w:rPr>
      </w:pPr>
    </w:p>
    <w:p w14:paraId="0FFB3349" w14:textId="77777777" w:rsidR="00914633" w:rsidRPr="0047665E" w:rsidRDefault="00914633" w:rsidP="00914633">
      <w:pPr>
        <w:autoSpaceDE w:val="0"/>
        <w:autoSpaceDN w:val="0"/>
        <w:adjustRightInd w:val="0"/>
        <w:spacing w:before="0" w:line="360" w:lineRule="auto"/>
        <w:jc w:val="left"/>
        <w:rPr>
          <w:rFonts w:ascii="Arial" w:hAnsi="Arial" w:cs="Arial"/>
          <w:sz w:val="22"/>
          <w:szCs w:val="22"/>
          <w:lang w:val="en-US" w:eastAsia="en-US"/>
        </w:rPr>
      </w:pPr>
      <w:r w:rsidRPr="0047665E">
        <w:rPr>
          <w:rFonts w:ascii="Arial" w:hAnsi="Arial" w:cs="Arial"/>
          <w:sz w:val="22"/>
          <w:szCs w:val="22"/>
          <w:lang w:val="en-US" w:eastAsia="en-US"/>
        </w:rPr>
        <w:t xml:space="preserve">public class </w:t>
      </w:r>
      <w:r>
        <w:rPr>
          <w:rFonts w:ascii="Arial" w:hAnsi="Arial" w:cs="Arial"/>
          <w:sz w:val="22"/>
          <w:szCs w:val="22"/>
          <w:lang w:val="en-US" w:eastAsia="en-US"/>
        </w:rPr>
        <w:t xml:space="preserve">ServicioEmpleado </w:t>
      </w:r>
      <w:r w:rsidRPr="0047665E">
        <w:rPr>
          <w:rFonts w:ascii="Arial" w:hAnsi="Arial" w:cs="Arial"/>
          <w:sz w:val="22"/>
          <w:szCs w:val="22"/>
          <w:lang w:val="en-US" w:eastAsia="en-US"/>
        </w:rPr>
        <w:t>{</w:t>
      </w:r>
    </w:p>
    <w:p w14:paraId="32EB4452" w14:textId="77777777" w:rsidR="00914633" w:rsidRPr="0047665E"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r w:rsidRPr="0047665E">
        <w:rPr>
          <w:rFonts w:ascii="Arial" w:hAnsi="Arial" w:cs="Arial"/>
          <w:sz w:val="22"/>
          <w:szCs w:val="22"/>
          <w:lang w:val="en-US" w:eastAsia="en-US"/>
        </w:rPr>
        <w:t>protected EntityManager em;</w:t>
      </w:r>
    </w:p>
    <w:p w14:paraId="06A8DE9A" w14:textId="77777777" w:rsidR="00914633" w:rsidRPr="0047665E"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p>
    <w:p w14:paraId="17706123" w14:textId="77777777" w:rsidR="00914633" w:rsidRPr="0047665E" w:rsidRDefault="00914633" w:rsidP="00914633">
      <w:pPr>
        <w:autoSpaceDE w:val="0"/>
        <w:autoSpaceDN w:val="0"/>
        <w:adjustRightInd w:val="0"/>
        <w:spacing w:before="0" w:line="360" w:lineRule="auto"/>
        <w:ind w:left="709"/>
        <w:jc w:val="left"/>
        <w:rPr>
          <w:rFonts w:ascii="Arial" w:hAnsi="Arial" w:cs="Arial"/>
          <w:sz w:val="22"/>
          <w:szCs w:val="22"/>
          <w:lang w:val="en-US" w:eastAsia="en-US"/>
        </w:rPr>
      </w:pPr>
      <w:r w:rsidRPr="0047665E">
        <w:rPr>
          <w:rFonts w:ascii="Arial" w:hAnsi="Arial" w:cs="Arial"/>
          <w:sz w:val="22"/>
          <w:szCs w:val="22"/>
          <w:lang w:val="en-US" w:eastAsia="en-US"/>
        </w:rPr>
        <w:t xml:space="preserve">public </w:t>
      </w:r>
      <w:r>
        <w:rPr>
          <w:rFonts w:ascii="Arial" w:hAnsi="Arial" w:cs="Arial"/>
          <w:sz w:val="22"/>
          <w:szCs w:val="22"/>
          <w:lang w:val="en-US" w:eastAsia="en-US"/>
        </w:rPr>
        <w:t>ServicioEmpleado</w:t>
      </w:r>
      <w:r w:rsidRPr="0047665E">
        <w:rPr>
          <w:rFonts w:ascii="Arial" w:hAnsi="Arial" w:cs="Arial"/>
          <w:sz w:val="22"/>
          <w:szCs w:val="22"/>
          <w:lang w:val="en-US" w:eastAsia="en-US"/>
        </w:rPr>
        <w:t xml:space="preserve"> (EntityManager em) {</w:t>
      </w:r>
    </w:p>
    <w:p w14:paraId="4D4B2F1D" w14:textId="77777777" w:rsidR="00914633" w:rsidRPr="0047665E" w:rsidRDefault="00914633" w:rsidP="00914633">
      <w:pPr>
        <w:autoSpaceDE w:val="0"/>
        <w:autoSpaceDN w:val="0"/>
        <w:adjustRightInd w:val="0"/>
        <w:spacing w:before="0" w:line="360" w:lineRule="auto"/>
        <w:ind w:left="1269" w:firstLine="149"/>
        <w:jc w:val="left"/>
        <w:rPr>
          <w:rFonts w:ascii="Arial" w:hAnsi="Arial" w:cs="Arial"/>
          <w:sz w:val="22"/>
          <w:szCs w:val="22"/>
          <w:lang w:val="en-US" w:eastAsia="en-US"/>
        </w:rPr>
      </w:pPr>
      <w:r w:rsidRPr="0047665E">
        <w:rPr>
          <w:rFonts w:ascii="Arial" w:hAnsi="Arial" w:cs="Arial"/>
          <w:sz w:val="22"/>
          <w:szCs w:val="22"/>
          <w:lang w:val="en-US" w:eastAsia="en-US"/>
        </w:rPr>
        <w:t>this.em = em;</w:t>
      </w:r>
    </w:p>
    <w:p w14:paraId="585B5C9A" w14:textId="77777777" w:rsidR="00914633" w:rsidRPr="0047665E"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r w:rsidRPr="0047665E">
        <w:rPr>
          <w:rFonts w:ascii="Arial" w:hAnsi="Arial" w:cs="Arial"/>
          <w:sz w:val="22"/>
          <w:szCs w:val="22"/>
          <w:lang w:val="en-US" w:eastAsia="en-US"/>
        </w:rPr>
        <w:t>}</w:t>
      </w:r>
    </w:p>
    <w:p w14:paraId="43FC5D75" w14:textId="77777777" w:rsidR="00914633" w:rsidRPr="0047665E"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p>
    <w:p w14:paraId="439A1F5B" w14:textId="77777777" w:rsidR="00914633" w:rsidRPr="0047665E" w:rsidRDefault="00914633" w:rsidP="00914633">
      <w:pPr>
        <w:autoSpaceDE w:val="0"/>
        <w:autoSpaceDN w:val="0"/>
        <w:adjustRightInd w:val="0"/>
        <w:spacing w:before="0" w:line="360" w:lineRule="auto"/>
        <w:jc w:val="left"/>
        <w:rPr>
          <w:rFonts w:ascii="Arial" w:hAnsi="Arial" w:cs="Arial"/>
          <w:sz w:val="22"/>
          <w:szCs w:val="22"/>
          <w:lang w:val="en-US" w:eastAsia="en-US"/>
        </w:rPr>
      </w:pPr>
      <w:r w:rsidRPr="0047665E">
        <w:rPr>
          <w:rFonts w:ascii="Arial" w:hAnsi="Arial" w:cs="Arial"/>
          <w:sz w:val="22"/>
          <w:szCs w:val="22"/>
          <w:lang w:val="en-US" w:eastAsia="en-US"/>
        </w:rPr>
        <w:lastRenderedPageBreak/>
        <w:t>public E</w:t>
      </w:r>
      <w:r>
        <w:rPr>
          <w:rFonts w:ascii="Arial" w:hAnsi="Arial" w:cs="Arial"/>
          <w:sz w:val="22"/>
          <w:szCs w:val="22"/>
          <w:lang w:val="en-US" w:eastAsia="en-US"/>
        </w:rPr>
        <w:t>mpleado</w:t>
      </w:r>
      <w:r w:rsidRPr="0047665E">
        <w:rPr>
          <w:rFonts w:ascii="Arial" w:hAnsi="Arial" w:cs="Arial"/>
          <w:sz w:val="22"/>
          <w:szCs w:val="22"/>
          <w:lang w:val="en-US" w:eastAsia="en-US"/>
        </w:rPr>
        <w:t xml:space="preserve"> crea</w:t>
      </w:r>
      <w:r>
        <w:rPr>
          <w:rFonts w:ascii="Arial" w:hAnsi="Arial" w:cs="Arial"/>
          <w:sz w:val="22"/>
          <w:szCs w:val="22"/>
          <w:lang w:val="en-US" w:eastAsia="en-US"/>
        </w:rPr>
        <w:t>rEmpleado</w:t>
      </w:r>
      <w:r w:rsidRPr="0047665E">
        <w:rPr>
          <w:rFonts w:ascii="Arial" w:hAnsi="Arial" w:cs="Arial"/>
          <w:sz w:val="22"/>
          <w:szCs w:val="22"/>
          <w:lang w:val="en-US" w:eastAsia="en-US"/>
        </w:rPr>
        <w:t xml:space="preserve"> </w:t>
      </w:r>
      <w:r>
        <w:rPr>
          <w:rFonts w:ascii="Arial" w:hAnsi="Arial" w:cs="Arial"/>
          <w:sz w:val="22"/>
          <w:szCs w:val="22"/>
          <w:lang w:val="en-US" w:eastAsia="en-US"/>
        </w:rPr>
        <w:t>(int id, String nombre, long salario</w:t>
      </w:r>
      <w:r w:rsidRPr="0047665E">
        <w:rPr>
          <w:rFonts w:ascii="Arial" w:hAnsi="Arial" w:cs="Arial"/>
          <w:sz w:val="22"/>
          <w:szCs w:val="22"/>
          <w:lang w:val="en-US" w:eastAsia="en-US"/>
        </w:rPr>
        <w:t>) {</w:t>
      </w:r>
    </w:p>
    <w:p w14:paraId="0AB1B556" w14:textId="77777777" w:rsidR="00914633" w:rsidRPr="00A949B0" w:rsidRDefault="00914633" w:rsidP="00914633">
      <w:pPr>
        <w:autoSpaceDE w:val="0"/>
        <w:autoSpaceDN w:val="0"/>
        <w:adjustRightInd w:val="0"/>
        <w:spacing w:before="0" w:line="360" w:lineRule="auto"/>
        <w:ind w:left="709"/>
        <w:jc w:val="left"/>
        <w:rPr>
          <w:rFonts w:ascii="Arial" w:hAnsi="Arial" w:cs="Arial"/>
          <w:sz w:val="22"/>
          <w:szCs w:val="22"/>
          <w:lang w:val="es-ES" w:eastAsia="en-US"/>
        </w:rPr>
      </w:pPr>
      <w:r w:rsidRPr="00A949B0">
        <w:rPr>
          <w:rFonts w:ascii="Arial" w:hAnsi="Arial" w:cs="Arial"/>
          <w:sz w:val="22"/>
          <w:szCs w:val="22"/>
          <w:lang w:val="es-ES" w:eastAsia="en-US"/>
        </w:rPr>
        <w:t>Empleado emp = new Empleado(id);</w:t>
      </w:r>
    </w:p>
    <w:p w14:paraId="5E865E76" w14:textId="77777777" w:rsidR="00914633" w:rsidRPr="00A949B0" w:rsidRDefault="00914633" w:rsidP="00914633">
      <w:pPr>
        <w:autoSpaceDE w:val="0"/>
        <w:autoSpaceDN w:val="0"/>
        <w:adjustRightInd w:val="0"/>
        <w:spacing w:before="0" w:line="360" w:lineRule="auto"/>
        <w:ind w:firstLine="149"/>
        <w:jc w:val="left"/>
        <w:rPr>
          <w:rFonts w:ascii="Arial" w:hAnsi="Arial" w:cs="Arial"/>
          <w:sz w:val="22"/>
          <w:szCs w:val="22"/>
          <w:lang w:val="es-ES" w:eastAsia="en-US"/>
        </w:rPr>
      </w:pPr>
      <w:r w:rsidRPr="00A949B0">
        <w:rPr>
          <w:rFonts w:ascii="Arial" w:hAnsi="Arial" w:cs="Arial"/>
          <w:sz w:val="22"/>
          <w:szCs w:val="22"/>
          <w:lang w:val="es-ES" w:eastAsia="en-US"/>
        </w:rPr>
        <w:t>emp.</w:t>
      </w:r>
      <w:r w:rsidRPr="000F79CD">
        <w:rPr>
          <w:rFonts w:ascii="Arial" w:hAnsi="Arial" w:cs="Arial"/>
          <w:i/>
          <w:sz w:val="22"/>
          <w:szCs w:val="22"/>
          <w:lang w:val="es-ES" w:eastAsia="en-US"/>
        </w:rPr>
        <w:t>setNombre</w:t>
      </w:r>
      <w:r w:rsidRPr="00A949B0">
        <w:rPr>
          <w:rFonts w:ascii="Arial" w:hAnsi="Arial" w:cs="Arial"/>
          <w:sz w:val="22"/>
          <w:szCs w:val="22"/>
          <w:lang w:val="es-ES" w:eastAsia="en-US"/>
        </w:rPr>
        <w:t>(nombre);</w:t>
      </w:r>
    </w:p>
    <w:p w14:paraId="63E2B3E0" w14:textId="77777777" w:rsidR="00914633" w:rsidRPr="00A949B0" w:rsidRDefault="00914633" w:rsidP="00914633">
      <w:pPr>
        <w:autoSpaceDE w:val="0"/>
        <w:autoSpaceDN w:val="0"/>
        <w:adjustRightInd w:val="0"/>
        <w:spacing w:before="0" w:line="360" w:lineRule="auto"/>
        <w:ind w:firstLine="149"/>
        <w:jc w:val="left"/>
        <w:rPr>
          <w:rFonts w:ascii="Arial" w:hAnsi="Arial" w:cs="Arial"/>
          <w:sz w:val="22"/>
          <w:szCs w:val="22"/>
          <w:lang w:val="es-ES" w:eastAsia="en-US"/>
        </w:rPr>
      </w:pPr>
      <w:r>
        <w:rPr>
          <w:rFonts w:ascii="Arial" w:hAnsi="Arial" w:cs="Arial"/>
          <w:sz w:val="22"/>
          <w:szCs w:val="22"/>
          <w:lang w:val="es-ES" w:eastAsia="en-US"/>
        </w:rPr>
        <w:t>emp.</w:t>
      </w:r>
      <w:r w:rsidRPr="000F79CD">
        <w:rPr>
          <w:rFonts w:ascii="Arial" w:hAnsi="Arial" w:cs="Arial"/>
          <w:i/>
          <w:sz w:val="22"/>
          <w:szCs w:val="22"/>
          <w:lang w:val="es-ES" w:eastAsia="en-US"/>
        </w:rPr>
        <w:t>setSalario</w:t>
      </w:r>
      <w:r w:rsidRPr="00A949B0">
        <w:rPr>
          <w:rFonts w:ascii="Arial" w:hAnsi="Arial" w:cs="Arial"/>
          <w:sz w:val="22"/>
          <w:szCs w:val="22"/>
          <w:lang w:val="es-ES" w:eastAsia="en-US"/>
        </w:rPr>
        <w:t>(salario);</w:t>
      </w:r>
    </w:p>
    <w:p w14:paraId="0B1B7E81" w14:textId="77777777" w:rsidR="00914633" w:rsidRPr="00A91BAC" w:rsidRDefault="00914633" w:rsidP="00914633">
      <w:pPr>
        <w:autoSpaceDE w:val="0"/>
        <w:autoSpaceDN w:val="0"/>
        <w:adjustRightInd w:val="0"/>
        <w:spacing w:before="0" w:line="360" w:lineRule="auto"/>
        <w:ind w:firstLine="149"/>
        <w:jc w:val="left"/>
        <w:rPr>
          <w:rFonts w:ascii="Arial" w:hAnsi="Arial" w:cs="Arial"/>
          <w:sz w:val="22"/>
          <w:szCs w:val="22"/>
          <w:lang w:val="es-ES" w:eastAsia="en-US"/>
        </w:rPr>
      </w:pPr>
      <w:r w:rsidRPr="00A91BAC">
        <w:rPr>
          <w:rFonts w:ascii="Arial" w:hAnsi="Arial" w:cs="Arial"/>
          <w:sz w:val="22"/>
          <w:szCs w:val="22"/>
          <w:lang w:val="es-ES" w:eastAsia="en-US"/>
        </w:rPr>
        <w:t>em.</w:t>
      </w:r>
      <w:r w:rsidRPr="000F79CD">
        <w:rPr>
          <w:rFonts w:ascii="Arial" w:hAnsi="Arial" w:cs="Arial"/>
          <w:i/>
          <w:sz w:val="22"/>
          <w:szCs w:val="22"/>
          <w:lang w:val="es-ES" w:eastAsia="en-US"/>
        </w:rPr>
        <w:t>persist(</w:t>
      </w:r>
      <w:r w:rsidRPr="00A91BAC">
        <w:rPr>
          <w:rFonts w:ascii="Arial" w:hAnsi="Arial" w:cs="Arial"/>
          <w:sz w:val="22"/>
          <w:szCs w:val="22"/>
          <w:lang w:val="es-ES" w:eastAsia="en-US"/>
        </w:rPr>
        <w:t>emp);</w:t>
      </w:r>
    </w:p>
    <w:p w14:paraId="38D0E472" w14:textId="77777777" w:rsidR="00914633" w:rsidRPr="0047665E"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r w:rsidRPr="000F79CD">
        <w:rPr>
          <w:rFonts w:ascii="Arial" w:hAnsi="Arial" w:cs="Arial"/>
          <w:i/>
          <w:sz w:val="22"/>
          <w:szCs w:val="22"/>
          <w:lang w:val="en-US" w:eastAsia="en-US"/>
        </w:rPr>
        <w:t xml:space="preserve">return </w:t>
      </w:r>
      <w:r w:rsidRPr="0047665E">
        <w:rPr>
          <w:rFonts w:ascii="Arial" w:hAnsi="Arial" w:cs="Arial"/>
          <w:sz w:val="22"/>
          <w:szCs w:val="22"/>
          <w:lang w:val="en-US" w:eastAsia="en-US"/>
        </w:rPr>
        <w:t>emp;</w:t>
      </w:r>
    </w:p>
    <w:p w14:paraId="40D8AB20" w14:textId="77777777" w:rsidR="00914633" w:rsidRPr="0047665E" w:rsidRDefault="00914633" w:rsidP="00914633">
      <w:pPr>
        <w:spacing w:line="360" w:lineRule="auto"/>
        <w:ind w:left="0" w:firstLine="560"/>
        <w:rPr>
          <w:rFonts w:ascii="Arial" w:hAnsi="Arial" w:cs="Arial"/>
          <w:sz w:val="22"/>
          <w:szCs w:val="22"/>
          <w:lang w:val="en-US" w:eastAsia="en-US"/>
        </w:rPr>
      </w:pPr>
      <w:r w:rsidRPr="0047665E">
        <w:rPr>
          <w:rFonts w:ascii="Arial" w:hAnsi="Arial" w:cs="Arial"/>
          <w:sz w:val="22"/>
          <w:szCs w:val="22"/>
          <w:lang w:val="en-US" w:eastAsia="en-US"/>
        </w:rPr>
        <w:t>}</w:t>
      </w:r>
    </w:p>
    <w:p w14:paraId="5329CFED" w14:textId="77777777" w:rsidR="00914633" w:rsidRPr="0047665E" w:rsidRDefault="00914633" w:rsidP="00914633">
      <w:pPr>
        <w:spacing w:line="360" w:lineRule="auto"/>
        <w:ind w:left="0" w:firstLine="560"/>
        <w:rPr>
          <w:rFonts w:ascii="Arial" w:hAnsi="Arial" w:cs="Arial"/>
          <w:sz w:val="22"/>
          <w:szCs w:val="22"/>
          <w:lang w:val="en-US" w:eastAsia="en-US"/>
        </w:rPr>
      </w:pPr>
    </w:p>
    <w:p w14:paraId="061AA71F" w14:textId="77777777" w:rsidR="00914633" w:rsidRPr="0047665E" w:rsidRDefault="00914633" w:rsidP="00914633">
      <w:pPr>
        <w:autoSpaceDE w:val="0"/>
        <w:autoSpaceDN w:val="0"/>
        <w:adjustRightInd w:val="0"/>
        <w:spacing w:before="0" w:line="360" w:lineRule="auto"/>
        <w:jc w:val="left"/>
        <w:rPr>
          <w:rFonts w:ascii="Arial" w:hAnsi="Arial" w:cs="Arial"/>
          <w:sz w:val="22"/>
          <w:szCs w:val="22"/>
          <w:lang w:val="en-US" w:eastAsia="en-US"/>
        </w:rPr>
      </w:pPr>
      <w:r w:rsidRPr="0047665E">
        <w:rPr>
          <w:rFonts w:ascii="Arial" w:hAnsi="Arial" w:cs="Arial"/>
          <w:sz w:val="22"/>
          <w:szCs w:val="22"/>
          <w:lang w:val="en-US" w:eastAsia="en-US"/>
        </w:rPr>
        <w:t xml:space="preserve">public void </w:t>
      </w:r>
      <w:r>
        <w:rPr>
          <w:rFonts w:ascii="Arial" w:hAnsi="Arial" w:cs="Arial"/>
          <w:sz w:val="22"/>
          <w:szCs w:val="22"/>
          <w:lang w:val="en-US" w:eastAsia="en-US"/>
        </w:rPr>
        <w:t>borrarEmpleado</w:t>
      </w:r>
      <w:r w:rsidRPr="0047665E">
        <w:rPr>
          <w:rFonts w:ascii="Arial" w:hAnsi="Arial" w:cs="Arial"/>
          <w:sz w:val="22"/>
          <w:szCs w:val="22"/>
          <w:lang w:val="en-US" w:eastAsia="en-US"/>
        </w:rPr>
        <w:t>(int id) {</w:t>
      </w:r>
    </w:p>
    <w:p w14:paraId="4789F294" w14:textId="77777777" w:rsidR="00914633" w:rsidRPr="0047665E"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r>
        <w:rPr>
          <w:rFonts w:ascii="Arial" w:hAnsi="Arial" w:cs="Arial"/>
          <w:sz w:val="22"/>
          <w:szCs w:val="22"/>
          <w:lang w:val="en-US" w:eastAsia="en-US"/>
        </w:rPr>
        <w:t>Empleado emp = findEmpleado</w:t>
      </w:r>
      <w:r w:rsidRPr="0047665E">
        <w:rPr>
          <w:rFonts w:ascii="Arial" w:hAnsi="Arial" w:cs="Arial"/>
          <w:sz w:val="22"/>
          <w:szCs w:val="22"/>
          <w:lang w:val="en-US" w:eastAsia="en-US"/>
        </w:rPr>
        <w:t>(id);</w:t>
      </w:r>
    </w:p>
    <w:p w14:paraId="122BF8F3" w14:textId="77777777" w:rsidR="00914633" w:rsidRPr="0047665E"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r w:rsidRPr="0047665E">
        <w:rPr>
          <w:rFonts w:ascii="Arial" w:hAnsi="Arial" w:cs="Arial"/>
          <w:sz w:val="22"/>
          <w:szCs w:val="22"/>
          <w:lang w:val="en-US" w:eastAsia="en-US"/>
        </w:rPr>
        <w:t>if (emp != null) {</w:t>
      </w:r>
    </w:p>
    <w:p w14:paraId="3BFA4C4F" w14:textId="77777777" w:rsidR="00914633" w:rsidRPr="0047665E" w:rsidRDefault="00914633" w:rsidP="00914633">
      <w:pPr>
        <w:autoSpaceDE w:val="0"/>
        <w:autoSpaceDN w:val="0"/>
        <w:adjustRightInd w:val="0"/>
        <w:spacing w:before="0" w:line="360" w:lineRule="auto"/>
        <w:ind w:left="1269" w:firstLine="149"/>
        <w:jc w:val="left"/>
        <w:rPr>
          <w:rFonts w:ascii="Arial" w:hAnsi="Arial" w:cs="Arial"/>
          <w:sz w:val="22"/>
          <w:szCs w:val="22"/>
          <w:lang w:val="en-US" w:eastAsia="en-US"/>
        </w:rPr>
      </w:pPr>
      <w:r w:rsidRPr="0047665E">
        <w:rPr>
          <w:rFonts w:ascii="Arial" w:hAnsi="Arial" w:cs="Arial"/>
          <w:sz w:val="22"/>
          <w:szCs w:val="22"/>
          <w:lang w:val="en-US" w:eastAsia="en-US"/>
        </w:rPr>
        <w:t>em.</w:t>
      </w:r>
      <w:r w:rsidRPr="000F79CD">
        <w:rPr>
          <w:rFonts w:ascii="Arial" w:hAnsi="Arial" w:cs="Arial"/>
          <w:i/>
          <w:sz w:val="22"/>
          <w:szCs w:val="22"/>
          <w:lang w:val="en-US" w:eastAsia="en-US"/>
        </w:rPr>
        <w:t>remove(</w:t>
      </w:r>
      <w:r w:rsidRPr="0047665E">
        <w:rPr>
          <w:rFonts w:ascii="Arial" w:hAnsi="Arial" w:cs="Arial"/>
          <w:sz w:val="22"/>
          <w:szCs w:val="22"/>
          <w:lang w:val="en-US" w:eastAsia="en-US"/>
        </w:rPr>
        <w:t>emp);</w:t>
      </w:r>
    </w:p>
    <w:p w14:paraId="0C4E37DD" w14:textId="77777777" w:rsidR="00914633" w:rsidRPr="0047665E"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r w:rsidRPr="0047665E">
        <w:rPr>
          <w:rFonts w:ascii="Arial" w:hAnsi="Arial" w:cs="Arial"/>
          <w:sz w:val="22"/>
          <w:szCs w:val="22"/>
          <w:lang w:val="en-US" w:eastAsia="en-US"/>
        </w:rPr>
        <w:t>}</w:t>
      </w:r>
    </w:p>
    <w:p w14:paraId="2FC1BF80" w14:textId="77777777" w:rsidR="00914633" w:rsidRPr="0047665E" w:rsidRDefault="00914633" w:rsidP="00914633">
      <w:pPr>
        <w:autoSpaceDE w:val="0"/>
        <w:autoSpaceDN w:val="0"/>
        <w:adjustRightInd w:val="0"/>
        <w:spacing w:before="0" w:line="360" w:lineRule="auto"/>
        <w:jc w:val="left"/>
        <w:rPr>
          <w:rFonts w:ascii="Arial" w:hAnsi="Arial" w:cs="Arial"/>
          <w:sz w:val="22"/>
          <w:szCs w:val="22"/>
          <w:lang w:val="en-US" w:eastAsia="en-US"/>
        </w:rPr>
      </w:pPr>
      <w:r w:rsidRPr="0047665E">
        <w:rPr>
          <w:rFonts w:ascii="Arial" w:hAnsi="Arial" w:cs="Arial"/>
          <w:sz w:val="22"/>
          <w:szCs w:val="22"/>
          <w:lang w:val="en-US" w:eastAsia="en-US"/>
        </w:rPr>
        <w:t>}</w:t>
      </w:r>
    </w:p>
    <w:p w14:paraId="36DC5D67" w14:textId="77777777" w:rsidR="00914633" w:rsidRPr="0047665E" w:rsidRDefault="00914633" w:rsidP="00914633">
      <w:pPr>
        <w:autoSpaceDE w:val="0"/>
        <w:autoSpaceDN w:val="0"/>
        <w:adjustRightInd w:val="0"/>
        <w:spacing w:before="0" w:line="360" w:lineRule="auto"/>
        <w:jc w:val="left"/>
        <w:rPr>
          <w:rFonts w:ascii="Arial" w:hAnsi="Arial" w:cs="Arial"/>
          <w:sz w:val="22"/>
          <w:szCs w:val="22"/>
          <w:lang w:val="en-US" w:eastAsia="en-US"/>
        </w:rPr>
      </w:pPr>
    </w:p>
    <w:p w14:paraId="3EF81255" w14:textId="77777777" w:rsidR="00914633" w:rsidRPr="0047665E" w:rsidRDefault="00914633" w:rsidP="00914633">
      <w:pPr>
        <w:autoSpaceDE w:val="0"/>
        <w:autoSpaceDN w:val="0"/>
        <w:adjustRightInd w:val="0"/>
        <w:spacing w:before="0" w:line="360" w:lineRule="auto"/>
        <w:jc w:val="left"/>
        <w:rPr>
          <w:rFonts w:ascii="Arial" w:hAnsi="Arial" w:cs="Arial"/>
          <w:sz w:val="22"/>
          <w:szCs w:val="22"/>
          <w:lang w:val="en-US" w:eastAsia="en-US"/>
        </w:rPr>
      </w:pPr>
    </w:p>
    <w:p w14:paraId="4DE41F85" w14:textId="56A784E7" w:rsidR="00914633" w:rsidRPr="0047665E" w:rsidRDefault="00914633" w:rsidP="00914633">
      <w:pPr>
        <w:autoSpaceDE w:val="0"/>
        <w:autoSpaceDN w:val="0"/>
        <w:adjustRightInd w:val="0"/>
        <w:spacing w:before="0" w:line="360" w:lineRule="auto"/>
        <w:jc w:val="left"/>
        <w:rPr>
          <w:rFonts w:ascii="Arial" w:hAnsi="Arial" w:cs="Arial"/>
          <w:sz w:val="22"/>
          <w:szCs w:val="22"/>
          <w:lang w:val="en-US" w:eastAsia="en-US"/>
        </w:rPr>
      </w:pPr>
      <w:r>
        <w:rPr>
          <w:rFonts w:ascii="Arial" w:hAnsi="Arial" w:cs="Arial"/>
          <w:sz w:val="22"/>
          <w:szCs w:val="22"/>
          <w:lang w:val="en-US" w:eastAsia="en-US"/>
        </w:rPr>
        <w:t xml:space="preserve">public </w:t>
      </w:r>
      <w:r w:rsidR="00196AFB">
        <w:rPr>
          <w:rFonts w:ascii="Arial" w:hAnsi="Arial" w:cs="Arial"/>
          <w:sz w:val="22"/>
          <w:szCs w:val="22"/>
          <w:lang w:val="en-US" w:eastAsia="en-US"/>
        </w:rPr>
        <w:t>Empleado</w:t>
      </w:r>
      <w:r>
        <w:rPr>
          <w:rFonts w:ascii="Arial" w:hAnsi="Arial" w:cs="Arial"/>
          <w:sz w:val="22"/>
          <w:szCs w:val="22"/>
          <w:lang w:val="en-US" w:eastAsia="en-US"/>
        </w:rPr>
        <w:t xml:space="preserve"> aumentarSalario</w:t>
      </w:r>
      <w:r w:rsidRPr="0047665E">
        <w:rPr>
          <w:rFonts w:ascii="Arial" w:hAnsi="Arial" w:cs="Arial"/>
          <w:sz w:val="22"/>
          <w:szCs w:val="22"/>
          <w:lang w:val="en-US" w:eastAsia="en-US"/>
        </w:rPr>
        <w:t xml:space="preserve"> </w:t>
      </w:r>
      <w:r>
        <w:rPr>
          <w:rFonts w:ascii="Arial" w:hAnsi="Arial" w:cs="Arial"/>
          <w:sz w:val="22"/>
          <w:szCs w:val="22"/>
          <w:lang w:val="en-US" w:eastAsia="en-US"/>
        </w:rPr>
        <w:t>(int id, long aumento</w:t>
      </w:r>
      <w:r w:rsidRPr="0047665E">
        <w:rPr>
          <w:rFonts w:ascii="Arial" w:hAnsi="Arial" w:cs="Arial"/>
          <w:sz w:val="22"/>
          <w:szCs w:val="22"/>
          <w:lang w:val="en-US" w:eastAsia="en-US"/>
        </w:rPr>
        <w:t>) {</w:t>
      </w:r>
    </w:p>
    <w:p w14:paraId="439A0696" w14:textId="77777777" w:rsidR="00914633" w:rsidRPr="0047665E"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r>
        <w:rPr>
          <w:rFonts w:ascii="Arial" w:hAnsi="Arial" w:cs="Arial"/>
          <w:sz w:val="22"/>
          <w:szCs w:val="22"/>
          <w:lang w:val="en-US" w:eastAsia="en-US"/>
        </w:rPr>
        <w:t>Empleado emp = em.</w:t>
      </w:r>
      <w:r w:rsidRPr="000F79CD">
        <w:rPr>
          <w:rFonts w:ascii="Arial" w:hAnsi="Arial" w:cs="Arial"/>
          <w:i/>
          <w:sz w:val="22"/>
          <w:szCs w:val="22"/>
          <w:lang w:val="en-US" w:eastAsia="en-US"/>
        </w:rPr>
        <w:t>find</w:t>
      </w:r>
      <w:r>
        <w:rPr>
          <w:rFonts w:ascii="Arial" w:hAnsi="Arial" w:cs="Arial"/>
          <w:sz w:val="22"/>
          <w:szCs w:val="22"/>
          <w:lang w:val="en-US" w:eastAsia="en-US"/>
        </w:rPr>
        <w:t>(Empleado</w:t>
      </w:r>
      <w:r w:rsidRPr="0047665E">
        <w:rPr>
          <w:rFonts w:ascii="Arial" w:hAnsi="Arial" w:cs="Arial"/>
          <w:sz w:val="22"/>
          <w:szCs w:val="22"/>
          <w:lang w:val="en-US" w:eastAsia="en-US"/>
        </w:rPr>
        <w:t>.class, id);</w:t>
      </w:r>
    </w:p>
    <w:p w14:paraId="06FB7719" w14:textId="77777777" w:rsidR="00914633" w:rsidRPr="0078602A"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r w:rsidRPr="0078602A">
        <w:rPr>
          <w:rFonts w:ascii="Arial" w:hAnsi="Arial" w:cs="Arial"/>
          <w:sz w:val="22"/>
          <w:szCs w:val="22"/>
          <w:lang w:val="en-US" w:eastAsia="en-US"/>
        </w:rPr>
        <w:t>if (emp != null) {</w:t>
      </w:r>
    </w:p>
    <w:p w14:paraId="78149BF2" w14:textId="77777777" w:rsidR="00914633" w:rsidRPr="009F2BC7" w:rsidRDefault="00914633" w:rsidP="00914633">
      <w:pPr>
        <w:autoSpaceDE w:val="0"/>
        <w:autoSpaceDN w:val="0"/>
        <w:adjustRightInd w:val="0"/>
        <w:spacing w:before="0" w:line="360" w:lineRule="auto"/>
        <w:ind w:left="1269" w:firstLine="149"/>
        <w:jc w:val="left"/>
        <w:rPr>
          <w:rFonts w:ascii="Arial" w:hAnsi="Arial" w:cs="Arial"/>
          <w:sz w:val="22"/>
          <w:szCs w:val="22"/>
          <w:lang w:val="es-ES" w:eastAsia="en-US"/>
        </w:rPr>
      </w:pPr>
      <w:r w:rsidRPr="009F2BC7">
        <w:rPr>
          <w:rFonts w:ascii="Arial" w:hAnsi="Arial" w:cs="Arial"/>
          <w:sz w:val="22"/>
          <w:szCs w:val="22"/>
          <w:lang w:val="es-ES" w:eastAsia="en-US"/>
        </w:rPr>
        <w:t>emp.setSalario(emp.getSalario() + aumento);</w:t>
      </w:r>
    </w:p>
    <w:p w14:paraId="49AF9703" w14:textId="77777777" w:rsidR="00914633" w:rsidRPr="0047665E"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r w:rsidRPr="0047665E">
        <w:rPr>
          <w:rFonts w:ascii="Arial" w:hAnsi="Arial" w:cs="Arial"/>
          <w:sz w:val="22"/>
          <w:szCs w:val="22"/>
          <w:lang w:val="en-US" w:eastAsia="en-US"/>
        </w:rPr>
        <w:t>}</w:t>
      </w:r>
    </w:p>
    <w:p w14:paraId="704130EB" w14:textId="77777777" w:rsidR="00914633" w:rsidRPr="0047665E"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r w:rsidRPr="000F79CD">
        <w:rPr>
          <w:rFonts w:ascii="Arial" w:hAnsi="Arial" w:cs="Arial"/>
          <w:i/>
          <w:sz w:val="22"/>
          <w:szCs w:val="22"/>
          <w:lang w:val="en-US" w:eastAsia="en-US"/>
        </w:rPr>
        <w:t>return</w:t>
      </w:r>
      <w:r w:rsidRPr="0047665E">
        <w:rPr>
          <w:rFonts w:ascii="Arial" w:hAnsi="Arial" w:cs="Arial"/>
          <w:sz w:val="22"/>
          <w:szCs w:val="22"/>
          <w:lang w:val="en-US" w:eastAsia="en-US"/>
        </w:rPr>
        <w:t xml:space="preserve"> emp;</w:t>
      </w:r>
    </w:p>
    <w:p w14:paraId="0FFE979E" w14:textId="77777777" w:rsidR="00914633" w:rsidRPr="0047665E" w:rsidRDefault="00914633" w:rsidP="00914633">
      <w:pPr>
        <w:autoSpaceDE w:val="0"/>
        <w:autoSpaceDN w:val="0"/>
        <w:adjustRightInd w:val="0"/>
        <w:spacing w:before="0" w:line="360" w:lineRule="auto"/>
        <w:jc w:val="left"/>
        <w:rPr>
          <w:rFonts w:ascii="Arial" w:hAnsi="Arial" w:cs="Arial"/>
          <w:sz w:val="22"/>
          <w:szCs w:val="22"/>
          <w:lang w:val="en-US" w:eastAsia="en-US"/>
        </w:rPr>
      </w:pPr>
      <w:r w:rsidRPr="0047665E">
        <w:rPr>
          <w:rFonts w:ascii="Arial" w:hAnsi="Arial" w:cs="Arial"/>
          <w:sz w:val="22"/>
          <w:szCs w:val="22"/>
          <w:lang w:val="en-US" w:eastAsia="en-US"/>
        </w:rPr>
        <w:t>}</w:t>
      </w:r>
    </w:p>
    <w:p w14:paraId="350B3FC5" w14:textId="77777777" w:rsidR="00914633" w:rsidRPr="0047665E" w:rsidRDefault="00914633" w:rsidP="00914633">
      <w:pPr>
        <w:autoSpaceDE w:val="0"/>
        <w:autoSpaceDN w:val="0"/>
        <w:adjustRightInd w:val="0"/>
        <w:spacing w:before="0" w:line="360" w:lineRule="auto"/>
        <w:jc w:val="left"/>
        <w:rPr>
          <w:rFonts w:ascii="Arial" w:hAnsi="Arial" w:cs="Arial"/>
          <w:sz w:val="22"/>
          <w:szCs w:val="22"/>
          <w:lang w:val="en-US" w:eastAsia="en-US"/>
        </w:rPr>
      </w:pPr>
    </w:p>
    <w:p w14:paraId="0B9A4B53" w14:textId="77777777" w:rsidR="00914633" w:rsidRPr="0047665E" w:rsidRDefault="00914633" w:rsidP="00914633">
      <w:pPr>
        <w:autoSpaceDE w:val="0"/>
        <w:autoSpaceDN w:val="0"/>
        <w:adjustRightInd w:val="0"/>
        <w:spacing w:before="0" w:line="360" w:lineRule="auto"/>
        <w:jc w:val="left"/>
        <w:rPr>
          <w:rFonts w:ascii="Arial" w:hAnsi="Arial" w:cs="Arial"/>
          <w:sz w:val="22"/>
          <w:szCs w:val="22"/>
          <w:lang w:val="en-US" w:eastAsia="en-US"/>
        </w:rPr>
      </w:pPr>
      <w:r>
        <w:rPr>
          <w:rFonts w:ascii="Arial" w:hAnsi="Arial" w:cs="Arial"/>
          <w:sz w:val="22"/>
          <w:szCs w:val="22"/>
          <w:lang w:val="en-US" w:eastAsia="en-US"/>
        </w:rPr>
        <w:t>public Empleado buscarEmpleado</w:t>
      </w:r>
      <w:r w:rsidRPr="0047665E">
        <w:rPr>
          <w:rFonts w:ascii="Arial" w:hAnsi="Arial" w:cs="Arial"/>
          <w:sz w:val="22"/>
          <w:szCs w:val="22"/>
          <w:lang w:val="en-US" w:eastAsia="en-US"/>
        </w:rPr>
        <w:t xml:space="preserve"> (int id) {</w:t>
      </w:r>
    </w:p>
    <w:p w14:paraId="39487210" w14:textId="77777777" w:rsidR="00914633" w:rsidRPr="0047665E" w:rsidRDefault="00914633" w:rsidP="00914633">
      <w:pPr>
        <w:autoSpaceDE w:val="0"/>
        <w:autoSpaceDN w:val="0"/>
        <w:adjustRightInd w:val="0"/>
        <w:spacing w:before="0" w:line="360" w:lineRule="auto"/>
        <w:ind w:firstLine="149"/>
        <w:jc w:val="left"/>
        <w:rPr>
          <w:rFonts w:ascii="Arial" w:hAnsi="Arial" w:cs="Arial"/>
          <w:sz w:val="22"/>
          <w:szCs w:val="22"/>
          <w:lang w:val="en-US" w:eastAsia="en-US"/>
        </w:rPr>
      </w:pPr>
      <w:r w:rsidRPr="000F79CD">
        <w:rPr>
          <w:rFonts w:ascii="Arial" w:hAnsi="Arial" w:cs="Arial"/>
          <w:i/>
          <w:sz w:val="22"/>
          <w:szCs w:val="22"/>
          <w:lang w:val="en-US" w:eastAsia="en-US"/>
        </w:rPr>
        <w:t>return</w:t>
      </w:r>
      <w:r>
        <w:rPr>
          <w:rFonts w:ascii="Arial" w:hAnsi="Arial" w:cs="Arial"/>
          <w:sz w:val="22"/>
          <w:szCs w:val="22"/>
          <w:lang w:val="en-US" w:eastAsia="en-US"/>
        </w:rPr>
        <w:t xml:space="preserve"> em.</w:t>
      </w:r>
      <w:r w:rsidRPr="000F79CD">
        <w:rPr>
          <w:rFonts w:ascii="Arial" w:hAnsi="Arial" w:cs="Arial"/>
          <w:i/>
          <w:sz w:val="22"/>
          <w:szCs w:val="22"/>
          <w:lang w:val="en-US" w:eastAsia="en-US"/>
        </w:rPr>
        <w:t>find</w:t>
      </w:r>
      <w:r>
        <w:rPr>
          <w:rFonts w:ascii="Arial" w:hAnsi="Arial" w:cs="Arial"/>
          <w:sz w:val="22"/>
          <w:szCs w:val="22"/>
          <w:lang w:val="en-US" w:eastAsia="en-US"/>
        </w:rPr>
        <w:t>(Empleado</w:t>
      </w:r>
      <w:r w:rsidRPr="0047665E">
        <w:rPr>
          <w:rFonts w:ascii="Arial" w:hAnsi="Arial" w:cs="Arial"/>
          <w:sz w:val="22"/>
          <w:szCs w:val="22"/>
          <w:lang w:val="en-US" w:eastAsia="en-US"/>
        </w:rPr>
        <w:t>.class, id);</w:t>
      </w:r>
    </w:p>
    <w:p w14:paraId="2B4CB185" w14:textId="77777777" w:rsidR="00914633" w:rsidRPr="00A91BAC" w:rsidRDefault="00914633" w:rsidP="00914633">
      <w:pPr>
        <w:autoSpaceDE w:val="0"/>
        <w:autoSpaceDN w:val="0"/>
        <w:adjustRightInd w:val="0"/>
        <w:spacing w:before="0" w:line="360" w:lineRule="auto"/>
        <w:jc w:val="left"/>
        <w:rPr>
          <w:rFonts w:ascii="Arial" w:hAnsi="Arial" w:cs="Arial"/>
          <w:sz w:val="22"/>
          <w:szCs w:val="22"/>
          <w:lang w:val="es-ES" w:eastAsia="en-US"/>
        </w:rPr>
      </w:pPr>
      <w:r w:rsidRPr="00A91BAC">
        <w:rPr>
          <w:rFonts w:ascii="Arial" w:hAnsi="Arial" w:cs="Arial"/>
          <w:sz w:val="22"/>
          <w:szCs w:val="22"/>
          <w:lang w:val="es-ES" w:eastAsia="en-US"/>
        </w:rPr>
        <w:t>}</w:t>
      </w:r>
    </w:p>
    <w:p w14:paraId="38430FC3" w14:textId="77777777" w:rsidR="00914633" w:rsidRPr="00A91BAC" w:rsidRDefault="00914633" w:rsidP="00914633">
      <w:pPr>
        <w:autoSpaceDE w:val="0"/>
        <w:autoSpaceDN w:val="0"/>
        <w:adjustRightInd w:val="0"/>
        <w:spacing w:before="0" w:line="360" w:lineRule="auto"/>
        <w:jc w:val="left"/>
        <w:rPr>
          <w:rFonts w:ascii="Arial" w:hAnsi="Arial" w:cs="Arial"/>
          <w:sz w:val="22"/>
          <w:szCs w:val="22"/>
          <w:lang w:val="es-ES" w:eastAsia="en-US"/>
        </w:rPr>
      </w:pPr>
    </w:p>
    <w:p w14:paraId="7FC07A83" w14:textId="77777777" w:rsidR="00914633" w:rsidRPr="00A91BAC" w:rsidRDefault="00914633" w:rsidP="00914633">
      <w:pPr>
        <w:autoSpaceDE w:val="0"/>
        <w:autoSpaceDN w:val="0"/>
        <w:adjustRightInd w:val="0"/>
        <w:spacing w:before="0" w:line="360" w:lineRule="auto"/>
        <w:jc w:val="left"/>
        <w:rPr>
          <w:rFonts w:ascii="Arial" w:hAnsi="Arial" w:cs="Arial"/>
          <w:sz w:val="22"/>
          <w:szCs w:val="22"/>
          <w:lang w:val="es-ES" w:eastAsia="en-US"/>
        </w:rPr>
      </w:pPr>
      <w:r w:rsidRPr="00A91BAC">
        <w:rPr>
          <w:rFonts w:ascii="Arial" w:hAnsi="Arial" w:cs="Arial"/>
          <w:sz w:val="22"/>
          <w:szCs w:val="22"/>
          <w:lang w:val="es-ES" w:eastAsia="en-US"/>
        </w:rPr>
        <w:t>public List&lt;Empleado&gt; buscarTodosLosEmpleados () {</w:t>
      </w:r>
    </w:p>
    <w:p w14:paraId="1628E928" w14:textId="77777777" w:rsidR="00914633" w:rsidRPr="00A91BAC" w:rsidRDefault="00914633" w:rsidP="00914633">
      <w:pPr>
        <w:autoSpaceDE w:val="0"/>
        <w:autoSpaceDN w:val="0"/>
        <w:adjustRightInd w:val="0"/>
        <w:spacing w:before="0" w:line="360" w:lineRule="auto"/>
        <w:ind w:firstLine="149"/>
        <w:jc w:val="left"/>
        <w:rPr>
          <w:rFonts w:ascii="Arial" w:hAnsi="Arial" w:cs="Arial"/>
          <w:sz w:val="22"/>
          <w:szCs w:val="22"/>
          <w:lang w:val="es-ES" w:eastAsia="en-US"/>
        </w:rPr>
      </w:pPr>
      <w:r w:rsidRPr="000F79CD">
        <w:rPr>
          <w:rFonts w:ascii="Arial" w:hAnsi="Arial" w:cs="Arial"/>
          <w:i/>
          <w:sz w:val="22"/>
          <w:szCs w:val="22"/>
          <w:lang w:val="es-ES" w:eastAsia="en-US"/>
        </w:rPr>
        <w:t>TypedQuery</w:t>
      </w:r>
      <w:r w:rsidRPr="00A91BAC">
        <w:rPr>
          <w:rFonts w:ascii="Arial" w:hAnsi="Arial" w:cs="Arial"/>
          <w:sz w:val="22"/>
          <w:szCs w:val="22"/>
          <w:lang w:val="es-ES" w:eastAsia="en-US"/>
        </w:rPr>
        <w:t xml:space="preserve">&lt;Empleado&gt; </w:t>
      </w:r>
      <w:r w:rsidRPr="000F79CD">
        <w:rPr>
          <w:rFonts w:ascii="Arial" w:hAnsi="Arial" w:cs="Arial"/>
          <w:i/>
          <w:sz w:val="22"/>
          <w:szCs w:val="22"/>
          <w:lang w:val="es-ES" w:eastAsia="en-US"/>
        </w:rPr>
        <w:t xml:space="preserve">query </w:t>
      </w:r>
      <w:r w:rsidRPr="00A91BAC">
        <w:rPr>
          <w:rFonts w:ascii="Arial" w:hAnsi="Arial" w:cs="Arial"/>
          <w:sz w:val="22"/>
          <w:szCs w:val="22"/>
          <w:lang w:val="es-ES" w:eastAsia="en-US"/>
        </w:rPr>
        <w:t>= em.</w:t>
      </w:r>
      <w:r w:rsidRPr="000F79CD">
        <w:rPr>
          <w:rFonts w:ascii="Arial" w:hAnsi="Arial" w:cs="Arial"/>
          <w:i/>
          <w:sz w:val="22"/>
          <w:szCs w:val="22"/>
          <w:lang w:val="es-ES" w:eastAsia="en-US"/>
        </w:rPr>
        <w:t>createQuery</w:t>
      </w:r>
      <w:r w:rsidRPr="00A91BAC">
        <w:rPr>
          <w:rFonts w:ascii="Arial" w:hAnsi="Arial" w:cs="Arial"/>
          <w:sz w:val="22"/>
          <w:szCs w:val="22"/>
          <w:lang w:val="es-ES" w:eastAsia="en-US"/>
        </w:rPr>
        <w:t>("SELECT e FROM Empleado e", Empleado.class);</w:t>
      </w:r>
    </w:p>
    <w:p w14:paraId="3A8556DC" w14:textId="77777777" w:rsidR="00914633" w:rsidRPr="000F79CD" w:rsidRDefault="00914633" w:rsidP="00914633">
      <w:pPr>
        <w:autoSpaceDE w:val="0"/>
        <w:autoSpaceDN w:val="0"/>
        <w:adjustRightInd w:val="0"/>
        <w:spacing w:before="0" w:line="360" w:lineRule="auto"/>
        <w:ind w:firstLine="149"/>
        <w:jc w:val="left"/>
        <w:rPr>
          <w:rFonts w:ascii="Arial" w:hAnsi="Arial" w:cs="Arial"/>
          <w:i/>
          <w:sz w:val="22"/>
          <w:szCs w:val="22"/>
          <w:lang w:val="es-ES" w:eastAsia="en-US"/>
        </w:rPr>
      </w:pPr>
      <w:r w:rsidRPr="000F79CD">
        <w:rPr>
          <w:rFonts w:ascii="Arial" w:hAnsi="Arial" w:cs="Arial"/>
          <w:i/>
          <w:sz w:val="22"/>
          <w:szCs w:val="22"/>
          <w:lang w:val="es-ES" w:eastAsia="en-US"/>
        </w:rPr>
        <w:t>return query.getResultList();</w:t>
      </w:r>
    </w:p>
    <w:p w14:paraId="2861F9A9" w14:textId="77777777" w:rsidR="00914633" w:rsidRPr="00EC2FFB" w:rsidRDefault="00914633" w:rsidP="00914633">
      <w:pPr>
        <w:autoSpaceDE w:val="0"/>
        <w:autoSpaceDN w:val="0"/>
        <w:adjustRightInd w:val="0"/>
        <w:spacing w:before="0" w:line="360" w:lineRule="auto"/>
        <w:jc w:val="left"/>
        <w:rPr>
          <w:rFonts w:ascii="Arial" w:hAnsi="Arial" w:cs="Arial"/>
          <w:sz w:val="22"/>
          <w:szCs w:val="22"/>
          <w:lang w:val="es-ES" w:eastAsia="en-US"/>
        </w:rPr>
      </w:pPr>
      <w:r w:rsidRPr="00EC2FFB">
        <w:rPr>
          <w:rFonts w:ascii="Arial" w:hAnsi="Arial" w:cs="Arial"/>
          <w:sz w:val="22"/>
          <w:szCs w:val="22"/>
          <w:lang w:val="es-ES" w:eastAsia="en-US"/>
        </w:rPr>
        <w:t>}</w:t>
      </w:r>
    </w:p>
    <w:p w14:paraId="51B383A9" w14:textId="77777777" w:rsidR="00914633" w:rsidRPr="00EC2FFB" w:rsidRDefault="00914633" w:rsidP="00914633">
      <w:pPr>
        <w:spacing w:line="360" w:lineRule="auto"/>
        <w:ind w:left="0"/>
        <w:rPr>
          <w:rFonts w:ascii="Arial" w:hAnsi="Arial" w:cs="Arial"/>
          <w:sz w:val="22"/>
          <w:szCs w:val="22"/>
          <w:lang w:val="es-ES" w:eastAsia="en-US"/>
        </w:rPr>
      </w:pPr>
      <w:r w:rsidRPr="00EC2FFB">
        <w:rPr>
          <w:rFonts w:ascii="Arial" w:hAnsi="Arial" w:cs="Arial"/>
          <w:sz w:val="22"/>
          <w:szCs w:val="22"/>
          <w:lang w:val="es-ES" w:eastAsia="en-US"/>
        </w:rPr>
        <w:t xml:space="preserve">        }</w:t>
      </w:r>
    </w:p>
    <w:p w14:paraId="6ECEDE3B" w14:textId="77777777" w:rsidR="00914633" w:rsidRPr="00EC2FFB" w:rsidRDefault="00914633" w:rsidP="00914633">
      <w:pPr>
        <w:spacing w:line="360" w:lineRule="auto"/>
        <w:ind w:left="0"/>
        <w:rPr>
          <w:rFonts w:ascii="Courier New" w:hAnsi="Courier New" w:cs="Courier New"/>
          <w:sz w:val="22"/>
          <w:szCs w:val="22"/>
          <w:lang w:val="es-ES" w:eastAsia="en-US"/>
        </w:rPr>
      </w:pPr>
    </w:p>
    <w:p w14:paraId="11307699" w14:textId="77777777" w:rsidR="00914633" w:rsidRDefault="00914633" w:rsidP="00914633">
      <w:pPr>
        <w:spacing w:line="360" w:lineRule="auto"/>
        <w:ind w:left="709"/>
        <w:rPr>
          <w:rFonts w:cs="Courier New"/>
          <w:lang w:val="es-ES"/>
        </w:rPr>
      </w:pPr>
      <w:r w:rsidRPr="00B74E80">
        <w:rPr>
          <w:rFonts w:cs="Courier New"/>
          <w:lang w:val="es-ES"/>
        </w:rPr>
        <w:t>Esta sencilla clase puede ser utilizada para realizar</w:t>
      </w:r>
      <w:r>
        <w:rPr>
          <w:rFonts w:cs="Courier New"/>
          <w:lang w:val="es-ES"/>
        </w:rPr>
        <w:t xml:space="preserve"> las funciones básicas tales como crear, leer, modificar y borrar (CRUD) en la entidad Empleado. La clase exige crear un </w:t>
      </w:r>
      <w:r w:rsidRPr="000F79CD">
        <w:rPr>
          <w:rFonts w:cs="Courier New"/>
          <w:i/>
          <w:lang w:val="es-ES"/>
        </w:rPr>
        <w:t>EntityManager</w:t>
      </w:r>
      <w:r>
        <w:rPr>
          <w:rFonts w:cs="Courier New"/>
          <w:lang w:val="es-ES"/>
        </w:rPr>
        <w:t xml:space="preserve"> para iniciar (método </w:t>
      </w:r>
      <w:r w:rsidRPr="000F79CD">
        <w:rPr>
          <w:rFonts w:cs="Courier New"/>
          <w:i/>
          <w:lang w:val="es-ES"/>
        </w:rPr>
        <w:t>em.begin()</w:t>
      </w:r>
      <w:r>
        <w:rPr>
          <w:rFonts w:cs="Courier New"/>
          <w:lang w:val="es-ES"/>
        </w:rPr>
        <w:t xml:space="preserve">) y llevar a cabo (método </w:t>
      </w:r>
      <w:r w:rsidRPr="000F79CD">
        <w:rPr>
          <w:rFonts w:cs="Courier New"/>
          <w:i/>
          <w:lang w:val="es-ES"/>
        </w:rPr>
        <w:t>em.commit()</w:t>
      </w:r>
      <w:r>
        <w:rPr>
          <w:rFonts w:cs="Courier New"/>
          <w:lang w:val="es-ES"/>
        </w:rPr>
        <w:t xml:space="preserve">) las transacciones especificadas. De esta manera, al establecer de manera independiente la lógica de transacción de la lógica de operación, la clase es mucho más portátil al </w:t>
      </w:r>
      <w:r w:rsidRPr="000F79CD">
        <w:rPr>
          <w:rFonts w:cs="Courier New"/>
          <w:i/>
          <w:lang w:val="es-ES"/>
        </w:rPr>
        <w:t>Java EE environment</w:t>
      </w:r>
      <w:r>
        <w:rPr>
          <w:rFonts w:cs="Courier New"/>
          <w:lang w:val="es-ES"/>
        </w:rPr>
        <w:t xml:space="preserve">. </w:t>
      </w:r>
    </w:p>
    <w:p w14:paraId="71C23C44" w14:textId="01295BDE" w:rsidR="00914633" w:rsidRDefault="00914633" w:rsidP="002C2319">
      <w:pPr>
        <w:spacing w:line="360" w:lineRule="auto"/>
        <w:ind w:left="709"/>
        <w:rPr>
          <w:rFonts w:cs="Courier New"/>
          <w:lang w:val="es-ES"/>
        </w:rPr>
      </w:pPr>
      <w:r>
        <w:rPr>
          <w:rFonts w:cs="Courier New"/>
          <w:lang w:val="es-ES"/>
        </w:rPr>
        <w:t xml:space="preserve">En el Ejemplo 10, se muestra un programa main muy sencillo que utiliza este servicio y lleva a cabo todas las acciones requeridas por el </w:t>
      </w:r>
      <w:r w:rsidRPr="000F79CD">
        <w:rPr>
          <w:rFonts w:cs="Courier New"/>
          <w:i/>
          <w:lang w:val="es-ES"/>
        </w:rPr>
        <w:t xml:space="preserve">EntityManager </w:t>
      </w:r>
      <w:r>
        <w:rPr>
          <w:rFonts w:cs="Courier New"/>
          <w:lang w:val="es-ES"/>
        </w:rPr>
        <w:t xml:space="preserve">y el </w:t>
      </w:r>
      <w:r w:rsidRPr="000F79CD">
        <w:rPr>
          <w:rFonts w:cs="Courier New"/>
          <w:i/>
          <w:lang w:val="es-ES"/>
        </w:rPr>
        <w:t>tra</w:t>
      </w:r>
      <w:r w:rsidR="002C2319" w:rsidRPr="000F79CD">
        <w:rPr>
          <w:rFonts w:cs="Courier New"/>
          <w:i/>
          <w:lang w:val="es-ES"/>
        </w:rPr>
        <w:t>nsaction managment.</w:t>
      </w:r>
    </w:p>
    <w:p w14:paraId="438F0380" w14:textId="77777777" w:rsidR="00914633" w:rsidRDefault="00914633" w:rsidP="00914633">
      <w:pPr>
        <w:spacing w:line="360" w:lineRule="auto"/>
        <w:ind w:left="0"/>
        <w:rPr>
          <w:rFonts w:cs="Courier New"/>
          <w:lang w:val="es-ES"/>
        </w:rPr>
      </w:pPr>
    </w:p>
    <w:p w14:paraId="608616A5" w14:textId="77777777" w:rsidR="00914633" w:rsidRPr="00B74E80" w:rsidRDefault="00914633" w:rsidP="00914633">
      <w:pPr>
        <w:ind w:left="709"/>
        <w:rPr>
          <w:ins w:id="1577" w:author="BERMEJO SOLIS Alba" w:date="2018-11-21T12:36:00Z"/>
          <w:sz w:val="20"/>
          <w:lang w:val="es-ES"/>
        </w:rPr>
      </w:pPr>
      <w:r>
        <w:rPr>
          <w:b/>
          <w:i/>
          <w:sz w:val="20"/>
          <w:lang w:val="es-ES"/>
        </w:rPr>
        <w:t>Ejemplo 10</w:t>
      </w:r>
      <w:r w:rsidRPr="00B74E80">
        <w:rPr>
          <w:b/>
          <w:i/>
          <w:sz w:val="20"/>
          <w:lang w:val="es-ES"/>
        </w:rPr>
        <w:t>.</w:t>
      </w:r>
      <w:r w:rsidRPr="00B74E80">
        <w:rPr>
          <w:sz w:val="20"/>
          <w:lang w:val="es-ES"/>
        </w:rPr>
        <w:t xml:space="preserve"> </w:t>
      </w:r>
      <w:r>
        <w:rPr>
          <w:sz w:val="20"/>
          <w:lang w:val="es-ES"/>
        </w:rPr>
        <w:t xml:space="preserve">Método </w:t>
      </w:r>
      <w:r w:rsidRPr="000F79CD">
        <w:rPr>
          <w:i/>
          <w:sz w:val="20"/>
          <w:lang w:val="es-ES"/>
        </w:rPr>
        <w:t>main</w:t>
      </w:r>
      <w:r>
        <w:rPr>
          <w:sz w:val="20"/>
          <w:lang w:val="es-ES"/>
        </w:rPr>
        <w:t xml:space="preserve"> que implementa la clase ServicioEmpleado</w:t>
      </w:r>
      <w:r w:rsidRPr="00B74E80">
        <w:rPr>
          <w:sz w:val="20"/>
          <w:lang w:val="es-ES"/>
        </w:rPr>
        <w:t>.</w:t>
      </w:r>
    </w:p>
    <w:p w14:paraId="131FAD48" w14:textId="77777777" w:rsidR="00914633" w:rsidRDefault="00914633" w:rsidP="00914633">
      <w:pPr>
        <w:spacing w:line="360" w:lineRule="auto"/>
        <w:ind w:left="709"/>
        <w:rPr>
          <w:rFonts w:cs="Courier New"/>
          <w:lang w:val="es-ES"/>
        </w:rPr>
      </w:pPr>
    </w:p>
    <w:p w14:paraId="414767DE" w14:textId="77777777" w:rsidR="00914633" w:rsidRPr="004F1F7E" w:rsidRDefault="00914633" w:rsidP="00914633">
      <w:pPr>
        <w:autoSpaceDE w:val="0"/>
        <w:autoSpaceDN w:val="0"/>
        <w:adjustRightInd w:val="0"/>
        <w:spacing w:before="0" w:line="276" w:lineRule="auto"/>
        <w:ind w:left="709"/>
        <w:jc w:val="left"/>
        <w:rPr>
          <w:rFonts w:ascii="Arial" w:hAnsi="Arial" w:cs="Arial"/>
          <w:sz w:val="22"/>
          <w:szCs w:val="22"/>
          <w:lang w:val="en-US" w:eastAsia="en-US"/>
        </w:rPr>
      </w:pPr>
      <w:r w:rsidRPr="004F1F7E">
        <w:rPr>
          <w:rFonts w:ascii="Arial" w:hAnsi="Arial" w:cs="Arial"/>
          <w:sz w:val="22"/>
          <w:szCs w:val="22"/>
          <w:lang w:val="en-US" w:eastAsia="en-US"/>
        </w:rPr>
        <w:t>import javax.persistence.*;</w:t>
      </w:r>
    </w:p>
    <w:p w14:paraId="6B6878C7" w14:textId="77777777" w:rsidR="00914633" w:rsidRDefault="00914633" w:rsidP="00914633">
      <w:pPr>
        <w:autoSpaceDE w:val="0"/>
        <w:autoSpaceDN w:val="0"/>
        <w:adjustRightInd w:val="0"/>
        <w:spacing w:before="0" w:line="276" w:lineRule="auto"/>
        <w:ind w:left="709"/>
        <w:jc w:val="left"/>
        <w:rPr>
          <w:rFonts w:ascii="Arial" w:hAnsi="Arial" w:cs="Arial"/>
          <w:sz w:val="22"/>
          <w:szCs w:val="22"/>
          <w:lang w:val="en-US" w:eastAsia="en-US"/>
        </w:rPr>
      </w:pPr>
      <w:r w:rsidRPr="004F1F7E">
        <w:rPr>
          <w:rFonts w:ascii="Arial" w:hAnsi="Arial" w:cs="Arial"/>
          <w:sz w:val="22"/>
          <w:szCs w:val="22"/>
          <w:lang w:val="en-US" w:eastAsia="en-US"/>
        </w:rPr>
        <w:t>import java.util.List;</w:t>
      </w:r>
    </w:p>
    <w:p w14:paraId="21EE4EED" w14:textId="77777777" w:rsidR="00914633" w:rsidRPr="004F1F7E" w:rsidRDefault="00914633" w:rsidP="00914633">
      <w:pPr>
        <w:autoSpaceDE w:val="0"/>
        <w:autoSpaceDN w:val="0"/>
        <w:adjustRightInd w:val="0"/>
        <w:spacing w:before="0" w:line="276" w:lineRule="auto"/>
        <w:ind w:left="709"/>
        <w:jc w:val="left"/>
        <w:rPr>
          <w:rFonts w:ascii="Arial" w:hAnsi="Arial" w:cs="Arial"/>
          <w:sz w:val="22"/>
          <w:szCs w:val="22"/>
          <w:lang w:val="en-US" w:eastAsia="en-US"/>
        </w:rPr>
      </w:pPr>
    </w:p>
    <w:p w14:paraId="4E568B7A" w14:textId="77777777" w:rsidR="00914633" w:rsidRDefault="00914633" w:rsidP="00914633">
      <w:pPr>
        <w:autoSpaceDE w:val="0"/>
        <w:autoSpaceDN w:val="0"/>
        <w:adjustRightInd w:val="0"/>
        <w:spacing w:before="0" w:line="276" w:lineRule="auto"/>
        <w:ind w:left="709"/>
        <w:jc w:val="left"/>
        <w:rPr>
          <w:rFonts w:ascii="Arial" w:hAnsi="Arial" w:cs="Arial"/>
          <w:sz w:val="22"/>
          <w:szCs w:val="22"/>
          <w:lang w:val="en-US" w:eastAsia="en-US"/>
        </w:rPr>
      </w:pPr>
      <w:r>
        <w:rPr>
          <w:rFonts w:ascii="Arial" w:hAnsi="Arial" w:cs="Arial"/>
          <w:sz w:val="22"/>
          <w:szCs w:val="22"/>
          <w:lang w:val="en-US" w:eastAsia="en-US"/>
        </w:rPr>
        <w:t>public class Empleado</w:t>
      </w:r>
      <w:r w:rsidRPr="004F1F7E">
        <w:rPr>
          <w:rFonts w:ascii="Arial" w:hAnsi="Arial" w:cs="Arial"/>
          <w:sz w:val="22"/>
          <w:szCs w:val="22"/>
          <w:lang w:val="en-US" w:eastAsia="en-US"/>
        </w:rPr>
        <w:t>Test {</w:t>
      </w:r>
    </w:p>
    <w:p w14:paraId="693195B1" w14:textId="77777777" w:rsidR="00914633" w:rsidRPr="004F1F7E" w:rsidRDefault="00914633" w:rsidP="00914633">
      <w:pPr>
        <w:autoSpaceDE w:val="0"/>
        <w:autoSpaceDN w:val="0"/>
        <w:adjustRightInd w:val="0"/>
        <w:spacing w:before="0" w:line="276" w:lineRule="auto"/>
        <w:ind w:left="709"/>
        <w:jc w:val="left"/>
        <w:rPr>
          <w:rFonts w:ascii="Arial" w:hAnsi="Arial" w:cs="Arial"/>
          <w:sz w:val="22"/>
          <w:szCs w:val="22"/>
          <w:lang w:val="en-US" w:eastAsia="en-US"/>
        </w:rPr>
      </w:pPr>
    </w:p>
    <w:p w14:paraId="2E48A75B" w14:textId="77777777" w:rsidR="00914633" w:rsidRDefault="00914633" w:rsidP="00914633">
      <w:pPr>
        <w:autoSpaceDE w:val="0"/>
        <w:autoSpaceDN w:val="0"/>
        <w:adjustRightInd w:val="0"/>
        <w:spacing w:before="0" w:line="276" w:lineRule="auto"/>
        <w:ind w:left="1418"/>
        <w:jc w:val="left"/>
        <w:rPr>
          <w:rFonts w:ascii="Arial" w:hAnsi="Arial" w:cs="Arial"/>
          <w:sz w:val="22"/>
          <w:szCs w:val="22"/>
          <w:lang w:val="en-US" w:eastAsia="en-US"/>
        </w:rPr>
      </w:pPr>
      <w:r w:rsidRPr="004F1F7E">
        <w:rPr>
          <w:rFonts w:ascii="Arial" w:hAnsi="Arial" w:cs="Arial"/>
          <w:sz w:val="22"/>
          <w:szCs w:val="22"/>
          <w:lang w:val="en-US" w:eastAsia="en-US"/>
        </w:rPr>
        <w:t>public static void main(String[] args) {</w:t>
      </w:r>
    </w:p>
    <w:p w14:paraId="344911CB" w14:textId="77777777" w:rsidR="00914633" w:rsidRPr="004F1F7E" w:rsidRDefault="00914633" w:rsidP="00914633">
      <w:pPr>
        <w:autoSpaceDE w:val="0"/>
        <w:autoSpaceDN w:val="0"/>
        <w:adjustRightInd w:val="0"/>
        <w:spacing w:before="0" w:line="276" w:lineRule="auto"/>
        <w:ind w:left="1418"/>
        <w:jc w:val="left"/>
        <w:rPr>
          <w:rFonts w:ascii="Arial" w:hAnsi="Arial" w:cs="Arial"/>
          <w:sz w:val="22"/>
          <w:szCs w:val="22"/>
          <w:lang w:val="en-US" w:eastAsia="en-US"/>
        </w:rPr>
      </w:pPr>
    </w:p>
    <w:p w14:paraId="723C7A60" w14:textId="77777777" w:rsidR="00914633" w:rsidRPr="004F1F7E" w:rsidRDefault="00914633" w:rsidP="00914633">
      <w:pPr>
        <w:autoSpaceDE w:val="0"/>
        <w:autoSpaceDN w:val="0"/>
        <w:adjustRightInd w:val="0"/>
        <w:spacing w:before="0" w:line="360" w:lineRule="auto"/>
        <w:ind w:left="2127"/>
        <w:jc w:val="left"/>
        <w:rPr>
          <w:rFonts w:ascii="Arial" w:hAnsi="Arial" w:cs="Arial"/>
          <w:sz w:val="22"/>
          <w:szCs w:val="22"/>
          <w:lang w:val="en-US" w:eastAsia="en-US"/>
        </w:rPr>
      </w:pPr>
      <w:r w:rsidRPr="004F1F7E">
        <w:rPr>
          <w:rFonts w:ascii="Arial" w:hAnsi="Arial" w:cs="Arial"/>
          <w:sz w:val="22"/>
          <w:szCs w:val="22"/>
          <w:lang w:val="en-US" w:eastAsia="en-US"/>
        </w:rPr>
        <w:t>EntityManagerFactory emf =</w:t>
      </w:r>
    </w:p>
    <w:p w14:paraId="152FA8B8" w14:textId="77777777" w:rsidR="00914633" w:rsidRPr="004F1F7E" w:rsidRDefault="00914633" w:rsidP="00914633">
      <w:pPr>
        <w:autoSpaceDE w:val="0"/>
        <w:autoSpaceDN w:val="0"/>
        <w:adjustRightInd w:val="0"/>
        <w:spacing w:before="0" w:line="360" w:lineRule="auto"/>
        <w:ind w:left="2127" w:firstLine="709"/>
        <w:jc w:val="left"/>
        <w:rPr>
          <w:rFonts w:ascii="Arial" w:hAnsi="Arial" w:cs="Arial"/>
          <w:sz w:val="22"/>
          <w:szCs w:val="22"/>
          <w:lang w:val="en-US" w:eastAsia="en-US"/>
        </w:rPr>
      </w:pPr>
      <w:r w:rsidRPr="004F1F7E">
        <w:rPr>
          <w:rFonts w:ascii="Arial" w:hAnsi="Arial" w:cs="Arial"/>
          <w:sz w:val="22"/>
          <w:szCs w:val="22"/>
          <w:lang w:val="en-US" w:eastAsia="en-US"/>
        </w:rPr>
        <w:t>Persistence.createEntityManagerFactory("</w:t>
      </w:r>
      <w:r>
        <w:rPr>
          <w:rFonts w:ascii="Arial" w:hAnsi="Arial" w:cs="Arial"/>
          <w:sz w:val="22"/>
          <w:szCs w:val="22"/>
          <w:lang w:val="en-US" w:eastAsia="en-US"/>
        </w:rPr>
        <w:t>ServicioEmpleado</w:t>
      </w:r>
      <w:r w:rsidRPr="004F1F7E">
        <w:rPr>
          <w:rFonts w:ascii="Arial" w:hAnsi="Arial" w:cs="Arial"/>
          <w:sz w:val="22"/>
          <w:szCs w:val="22"/>
          <w:lang w:val="en-US" w:eastAsia="en-US"/>
        </w:rPr>
        <w:t>");</w:t>
      </w:r>
    </w:p>
    <w:p w14:paraId="6068476D" w14:textId="77777777" w:rsidR="00914633" w:rsidRPr="00A91BAC"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A91BAC">
        <w:rPr>
          <w:rFonts w:ascii="Arial" w:hAnsi="Arial" w:cs="Arial"/>
          <w:sz w:val="22"/>
          <w:szCs w:val="22"/>
          <w:lang w:val="es-ES" w:eastAsia="en-US"/>
        </w:rPr>
        <w:t>EntityManager em = emf.createEntityManager();</w:t>
      </w:r>
    </w:p>
    <w:p w14:paraId="1B88FD5D"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9F2BC7">
        <w:rPr>
          <w:rFonts w:ascii="Arial" w:hAnsi="Arial" w:cs="Arial"/>
          <w:sz w:val="22"/>
          <w:szCs w:val="22"/>
          <w:lang w:val="es-ES" w:eastAsia="en-US"/>
        </w:rPr>
        <w:t>ServicioEmpleado servicio = new ServicioEmpleado(em);</w:t>
      </w:r>
    </w:p>
    <w:p w14:paraId="716C8750"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p>
    <w:p w14:paraId="6B90008B"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9F2BC7">
        <w:rPr>
          <w:rFonts w:ascii="Arial" w:hAnsi="Arial" w:cs="Arial"/>
          <w:sz w:val="22"/>
          <w:szCs w:val="22"/>
          <w:lang w:val="es-ES" w:eastAsia="en-US"/>
        </w:rPr>
        <w:t>// crear y persistir un empleado</w:t>
      </w:r>
    </w:p>
    <w:p w14:paraId="0E71D7B3" w14:textId="77777777" w:rsidR="00914633" w:rsidRPr="002C2319" w:rsidRDefault="00914633" w:rsidP="00914633">
      <w:pPr>
        <w:autoSpaceDE w:val="0"/>
        <w:autoSpaceDN w:val="0"/>
        <w:adjustRightInd w:val="0"/>
        <w:spacing w:before="0" w:line="360" w:lineRule="auto"/>
        <w:ind w:left="2127"/>
        <w:jc w:val="left"/>
        <w:rPr>
          <w:rFonts w:ascii="Arial" w:hAnsi="Arial" w:cs="Arial"/>
          <w:sz w:val="22"/>
          <w:szCs w:val="22"/>
          <w:lang w:val="en-US" w:eastAsia="en-US"/>
        </w:rPr>
      </w:pPr>
      <w:r w:rsidRPr="002C2319">
        <w:rPr>
          <w:rFonts w:ascii="Arial" w:hAnsi="Arial" w:cs="Arial"/>
          <w:sz w:val="22"/>
          <w:szCs w:val="22"/>
          <w:lang w:val="en-US" w:eastAsia="en-US"/>
        </w:rPr>
        <w:t>em.getTransaction().begin();</w:t>
      </w:r>
    </w:p>
    <w:p w14:paraId="406CA39A" w14:textId="77777777" w:rsidR="00914633" w:rsidRPr="002C2319" w:rsidRDefault="00914633" w:rsidP="00914633">
      <w:pPr>
        <w:autoSpaceDE w:val="0"/>
        <w:autoSpaceDN w:val="0"/>
        <w:adjustRightInd w:val="0"/>
        <w:spacing w:before="0" w:line="360" w:lineRule="auto"/>
        <w:ind w:left="2127"/>
        <w:jc w:val="left"/>
        <w:rPr>
          <w:rFonts w:ascii="Arial" w:hAnsi="Arial" w:cs="Arial"/>
          <w:sz w:val="22"/>
          <w:szCs w:val="22"/>
          <w:lang w:val="en-US" w:eastAsia="en-US"/>
        </w:rPr>
      </w:pPr>
      <w:r w:rsidRPr="002C2319">
        <w:rPr>
          <w:rFonts w:ascii="Arial" w:hAnsi="Arial" w:cs="Arial"/>
          <w:sz w:val="22"/>
          <w:szCs w:val="22"/>
          <w:lang w:val="en-US" w:eastAsia="en-US"/>
        </w:rPr>
        <w:t>Empleado emp = servicio.crearEmpleado(158, "John Doe", 45000);</w:t>
      </w:r>
    </w:p>
    <w:p w14:paraId="22CD1FEB" w14:textId="77777777" w:rsidR="00914633" w:rsidRPr="004F1F7E" w:rsidRDefault="00914633" w:rsidP="00914633">
      <w:pPr>
        <w:autoSpaceDE w:val="0"/>
        <w:autoSpaceDN w:val="0"/>
        <w:adjustRightInd w:val="0"/>
        <w:spacing w:before="0" w:line="360" w:lineRule="auto"/>
        <w:ind w:left="2127"/>
        <w:jc w:val="left"/>
        <w:rPr>
          <w:rFonts w:ascii="Arial" w:hAnsi="Arial" w:cs="Arial"/>
          <w:sz w:val="22"/>
          <w:szCs w:val="22"/>
          <w:lang w:val="en-US" w:eastAsia="en-US"/>
        </w:rPr>
      </w:pPr>
      <w:r w:rsidRPr="004F1F7E">
        <w:rPr>
          <w:rFonts w:ascii="Arial" w:hAnsi="Arial" w:cs="Arial"/>
          <w:sz w:val="22"/>
          <w:szCs w:val="22"/>
          <w:lang w:val="en-US" w:eastAsia="en-US"/>
        </w:rPr>
        <w:t>em.getTransaction().commit();</w:t>
      </w:r>
    </w:p>
    <w:p w14:paraId="324E2D19"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9F2BC7">
        <w:rPr>
          <w:rFonts w:ascii="Arial" w:hAnsi="Arial" w:cs="Arial"/>
          <w:sz w:val="22"/>
          <w:szCs w:val="22"/>
          <w:lang w:val="es-ES" w:eastAsia="en-US"/>
        </w:rPr>
        <w:t>System.out.println("Empleado pe</w:t>
      </w:r>
      <w:r>
        <w:rPr>
          <w:rFonts w:ascii="Arial" w:hAnsi="Arial" w:cs="Arial"/>
          <w:sz w:val="22"/>
          <w:szCs w:val="22"/>
          <w:lang w:val="es-ES" w:eastAsia="en-US"/>
        </w:rPr>
        <w:t>r</w:t>
      </w:r>
      <w:r w:rsidRPr="009F2BC7">
        <w:rPr>
          <w:rFonts w:ascii="Arial" w:hAnsi="Arial" w:cs="Arial"/>
          <w:sz w:val="22"/>
          <w:szCs w:val="22"/>
          <w:lang w:val="es-ES" w:eastAsia="en-US"/>
        </w:rPr>
        <w:t>sistido " + emp);</w:t>
      </w:r>
    </w:p>
    <w:p w14:paraId="7C24F0CB"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p>
    <w:p w14:paraId="30369E59"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9F2BC7">
        <w:rPr>
          <w:rFonts w:ascii="Arial" w:hAnsi="Arial" w:cs="Arial"/>
          <w:sz w:val="22"/>
          <w:szCs w:val="22"/>
          <w:lang w:val="es-ES" w:eastAsia="en-US"/>
        </w:rPr>
        <w:t>// buscar un Empleado determinado</w:t>
      </w:r>
    </w:p>
    <w:p w14:paraId="3A6586E3"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Pr>
          <w:rFonts w:ascii="Arial" w:hAnsi="Arial" w:cs="Arial"/>
          <w:sz w:val="22"/>
          <w:szCs w:val="22"/>
          <w:lang w:val="es-ES" w:eastAsia="en-US"/>
        </w:rPr>
        <w:t>emp = servicio.</w:t>
      </w:r>
      <w:r w:rsidRPr="009F2BC7">
        <w:rPr>
          <w:rFonts w:ascii="Arial" w:hAnsi="Arial" w:cs="Arial"/>
          <w:sz w:val="22"/>
          <w:szCs w:val="22"/>
          <w:lang w:val="es-ES" w:eastAsia="en-US"/>
        </w:rPr>
        <w:t>buscarEmpleado(158);</w:t>
      </w:r>
    </w:p>
    <w:p w14:paraId="63F48209"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9F2BC7">
        <w:rPr>
          <w:rFonts w:ascii="Arial" w:hAnsi="Arial" w:cs="Arial"/>
          <w:sz w:val="22"/>
          <w:szCs w:val="22"/>
          <w:lang w:val="es-ES" w:eastAsia="en-US"/>
        </w:rPr>
        <w:t>System.out.println("Encontrado " + emp);</w:t>
      </w:r>
    </w:p>
    <w:p w14:paraId="362D8FBA"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p>
    <w:p w14:paraId="0CEFA119"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9F2BC7">
        <w:rPr>
          <w:rFonts w:ascii="Arial" w:hAnsi="Arial" w:cs="Arial"/>
          <w:sz w:val="22"/>
          <w:szCs w:val="22"/>
          <w:lang w:val="es-ES" w:eastAsia="en-US"/>
        </w:rPr>
        <w:t>// buscar todos los empleados</w:t>
      </w:r>
    </w:p>
    <w:p w14:paraId="6003FD58"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9F2BC7">
        <w:rPr>
          <w:rFonts w:ascii="Arial" w:hAnsi="Arial" w:cs="Arial"/>
          <w:sz w:val="22"/>
          <w:szCs w:val="22"/>
          <w:lang w:val="es-ES" w:eastAsia="en-US"/>
        </w:rPr>
        <w:t>List&lt;Empleado&gt; emps = servicio. buscarTodosLosEmpleados ();</w:t>
      </w:r>
    </w:p>
    <w:p w14:paraId="141AFAD4"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9F2BC7">
        <w:rPr>
          <w:rFonts w:ascii="Arial" w:hAnsi="Arial" w:cs="Arial"/>
          <w:sz w:val="22"/>
          <w:szCs w:val="22"/>
          <w:lang w:val="es-ES" w:eastAsia="en-US"/>
        </w:rPr>
        <w:t>for (Empleado e : emps)</w:t>
      </w:r>
    </w:p>
    <w:p w14:paraId="6A155308" w14:textId="77777777" w:rsidR="00914633" w:rsidRPr="009F2BC7" w:rsidRDefault="00914633" w:rsidP="00914633">
      <w:pPr>
        <w:autoSpaceDE w:val="0"/>
        <w:autoSpaceDN w:val="0"/>
        <w:adjustRightInd w:val="0"/>
        <w:spacing w:before="0" w:line="360" w:lineRule="auto"/>
        <w:ind w:left="2127" w:firstLine="709"/>
        <w:jc w:val="left"/>
        <w:rPr>
          <w:rFonts w:ascii="Arial" w:hAnsi="Arial" w:cs="Arial"/>
          <w:sz w:val="22"/>
          <w:szCs w:val="22"/>
          <w:lang w:val="es-ES" w:eastAsia="en-US"/>
        </w:rPr>
      </w:pPr>
      <w:r w:rsidRPr="009F2BC7">
        <w:rPr>
          <w:rFonts w:ascii="Arial" w:hAnsi="Arial" w:cs="Arial"/>
          <w:sz w:val="22"/>
          <w:szCs w:val="22"/>
          <w:lang w:val="es-ES" w:eastAsia="en-US"/>
        </w:rPr>
        <w:t>System.out.println("Empleados encontrados: " + e);</w:t>
      </w:r>
    </w:p>
    <w:p w14:paraId="4F1F46B4" w14:textId="77777777" w:rsidR="00914633" w:rsidRPr="009F2BC7" w:rsidRDefault="00914633" w:rsidP="00914633">
      <w:pPr>
        <w:autoSpaceDE w:val="0"/>
        <w:autoSpaceDN w:val="0"/>
        <w:adjustRightInd w:val="0"/>
        <w:spacing w:before="0" w:line="360" w:lineRule="auto"/>
        <w:ind w:left="2127" w:firstLine="709"/>
        <w:jc w:val="left"/>
        <w:rPr>
          <w:rFonts w:ascii="Arial" w:hAnsi="Arial" w:cs="Arial"/>
          <w:sz w:val="22"/>
          <w:szCs w:val="22"/>
          <w:lang w:val="es-ES" w:eastAsia="en-US"/>
        </w:rPr>
      </w:pPr>
    </w:p>
    <w:p w14:paraId="7DE83756" w14:textId="77777777" w:rsidR="00914633" w:rsidRPr="00A91BAC"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A91BAC">
        <w:rPr>
          <w:rFonts w:ascii="Arial" w:hAnsi="Arial" w:cs="Arial"/>
          <w:sz w:val="22"/>
          <w:szCs w:val="22"/>
          <w:lang w:val="es-ES" w:eastAsia="en-US"/>
        </w:rPr>
        <w:t>// modificar empleado</w:t>
      </w:r>
    </w:p>
    <w:p w14:paraId="509FD72D" w14:textId="77777777" w:rsidR="00914633" w:rsidRPr="00A91BAC"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A91BAC">
        <w:rPr>
          <w:rFonts w:ascii="Arial" w:hAnsi="Arial" w:cs="Arial"/>
          <w:sz w:val="22"/>
          <w:szCs w:val="22"/>
          <w:lang w:val="es-ES" w:eastAsia="en-US"/>
        </w:rPr>
        <w:t>em.getTransaction().begin();</w:t>
      </w:r>
    </w:p>
    <w:p w14:paraId="1F0EB9C8"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9F2BC7">
        <w:rPr>
          <w:rFonts w:ascii="Arial" w:hAnsi="Arial" w:cs="Arial"/>
          <w:sz w:val="22"/>
          <w:szCs w:val="22"/>
          <w:lang w:val="es-ES" w:eastAsia="en-US"/>
        </w:rPr>
        <w:t>emp = servicio.aumentarSalario (158, 1000);</w:t>
      </w:r>
    </w:p>
    <w:p w14:paraId="12F9FEBB" w14:textId="77777777" w:rsidR="00914633" w:rsidRPr="00A91BAC" w:rsidRDefault="00914633" w:rsidP="00914633">
      <w:pPr>
        <w:autoSpaceDE w:val="0"/>
        <w:autoSpaceDN w:val="0"/>
        <w:adjustRightInd w:val="0"/>
        <w:spacing w:before="0" w:line="360" w:lineRule="auto"/>
        <w:ind w:left="2127"/>
        <w:jc w:val="left"/>
        <w:rPr>
          <w:rFonts w:ascii="Arial" w:hAnsi="Arial" w:cs="Arial"/>
          <w:sz w:val="22"/>
          <w:szCs w:val="22"/>
          <w:lang w:val="en-US" w:eastAsia="en-US"/>
        </w:rPr>
      </w:pPr>
      <w:r w:rsidRPr="00A91BAC">
        <w:rPr>
          <w:rFonts w:ascii="Arial" w:hAnsi="Arial" w:cs="Arial"/>
          <w:sz w:val="22"/>
          <w:szCs w:val="22"/>
          <w:lang w:val="en-US" w:eastAsia="en-US"/>
        </w:rPr>
        <w:t>em.getTransaction().commit();</w:t>
      </w:r>
    </w:p>
    <w:p w14:paraId="1BAE13F1" w14:textId="77777777" w:rsidR="00914633" w:rsidRPr="00A91BAC" w:rsidRDefault="00914633" w:rsidP="00914633">
      <w:pPr>
        <w:autoSpaceDE w:val="0"/>
        <w:autoSpaceDN w:val="0"/>
        <w:adjustRightInd w:val="0"/>
        <w:spacing w:before="0" w:line="360" w:lineRule="auto"/>
        <w:ind w:left="2127"/>
        <w:jc w:val="left"/>
        <w:rPr>
          <w:rFonts w:ascii="Arial" w:hAnsi="Arial" w:cs="Arial"/>
          <w:sz w:val="22"/>
          <w:szCs w:val="22"/>
          <w:lang w:val="en-US" w:eastAsia="en-US"/>
        </w:rPr>
      </w:pPr>
      <w:r w:rsidRPr="00A91BAC">
        <w:rPr>
          <w:rFonts w:ascii="Arial" w:hAnsi="Arial" w:cs="Arial"/>
          <w:sz w:val="22"/>
          <w:szCs w:val="22"/>
          <w:lang w:val="en-US" w:eastAsia="en-US"/>
        </w:rPr>
        <w:t>System.out.println("Modificado " + emp);</w:t>
      </w:r>
    </w:p>
    <w:p w14:paraId="003FCD63" w14:textId="77777777" w:rsidR="00914633" w:rsidRPr="00A91BAC" w:rsidRDefault="00914633" w:rsidP="00914633">
      <w:pPr>
        <w:autoSpaceDE w:val="0"/>
        <w:autoSpaceDN w:val="0"/>
        <w:adjustRightInd w:val="0"/>
        <w:spacing w:before="0" w:line="360" w:lineRule="auto"/>
        <w:ind w:left="2127"/>
        <w:jc w:val="left"/>
        <w:rPr>
          <w:rFonts w:ascii="Arial" w:hAnsi="Arial" w:cs="Arial"/>
          <w:sz w:val="22"/>
          <w:szCs w:val="22"/>
          <w:lang w:val="en-US" w:eastAsia="en-US"/>
        </w:rPr>
      </w:pPr>
    </w:p>
    <w:p w14:paraId="2AB6F15C"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9F2BC7">
        <w:rPr>
          <w:rFonts w:ascii="Arial" w:hAnsi="Arial" w:cs="Arial"/>
          <w:sz w:val="22"/>
          <w:szCs w:val="22"/>
          <w:lang w:val="es-ES" w:eastAsia="en-US"/>
        </w:rPr>
        <w:t>// borrar un empleado</w:t>
      </w:r>
    </w:p>
    <w:p w14:paraId="47561836" w14:textId="77777777" w:rsidR="00914633" w:rsidRPr="002C2319"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2C2319">
        <w:rPr>
          <w:rFonts w:ascii="Arial" w:hAnsi="Arial" w:cs="Arial"/>
          <w:sz w:val="22"/>
          <w:szCs w:val="22"/>
          <w:lang w:val="es-ES" w:eastAsia="en-US"/>
        </w:rPr>
        <w:t>em.getTransaction().begin();</w:t>
      </w:r>
    </w:p>
    <w:p w14:paraId="4CEBA3E9" w14:textId="77777777" w:rsidR="00914633" w:rsidRPr="002C2319"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2C2319">
        <w:rPr>
          <w:rFonts w:ascii="Arial" w:hAnsi="Arial" w:cs="Arial"/>
          <w:sz w:val="22"/>
          <w:szCs w:val="22"/>
          <w:lang w:val="es-ES" w:eastAsia="en-US"/>
        </w:rPr>
        <w:t>servicio.borrarEmpleado(158);</w:t>
      </w:r>
    </w:p>
    <w:p w14:paraId="06FC08C0" w14:textId="77777777" w:rsidR="00914633" w:rsidRPr="002C2319"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2C2319">
        <w:rPr>
          <w:rFonts w:ascii="Arial" w:hAnsi="Arial" w:cs="Arial"/>
          <w:sz w:val="22"/>
          <w:szCs w:val="22"/>
          <w:lang w:val="es-ES" w:eastAsia="en-US"/>
        </w:rPr>
        <w:t>em.getTransaction().commit();</w:t>
      </w:r>
    </w:p>
    <w:p w14:paraId="0DE85ED5" w14:textId="77777777" w:rsidR="00914633" w:rsidRPr="009F2BC7" w:rsidRDefault="00914633" w:rsidP="00914633">
      <w:pPr>
        <w:spacing w:line="360" w:lineRule="auto"/>
        <w:ind w:left="2127"/>
        <w:rPr>
          <w:rFonts w:ascii="Arial" w:hAnsi="Arial" w:cs="Arial"/>
          <w:sz w:val="22"/>
          <w:szCs w:val="22"/>
          <w:lang w:val="es-ES" w:eastAsia="en-US"/>
        </w:rPr>
      </w:pPr>
      <w:r w:rsidRPr="009F2BC7">
        <w:rPr>
          <w:rFonts w:ascii="Arial" w:hAnsi="Arial" w:cs="Arial"/>
          <w:sz w:val="22"/>
          <w:szCs w:val="22"/>
          <w:lang w:val="es-ES" w:eastAsia="en-US"/>
        </w:rPr>
        <w:t>System.out.println("Empleado 158 borrado");</w:t>
      </w:r>
    </w:p>
    <w:p w14:paraId="268AC3E2" w14:textId="77777777" w:rsidR="00914633" w:rsidRPr="009F2BC7" w:rsidRDefault="00914633" w:rsidP="00914633">
      <w:pPr>
        <w:spacing w:line="360" w:lineRule="auto"/>
        <w:ind w:left="2127"/>
        <w:rPr>
          <w:rFonts w:ascii="Arial" w:hAnsi="Arial" w:cs="Arial"/>
          <w:sz w:val="22"/>
          <w:szCs w:val="22"/>
          <w:lang w:val="es-ES" w:eastAsia="en-US"/>
        </w:rPr>
      </w:pPr>
    </w:p>
    <w:p w14:paraId="348978EA" w14:textId="77777777" w:rsidR="00914633" w:rsidRPr="009F2BC7"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9F2BC7">
        <w:rPr>
          <w:rFonts w:ascii="Arial" w:hAnsi="Arial" w:cs="Arial"/>
          <w:sz w:val="22"/>
          <w:szCs w:val="22"/>
          <w:lang w:val="es-ES" w:eastAsia="en-US"/>
        </w:rPr>
        <w:t>// cerrar el EM y EMF</w:t>
      </w:r>
    </w:p>
    <w:p w14:paraId="18F06B3F" w14:textId="77777777" w:rsidR="00914633" w:rsidRPr="004F1F7E"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4F1F7E">
        <w:rPr>
          <w:rFonts w:ascii="Arial" w:hAnsi="Arial" w:cs="Arial"/>
          <w:sz w:val="22"/>
          <w:szCs w:val="22"/>
          <w:lang w:val="es-ES" w:eastAsia="en-US"/>
        </w:rPr>
        <w:t>em.close();</w:t>
      </w:r>
    </w:p>
    <w:p w14:paraId="5A4F193E" w14:textId="77777777" w:rsidR="00914633" w:rsidRPr="004F1F7E" w:rsidRDefault="00914633" w:rsidP="00914633">
      <w:pPr>
        <w:autoSpaceDE w:val="0"/>
        <w:autoSpaceDN w:val="0"/>
        <w:adjustRightInd w:val="0"/>
        <w:spacing w:before="0" w:line="360" w:lineRule="auto"/>
        <w:ind w:left="2127"/>
        <w:jc w:val="left"/>
        <w:rPr>
          <w:rFonts w:ascii="Arial" w:hAnsi="Arial" w:cs="Arial"/>
          <w:sz w:val="22"/>
          <w:szCs w:val="22"/>
          <w:lang w:val="es-ES" w:eastAsia="en-US"/>
        </w:rPr>
      </w:pPr>
      <w:r w:rsidRPr="004F1F7E">
        <w:rPr>
          <w:rFonts w:ascii="Arial" w:hAnsi="Arial" w:cs="Arial"/>
          <w:sz w:val="22"/>
          <w:szCs w:val="22"/>
          <w:lang w:val="es-ES" w:eastAsia="en-US"/>
        </w:rPr>
        <w:t>emf.close();</w:t>
      </w:r>
    </w:p>
    <w:p w14:paraId="278832B2" w14:textId="77777777" w:rsidR="00914633" w:rsidRPr="004F1F7E" w:rsidRDefault="00914633" w:rsidP="00914633">
      <w:pPr>
        <w:autoSpaceDE w:val="0"/>
        <w:autoSpaceDN w:val="0"/>
        <w:adjustRightInd w:val="0"/>
        <w:spacing w:before="0" w:line="276" w:lineRule="auto"/>
        <w:ind w:left="1418"/>
        <w:jc w:val="left"/>
        <w:rPr>
          <w:rFonts w:ascii="Arial" w:hAnsi="Arial" w:cs="Arial"/>
          <w:sz w:val="22"/>
          <w:szCs w:val="22"/>
          <w:lang w:val="es-ES" w:eastAsia="en-US"/>
        </w:rPr>
      </w:pPr>
      <w:r w:rsidRPr="004F1F7E">
        <w:rPr>
          <w:rFonts w:ascii="Arial" w:hAnsi="Arial" w:cs="Arial"/>
          <w:sz w:val="22"/>
          <w:szCs w:val="22"/>
          <w:lang w:val="es-ES" w:eastAsia="en-US"/>
        </w:rPr>
        <w:t>}</w:t>
      </w:r>
    </w:p>
    <w:p w14:paraId="2F0DA1F8" w14:textId="77777777" w:rsidR="00914633" w:rsidRDefault="00914633" w:rsidP="00914633">
      <w:pPr>
        <w:spacing w:line="276" w:lineRule="auto"/>
        <w:ind w:left="709"/>
        <w:rPr>
          <w:rFonts w:ascii="Arial" w:hAnsi="Arial" w:cs="Arial"/>
          <w:sz w:val="22"/>
          <w:szCs w:val="22"/>
          <w:lang w:val="es-ES" w:eastAsia="en-US"/>
        </w:rPr>
      </w:pPr>
      <w:r w:rsidRPr="004F1F7E">
        <w:rPr>
          <w:rFonts w:ascii="Arial" w:hAnsi="Arial" w:cs="Arial"/>
          <w:sz w:val="22"/>
          <w:szCs w:val="22"/>
          <w:lang w:val="es-ES" w:eastAsia="en-US"/>
        </w:rPr>
        <w:t>}</w:t>
      </w:r>
    </w:p>
    <w:p w14:paraId="390B6FA0" w14:textId="77777777" w:rsidR="00914633" w:rsidRDefault="00914633" w:rsidP="00914633">
      <w:pPr>
        <w:spacing w:line="276" w:lineRule="auto"/>
        <w:ind w:left="709"/>
        <w:rPr>
          <w:rFonts w:ascii="Arial" w:hAnsi="Arial" w:cs="Arial"/>
          <w:sz w:val="22"/>
          <w:szCs w:val="22"/>
          <w:lang w:val="es-ES" w:eastAsia="en-US"/>
        </w:rPr>
      </w:pPr>
    </w:p>
    <w:p w14:paraId="06C62060" w14:textId="6AEC806F" w:rsidR="00914633" w:rsidRDefault="00914633" w:rsidP="00914633">
      <w:pPr>
        <w:spacing w:line="276" w:lineRule="auto"/>
        <w:ind w:left="709"/>
        <w:rPr>
          <w:rFonts w:cs="Arial"/>
          <w:szCs w:val="18"/>
          <w:lang w:val="es-ES" w:eastAsia="en-US"/>
        </w:rPr>
      </w:pPr>
      <w:r>
        <w:rPr>
          <w:rFonts w:cs="Arial"/>
          <w:szCs w:val="18"/>
          <w:lang w:val="es-ES" w:eastAsia="en-US"/>
        </w:rPr>
        <w:t xml:space="preserve">Como se puede ver, al final del programa tanto el </w:t>
      </w:r>
      <w:r w:rsidRPr="000F79CD">
        <w:rPr>
          <w:rFonts w:cs="Arial"/>
          <w:i/>
          <w:szCs w:val="18"/>
          <w:lang w:val="es-ES" w:eastAsia="en-US"/>
        </w:rPr>
        <w:t>EntityManager</w:t>
      </w:r>
      <w:r>
        <w:rPr>
          <w:rFonts w:cs="Arial"/>
          <w:szCs w:val="18"/>
          <w:lang w:val="es-ES" w:eastAsia="en-US"/>
        </w:rPr>
        <w:t xml:space="preserve"> como </w:t>
      </w:r>
      <w:ins w:id="1578" w:author="GUILLEM SIMON Emilio" w:date="2018-11-23T08:40:00Z">
        <w:r w:rsidR="000F79CD">
          <w:rPr>
            <w:rFonts w:cs="Arial"/>
            <w:szCs w:val="18"/>
            <w:lang w:val="es-ES" w:eastAsia="en-US"/>
          </w:rPr>
          <w:t>la</w:t>
        </w:r>
      </w:ins>
      <w:del w:id="1579" w:author="GUILLEM SIMON Emilio" w:date="2018-11-23T08:40:00Z">
        <w:r w:rsidDel="000F79CD">
          <w:rPr>
            <w:rFonts w:cs="Arial"/>
            <w:szCs w:val="18"/>
            <w:lang w:val="es-ES" w:eastAsia="en-US"/>
          </w:rPr>
          <w:delText>el</w:delText>
        </w:r>
      </w:del>
      <w:r>
        <w:rPr>
          <w:rFonts w:cs="Arial"/>
          <w:szCs w:val="18"/>
          <w:lang w:val="es-ES" w:eastAsia="en-US"/>
        </w:rPr>
        <w:t xml:space="preserve"> </w:t>
      </w:r>
      <w:r w:rsidRPr="000F79CD">
        <w:rPr>
          <w:rFonts w:cs="Arial"/>
          <w:i/>
          <w:szCs w:val="18"/>
          <w:lang w:val="es-ES" w:eastAsia="en-US"/>
        </w:rPr>
        <w:t>EntityManagerFactory</w:t>
      </w:r>
      <w:r>
        <w:rPr>
          <w:rFonts w:cs="Arial"/>
          <w:szCs w:val="18"/>
          <w:lang w:val="es-ES" w:eastAsia="en-US"/>
        </w:rPr>
        <w:t xml:space="preserve"> son cerrados mediante el comando </w:t>
      </w:r>
      <w:r w:rsidRPr="000F79CD">
        <w:rPr>
          <w:rFonts w:cs="Arial"/>
          <w:i/>
          <w:szCs w:val="18"/>
          <w:lang w:val="es-ES" w:eastAsia="en-US"/>
        </w:rPr>
        <w:t>close()</w:t>
      </w:r>
      <w:r>
        <w:rPr>
          <w:rFonts w:cs="Arial"/>
          <w:szCs w:val="18"/>
          <w:lang w:val="es-ES" w:eastAsia="en-US"/>
        </w:rPr>
        <w:t>, lo cual es muy importante, ya que nos asegura la correcta realización de las acciones y que todos los cambios han sido registrados.</w:t>
      </w:r>
    </w:p>
    <w:p w14:paraId="79D4AEC8" w14:textId="77777777" w:rsidR="00914633" w:rsidRDefault="00914633" w:rsidP="00914633">
      <w:pPr>
        <w:spacing w:line="276" w:lineRule="auto"/>
        <w:ind w:left="0"/>
        <w:rPr>
          <w:rFonts w:cs="Arial"/>
          <w:szCs w:val="18"/>
          <w:lang w:val="es-ES" w:eastAsia="en-US"/>
        </w:rPr>
      </w:pPr>
    </w:p>
    <w:p w14:paraId="6F42196D" w14:textId="77777777" w:rsidR="00914633" w:rsidRDefault="00914633" w:rsidP="00914633">
      <w:pPr>
        <w:pStyle w:val="Ttulo2"/>
        <w:numPr>
          <w:ilvl w:val="2"/>
          <w:numId w:val="3"/>
        </w:numPr>
        <w:rPr>
          <w:lang w:val="es-ES"/>
        </w:rPr>
      </w:pPr>
      <w:bookmarkStart w:id="1580" w:name="_Toc530655806"/>
      <w:bookmarkStart w:id="1581" w:name="_Toc530726191"/>
      <w:r>
        <w:rPr>
          <w:lang w:val="es-ES"/>
        </w:rPr>
        <w:t>Uniendo todas las piezas.</w:t>
      </w:r>
      <w:bookmarkEnd w:id="1580"/>
      <w:bookmarkEnd w:id="1581"/>
    </w:p>
    <w:p w14:paraId="55D664A8" w14:textId="77777777" w:rsidR="00914633" w:rsidRDefault="00914633" w:rsidP="00914633">
      <w:pPr>
        <w:ind w:left="510"/>
        <w:rPr>
          <w:lang w:val="es-ES"/>
        </w:rPr>
      </w:pPr>
      <w:r>
        <w:rPr>
          <w:lang w:val="es-ES"/>
        </w:rPr>
        <w:t>Una vez conocidas todas las piezas clave de JPA, es hora de introducirlas todas para realizar una aplicación   con Java SE, que será lo que se llevará a cabo en esta última parte del capítulo.</w:t>
      </w:r>
    </w:p>
    <w:p w14:paraId="1CE056D4" w14:textId="77777777" w:rsidR="00914633" w:rsidRDefault="00914633" w:rsidP="00914633">
      <w:pPr>
        <w:ind w:left="510"/>
        <w:rPr>
          <w:lang w:val="es-ES"/>
        </w:rPr>
      </w:pPr>
    </w:p>
    <w:p w14:paraId="656FB5AA" w14:textId="77777777" w:rsidR="00914633" w:rsidRDefault="00914633" w:rsidP="00914633">
      <w:pPr>
        <w:pStyle w:val="Ttulo3"/>
        <w:numPr>
          <w:ilvl w:val="3"/>
          <w:numId w:val="3"/>
        </w:numPr>
        <w:rPr>
          <w:lang w:val="es-ES"/>
        </w:rPr>
      </w:pPr>
      <w:bookmarkStart w:id="1582" w:name="_Toc530655807"/>
      <w:bookmarkStart w:id="1583" w:name="_Toc530726192"/>
      <w:r>
        <w:rPr>
          <w:lang w:val="es-ES"/>
        </w:rPr>
        <w:t>Unidad de Persistencia</w:t>
      </w:r>
      <w:bookmarkEnd w:id="1582"/>
      <w:bookmarkEnd w:id="1583"/>
    </w:p>
    <w:p w14:paraId="099932DF" w14:textId="0148CEE8" w:rsidR="00914633" w:rsidRDefault="00914633" w:rsidP="00914633">
      <w:pPr>
        <w:rPr>
          <w:lang w:val="es-ES"/>
        </w:rPr>
      </w:pPr>
      <w:r>
        <w:rPr>
          <w:lang w:val="es-ES"/>
        </w:rPr>
        <w:t xml:space="preserve">La configuración que describe la </w:t>
      </w:r>
      <w:ins w:id="1584" w:author="GUILLEM SIMON Emilio" w:date="2018-11-23T08:40:00Z">
        <w:r w:rsidR="000F79CD" w:rsidRPr="00EF5A8D">
          <w:rPr>
            <w:i/>
            <w:lang w:val="es-ES"/>
          </w:rPr>
          <w:t>persistence unit</w:t>
        </w:r>
      </w:ins>
      <w:ins w:id="1585" w:author="GUILLEM SIMON Emilio" w:date="2018-11-23T08:45:00Z">
        <w:r w:rsidR="00EF5A8D">
          <w:rPr>
            <w:lang w:val="es-ES"/>
          </w:rPr>
          <w:t xml:space="preserve"> </w:t>
        </w:r>
      </w:ins>
      <w:del w:id="1586" w:author="GUILLEM SIMON Emilio" w:date="2018-11-23T08:40:00Z">
        <w:r w:rsidDel="000F79CD">
          <w:rPr>
            <w:lang w:val="es-ES"/>
          </w:rPr>
          <w:delText xml:space="preserve">unidad de persistencia </w:delText>
        </w:r>
      </w:del>
      <w:r>
        <w:rPr>
          <w:lang w:val="es-ES"/>
        </w:rPr>
        <w:t xml:space="preserve">está definida en un archivo XML llamado </w:t>
      </w:r>
      <w:r w:rsidRPr="00734744">
        <w:rPr>
          <w:i/>
          <w:lang w:val="es-ES"/>
        </w:rPr>
        <w:t>persistence.xml</w:t>
      </w:r>
      <w:r>
        <w:rPr>
          <w:lang w:val="es-ES"/>
        </w:rPr>
        <w:t xml:space="preserve">. Cada unidad de persistencia tiene un nombre propio, de manera que cuando una aplicación quiere especificar la configuración para una entidad, únicamente necesita hacer referencia al nombre de la </w:t>
      </w:r>
      <w:del w:id="1587" w:author="GUILLEM SIMON Emilio" w:date="2018-11-23T08:45:00Z">
        <w:r w:rsidDel="00EF5A8D">
          <w:rPr>
            <w:lang w:val="es-ES"/>
          </w:rPr>
          <w:delText>unidad de persistencia</w:delText>
        </w:r>
      </w:del>
      <w:ins w:id="1588" w:author="GUILLEM SIMON Emilio" w:date="2018-11-23T08:45:00Z">
        <w:r w:rsidR="00EF5A8D">
          <w:rPr>
            <w:i/>
            <w:lang w:val="es-ES"/>
          </w:rPr>
          <w:t>persistence unit</w:t>
        </w:r>
      </w:ins>
      <w:r>
        <w:rPr>
          <w:lang w:val="es-ES"/>
        </w:rPr>
        <w:t xml:space="preserve"> en la que se define dicha configuración. Un archivo </w:t>
      </w:r>
      <w:r w:rsidRPr="00734744">
        <w:rPr>
          <w:i/>
          <w:lang w:val="es-ES"/>
        </w:rPr>
        <w:t>persistence.xml</w:t>
      </w:r>
      <w:r>
        <w:rPr>
          <w:lang w:val="es-ES"/>
        </w:rPr>
        <w:t xml:space="preserve"> puede contener una o varias configuraciones de</w:t>
      </w:r>
      <w:del w:id="1589" w:author="GUILLEM SIMON Emilio" w:date="2018-11-23T08:45:00Z">
        <w:r w:rsidDel="00EF5A8D">
          <w:rPr>
            <w:lang w:val="es-ES"/>
          </w:rPr>
          <w:delText xml:space="preserve"> </w:delText>
        </w:r>
      </w:del>
      <w:ins w:id="1590" w:author="GUILLEM SIMON Emilio" w:date="2018-11-23T08:45:00Z">
        <w:r w:rsidR="00EF5A8D">
          <w:rPr>
            <w:lang w:val="es-ES"/>
          </w:rPr>
          <w:t xml:space="preserve"> la </w:t>
        </w:r>
        <w:r w:rsidR="00EF5A8D">
          <w:rPr>
            <w:i/>
            <w:lang w:val="es-ES"/>
          </w:rPr>
          <w:t>persistence unit</w:t>
        </w:r>
      </w:ins>
      <w:del w:id="1591" w:author="GUILLEM SIMON Emilio" w:date="2018-11-23T08:45:00Z">
        <w:r w:rsidDel="00EF5A8D">
          <w:rPr>
            <w:lang w:val="es-ES"/>
          </w:rPr>
          <w:delText>unidad de persistencia</w:delText>
        </w:r>
      </w:del>
      <w:r>
        <w:rPr>
          <w:lang w:val="es-ES"/>
        </w:rPr>
        <w:t xml:space="preserve">, pero </w:t>
      </w:r>
      <w:ins w:id="1592" w:author="GUILLEM SIMON Emilio" w:date="2018-11-23T08:41:00Z">
        <w:r w:rsidR="000F79CD" w:rsidRPr="00EF5A8D">
          <w:rPr>
            <w:i/>
            <w:lang w:val="es-ES"/>
          </w:rPr>
          <w:t>persistence unit</w:t>
        </w:r>
      </w:ins>
      <w:del w:id="1593" w:author="GUILLEM SIMON Emilio" w:date="2018-11-23T08:41:00Z">
        <w:r w:rsidRPr="00EF5A8D" w:rsidDel="000F79CD">
          <w:rPr>
            <w:i/>
            <w:lang w:val="es-ES"/>
          </w:rPr>
          <w:delText xml:space="preserve">cada unidad de persistencia </w:delText>
        </w:r>
      </w:del>
      <w:r w:rsidRPr="00EF5A8D">
        <w:rPr>
          <w:i/>
          <w:lang w:val="es-ES"/>
        </w:rPr>
        <w:t>es</w:t>
      </w:r>
      <w:r>
        <w:rPr>
          <w:lang w:val="es-ES"/>
        </w:rPr>
        <w:t xml:space="preserve"> distinta e independiente de las otras y no se encuentran relacionadas entre ellas.</w:t>
      </w:r>
    </w:p>
    <w:p w14:paraId="55414F01" w14:textId="77777777" w:rsidR="00914633" w:rsidRDefault="00914633" w:rsidP="00914633">
      <w:pPr>
        <w:rPr>
          <w:lang w:val="es-ES"/>
        </w:rPr>
      </w:pPr>
    </w:p>
    <w:p w14:paraId="4593F8ED" w14:textId="0B93BA83" w:rsidR="00914633" w:rsidRDefault="00914633" w:rsidP="002C2319">
      <w:pPr>
        <w:rPr>
          <w:lang w:val="es-ES"/>
        </w:rPr>
      </w:pPr>
      <w:r>
        <w:rPr>
          <w:lang w:val="es-ES"/>
        </w:rPr>
        <w:t>Para este caso, únicamente son necesarias tres</w:t>
      </w:r>
      <w:del w:id="1594" w:author="GUILLEM SIMON Emilio" w:date="2018-11-23T08:46:00Z">
        <w:r w:rsidRPr="00EF5A8D" w:rsidDel="00EF5A8D">
          <w:rPr>
            <w:i/>
            <w:lang w:val="es-ES"/>
          </w:rPr>
          <w:delText xml:space="preserve"> </w:delText>
        </w:r>
      </w:del>
      <w:ins w:id="1595" w:author="GUILLEM SIMON Emilio" w:date="2018-11-23T08:46:00Z">
        <w:r w:rsidR="00EF5A8D">
          <w:rPr>
            <w:i/>
            <w:lang w:val="es-ES"/>
          </w:rPr>
          <w:t xml:space="preserve"> persistence unit</w:t>
        </w:r>
      </w:ins>
      <w:del w:id="1596" w:author="GUILLEM SIMON Emilio" w:date="2018-11-23T08:46:00Z">
        <w:r w:rsidRPr="00EF5A8D" w:rsidDel="00EF5A8D">
          <w:rPr>
            <w:i/>
            <w:lang w:val="es-ES"/>
          </w:rPr>
          <w:delText>unidades de persistencia</w:delText>
        </w:r>
      </w:del>
      <w:r w:rsidRPr="00EF5A8D">
        <w:rPr>
          <w:i/>
          <w:lang w:val="es-ES"/>
        </w:rPr>
        <w:t>,</w:t>
      </w:r>
      <w:r>
        <w:rPr>
          <w:lang w:val="es-ES"/>
        </w:rPr>
        <w:t xml:space="preserve"> llamadas </w:t>
      </w:r>
      <w:r w:rsidRPr="00734744">
        <w:rPr>
          <w:i/>
          <w:lang w:val="es-ES"/>
        </w:rPr>
        <w:t>transaction-type</w:t>
      </w:r>
      <w:r>
        <w:rPr>
          <w:lang w:val="es-ES"/>
        </w:rPr>
        <w:t xml:space="preserve">, </w:t>
      </w:r>
      <w:r w:rsidRPr="00734744">
        <w:rPr>
          <w:i/>
          <w:lang w:val="es-ES"/>
        </w:rPr>
        <w:t>class</w:t>
      </w:r>
      <w:r>
        <w:rPr>
          <w:lang w:val="es-ES"/>
        </w:rPr>
        <w:t xml:space="preserve"> y </w:t>
      </w:r>
      <w:r w:rsidRPr="00734744">
        <w:rPr>
          <w:i/>
          <w:lang w:val="es-ES"/>
        </w:rPr>
        <w:t>properties</w:t>
      </w:r>
      <w:r>
        <w:rPr>
          <w:lang w:val="es-ES"/>
        </w:rPr>
        <w:t xml:space="preserve">. El Ejemplo 11 muestra las partes más relevantes del archivo </w:t>
      </w:r>
      <w:r w:rsidRPr="00EC2FFB">
        <w:rPr>
          <w:i/>
          <w:lang w:val="es-ES"/>
        </w:rPr>
        <w:t>persistence.xml</w:t>
      </w:r>
      <w:r w:rsidR="002C2319">
        <w:rPr>
          <w:lang w:val="es-ES"/>
        </w:rPr>
        <w:t xml:space="preserve"> para este caso.</w:t>
      </w:r>
    </w:p>
    <w:p w14:paraId="58C17975" w14:textId="77777777" w:rsidR="00914633" w:rsidRDefault="00914633" w:rsidP="00914633">
      <w:pPr>
        <w:rPr>
          <w:lang w:val="es-ES"/>
        </w:rPr>
      </w:pPr>
    </w:p>
    <w:p w14:paraId="115D63C9" w14:textId="77777777" w:rsidR="00914633" w:rsidRDefault="00914633" w:rsidP="00914633">
      <w:pPr>
        <w:ind w:left="709"/>
        <w:rPr>
          <w:sz w:val="20"/>
          <w:lang w:val="es-ES"/>
        </w:rPr>
      </w:pPr>
      <w:r>
        <w:rPr>
          <w:b/>
          <w:i/>
          <w:sz w:val="20"/>
          <w:lang w:val="es-ES"/>
        </w:rPr>
        <w:t>Ejemplo 11</w:t>
      </w:r>
      <w:r w:rsidRPr="00B74E80">
        <w:rPr>
          <w:b/>
          <w:i/>
          <w:sz w:val="20"/>
          <w:lang w:val="es-ES"/>
        </w:rPr>
        <w:t>.</w:t>
      </w:r>
      <w:r>
        <w:rPr>
          <w:b/>
          <w:i/>
          <w:sz w:val="20"/>
          <w:lang w:val="es-ES"/>
        </w:rPr>
        <w:t xml:space="preserve"> </w:t>
      </w:r>
      <w:r>
        <w:rPr>
          <w:sz w:val="20"/>
          <w:lang w:val="es-ES"/>
        </w:rPr>
        <w:t xml:space="preserve">Elementos en el archivo </w:t>
      </w:r>
      <w:r w:rsidRPr="00EC2FFB">
        <w:rPr>
          <w:i/>
          <w:sz w:val="20"/>
          <w:lang w:val="es-ES"/>
        </w:rPr>
        <w:t>persistence.xml</w:t>
      </w:r>
      <w:r w:rsidRPr="00B74E80">
        <w:rPr>
          <w:sz w:val="20"/>
          <w:lang w:val="es-ES"/>
        </w:rPr>
        <w:t>.</w:t>
      </w:r>
    </w:p>
    <w:p w14:paraId="46C9C72C" w14:textId="77777777" w:rsidR="00914633" w:rsidRDefault="00914633" w:rsidP="00914633">
      <w:pPr>
        <w:ind w:left="709"/>
        <w:rPr>
          <w:sz w:val="20"/>
          <w:lang w:val="es-ES"/>
        </w:rPr>
      </w:pPr>
    </w:p>
    <w:p w14:paraId="45EAC2D1" w14:textId="77777777" w:rsidR="00914633" w:rsidRPr="00EC2FFB" w:rsidRDefault="00914633" w:rsidP="00914633">
      <w:pPr>
        <w:autoSpaceDE w:val="0"/>
        <w:autoSpaceDN w:val="0"/>
        <w:adjustRightInd w:val="0"/>
        <w:spacing w:before="0" w:line="360" w:lineRule="auto"/>
        <w:ind w:left="709"/>
        <w:jc w:val="left"/>
        <w:rPr>
          <w:rFonts w:ascii="Arial" w:hAnsi="Arial" w:cs="Arial"/>
          <w:sz w:val="22"/>
          <w:szCs w:val="22"/>
          <w:lang w:val="en-US" w:eastAsia="en-US"/>
        </w:rPr>
      </w:pPr>
      <w:r w:rsidRPr="00EC2FFB">
        <w:rPr>
          <w:rFonts w:ascii="Arial" w:hAnsi="Arial" w:cs="Arial"/>
          <w:sz w:val="22"/>
          <w:szCs w:val="22"/>
          <w:lang w:val="en-US" w:eastAsia="en-US"/>
        </w:rPr>
        <w:t>&lt;persistence&gt;</w:t>
      </w:r>
    </w:p>
    <w:p w14:paraId="5A40B1FA" w14:textId="77777777" w:rsidR="00914633" w:rsidRPr="00EC2FFB" w:rsidRDefault="00914633" w:rsidP="00914633">
      <w:pPr>
        <w:autoSpaceDE w:val="0"/>
        <w:autoSpaceDN w:val="0"/>
        <w:adjustRightInd w:val="0"/>
        <w:spacing w:before="0" w:line="360" w:lineRule="auto"/>
        <w:ind w:left="709" w:firstLine="709"/>
        <w:jc w:val="left"/>
        <w:rPr>
          <w:rFonts w:ascii="Arial" w:hAnsi="Arial" w:cs="Arial"/>
          <w:sz w:val="22"/>
          <w:szCs w:val="22"/>
          <w:lang w:val="en-US" w:eastAsia="en-US"/>
        </w:rPr>
      </w:pPr>
      <w:r w:rsidRPr="00EC2FFB">
        <w:rPr>
          <w:rFonts w:ascii="Arial" w:hAnsi="Arial" w:cs="Arial"/>
          <w:sz w:val="22"/>
          <w:szCs w:val="22"/>
          <w:lang w:val="en-US" w:eastAsia="en-US"/>
        </w:rPr>
        <w:t>&lt;persistence-unit name="</w:t>
      </w:r>
      <w:r>
        <w:rPr>
          <w:rFonts w:ascii="Arial" w:hAnsi="Arial" w:cs="Arial"/>
          <w:sz w:val="22"/>
          <w:szCs w:val="22"/>
          <w:lang w:val="en-US" w:eastAsia="en-US"/>
        </w:rPr>
        <w:t>ServicioEmpleado</w:t>
      </w:r>
      <w:r w:rsidRPr="00EC2FFB">
        <w:rPr>
          <w:rFonts w:ascii="Arial" w:hAnsi="Arial" w:cs="Arial"/>
          <w:sz w:val="22"/>
          <w:szCs w:val="22"/>
          <w:lang w:val="en-US" w:eastAsia="en-US"/>
        </w:rPr>
        <w:t xml:space="preserve"> "</w:t>
      </w:r>
    </w:p>
    <w:p w14:paraId="7EF8ACCB" w14:textId="77777777" w:rsidR="00914633" w:rsidRPr="00EC2FFB" w:rsidRDefault="00914633" w:rsidP="00914633">
      <w:pPr>
        <w:autoSpaceDE w:val="0"/>
        <w:autoSpaceDN w:val="0"/>
        <w:adjustRightInd w:val="0"/>
        <w:spacing w:before="0" w:line="360" w:lineRule="auto"/>
        <w:ind w:left="2127" w:firstLine="709"/>
        <w:jc w:val="left"/>
        <w:rPr>
          <w:rFonts w:ascii="Arial" w:hAnsi="Arial" w:cs="Arial"/>
          <w:sz w:val="22"/>
          <w:szCs w:val="22"/>
          <w:lang w:val="en-US" w:eastAsia="en-US"/>
        </w:rPr>
      </w:pPr>
      <w:r w:rsidRPr="00EC2FFB">
        <w:rPr>
          <w:rFonts w:ascii="Arial" w:hAnsi="Arial" w:cs="Arial"/>
          <w:sz w:val="22"/>
          <w:szCs w:val="22"/>
          <w:lang w:val="en-US" w:eastAsia="en-US"/>
        </w:rPr>
        <w:t>transaction-type="RESOURCE_LOCAL"&gt;</w:t>
      </w:r>
    </w:p>
    <w:p w14:paraId="2509D3F2" w14:textId="3A06D7E6" w:rsidR="00914633" w:rsidRPr="00EC2FFB" w:rsidRDefault="00914633" w:rsidP="00914633">
      <w:pPr>
        <w:autoSpaceDE w:val="0"/>
        <w:autoSpaceDN w:val="0"/>
        <w:adjustRightInd w:val="0"/>
        <w:spacing w:before="0" w:line="360" w:lineRule="auto"/>
        <w:ind w:left="1418" w:firstLine="709"/>
        <w:jc w:val="left"/>
        <w:rPr>
          <w:rFonts w:ascii="Arial" w:hAnsi="Arial" w:cs="Arial"/>
          <w:sz w:val="22"/>
          <w:szCs w:val="22"/>
          <w:lang w:val="en-US" w:eastAsia="en-US"/>
        </w:rPr>
      </w:pPr>
      <w:r w:rsidRPr="00EC2FFB">
        <w:rPr>
          <w:rFonts w:ascii="Arial" w:hAnsi="Arial" w:cs="Arial"/>
          <w:sz w:val="22"/>
          <w:szCs w:val="22"/>
          <w:lang w:val="en-US" w:eastAsia="en-US"/>
        </w:rPr>
        <w:t>&lt;class&gt;examples.model.</w:t>
      </w:r>
      <w:r w:rsidR="00196AFB">
        <w:rPr>
          <w:rFonts w:ascii="Arial" w:hAnsi="Arial" w:cs="Arial"/>
          <w:sz w:val="22"/>
          <w:szCs w:val="22"/>
          <w:lang w:val="en-US" w:eastAsia="en-US"/>
        </w:rPr>
        <w:t>Empleado</w:t>
      </w:r>
      <w:r w:rsidRPr="00EC2FFB">
        <w:rPr>
          <w:rFonts w:ascii="Arial" w:hAnsi="Arial" w:cs="Arial"/>
          <w:sz w:val="22"/>
          <w:szCs w:val="22"/>
          <w:lang w:val="en-US" w:eastAsia="en-US"/>
        </w:rPr>
        <w:t>&lt;/class&gt;</w:t>
      </w:r>
    </w:p>
    <w:p w14:paraId="0514A97C" w14:textId="77777777" w:rsidR="00914633" w:rsidRPr="00EC2FFB" w:rsidRDefault="00914633" w:rsidP="00914633">
      <w:pPr>
        <w:autoSpaceDE w:val="0"/>
        <w:autoSpaceDN w:val="0"/>
        <w:adjustRightInd w:val="0"/>
        <w:spacing w:before="0" w:line="360" w:lineRule="auto"/>
        <w:ind w:left="1418" w:firstLine="709"/>
        <w:jc w:val="left"/>
        <w:rPr>
          <w:rFonts w:ascii="Arial" w:hAnsi="Arial" w:cs="Arial"/>
          <w:sz w:val="22"/>
          <w:szCs w:val="22"/>
          <w:lang w:val="en-US" w:eastAsia="en-US"/>
        </w:rPr>
      </w:pPr>
      <w:r w:rsidRPr="00EC2FFB">
        <w:rPr>
          <w:rFonts w:ascii="Arial" w:hAnsi="Arial" w:cs="Arial"/>
          <w:sz w:val="22"/>
          <w:szCs w:val="22"/>
          <w:lang w:val="en-US" w:eastAsia="en-US"/>
        </w:rPr>
        <w:t>&lt;properties&gt;</w:t>
      </w:r>
    </w:p>
    <w:p w14:paraId="04B6A0DD" w14:textId="77777777" w:rsidR="00914633" w:rsidRPr="00EC2FFB" w:rsidRDefault="00914633" w:rsidP="00914633">
      <w:pPr>
        <w:autoSpaceDE w:val="0"/>
        <w:autoSpaceDN w:val="0"/>
        <w:adjustRightInd w:val="0"/>
        <w:spacing w:before="0" w:line="360" w:lineRule="auto"/>
        <w:ind w:left="2127" w:firstLine="709"/>
        <w:jc w:val="left"/>
        <w:rPr>
          <w:rFonts w:ascii="Arial" w:hAnsi="Arial" w:cs="Arial"/>
          <w:sz w:val="22"/>
          <w:szCs w:val="22"/>
          <w:lang w:val="en-US" w:eastAsia="en-US"/>
        </w:rPr>
      </w:pPr>
      <w:r w:rsidRPr="00EC2FFB">
        <w:rPr>
          <w:rFonts w:ascii="Arial" w:hAnsi="Arial" w:cs="Arial"/>
          <w:sz w:val="22"/>
          <w:szCs w:val="22"/>
          <w:lang w:val="en-US" w:eastAsia="en-US"/>
        </w:rPr>
        <w:t>&lt;property name="javax.persistence.jdbc.driver"</w:t>
      </w:r>
    </w:p>
    <w:p w14:paraId="6D45F535" w14:textId="77777777" w:rsidR="00914633" w:rsidRPr="00EC2FFB" w:rsidRDefault="00914633" w:rsidP="00914633">
      <w:pPr>
        <w:autoSpaceDE w:val="0"/>
        <w:autoSpaceDN w:val="0"/>
        <w:adjustRightInd w:val="0"/>
        <w:spacing w:before="0" w:line="360" w:lineRule="auto"/>
        <w:ind w:left="2836" w:firstLine="709"/>
        <w:jc w:val="left"/>
        <w:rPr>
          <w:rFonts w:ascii="Arial" w:hAnsi="Arial" w:cs="Arial"/>
          <w:sz w:val="22"/>
          <w:szCs w:val="22"/>
          <w:lang w:val="en-US" w:eastAsia="en-US"/>
        </w:rPr>
      </w:pPr>
      <w:r w:rsidRPr="00EC2FFB">
        <w:rPr>
          <w:rFonts w:ascii="Arial" w:hAnsi="Arial" w:cs="Arial"/>
          <w:sz w:val="22"/>
          <w:szCs w:val="22"/>
          <w:lang w:val="en-US" w:eastAsia="en-US"/>
        </w:rPr>
        <w:t>value="org.apache.derby.jdbc.ClientDriver"/&gt;</w:t>
      </w:r>
    </w:p>
    <w:p w14:paraId="2FDCD190" w14:textId="77777777" w:rsidR="00914633" w:rsidRPr="00EC2FFB" w:rsidRDefault="00914633" w:rsidP="00914633">
      <w:pPr>
        <w:autoSpaceDE w:val="0"/>
        <w:autoSpaceDN w:val="0"/>
        <w:adjustRightInd w:val="0"/>
        <w:spacing w:before="0" w:line="360" w:lineRule="auto"/>
        <w:ind w:left="2127" w:firstLine="709"/>
        <w:jc w:val="left"/>
        <w:rPr>
          <w:rFonts w:ascii="Arial" w:hAnsi="Arial" w:cs="Arial"/>
          <w:sz w:val="22"/>
          <w:szCs w:val="22"/>
          <w:lang w:val="en-US" w:eastAsia="en-US"/>
        </w:rPr>
      </w:pPr>
      <w:r w:rsidRPr="00EC2FFB">
        <w:rPr>
          <w:rFonts w:ascii="Arial" w:hAnsi="Arial" w:cs="Arial"/>
          <w:sz w:val="22"/>
          <w:szCs w:val="22"/>
          <w:lang w:val="en-US" w:eastAsia="en-US"/>
        </w:rPr>
        <w:t>&lt;property name="javax.persistence.jdbc.url"</w:t>
      </w:r>
    </w:p>
    <w:p w14:paraId="45605CF3" w14:textId="77777777" w:rsidR="00914633" w:rsidRPr="00EC2FFB" w:rsidRDefault="00914633" w:rsidP="00914633">
      <w:pPr>
        <w:autoSpaceDE w:val="0"/>
        <w:autoSpaceDN w:val="0"/>
        <w:adjustRightInd w:val="0"/>
        <w:spacing w:before="0" w:line="360" w:lineRule="auto"/>
        <w:ind w:left="2836" w:firstLine="709"/>
        <w:jc w:val="left"/>
        <w:rPr>
          <w:rFonts w:ascii="Arial" w:hAnsi="Arial" w:cs="Arial"/>
          <w:sz w:val="22"/>
          <w:szCs w:val="22"/>
          <w:lang w:val="en-US" w:eastAsia="en-US"/>
        </w:rPr>
      </w:pPr>
      <w:r w:rsidRPr="00EC2FFB">
        <w:rPr>
          <w:rFonts w:ascii="Arial" w:hAnsi="Arial" w:cs="Arial"/>
          <w:sz w:val="22"/>
          <w:szCs w:val="22"/>
          <w:lang w:val="en-US" w:eastAsia="en-US"/>
        </w:rPr>
        <w:t>va</w:t>
      </w:r>
      <w:r>
        <w:rPr>
          <w:rFonts w:ascii="Arial" w:hAnsi="Arial" w:cs="Arial"/>
          <w:sz w:val="22"/>
          <w:szCs w:val="22"/>
          <w:lang w:val="en-US" w:eastAsia="en-US"/>
        </w:rPr>
        <w:t>lue="jdbc:mysql://localhost:3306</w:t>
      </w:r>
      <w:r w:rsidRPr="00EC2FFB">
        <w:rPr>
          <w:rFonts w:ascii="Arial" w:hAnsi="Arial" w:cs="Arial"/>
          <w:sz w:val="22"/>
          <w:szCs w:val="22"/>
          <w:lang w:val="en-US" w:eastAsia="en-US"/>
        </w:rPr>
        <w:t>/EmpServDB;create=true"/&gt;</w:t>
      </w:r>
    </w:p>
    <w:p w14:paraId="1CDAB5BD" w14:textId="77777777" w:rsidR="00914633" w:rsidRPr="00EC2FFB" w:rsidRDefault="00914633" w:rsidP="00914633">
      <w:pPr>
        <w:autoSpaceDE w:val="0"/>
        <w:autoSpaceDN w:val="0"/>
        <w:adjustRightInd w:val="0"/>
        <w:spacing w:before="0" w:line="360" w:lineRule="auto"/>
        <w:ind w:left="2127" w:firstLine="709"/>
        <w:jc w:val="left"/>
        <w:rPr>
          <w:rFonts w:ascii="Arial" w:hAnsi="Arial" w:cs="Arial"/>
          <w:sz w:val="22"/>
          <w:szCs w:val="22"/>
          <w:lang w:val="en-US" w:eastAsia="en-US"/>
        </w:rPr>
      </w:pPr>
      <w:r w:rsidRPr="00EC2FFB">
        <w:rPr>
          <w:rFonts w:ascii="Arial" w:hAnsi="Arial" w:cs="Arial"/>
          <w:sz w:val="22"/>
          <w:szCs w:val="22"/>
          <w:lang w:val="en-US" w:eastAsia="en-US"/>
        </w:rPr>
        <w:t>&lt;property name="javax.persistence.jdbc.user" value="APP"/&gt;</w:t>
      </w:r>
    </w:p>
    <w:p w14:paraId="0D7AD6E0" w14:textId="77777777" w:rsidR="00914633" w:rsidRPr="00EC2FFB" w:rsidRDefault="00914633" w:rsidP="00914633">
      <w:pPr>
        <w:autoSpaceDE w:val="0"/>
        <w:autoSpaceDN w:val="0"/>
        <w:adjustRightInd w:val="0"/>
        <w:spacing w:before="0" w:line="360" w:lineRule="auto"/>
        <w:ind w:left="2127" w:firstLine="709"/>
        <w:jc w:val="left"/>
        <w:rPr>
          <w:rFonts w:ascii="Arial" w:hAnsi="Arial" w:cs="Arial"/>
          <w:sz w:val="22"/>
          <w:szCs w:val="22"/>
          <w:lang w:val="en-US" w:eastAsia="en-US"/>
        </w:rPr>
      </w:pPr>
      <w:r w:rsidRPr="00EC2FFB">
        <w:rPr>
          <w:rFonts w:ascii="Arial" w:hAnsi="Arial" w:cs="Arial"/>
          <w:sz w:val="22"/>
          <w:szCs w:val="22"/>
          <w:lang w:val="en-US" w:eastAsia="en-US"/>
        </w:rPr>
        <w:t>&lt;property name="javax.persistence.jdbc.password" value="APP"/&gt;</w:t>
      </w:r>
    </w:p>
    <w:p w14:paraId="3C92003B" w14:textId="77777777" w:rsidR="00914633" w:rsidRPr="00891BEE" w:rsidRDefault="00914633" w:rsidP="00914633">
      <w:pPr>
        <w:autoSpaceDE w:val="0"/>
        <w:autoSpaceDN w:val="0"/>
        <w:adjustRightInd w:val="0"/>
        <w:spacing w:before="0" w:line="360" w:lineRule="auto"/>
        <w:ind w:left="1418" w:firstLine="709"/>
        <w:jc w:val="left"/>
        <w:rPr>
          <w:rFonts w:ascii="Arial" w:hAnsi="Arial" w:cs="Arial"/>
          <w:sz w:val="22"/>
          <w:szCs w:val="22"/>
          <w:lang w:val="es-ES" w:eastAsia="en-US"/>
        </w:rPr>
      </w:pPr>
      <w:r w:rsidRPr="00891BEE">
        <w:rPr>
          <w:rFonts w:ascii="Arial" w:hAnsi="Arial" w:cs="Arial"/>
          <w:sz w:val="22"/>
          <w:szCs w:val="22"/>
          <w:lang w:val="es-ES" w:eastAsia="en-US"/>
        </w:rPr>
        <w:t>&lt;/properties&gt;</w:t>
      </w:r>
    </w:p>
    <w:p w14:paraId="481F9B65" w14:textId="77777777" w:rsidR="00914633" w:rsidRPr="00891BEE" w:rsidRDefault="00914633" w:rsidP="00914633">
      <w:pPr>
        <w:autoSpaceDE w:val="0"/>
        <w:autoSpaceDN w:val="0"/>
        <w:adjustRightInd w:val="0"/>
        <w:spacing w:before="0" w:line="360" w:lineRule="auto"/>
        <w:ind w:left="709" w:firstLine="709"/>
        <w:jc w:val="left"/>
        <w:rPr>
          <w:rFonts w:ascii="Arial" w:hAnsi="Arial" w:cs="Arial"/>
          <w:sz w:val="22"/>
          <w:szCs w:val="22"/>
          <w:lang w:val="es-ES" w:eastAsia="en-US"/>
        </w:rPr>
      </w:pPr>
      <w:r w:rsidRPr="00891BEE">
        <w:rPr>
          <w:rFonts w:ascii="Arial" w:hAnsi="Arial" w:cs="Arial"/>
          <w:sz w:val="22"/>
          <w:szCs w:val="22"/>
          <w:lang w:val="es-ES" w:eastAsia="en-US"/>
        </w:rPr>
        <w:t>&lt;/persistence-unit&gt;</w:t>
      </w:r>
    </w:p>
    <w:p w14:paraId="7F9941DC" w14:textId="77777777" w:rsidR="00914633" w:rsidRPr="00891BEE" w:rsidRDefault="00914633" w:rsidP="00914633">
      <w:pPr>
        <w:spacing w:line="360" w:lineRule="auto"/>
        <w:rPr>
          <w:ins w:id="1597" w:author="BERMEJO SOLIS Alba" w:date="2018-11-21T12:36:00Z"/>
          <w:rFonts w:ascii="Arial" w:hAnsi="Arial" w:cs="Arial"/>
          <w:sz w:val="20"/>
          <w:lang w:val="es-ES"/>
        </w:rPr>
      </w:pPr>
      <w:r w:rsidRPr="00891BEE">
        <w:rPr>
          <w:rFonts w:ascii="Arial" w:hAnsi="Arial" w:cs="Arial"/>
          <w:sz w:val="22"/>
          <w:szCs w:val="22"/>
          <w:lang w:val="es-ES" w:eastAsia="en-US"/>
        </w:rPr>
        <w:t xml:space="preserve">  &lt;/persistence&gt;</w:t>
      </w:r>
    </w:p>
    <w:p w14:paraId="3580A2C3" w14:textId="285C815E" w:rsidR="00914633" w:rsidRDefault="00914633" w:rsidP="00914633">
      <w:pPr>
        <w:rPr>
          <w:lang w:val="es-ES"/>
        </w:rPr>
      </w:pPr>
      <w:r w:rsidRPr="00891BEE">
        <w:rPr>
          <w:lang w:val="es-ES"/>
        </w:rPr>
        <w:t xml:space="preserve">El atributo </w:t>
      </w:r>
      <w:del w:id="1598" w:author="GUILLEM SIMON Emilio" w:date="2018-11-23T08:46:00Z">
        <w:r w:rsidRPr="00891BEE" w:rsidDel="00EF5A8D">
          <w:rPr>
            <w:lang w:val="es-ES"/>
          </w:rPr>
          <w:delText>“</w:delText>
        </w:r>
      </w:del>
      <w:r w:rsidRPr="00891BEE">
        <w:rPr>
          <w:i/>
          <w:lang w:val="es-ES"/>
        </w:rPr>
        <w:t>name</w:t>
      </w:r>
      <w:del w:id="1599" w:author="GUILLEM SIMON Emilio" w:date="2018-11-23T08:46:00Z">
        <w:r w:rsidRPr="00891BEE" w:rsidDel="00EF5A8D">
          <w:rPr>
            <w:lang w:val="es-ES"/>
          </w:rPr>
          <w:delText>”</w:delText>
        </w:r>
      </w:del>
      <w:r w:rsidRPr="00891BEE">
        <w:rPr>
          <w:lang w:val="es-ES"/>
        </w:rPr>
        <w:t xml:space="preserve"> de la unidad de persistencia indica su nombre y es la l</w:t>
      </w:r>
      <w:r>
        <w:rPr>
          <w:lang w:val="es-ES"/>
        </w:rPr>
        <w:t>ínea que se especifica cuando se crea</w:t>
      </w:r>
      <w:ins w:id="1600" w:author="GUILLEM SIMON Emilio" w:date="2018-11-23T08:41:00Z">
        <w:r w:rsidR="000F79CD">
          <w:rPr>
            <w:lang w:val="es-ES"/>
          </w:rPr>
          <w:t xml:space="preserve"> la</w:t>
        </w:r>
      </w:ins>
      <w:del w:id="1601" w:author="GUILLEM SIMON Emilio" w:date="2018-11-23T08:41:00Z">
        <w:r w:rsidDel="000F79CD">
          <w:rPr>
            <w:lang w:val="es-ES"/>
          </w:rPr>
          <w:delText xml:space="preserve"> </w:delText>
        </w:r>
        <w:r w:rsidRPr="000F79CD" w:rsidDel="000F79CD">
          <w:rPr>
            <w:i/>
            <w:lang w:val="es-ES"/>
          </w:rPr>
          <w:delText>el</w:delText>
        </w:r>
      </w:del>
      <w:r w:rsidRPr="000F79CD">
        <w:rPr>
          <w:i/>
          <w:lang w:val="es-ES"/>
        </w:rPr>
        <w:t xml:space="preserve"> EntityManagerFactory</w:t>
      </w:r>
      <w:r>
        <w:rPr>
          <w:lang w:val="es-ES"/>
        </w:rPr>
        <w:t xml:space="preserve">, en este caso “ServicioEmpleado”. El atributo </w:t>
      </w:r>
      <w:del w:id="1602" w:author="GUILLEM SIMON Emilio" w:date="2018-11-23T08:41:00Z">
        <w:r w:rsidDel="000F79CD">
          <w:rPr>
            <w:lang w:val="es-ES"/>
          </w:rPr>
          <w:delText>“</w:delText>
        </w:r>
      </w:del>
      <w:r w:rsidRPr="00A949B0">
        <w:rPr>
          <w:i/>
          <w:lang w:val="es-ES"/>
        </w:rPr>
        <w:t>transaction-type</w:t>
      </w:r>
      <w:del w:id="1603" w:author="GUILLEM SIMON Emilio" w:date="2018-11-23T08:41:00Z">
        <w:r w:rsidDel="000F79CD">
          <w:rPr>
            <w:lang w:val="es-ES"/>
          </w:rPr>
          <w:delText>”</w:delText>
        </w:r>
      </w:del>
      <w:r>
        <w:rPr>
          <w:lang w:val="es-ES"/>
        </w:rPr>
        <w:t xml:space="preserve"> indica que la </w:t>
      </w:r>
      <w:ins w:id="1604" w:author="GUILLEM SIMON Emilio" w:date="2018-11-23T08:42:00Z">
        <w:r w:rsidR="000F79CD">
          <w:rPr>
            <w:lang w:val="es-ES"/>
          </w:rPr>
          <w:t>persistence unit</w:t>
        </w:r>
      </w:ins>
      <w:del w:id="1605" w:author="GUILLEM SIMON Emilio" w:date="2018-11-23T08:42:00Z">
        <w:r w:rsidDel="000F79CD">
          <w:rPr>
            <w:lang w:val="es-ES"/>
          </w:rPr>
          <w:delText xml:space="preserve">unidad de persistencia </w:delText>
        </w:r>
      </w:del>
      <w:r>
        <w:rPr>
          <w:lang w:val="es-ES"/>
        </w:rPr>
        <w:t xml:space="preserve">usa el nivel de recursos del </w:t>
      </w:r>
      <w:r w:rsidRPr="000F79CD">
        <w:rPr>
          <w:i/>
          <w:lang w:val="es-ES"/>
        </w:rPr>
        <w:t>EntityTransaction</w:t>
      </w:r>
      <w:r>
        <w:rPr>
          <w:lang w:val="es-ES"/>
        </w:rPr>
        <w:t xml:space="preserve"> en lugar de las transacciones de JTA. El elemento </w:t>
      </w:r>
      <w:del w:id="1606" w:author="GUILLEM SIMON Emilio" w:date="2018-11-23T08:42:00Z">
        <w:r w:rsidDel="000F79CD">
          <w:rPr>
            <w:lang w:val="es-ES"/>
          </w:rPr>
          <w:delText>“</w:delText>
        </w:r>
      </w:del>
      <w:r w:rsidRPr="00A949B0">
        <w:rPr>
          <w:i/>
          <w:lang w:val="es-ES"/>
        </w:rPr>
        <w:t>class</w:t>
      </w:r>
      <w:del w:id="1607" w:author="GUILLEM SIMON Emilio" w:date="2018-11-23T08:42:00Z">
        <w:r w:rsidDel="000F79CD">
          <w:rPr>
            <w:lang w:val="es-ES"/>
          </w:rPr>
          <w:delText>”</w:delText>
        </w:r>
      </w:del>
      <w:r>
        <w:rPr>
          <w:lang w:val="es-ES"/>
        </w:rPr>
        <w:t xml:space="preserve"> enumera las clases que forman parte de la</w:t>
      </w:r>
      <w:ins w:id="1608" w:author="GUILLEM SIMON Emilio" w:date="2018-11-23T08:46:00Z">
        <w:r w:rsidR="00EF5A8D">
          <w:rPr>
            <w:lang w:val="es-ES"/>
          </w:rPr>
          <w:t xml:space="preserve"> </w:t>
        </w:r>
      </w:ins>
      <w:bookmarkStart w:id="1609" w:name="_GoBack"/>
      <w:bookmarkEnd w:id="1609"/>
      <w:del w:id="1610" w:author="GUILLEM SIMON Emilio" w:date="2018-11-23T08:42:00Z">
        <w:r w:rsidDel="000F79CD">
          <w:rPr>
            <w:lang w:val="es-ES"/>
          </w:rPr>
          <w:delText xml:space="preserve"> </w:delText>
        </w:r>
      </w:del>
      <w:ins w:id="1611" w:author="GUILLEM SIMON Emilio" w:date="2018-11-23T08:42:00Z">
        <w:r w:rsidR="000F79CD">
          <w:rPr>
            <w:lang w:val="es-ES"/>
          </w:rPr>
          <w:t>persistence unit</w:t>
        </w:r>
      </w:ins>
      <w:del w:id="1612" w:author="GUILLEM SIMON Emilio" w:date="2018-11-23T08:42:00Z">
        <w:r w:rsidDel="000F79CD">
          <w:rPr>
            <w:lang w:val="es-ES"/>
          </w:rPr>
          <w:delText>unidad de persistencia</w:delText>
        </w:r>
      </w:del>
      <w:r>
        <w:rPr>
          <w:lang w:val="es-ES"/>
        </w:rPr>
        <w:t xml:space="preserve">. Cuando hay más de una entidad se pueden enumerar múltiples clases en esta lista. En </w:t>
      </w:r>
      <w:r w:rsidRPr="000F79CD">
        <w:rPr>
          <w:i/>
          <w:lang w:val="es-ES"/>
        </w:rPr>
        <w:t>Java EE container</w:t>
      </w:r>
      <w:r>
        <w:rPr>
          <w:lang w:val="es-ES"/>
        </w:rPr>
        <w:t xml:space="preserve"> no suelen ser necesarias ya que el </w:t>
      </w:r>
      <w:r w:rsidRPr="00A949B0">
        <w:rPr>
          <w:i/>
          <w:lang w:val="es-ES"/>
        </w:rPr>
        <w:t>container</w:t>
      </w:r>
      <w:r>
        <w:rPr>
          <w:lang w:val="es-ES"/>
        </w:rPr>
        <w:t xml:space="preserve"> buscará automáticamente las clases anotadas como </w:t>
      </w:r>
      <w:r w:rsidRPr="00A949B0">
        <w:rPr>
          <w:i/>
          <w:lang w:val="es-ES"/>
        </w:rPr>
        <w:t>@Entity</w:t>
      </w:r>
      <w:r>
        <w:rPr>
          <w:lang w:val="es-ES"/>
        </w:rPr>
        <w:t xml:space="preserve"> como parte del proceso de despliegue de la aplicación, pero son necesarias para la ejecución portátil en Java SE. Para este caso sólo existe una entidad Empleado.</w:t>
      </w:r>
    </w:p>
    <w:p w14:paraId="22F0E6D6" w14:textId="77777777" w:rsidR="00914633" w:rsidRDefault="00914633" w:rsidP="00914633">
      <w:pPr>
        <w:rPr>
          <w:lang w:val="es-ES"/>
        </w:rPr>
      </w:pPr>
    </w:p>
    <w:p w14:paraId="0ED46AF9" w14:textId="77777777" w:rsidR="00914633" w:rsidRDefault="00914633" w:rsidP="00914633">
      <w:pPr>
        <w:rPr>
          <w:lang w:val="es-ES"/>
        </w:rPr>
      </w:pPr>
      <w:r>
        <w:rPr>
          <w:lang w:val="es-ES"/>
        </w:rPr>
        <w:t xml:space="preserve">La última sección del código es únicamente una lista de propiedades que pueden ser estándar o específicas del distribuidor. Los datos para acceder a la base de datos JDBC deben estar especificados en este archivo al ejecutar la aplicación para que el entorno sepa dónde debe realizar las acciones y la conexión se lleve a cabo con éxito. </w:t>
      </w:r>
    </w:p>
    <w:p w14:paraId="06189406" w14:textId="77777777" w:rsidR="00914633" w:rsidRDefault="00914633" w:rsidP="00914633">
      <w:pPr>
        <w:rPr>
          <w:lang w:val="es-ES"/>
        </w:rPr>
      </w:pPr>
    </w:p>
    <w:p w14:paraId="77F35B2E" w14:textId="77777777" w:rsidR="00914633" w:rsidRDefault="00914633" w:rsidP="00914633">
      <w:pPr>
        <w:pStyle w:val="Ttulo3"/>
        <w:numPr>
          <w:ilvl w:val="3"/>
          <w:numId w:val="3"/>
        </w:numPr>
        <w:rPr>
          <w:lang w:val="es-ES"/>
        </w:rPr>
      </w:pPr>
      <w:bookmarkStart w:id="1613" w:name="_Toc530655808"/>
      <w:bookmarkStart w:id="1614" w:name="_Toc530726193"/>
      <w:r>
        <w:rPr>
          <w:lang w:val="es-ES"/>
        </w:rPr>
        <w:lastRenderedPageBreak/>
        <w:t>Archivo de Persistencia</w:t>
      </w:r>
      <w:bookmarkEnd w:id="1613"/>
      <w:bookmarkEnd w:id="1614"/>
    </w:p>
    <w:p w14:paraId="4DFDEBF8" w14:textId="77777777" w:rsidR="00914633" w:rsidRDefault="00914633" w:rsidP="00914633">
      <w:pPr>
        <w:rPr>
          <w:lang w:val="es-ES"/>
        </w:rPr>
      </w:pPr>
      <w:r>
        <w:rPr>
          <w:lang w:val="es-ES"/>
        </w:rPr>
        <w:t xml:space="preserve">Los objetos de persistencia están reunidos en lo que se conoce como archivo de persistencia, un archivo JAR que contiene el archivo </w:t>
      </w:r>
      <w:r w:rsidRPr="00A949B0">
        <w:rPr>
          <w:i/>
          <w:lang w:val="es-ES"/>
        </w:rPr>
        <w:t>persistence.xml</w:t>
      </w:r>
      <w:r>
        <w:rPr>
          <w:lang w:val="es-ES"/>
        </w:rPr>
        <w:t xml:space="preserve"> en directorio META-INF y que normalmente contiene los </w:t>
      </w:r>
      <w:r w:rsidRPr="00A949B0">
        <w:rPr>
          <w:i/>
          <w:lang w:val="es-ES"/>
        </w:rPr>
        <w:t>class files</w:t>
      </w:r>
      <w:r>
        <w:rPr>
          <w:lang w:val="es-ES"/>
        </w:rPr>
        <w:t xml:space="preserve">. Ya que la aplicación se ejecuta como una aplicación simple de Java SE, todo lo que hay que hacer es poner el archivo de persistencia, las clases utilizadas por las </w:t>
      </w:r>
      <w:r w:rsidRPr="00A949B0">
        <w:rPr>
          <w:i/>
          <w:lang w:val="es-ES"/>
        </w:rPr>
        <w:t xml:space="preserve">entities </w:t>
      </w:r>
      <w:r>
        <w:rPr>
          <w:lang w:val="es-ES"/>
        </w:rPr>
        <w:t xml:space="preserve">y el JAR proveedor de persistencia, en el </w:t>
      </w:r>
      <w:r w:rsidRPr="00A949B0">
        <w:rPr>
          <w:i/>
          <w:lang w:val="es-ES"/>
        </w:rPr>
        <w:t>claspath</w:t>
      </w:r>
      <w:r>
        <w:rPr>
          <w:lang w:val="es-ES"/>
        </w:rPr>
        <w:t xml:space="preserve"> al ejecutar el programa.</w:t>
      </w:r>
    </w:p>
    <w:p w14:paraId="76320215" w14:textId="599E4D72" w:rsidR="00914633" w:rsidRDefault="00914633" w:rsidP="00F123D2">
      <w:pPr>
        <w:tabs>
          <w:tab w:val="left" w:pos="3360"/>
        </w:tabs>
        <w:rPr>
          <w:lang w:val="es-ES"/>
        </w:rPr>
      </w:pPr>
    </w:p>
    <w:p w14:paraId="2E9C718F" w14:textId="77777777" w:rsidR="00914633" w:rsidRPr="00A949B0" w:rsidRDefault="00914633" w:rsidP="00914633">
      <w:pPr>
        <w:pStyle w:val="Ttulo2"/>
        <w:numPr>
          <w:ilvl w:val="2"/>
          <w:numId w:val="3"/>
        </w:numPr>
        <w:rPr>
          <w:lang w:val="es-ES"/>
        </w:rPr>
      </w:pPr>
      <w:bookmarkStart w:id="1615" w:name="_Toc530655809"/>
      <w:bookmarkStart w:id="1616" w:name="_Toc530726194"/>
      <w:r>
        <w:rPr>
          <w:lang w:val="es-ES"/>
        </w:rPr>
        <w:t>Conclusiones</w:t>
      </w:r>
      <w:bookmarkEnd w:id="1615"/>
      <w:bookmarkEnd w:id="1616"/>
    </w:p>
    <w:p w14:paraId="290DE8DB" w14:textId="77777777" w:rsidR="00914633" w:rsidRPr="009A1477" w:rsidRDefault="00914633" w:rsidP="00F123D2">
      <w:pPr>
        <w:tabs>
          <w:tab w:val="left" w:pos="3360"/>
        </w:tabs>
        <w:rPr>
          <w:lang w:val="es-ES"/>
        </w:rPr>
      </w:pPr>
    </w:p>
    <w:sectPr w:rsidR="00914633" w:rsidRPr="009A1477" w:rsidSect="000E4807">
      <w:headerReference w:type="even" r:id="rId30"/>
      <w:headerReference w:type="default" r:id="rId31"/>
      <w:footerReference w:type="even" r:id="rId32"/>
      <w:footerReference w:type="default" r:id="rId33"/>
      <w:headerReference w:type="first" r:id="rId34"/>
      <w:footerReference w:type="first" r:id="rId35"/>
      <w:pgSz w:w="11907" w:h="16840"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2C6F6" w14:textId="77777777" w:rsidR="00613D76" w:rsidRPr="007E7140" w:rsidRDefault="00613D76">
      <w:r w:rsidRPr="007E7140">
        <w:separator/>
      </w:r>
    </w:p>
  </w:endnote>
  <w:endnote w:type="continuationSeparator" w:id="0">
    <w:p w14:paraId="6975CEFE" w14:textId="77777777" w:rsidR="00613D76" w:rsidRPr="007E7140" w:rsidRDefault="00613D76">
      <w:r w:rsidRPr="007E714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RmrsbbYnmjylCvvcsjBwswjrTheSans">
    <w:panose1 w:val="00000000000000000000"/>
    <w:charset w:val="00"/>
    <w:family w:val="roman"/>
    <w:notTrueType/>
    <w:pitch w:val="default"/>
    <w:sig w:usb0="00000003" w:usb1="00000000" w:usb2="00000000" w:usb3="00000000" w:csb0="00000001" w:csb1="00000000"/>
  </w:font>
  <w:font w:name="KnckqtTjylqpYxnthkHwbldpUtopiaS">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C64C" w14:textId="77777777" w:rsidR="00613D76" w:rsidRDefault="00613D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7" w14:textId="3CBB4C60" w:rsidR="00613D76" w:rsidRPr="007E7140" w:rsidRDefault="00613D76" w:rsidP="000E4807">
    <w:pPr>
      <w:pStyle w:val="StylepourPieddepage"/>
      <w:ind w:left="0"/>
    </w:pPr>
    <w:r w:rsidRPr="007E7140">
      <w:rPr>
        <w:noProof/>
        <w:lang w:val="es-ES" w:eastAsia="es-ES"/>
      </w:rPr>
      <mc:AlternateContent>
        <mc:Choice Requires="wps">
          <w:drawing>
            <wp:anchor distT="0" distB="0" distL="114300" distR="114300" simplePos="0" relativeHeight="251659264" behindDoc="0" locked="0" layoutInCell="1" allowOverlap="1" wp14:anchorId="2763CB4F" wp14:editId="2763CB50">
              <wp:simplePos x="0" y="0"/>
              <wp:positionH relativeFrom="column">
                <wp:posOffset>-6350</wp:posOffset>
              </wp:positionH>
              <wp:positionV relativeFrom="paragraph">
                <wp:posOffset>113030</wp:posOffset>
              </wp:positionV>
              <wp:extent cx="5972175" cy="0"/>
              <wp:effectExtent l="12700" t="8255" r="6350" b="10795"/>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2CE64"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9pt" to="469.7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" strokecolor="#cf022b" strokeweight=".5pt"/>
          </w:pict>
        </mc:Fallback>
      </mc:AlternateContent>
    </w:r>
    <w:r w:rsidRPr="007E7140">
      <w:rPr>
        <w:noProof/>
        <w:lang w:val="es-ES" w:eastAsia="es-ES"/>
      </w:rPr>
      <w:drawing>
        <wp:anchor distT="0" distB="0" distL="114300" distR="114300" simplePos="0" relativeHeight="251660288" behindDoc="0" locked="0" layoutInCell="1" allowOverlap="1" wp14:anchorId="2763CB51" wp14:editId="2763CB52">
          <wp:simplePos x="0" y="0"/>
          <wp:positionH relativeFrom="column">
            <wp:posOffset>5965825</wp:posOffset>
          </wp:positionH>
          <wp:positionV relativeFrom="paragraph">
            <wp:posOffset>-48260</wp:posOffset>
          </wp:positionV>
          <wp:extent cx="431800" cy="316865"/>
          <wp:effectExtent l="0" t="0" r="6350" b="6985"/>
          <wp:wrapSquare wrapText="bothSides"/>
          <wp:docPr id="1" name="Image 1"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140">
      <w:t xml:space="preserve">© Sopra Steria Group, </w:t>
    </w:r>
    <w:r w:rsidRPr="007E7140">
      <w:fldChar w:fldCharType="begin"/>
    </w:r>
    <w:r w:rsidRPr="007E7140">
      <w:instrText xml:space="preserve"> DATE \@ "yyyy" \* MERGEFORMAT </w:instrText>
    </w:r>
    <w:r w:rsidRPr="007E7140">
      <w:fldChar w:fldCharType="separate"/>
    </w:r>
    <w:r w:rsidR="00EF5A8D">
      <w:rPr>
        <w:noProof/>
      </w:rPr>
      <w:t>2018</w:t>
    </w:r>
    <w:r w:rsidRPr="007E7140">
      <w:fldChar w:fldCharType="end"/>
    </w:r>
    <w:r w:rsidRPr="007E7140">
      <w:t xml:space="preserve"> /Modèle : </w:t>
    </w:r>
    <w:r w:rsidRPr="007E7140">
      <w:fldChar w:fldCharType="begin"/>
    </w:r>
    <w:r w:rsidRPr="007E7140">
      <w:instrText xml:space="preserve"> DOCPROPERTY  DOCSPROP_osqveditor </w:instrText>
    </w:r>
    <w:r w:rsidRPr="007E7140">
      <w:fldChar w:fldCharType="separate"/>
    </w:r>
    <w:r w:rsidR="00EF5A8D">
      <w:t>EN_eMREQ-SRS</w:t>
    </w:r>
    <w:r w:rsidRPr="007E7140">
      <w:fldChar w:fldCharType="end"/>
    </w:r>
    <w:r w:rsidRPr="007E7140">
      <w:t>-V</w:t>
    </w:r>
    <w:r w:rsidRPr="007E7140">
      <w:fldChar w:fldCharType="begin"/>
    </w:r>
    <w:r w:rsidRPr="007E7140">
      <w:instrText xml:space="preserve"> DOCPROPERTY  DOCSPROP_osqvmaj </w:instrText>
    </w:r>
    <w:r w:rsidRPr="007E7140">
      <w:fldChar w:fldCharType="separate"/>
    </w:r>
    <w:r w:rsidR="00EF5A8D">
      <w:t>1.2</w:t>
    </w:r>
    <w:r w:rsidRPr="007E7140">
      <w:fldChar w:fldCharType="end"/>
    </w:r>
    <w:r w:rsidRPr="007E7140">
      <w:t>-</w:t>
    </w:r>
    <w:r w:rsidRPr="007E7140">
      <w:fldChar w:fldCharType="begin"/>
    </w:r>
    <w:r w:rsidRPr="007E7140">
      <w:instrText xml:space="preserve"> DOCPROPERTY  DOCSPROP_osqvmin </w:instrText>
    </w:r>
    <w:r w:rsidRPr="007E7140">
      <w:fldChar w:fldCharType="separate"/>
    </w:r>
    <w:r w:rsidR="00EF5A8D">
      <w:t>4</w:t>
    </w:r>
    <w:r w:rsidRPr="007E7140">
      <w:fldChar w:fldCharType="end"/>
    </w:r>
    <w:r w:rsidRPr="007E7140">
      <w:t>/</w:t>
    </w:r>
    <w:r w:rsidRPr="007E7140">
      <w:fldChar w:fldCharType="begin"/>
    </w:r>
    <w:r w:rsidRPr="007E7140">
      <w:instrText xml:space="preserve"> DOCPROPERTY  DOCSPROP_osqvyear </w:instrText>
    </w:r>
    <w:r w:rsidRPr="007E7140">
      <w:fldChar w:fldCharType="separate"/>
    </w:r>
    <w:r w:rsidR="00EF5A8D">
      <w:t>2016</w:t>
    </w:r>
    <w:r w:rsidRPr="007E7140">
      <w:fldChar w:fldCharType="end"/>
    </w:r>
    <w:r w:rsidRPr="007E7140">
      <w:t xml:space="preserve">/ </w:t>
    </w:r>
    <w:fldSimple w:instr=" DOCPROPERTY  DOCSLABEL_version  \* MERGEFORMAT ">
      <w:r w:rsidR="00EF5A8D">
        <w:t>Version</w:t>
      </w:r>
    </w:fldSimple>
    <w:r w:rsidRPr="007E7140">
      <w:t xml:space="preserve">: </w:t>
    </w:r>
    <w:fldSimple w:instr=" DOCPROPERTY  DOCSPROP_version  \* MERGEFORMAT ">
      <w:r w:rsidR="00EF5A8D">
        <w:t>1.00</w:t>
      </w:r>
    </w:fldSimple>
    <w:r w:rsidRPr="007E7140">
      <w:t xml:space="preserve"> / </w:t>
    </w:r>
    <w:fldSimple w:instr=" DOCPROPERTY  DOCSLABEL_status  \* MERGEFORMAT ">
      <w:r w:rsidR="00EF5A8D">
        <w:t xml:space="preserve">État </w:t>
      </w:r>
    </w:fldSimple>
    <w:r w:rsidRPr="007E7140">
      <w:t xml:space="preserve"> </w:t>
    </w:r>
    <w:fldSimple w:instr=" DOCPROPERTY  DOCSPROP_status  \* MERGEFORMAT ">
      <w:r w:rsidR="00EF5A8D">
        <w:t>Projet</w:t>
      </w:r>
    </w:fldSimple>
    <w:r w:rsidRPr="007E7140">
      <w:t xml:space="preserve"> / Ref. : </w:t>
    </w:r>
    <w:fldSimple w:instr=" DOCPROPERTY  DOCSPROP_reference  \* MERGEFORMAT ">
      <w:r w:rsidR="00EF5A8D">
        <w:t>20170124-170150-esgomez</w:t>
      </w:r>
    </w:fldSimple>
  </w:p>
  <w:p w14:paraId="2763CB48" w14:textId="0E999BF2" w:rsidR="00613D76" w:rsidRPr="007E7140" w:rsidRDefault="00613D76" w:rsidP="000E4807">
    <w:pPr>
      <w:pStyle w:val="NumrotationduPieddepage"/>
    </w:pPr>
    <w:r w:rsidRPr="007E7140">
      <w:fldChar w:fldCharType="begin"/>
    </w:r>
    <w:r w:rsidRPr="007E7140">
      <w:instrText xml:space="preserve"> PAGE  \* MERGEFORMAT </w:instrText>
    </w:r>
    <w:r w:rsidRPr="007E7140">
      <w:fldChar w:fldCharType="separate"/>
    </w:r>
    <w:r w:rsidR="00EF5A8D">
      <w:rPr>
        <w:noProof/>
      </w:rPr>
      <w:t>33</w:t>
    </w:r>
    <w:r w:rsidRPr="007E7140">
      <w:fldChar w:fldCharType="end"/>
    </w:r>
    <w:r w:rsidRPr="007E7140">
      <w:t>/</w:t>
    </w:r>
    <w:r>
      <w:rPr>
        <w:noProof/>
      </w:rPr>
      <w:fldChar w:fldCharType="begin"/>
    </w:r>
    <w:r>
      <w:rPr>
        <w:noProof/>
      </w:rPr>
      <w:instrText xml:space="preserve"> NUMPAGES  \* MERGEFORMAT </w:instrText>
    </w:r>
    <w:r>
      <w:rPr>
        <w:noProof/>
      </w:rPr>
      <w:fldChar w:fldCharType="separate"/>
    </w:r>
    <w:r w:rsidR="00EF5A8D">
      <w:rPr>
        <w:noProof/>
      </w:rPr>
      <w:t>33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D" w14:textId="5F285567" w:rsidR="00613D76" w:rsidRPr="007E7140" w:rsidRDefault="00613D76" w:rsidP="000E4807">
    <w:pPr>
      <w:pStyle w:val="StylepourPieddepage"/>
      <w:ind w:left="0"/>
    </w:pPr>
    <w:r w:rsidRPr="007E7140">
      <w:rPr>
        <w:noProof/>
        <w:lang w:val="es-ES" w:eastAsia="es-ES"/>
      </w:rPr>
      <w:drawing>
        <wp:anchor distT="0" distB="0" distL="114300" distR="114300" simplePos="0" relativeHeight="251663360" behindDoc="0" locked="0" layoutInCell="1" allowOverlap="1" wp14:anchorId="2763CB53" wp14:editId="2763CB54">
          <wp:simplePos x="0" y="0"/>
          <wp:positionH relativeFrom="column">
            <wp:posOffset>4697730</wp:posOffset>
          </wp:positionH>
          <wp:positionV relativeFrom="paragraph">
            <wp:posOffset>-118110</wp:posOffset>
          </wp:positionV>
          <wp:extent cx="1746250" cy="449580"/>
          <wp:effectExtent l="0" t="0" r="6350" b="7620"/>
          <wp:wrapSquare wrapText="bothSides"/>
          <wp:docPr id="4" name="Image 4"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7140">
      <w:rPr>
        <w:noProof/>
        <w:lang w:val="es-ES" w:eastAsia="es-ES"/>
      </w:rPr>
      <mc:AlternateContent>
        <mc:Choice Requires="wps">
          <w:drawing>
            <wp:anchor distT="0" distB="0" distL="114300" distR="114300" simplePos="0" relativeHeight="251662336" behindDoc="0" locked="0" layoutInCell="1" allowOverlap="1" wp14:anchorId="2763CB55" wp14:editId="2763CB56">
              <wp:simplePos x="0" y="0"/>
              <wp:positionH relativeFrom="column">
                <wp:posOffset>-6350</wp:posOffset>
              </wp:positionH>
              <wp:positionV relativeFrom="paragraph">
                <wp:posOffset>111760</wp:posOffset>
              </wp:positionV>
              <wp:extent cx="5568950" cy="1270"/>
              <wp:effectExtent l="0" t="0" r="0" b="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0" cy="127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5F700" id="Connecteur droit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8pt" to="43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" strokecolor="#cf022b" strokeweight=".5pt"/>
          </w:pict>
        </mc:Fallback>
      </mc:AlternateContent>
    </w:r>
    <w:r w:rsidRPr="007E7140">
      <w:t xml:space="preserve">© Sopra Steria Group, </w:t>
    </w:r>
    <w:r w:rsidRPr="007E7140">
      <w:fldChar w:fldCharType="begin"/>
    </w:r>
    <w:r w:rsidRPr="007E7140">
      <w:instrText xml:space="preserve"> DATE \@ "yyyy" \* MERGEFORMAT </w:instrText>
    </w:r>
    <w:r w:rsidRPr="007E7140">
      <w:fldChar w:fldCharType="separate"/>
    </w:r>
    <w:r w:rsidR="00EF5A8D">
      <w:rPr>
        <w:noProof/>
      </w:rPr>
      <w:t>2018</w:t>
    </w:r>
    <w:r w:rsidRPr="007E7140">
      <w:fldChar w:fldCharType="end"/>
    </w:r>
    <w:r w:rsidRPr="007E7140">
      <w:t xml:space="preserve"> /</w:t>
    </w:r>
    <w:r w:rsidRPr="007E7140">
      <w:fldChar w:fldCharType="begin"/>
    </w:r>
    <w:r w:rsidRPr="007E7140">
      <w:instrText xml:space="preserve"> DOCPROPERTY  DOCSLABEL_template </w:instrText>
    </w:r>
    <w:r w:rsidRPr="007E7140">
      <w:fldChar w:fldCharType="separate"/>
    </w:r>
    <w:r w:rsidR="00EF5A8D">
      <w:t>Template</w:t>
    </w:r>
    <w:r w:rsidRPr="007E7140">
      <w:fldChar w:fldCharType="end"/>
    </w:r>
    <w:r w:rsidRPr="007E7140">
      <w:t xml:space="preserve"> : </w:t>
    </w:r>
    <w:r w:rsidRPr="007E7140">
      <w:fldChar w:fldCharType="begin"/>
    </w:r>
    <w:r w:rsidRPr="007E7140">
      <w:instrText xml:space="preserve"> DOCPROPERTY  DOCSPROP_osqveditor </w:instrText>
    </w:r>
    <w:r w:rsidRPr="007E7140">
      <w:fldChar w:fldCharType="separate"/>
    </w:r>
    <w:r w:rsidR="00EF5A8D">
      <w:t>EN_eMREQ-SRS</w:t>
    </w:r>
    <w:r w:rsidRPr="007E7140">
      <w:fldChar w:fldCharType="end"/>
    </w:r>
    <w:r w:rsidRPr="007E7140">
      <w:t>-V</w:t>
    </w:r>
    <w:r w:rsidRPr="007E7140">
      <w:fldChar w:fldCharType="begin"/>
    </w:r>
    <w:r w:rsidRPr="007E7140">
      <w:instrText xml:space="preserve"> DOCPROPERTY  DOCSPROP_osqvmaj </w:instrText>
    </w:r>
    <w:r w:rsidRPr="007E7140">
      <w:fldChar w:fldCharType="separate"/>
    </w:r>
    <w:r w:rsidR="00EF5A8D">
      <w:t>1.2</w:t>
    </w:r>
    <w:r w:rsidRPr="007E7140">
      <w:fldChar w:fldCharType="end"/>
    </w:r>
    <w:r w:rsidRPr="007E7140">
      <w:t>-</w:t>
    </w:r>
    <w:r w:rsidRPr="007E7140">
      <w:fldChar w:fldCharType="begin"/>
    </w:r>
    <w:r w:rsidRPr="007E7140">
      <w:instrText xml:space="preserve"> DOCPROPERTY  DOCSPROP_osqvmin </w:instrText>
    </w:r>
    <w:r w:rsidRPr="007E7140">
      <w:fldChar w:fldCharType="separate"/>
    </w:r>
    <w:r w:rsidR="00EF5A8D">
      <w:t>4</w:t>
    </w:r>
    <w:r w:rsidRPr="007E7140">
      <w:fldChar w:fldCharType="end"/>
    </w:r>
    <w:r w:rsidRPr="007E7140">
      <w:t>/</w:t>
    </w:r>
    <w:r w:rsidRPr="007E7140">
      <w:fldChar w:fldCharType="begin"/>
    </w:r>
    <w:r w:rsidRPr="007E7140">
      <w:instrText xml:space="preserve"> DOCPROPERTY  DOCSPROP_osqvyear </w:instrText>
    </w:r>
    <w:r w:rsidRPr="007E7140">
      <w:fldChar w:fldCharType="separate"/>
    </w:r>
    <w:r w:rsidR="00EF5A8D">
      <w:t>2016</w:t>
    </w:r>
    <w:r w:rsidRPr="007E7140">
      <w:fldChar w:fldCharType="end"/>
    </w:r>
    <w:r w:rsidRPr="007E7140">
      <w:t xml:space="preserve">/ </w:t>
    </w:r>
    <w:fldSimple w:instr=" DOCPROPERTY  DOCSLABEL_version  \* MERGEFORMAT ">
      <w:r w:rsidR="00EF5A8D">
        <w:t>Version</w:t>
      </w:r>
    </w:fldSimple>
    <w:r w:rsidRPr="007E7140">
      <w:t xml:space="preserve">: </w:t>
    </w:r>
    <w:fldSimple w:instr=" DOCPROPERTY  DOCSPROP_version  \* MERGEFORMAT ">
      <w:r w:rsidR="00EF5A8D">
        <w:t>1.00</w:t>
      </w:r>
    </w:fldSimple>
    <w:r w:rsidRPr="007E7140">
      <w:t xml:space="preserve"> / </w:t>
    </w:r>
    <w:fldSimple w:instr=" DOCPROPERTY  DOCSLABEL_status  \* MERGEFORMAT ">
      <w:r w:rsidR="00EF5A8D">
        <w:t xml:space="preserve">État </w:t>
      </w:r>
    </w:fldSimple>
    <w:r w:rsidRPr="007E7140">
      <w:t xml:space="preserve"> </w:t>
    </w:r>
    <w:fldSimple w:instr=" DOCPROPERTY  DOCSPROP_status  \* MERGEFORMAT ">
      <w:r w:rsidR="00EF5A8D">
        <w:t>Projet</w:t>
      </w:r>
    </w:fldSimple>
    <w:r w:rsidRPr="007E7140">
      <w:t xml:space="preserve"> / Ref. : </w:t>
    </w:r>
    <w:fldSimple w:instr=" DOCPROPERTY  DOCSPROP_reference  \* MERGEFORMAT ">
      <w:r w:rsidR="00EF5A8D">
        <w:t>20170124-170150-esgomez</w:t>
      </w:r>
    </w:fldSimple>
  </w:p>
  <w:p w14:paraId="2763CB4E" w14:textId="5D3D61F6" w:rsidR="00613D76" w:rsidRPr="007E7140" w:rsidRDefault="00613D76" w:rsidP="000E4807">
    <w:pPr>
      <w:pStyle w:val="NumrotationduPieddepage"/>
    </w:pPr>
    <w:r w:rsidRPr="007E7140">
      <w:fldChar w:fldCharType="begin"/>
    </w:r>
    <w:r w:rsidRPr="007E7140">
      <w:instrText xml:space="preserve"> PAGE  \* MERGEFORMAT </w:instrText>
    </w:r>
    <w:r w:rsidRPr="007E7140">
      <w:fldChar w:fldCharType="separate"/>
    </w:r>
    <w:r w:rsidR="00EF5A8D">
      <w:rPr>
        <w:noProof/>
      </w:rPr>
      <w:t>1</w:t>
    </w:r>
    <w:r w:rsidRPr="007E7140">
      <w:fldChar w:fldCharType="end"/>
    </w:r>
    <w:r w:rsidRPr="007E7140">
      <w:t>/</w:t>
    </w:r>
    <w:r>
      <w:rPr>
        <w:noProof/>
      </w:rPr>
      <w:fldChar w:fldCharType="begin"/>
    </w:r>
    <w:r>
      <w:rPr>
        <w:noProof/>
      </w:rPr>
      <w:instrText xml:space="preserve"> NUMPAGES  \* MERGEFORMAT </w:instrText>
    </w:r>
    <w:r>
      <w:rPr>
        <w:noProof/>
      </w:rPr>
      <w:fldChar w:fldCharType="separate"/>
    </w:r>
    <w:r w:rsidR="00EF5A8D">
      <w:rPr>
        <w:noProof/>
      </w:rPr>
      <w:t>33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63CA8" w14:textId="77777777" w:rsidR="00613D76" w:rsidRPr="007E7140" w:rsidRDefault="00613D76"/>
  </w:footnote>
  <w:footnote w:type="continuationSeparator" w:id="0">
    <w:p w14:paraId="26F6DEAF" w14:textId="77777777" w:rsidR="00613D76" w:rsidRPr="007E7140" w:rsidRDefault="00613D76"/>
  </w:footnote>
  <w:footnote w:type="continuationNotice" w:id="1">
    <w:p w14:paraId="3DFDEA28" w14:textId="77777777" w:rsidR="00613D76" w:rsidRPr="007E7140" w:rsidRDefault="00613D7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ACFDF" w14:textId="77777777" w:rsidR="00613D76" w:rsidRDefault="00613D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3" w14:textId="15604773" w:rsidR="00613D76" w:rsidRPr="007E7140" w:rsidRDefault="00613D76" w:rsidP="000E4807">
    <w:pPr>
      <w:pStyle w:val="En-ttedroit"/>
    </w:pPr>
    <w:r w:rsidRPr="007E7140">
      <w:tab/>
    </w:r>
    <w:fldSimple w:instr=" DOCPROPERTY  DOCSPROP_title  \* MERGEFORMAT ">
      <w:r w:rsidR="00EF5A8D">
        <w:t>Spécifications des besoins de la solution - GEMIS</w:t>
      </w:r>
    </w:fldSimple>
  </w:p>
  <w:p w14:paraId="2763CB44" w14:textId="40897236" w:rsidR="00613D76" w:rsidRPr="007E7140" w:rsidRDefault="00613D76" w:rsidP="000E4807">
    <w:pPr>
      <w:pStyle w:val="En-ttedroit"/>
    </w:pPr>
    <w:r w:rsidRPr="007E7140">
      <w:tab/>
    </w:r>
    <w:r>
      <w:t>CSV/</w:t>
    </w:r>
    <w:fldSimple w:instr=" DOCPROPERTY  DOCSPROP_project  \* MERGEFORMAT ">
      <w:r w:rsidR="00EF5A8D">
        <w:t>GEMIS</w:t>
      </w:r>
    </w:fldSimple>
  </w:p>
  <w:p w14:paraId="2763CB45" w14:textId="37724120" w:rsidR="00613D76" w:rsidRPr="007E7140" w:rsidRDefault="00613D76" w:rsidP="000E4807">
    <w:pPr>
      <w:pBdr>
        <w:bottom w:val="single" w:sz="2" w:space="0" w:color="999999"/>
      </w:pBdr>
      <w:tabs>
        <w:tab w:val="right" w:pos="9960"/>
      </w:tabs>
      <w:spacing w:before="0" w:line="240" w:lineRule="auto"/>
      <w:ind w:left="0"/>
      <w:rPr>
        <w:rFonts w:ascii="Century Gothic" w:hAnsi="Century Gothic"/>
        <w:color w:val="999999"/>
        <w:sz w:val="16"/>
        <w:szCs w:val="16"/>
      </w:rPr>
    </w:pPr>
    <w:r w:rsidRPr="007E7140">
      <w:rPr>
        <w:rStyle w:val="En-ttegaucheCar"/>
      </w:rPr>
      <w:t xml:space="preserve">09 de </w:t>
    </w:r>
    <w:r>
      <w:rPr>
        <w:rStyle w:val="En-ttegaucheCar"/>
      </w:rPr>
      <w:t>mars</w:t>
    </w:r>
    <w:r w:rsidRPr="007E7140">
      <w:rPr>
        <w:rStyle w:val="En-ttegaucheCar"/>
      </w:rPr>
      <w:t xml:space="preserve"> de 2018</w:t>
    </w:r>
    <w:r w:rsidRPr="007E7140">
      <w:rPr>
        <w:rFonts w:ascii="Century Gothic" w:hAnsi="Century Gothic"/>
        <w:color w:val="999999"/>
        <w:sz w:val="16"/>
        <w:szCs w:val="16"/>
      </w:rPr>
      <w:t xml:space="preserve"> </w:t>
    </w:r>
    <w:r w:rsidRPr="007E7140">
      <w:rPr>
        <w:rStyle w:val="ConfidentielpourEn-tteCar"/>
        <w:color w:val="CF022B"/>
      </w:rPr>
      <w:fldChar w:fldCharType="begin"/>
    </w:r>
    <w:r w:rsidRPr="007E7140">
      <w:rPr>
        <w:rStyle w:val="ConfidentielpourEn-tteCar"/>
        <w:color w:val="CF022B"/>
      </w:rPr>
      <w:instrText xml:space="preserve"> DOCPROPERTY  DOCSCHAR_splitconfidential </w:instrText>
    </w:r>
    <w:r w:rsidRPr="007E7140">
      <w:rPr>
        <w:rStyle w:val="ConfidentielpourEn-tteCar"/>
        <w:color w:val="CF022B"/>
      </w:rPr>
      <w:fldChar w:fldCharType="end"/>
    </w:r>
    <w:r w:rsidRPr="007E7140">
      <w:rPr>
        <w:rStyle w:val="ConfidentielpourEn-tteCar"/>
        <w:color w:val="CF022B"/>
      </w:rPr>
      <w:t xml:space="preserve"> </w:t>
    </w:r>
    <w:r w:rsidRPr="007E7140">
      <w:rPr>
        <w:rStyle w:val="ConfidentielpourEn-tteCar"/>
        <w:color w:val="CF022B"/>
      </w:rPr>
      <w:fldChar w:fldCharType="begin"/>
    </w:r>
    <w:r w:rsidRPr="007E7140">
      <w:rPr>
        <w:rStyle w:val="ConfidentielpourEn-tteCar"/>
        <w:color w:val="CF022B"/>
      </w:rPr>
      <w:instrText xml:space="preserve"> DOCPROPERTY  DOCSPROP_confidential  \* MERGEFORMAT </w:instrText>
    </w:r>
    <w:r w:rsidRPr="007E7140">
      <w:rPr>
        <w:rStyle w:val="ConfidentielpourEn-tteCar"/>
        <w:color w:val="CF022B"/>
      </w:rPr>
      <w:fldChar w:fldCharType="end"/>
    </w:r>
    <w:r w:rsidRPr="007E7140">
      <w:rPr>
        <w:rFonts w:ascii="Century Gothic" w:hAnsi="Century Gothic"/>
        <w:color w:val="999999"/>
        <w:sz w:val="16"/>
        <w:szCs w:val="16"/>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3CB49" w14:textId="28DFA32E" w:rsidR="00613D76" w:rsidRPr="007E7140" w:rsidRDefault="00613D76" w:rsidP="00F07596">
    <w:pPr>
      <w:pStyle w:val="En-ttedroit"/>
      <w:jc w:val="right"/>
    </w:pPr>
    <w:r w:rsidRPr="007E7140">
      <w:tab/>
    </w:r>
    <w:fldSimple w:instr=" DOCPROPERTY  DOCSPROP_title  \* MERGEFORMAT ">
      <w:r w:rsidR="00EF5A8D">
        <w:t>Spécifications des besoins de la solution - GEMIS</w:t>
      </w:r>
    </w:fldSimple>
  </w:p>
  <w:p w14:paraId="2763CB4A" w14:textId="29E1A73F" w:rsidR="00613D76" w:rsidRPr="007E7140" w:rsidRDefault="00613D76" w:rsidP="00BE768C">
    <w:pPr>
      <w:pStyle w:val="En-ttedroit"/>
    </w:pPr>
    <w:r w:rsidRPr="007E7140">
      <w:tab/>
      <w:t>CSV</w:t>
    </w:r>
    <w:r w:rsidRPr="007E7140">
      <w:fldChar w:fldCharType="begin"/>
    </w:r>
    <w:r w:rsidRPr="007E7140">
      <w:instrText xml:space="preserve"> DOCPROPERTY  DOCSCHAR_splitproject </w:instrText>
    </w:r>
    <w:r w:rsidRPr="007E7140">
      <w:fldChar w:fldCharType="separate"/>
    </w:r>
    <w:r w:rsidR="00EF5A8D">
      <w:t xml:space="preserve"> / </w:t>
    </w:r>
    <w:r w:rsidRPr="007E7140">
      <w:fldChar w:fldCharType="end"/>
    </w:r>
    <w:fldSimple w:instr=" DOCPROPERTY  DOCSPROP_project  \* MERGEFORMAT ">
      <w:r w:rsidR="00EF5A8D">
        <w:t>GEMIS</w:t>
      </w:r>
    </w:fldSimple>
  </w:p>
  <w:p w14:paraId="2763CB4B" w14:textId="77777777" w:rsidR="00613D76" w:rsidRPr="007E7140" w:rsidRDefault="00613D76" w:rsidP="00BE768C">
    <w:pPr>
      <w:pStyle w:val="En-ttedroit"/>
    </w:pPr>
    <w:r w:rsidRPr="007E7140">
      <w:rPr>
        <w:rStyle w:val="En-ttegaucheCar"/>
      </w:rPr>
      <w:t xml:space="preserve">09 de </w:t>
    </w:r>
    <w:r>
      <w:rPr>
        <w:rStyle w:val="En-ttegaucheCar"/>
      </w:rPr>
      <w:t>mars</w:t>
    </w:r>
    <w:r w:rsidRPr="007E7140">
      <w:rPr>
        <w:rStyle w:val="En-ttegaucheCar"/>
      </w:rPr>
      <w:t xml:space="preserve"> de 2018</w:t>
    </w:r>
    <w:r w:rsidRPr="007E7140">
      <w:rPr>
        <w:color w:val="999999"/>
      </w:rPr>
      <w:t xml:space="preserve"> </w:t>
    </w:r>
  </w:p>
  <w:p w14:paraId="2763CB4C" w14:textId="77777777" w:rsidR="00613D76" w:rsidRPr="007E7140" w:rsidRDefault="00613D76" w:rsidP="000E48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E00EDE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7A6E94"/>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4F01E48"/>
    <w:multiLevelType w:val="multilevel"/>
    <w:tmpl w:val="13DAE582"/>
    <w:lvl w:ilvl="0">
      <w:start w:val="1"/>
      <w:numFmt w:val="none"/>
      <w:pStyle w:val="Ttulo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tulo1"/>
      <w:lvlText w:val="%2."/>
      <w:lvlJc w:val="left"/>
      <w:pPr>
        <w:tabs>
          <w:tab w:val="num" w:pos="0"/>
        </w:tabs>
        <w:ind w:left="0" w:firstLine="0"/>
      </w:pPr>
      <w:rPr>
        <w:rFonts w:ascii="Century Gothic" w:hAnsi="Century Gothic" w:hint="default"/>
        <w:color w:val="E51519"/>
        <w:sz w:val="32"/>
        <w:szCs w:val="32"/>
      </w:rPr>
    </w:lvl>
    <w:lvl w:ilvl="2">
      <w:start w:val="1"/>
      <w:numFmt w:val="decimal"/>
      <w:pStyle w:val="Ttulo2"/>
      <w:lvlText w:val="%2.%3."/>
      <w:lvlJc w:val="left"/>
      <w:pPr>
        <w:tabs>
          <w:tab w:val="num" w:pos="0"/>
        </w:tabs>
        <w:ind w:left="0" w:firstLine="0"/>
      </w:pPr>
      <w:rPr>
        <w:rFonts w:hint="default"/>
      </w:rPr>
    </w:lvl>
    <w:lvl w:ilvl="3">
      <w:start w:val="1"/>
      <w:numFmt w:val="decimal"/>
      <w:pStyle w:val="Ttulo3"/>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hanging="5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pStyle w:val="Ttulo7"/>
      <w:suff w:val="nothing"/>
      <w:lvlText w:val=""/>
      <w:lvlJc w:val="left"/>
      <w:pPr>
        <w:ind w:left="1520" w:firstLine="0"/>
      </w:pPr>
      <w:rPr>
        <w:rFonts w:hint="default"/>
      </w:rPr>
    </w:lvl>
    <w:lvl w:ilvl="8">
      <w:start w:val="1"/>
      <w:numFmt w:val="none"/>
      <w:pStyle w:val="Ttulo8"/>
      <w:suff w:val="nothing"/>
      <w:lvlText w:val=""/>
      <w:lvlJc w:val="left"/>
      <w:pPr>
        <w:ind w:left="1520" w:firstLine="0"/>
      </w:pPr>
      <w:rPr>
        <w:rFonts w:hint="default"/>
      </w:rPr>
    </w:lvl>
  </w:abstractNum>
  <w:abstractNum w:abstractNumId="3" w15:restartNumberingAfterBreak="0">
    <w:nsid w:val="0AF343C2"/>
    <w:multiLevelType w:val="hybridMultilevel"/>
    <w:tmpl w:val="C30C1ADE"/>
    <w:lvl w:ilvl="0" w:tplc="FFFFFFFF">
      <w:start w:val="1"/>
      <w:numFmt w:val="bullet"/>
      <w:pStyle w:val="Listaconvietas"/>
      <w:lvlText w:val=""/>
      <w:lvlJc w:val="left"/>
      <w:pPr>
        <w:tabs>
          <w:tab w:val="num" w:pos="1589"/>
        </w:tabs>
        <w:ind w:left="1589" w:hanging="360"/>
      </w:pPr>
      <w:rPr>
        <w:rFonts w:ascii="Wingdings" w:hAnsi="Wingdings"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4"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5" w15:restartNumberingAfterBreak="0">
    <w:nsid w:val="0B8F1063"/>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6C7A49"/>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0CE38D2"/>
    <w:multiLevelType w:val="hybridMultilevel"/>
    <w:tmpl w:val="D436B256"/>
    <w:lvl w:ilvl="0" w:tplc="0C0A0001">
      <w:start w:val="1"/>
      <w:numFmt w:val="bullet"/>
      <w:lvlText w:val=""/>
      <w:lvlJc w:val="left"/>
      <w:pPr>
        <w:ind w:left="1335" w:hanging="360"/>
      </w:pPr>
      <w:rPr>
        <w:rFonts w:ascii="Symbol" w:hAnsi="Symbol" w:hint="default"/>
      </w:rPr>
    </w:lvl>
    <w:lvl w:ilvl="1" w:tplc="0C0A0003" w:tentative="1">
      <w:start w:val="1"/>
      <w:numFmt w:val="bullet"/>
      <w:lvlText w:val="o"/>
      <w:lvlJc w:val="left"/>
      <w:pPr>
        <w:ind w:left="2055" w:hanging="360"/>
      </w:pPr>
      <w:rPr>
        <w:rFonts w:ascii="Courier New" w:hAnsi="Courier New" w:cs="Courier New" w:hint="default"/>
      </w:rPr>
    </w:lvl>
    <w:lvl w:ilvl="2" w:tplc="0C0A0005" w:tentative="1">
      <w:start w:val="1"/>
      <w:numFmt w:val="bullet"/>
      <w:lvlText w:val=""/>
      <w:lvlJc w:val="left"/>
      <w:pPr>
        <w:ind w:left="2775" w:hanging="360"/>
      </w:pPr>
      <w:rPr>
        <w:rFonts w:ascii="Wingdings" w:hAnsi="Wingdings" w:hint="default"/>
      </w:rPr>
    </w:lvl>
    <w:lvl w:ilvl="3" w:tplc="0C0A0001" w:tentative="1">
      <w:start w:val="1"/>
      <w:numFmt w:val="bullet"/>
      <w:lvlText w:val=""/>
      <w:lvlJc w:val="left"/>
      <w:pPr>
        <w:ind w:left="3495" w:hanging="360"/>
      </w:pPr>
      <w:rPr>
        <w:rFonts w:ascii="Symbol" w:hAnsi="Symbol" w:hint="default"/>
      </w:rPr>
    </w:lvl>
    <w:lvl w:ilvl="4" w:tplc="0C0A0003" w:tentative="1">
      <w:start w:val="1"/>
      <w:numFmt w:val="bullet"/>
      <w:lvlText w:val="o"/>
      <w:lvlJc w:val="left"/>
      <w:pPr>
        <w:ind w:left="4215" w:hanging="360"/>
      </w:pPr>
      <w:rPr>
        <w:rFonts w:ascii="Courier New" w:hAnsi="Courier New" w:cs="Courier New" w:hint="default"/>
      </w:rPr>
    </w:lvl>
    <w:lvl w:ilvl="5" w:tplc="0C0A0005" w:tentative="1">
      <w:start w:val="1"/>
      <w:numFmt w:val="bullet"/>
      <w:lvlText w:val=""/>
      <w:lvlJc w:val="left"/>
      <w:pPr>
        <w:ind w:left="4935" w:hanging="360"/>
      </w:pPr>
      <w:rPr>
        <w:rFonts w:ascii="Wingdings" w:hAnsi="Wingdings" w:hint="default"/>
      </w:rPr>
    </w:lvl>
    <w:lvl w:ilvl="6" w:tplc="0C0A0001" w:tentative="1">
      <w:start w:val="1"/>
      <w:numFmt w:val="bullet"/>
      <w:lvlText w:val=""/>
      <w:lvlJc w:val="left"/>
      <w:pPr>
        <w:ind w:left="5655" w:hanging="360"/>
      </w:pPr>
      <w:rPr>
        <w:rFonts w:ascii="Symbol" w:hAnsi="Symbol" w:hint="default"/>
      </w:rPr>
    </w:lvl>
    <w:lvl w:ilvl="7" w:tplc="0C0A0003" w:tentative="1">
      <w:start w:val="1"/>
      <w:numFmt w:val="bullet"/>
      <w:lvlText w:val="o"/>
      <w:lvlJc w:val="left"/>
      <w:pPr>
        <w:ind w:left="6375" w:hanging="360"/>
      </w:pPr>
      <w:rPr>
        <w:rFonts w:ascii="Courier New" w:hAnsi="Courier New" w:cs="Courier New" w:hint="default"/>
      </w:rPr>
    </w:lvl>
    <w:lvl w:ilvl="8" w:tplc="0C0A0005" w:tentative="1">
      <w:start w:val="1"/>
      <w:numFmt w:val="bullet"/>
      <w:lvlText w:val=""/>
      <w:lvlJc w:val="left"/>
      <w:pPr>
        <w:ind w:left="7095" w:hanging="360"/>
      </w:pPr>
      <w:rPr>
        <w:rFonts w:ascii="Wingdings" w:hAnsi="Wingdings" w:hint="default"/>
      </w:rPr>
    </w:lvl>
  </w:abstractNum>
  <w:abstractNum w:abstractNumId="8" w15:restartNumberingAfterBreak="0">
    <w:nsid w:val="245501AD"/>
    <w:multiLevelType w:val="hybridMultilevel"/>
    <w:tmpl w:val="DF9ACA32"/>
    <w:lvl w:ilvl="0" w:tplc="6702576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5027980"/>
    <w:multiLevelType w:val="hybridMultilevel"/>
    <w:tmpl w:val="1F8EF88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26083331"/>
    <w:multiLevelType w:val="hybridMultilevel"/>
    <w:tmpl w:val="944EF8AC"/>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11" w15:restartNumberingAfterBreak="0">
    <w:nsid w:val="283E1667"/>
    <w:multiLevelType w:val="hybridMultilevel"/>
    <w:tmpl w:val="A31044F0"/>
    <w:lvl w:ilvl="0" w:tplc="F942FE90">
      <w:numFmt w:val="bullet"/>
      <w:lvlText w:val="-"/>
      <w:lvlJc w:val="left"/>
      <w:pPr>
        <w:ind w:left="1080" w:hanging="360"/>
      </w:pPr>
      <w:rPr>
        <w:rFonts w:ascii="Verdana" w:eastAsia="Times New Roman" w:hAnsi="Verdana" w:cs="Times New Roman"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2F477D40"/>
    <w:multiLevelType w:val="hybridMultilevel"/>
    <w:tmpl w:val="90F455AC"/>
    <w:lvl w:ilvl="0" w:tplc="D564F6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F731D32"/>
    <w:multiLevelType w:val="hybridMultilevel"/>
    <w:tmpl w:val="6160FC32"/>
    <w:lvl w:ilvl="0" w:tplc="0C0A000F">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33E46A11"/>
    <w:multiLevelType w:val="hybridMultilevel"/>
    <w:tmpl w:val="D2D2452C"/>
    <w:lvl w:ilvl="0" w:tplc="FFFFFFFF">
      <w:start w:val="1"/>
      <w:numFmt w:val="bullet"/>
      <w:pStyle w:val="Listaconvietas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6" w15:restartNumberingAfterBreak="0">
    <w:nsid w:val="342C3A96"/>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14A7834"/>
    <w:multiLevelType w:val="hybridMultilevel"/>
    <w:tmpl w:val="86CCA4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1A754C9"/>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238324D"/>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3A143EF"/>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42D2361"/>
    <w:multiLevelType w:val="hybridMultilevel"/>
    <w:tmpl w:val="EF9E3564"/>
    <w:lvl w:ilvl="0" w:tplc="42123D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9743962"/>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B65277E"/>
    <w:multiLevelType w:val="multilevel"/>
    <w:tmpl w:val="7A76607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left"/>
      <w:pPr>
        <w:tabs>
          <w:tab w:val="num" w:pos="1247"/>
        </w:tabs>
        <w:ind w:left="1247" w:hanging="68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4" w15:restartNumberingAfterBreak="0">
    <w:nsid w:val="4C7E516C"/>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4D07409"/>
    <w:multiLevelType w:val="hybridMultilevel"/>
    <w:tmpl w:val="0142AA3A"/>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26" w15:restartNumberingAfterBreak="0">
    <w:nsid w:val="5B517B61"/>
    <w:multiLevelType w:val="hybridMultilevel"/>
    <w:tmpl w:val="3372043A"/>
    <w:lvl w:ilvl="0" w:tplc="0C0A000F">
      <w:start w:val="1"/>
      <w:numFmt w:val="decimal"/>
      <w:lvlText w:val="%1."/>
      <w:lvlJc w:val="left"/>
      <w:pPr>
        <w:ind w:left="4155" w:hanging="360"/>
      </w:pPr>
    </w:lvl>
    <w:lvl w:ilvl="1" w:tplc="0C0A0019" w:tentative="1">
      <w:start w:val="1"/>
      <w:numFmt w:val="lowerLetter"/>
      <w:lvlText w:val="%2."/>
      <w:lvlJc w:val="left"/>
      <w:pPr>
        <w:ind w:left="4875" w:hanging="360"/>
      </w:pPr>
    </w:lvl>
    <w:lvl w:ilvl="2" w:tplc="0C0A001B" w:tentative="1">
      <w:start w:val="1"/>
      <w:numFmt w:val="lowerRoman"/>
      <w:lvlText w:val="%3."/>
      <w:lvlJc w:val="right"/>
      <w:pPr>
        <w:ind w:left="5595" w:hanging="180"/>
      </w:pPr>
    </w:lvl>
    <w:lvl w:ilvl="3" w:tplc="0C0A000F" w:tentative="1">
      <w:start w:val="1"/>
      <w:numFmt w:val="decimal"/>
      <w:lvlText w:val="%4."/>
      <w:lvlJc w:val="left"/>
      <w:pPr>
        <w:ind w:left="6315" w:hanging="360"/>
      </w:pPr>
    </w:lvl>
    <w:lvl w:ilvl="4" w:tplc="0C0A0019" w:tentative="1">
      <w:start w:val="1"/>
      <w:numFmt w:val="lowerLetter"/>
      <w:lvlText w:val="%5."/>
      <w:lvlJc w:val="left"/>
      <w:pPr>
        <w:ind w:left="7035" w:hanging="360"/>
      </w:pPr>
    </w:lvl>
    <w:lvl w:ilvl="5" w:tplc="0C0A001B" w:tentative="1">
      <w:start w:val="1"/>
      <w:numFmt w:val="lowerRoman"/>
      <w:lvlText w:val="%6."/>
      <w:lvlJc w:val="right"/>
      <w:pPr>
        <w:ind w:left="7755" w:hanging="180"/>
      </w:pPr>
    </w:lvl>
    <w:lvl w:ilvl="6" w:tplc="0C0A000F" w:tentative="1">
      <w:start w:val="1"/>
      <w:numFmt w:val="decimal"/>
      <w:lvlText w:val="%7."/>
      <w:lvlJc w:val="left"/>
      <w:pPr>
        <w:ind w:left="8475" w:hanging="360"/>
      </w:pPr>
    </w:lvl>
    <w:lvl w:ilvl="7" w:tplc="0C0A0019" w:tentative="1">
      <w:start w:val="1"/>
      <w:numFmt w:val="lowerLetter"/>
      <w:lvlText w:val="%8."/>
      <w:lvlJc w:val="left"/>
      <w:pPr>
        <w:ind w:left="9195" w:hanging="360"/>
      </w:pPr>
    </w:lvl>
    <w:lvl w:ilvl="8" w:tplc="0C0A001B" w:tentative="1">
      <w:start w:val="1"/>
      <w:numFmt w:val="lowerRoman"/>
      <w:lvlText w:val="%9."/>
      <w:lvlJc w:val="right"/>
      <w:pPr>
        <w:ind w:left="9915" w:hanging="180"/>
      </w:pPr>
    </w:lvl>
  </w:abstractNum>
  <w:abstractNum w:abstractNumId="27" w15:restartNumberingAfterBreak="0">
    <w:nsid w:val="5D125775"/>
    <w:multiLevelType w:val="hybridMultilevel"/>
    <w:tmpl w:val="27D20994"/>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abstractNum w:abstractNumId="28" w15:restartNumberingAfterBreak="0">
    <w:nsid w:val="60403FAF"/>
    <w:multiLevelType w:val="hybridMultilevel"/>
    <w:tmpl w:val="F580F016"/>
    <w:lvl w:ilvl="0" w:tplc="322635BE">
      <w:start w:val="1"/>
      <w:numFmt w:val="decimal"/>
      <w:pStyle w:val="Ttulo4"/>
      <w:lvlText w:val="%1."/>
      <w:lvlJc w:val="left"/>
      <w:pPr>
        <w:ind w:left="2487" w:hanging="360"/>
      </w:pPr>
      <w:rPr>
        <w:rFonts w:hint="default"/>
      </w:rPr>
    </w:lvl>
    <w:lvl w:ilvl="1" w:tplc="040A0019" w:tentative="1">
      <w:start w:val="1"/>
      <w:numFmt w:val="lowerLetter"/>
      <w:lvlText w:val="%2."/>
      <w:lvlJc w:val="left"/>
      <w:pPr>
        <w:ind w:left="3207" w:hanging="360"/>
      </w:pPr>
    </w:lvl>
    <w:lvl w:ilvl="2" w:tplc="040A001B" w:tentative="1">
      <w:start w:val="1"/>
      <w:numFmt w:val="lowerRoman"/>
      <w:lvlText w:val="%3."/>
      <w:lvlJc w:val="right"/>
      <w:pPr>
        <w:ind w:left="3927" w:hanging="180"/>
      </w:pPr>
    </w:lvl>
    <w:lvl w:ilvl="3" w:tplc="040A000F" w:tentative="1">
      <w:start w:val="1"/>
      <w:numFmt w:val="decimal"/>
      <w:lvlText w:val="%4."/>
      <w:lvlJc w:val="left"/>
      <w:pPr>
        <w:ind w:left="4647" w:hanging="360"/>
      </w:pPr>
    </w:lvl>
    <w:lvl w:ilvl="4" w:tplc="040A0019" w:tentative="1">
      <w:start w:val="1"/>
      <w:numFmt w:val="lowerLetter"/>
      <w:lvlText w:val="%5."/>
      <w:lvlJc w:val="left"/>
      <w:pPr>
        <w:ind w:left="5367" w:hanging="360"/>
      </w:pPr>
    </w:lvl>
    <w:lvl w:ilvl="5" w:tplc="040A001B">
      <w:start w:val="1"/>
      <w:numFmt w:val="lowerRoman"/>
      <w:pStyle w:val="Ttulo5"/>
      <w:lvlText w:val="%6."/>
      <w:lvlJc w:val="right"/>
      <w:pPr>
        <w:ind w:left="6087" w:hanging="180"/>
      </w:pPr>
    </w:lvl>
    <w:lvl w:ilvl="6" w:tplc="040A000F" w:tentative="1">
      <w:start w:val="1"/>
      <w:numFmt w:val="decimal"/>
      <w:pStyle w:val="Ttulo6"/>
      <w:lvlText w:val="%7."/>
      <w:lvlJc w:val="left"/>
      <w:pPr>
        <w:ind w:left="6807" w:hanging="360"/>
      </w:pPr>
    </w:lvl>
    <w:lvl w:ilvl="7" w:tplc="040A0019" w:tentative="1">
      <w:start w:val="1"/>
      <w:numFmt w:val="lowerLetter"/>
      <w:lvlText w:val="%8."/>
      <w:lvlJc w:val="left"/>
      <w:pPr>
        <w:ind w:left="7527" w:hanging="360"/>
      </w:pPr>
    </w:lvl>
    <w:lvl w:ilvl="8" w:tplc="040A001B" w:tentative="1">
      <w:start w:val="1"/>
      <w:numFmt w:val="lowerRoman"/>
      <w:lvlText w:val="%9."/>
      <w:lvlJc w:val="right"/>
      <w:pPr>
        <w:ind w:left="8247" w:hanging="180"/>
      </w:pPr>
    </w:lvl>
  </w:abstractNum>
  <w:abstractNum w:abstractNumId="29" w15:restartNumberingAfterBreak="0">
    <w:nsid w:val="66964F43"/>
    <w:multiLevelType w:val="hybridMultilevel"/>
    <w:tmpl w:val="29C4A49E"/>
    <w:lvl w:ilvl="0" w:tplc="0C0A000F">
      <w:start w:val="1"/>
      <w:numFmt w:val="decimal"/>
      <w:lvlText w:val="%1."/>
      <w:lvlJc w:val="left"/>
      <w:pPr>
        <w:ind w:left="1280" w:hanging="360"/>
      </w:pPr>
      <w:rPr>
        <w:rFonts w:hint="default"/>
      </w:rPr>
    </w:lvl>
    <w:lvl w:ilvl="1" w:tplc="0C0A0019" w:tentative="1">
      <w:start w:val="1"/>
      <w:numFmt w:val="lowerLetter"/>
      <w:lvlText w:val="%2."/>
      <w:lvlJc w:val="left"/>
      <w:pPr>
        <w:ind w:left="2000" w:hanging="360"/>
      </w:pPr>
    </w:lvl>
    <w:lvl w:ilvl="2" w:tplc="0C0A001B" w:tentative="1">
      <w:start w:val="1"/>
      <w:numFmt w:val="lowerRoman"/>
      <w:lvlText w:val="%3."/>
      <w:lvlJc w:val="right"/>
      <w:pPr>
        <w:ind w:left="2720" w:hanging="180"/>
      </w:pPr>
    </w:lvl>
    <w:lvl w:ilvl="3" w:tplc="0C0A000F" w:tentative="1">
      <w:start w:val="1"/>
      <w:numFmt w:val="decimal"/>
      <w:lvlText w:val="%4."/>
      <w:lvlJc w:val="left"/>
      <w:pPr>
        <w:ind w:left="3440" w:hanging="360"/>
      </w:pPr>
    </w:lvl>
    <w:lvl w:ilvl="4" w:tplc="0C0A0019" w:tentative="1">
      <w:start w:val="1"/>
      <w:numFmt w:val="lowerLetter"/>
      <w:lvlText w:val="%5."/>
      <w:lvlJc w:val="left"/>
      <w:pPr>
        <w:ind w:left="4160" w:hanging="360"/>
      </w:pPr>
    </w:lvl>
    <w:lvl w:ilvl="5" w:tplc="0C0A001B" w:tentative="1">
      <w:start w:val="1"/>
      <w:numFmt w:val="lowerRoman"/>
      <w:lvlText w:val="%6."/>
      <w:lvlJc w:val="right"/>
      <w:pPr>
        <w:ind w:left="4880" w:hanging="180"/>
      </w:pPr>
    </w:lvl>
    <w:lvl w:ilvl="6" w:tplc="0C0A000F" w:tentative="1">
      <w:start w:val="1"/>
      <w:numFmt w:val="decimal"/>
      <w:lvlText w:val="%7."/>
      <w:lvlJc w:val="left"/>
      <w:pPr>
        <w:ind w:left="5600" w:hanging="360"/>
      </w:pPr>
    </w:lvl>
    <w:lvl w:ilvl="7" w:tplc="0C0A0019" w:tentative="1">
      <w:start w:val="1"/>
      <w:numFmt w:val="lowerLetter"/>
      <w:lvlText w:val="%8."/>
      <w:lvlJc w:val="left"/>
      <w:pPr>
        <w:ind w:left="6320" w:hanging="360"/>
      </w:pPr>
    </w:lvl>
    <w:lvl w:ilvl="8" w:tplc="0C0A001B" w:tentative="1">
      <w:start w:val="1"/>
      <w:numFmt w:val="lowerRoman"/>
      <w:lvlText w:val="%9."/>
      <w:lvlJc w:val="right"/>
      <w:pPr>
        <w:ind w:left="7040" w:hanging="180"/>
      </w:pPr>
    </w:lvl>
  </w:abstractNum>
  <w:abstractNum w:abstractNumId="30" w15:restartNumberingAfterBreak="0">
    <w:nsid w:val="693E42B4"/>
    <w:multiLevelType w:val="hybridMultilevel"/>
    <w:tmpl w:val="4E1CF256"/>
    <w:lvl w:ilvl="0" w:tplc="CB4EF9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9A362DD"/>
    <w:multiLevelType w:val="hybridMultilevel"/>
    <w:tmpl w:val="182CB5F2"/>
    <w:lvl w:ilvl="0" w:tplc="B50E9050">
      <w:start w:val="1"/>
      <w:numFmt w:val="bullet"/>
      <w:pStyle w:val="Listaconvieta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32" w15:restartNumberingAfterBreak="0">
    <w:nsid w:val="6BCC3262"/>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E95171C"/>
    <w:multiLevelType w:val="hybridMultilevel"/>
    <w:tmpl w:val="9DB22A9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F027334"/>
    <w:multiLevelType w:val="hybridMultilevel"/>
    <w:tmpl w:val="F000E216"/>
    <w:lvl w:ilvl="0" w:tplc="411ACDC0">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5" w15:restartNumberingAfterBreak="0">
    <w:nsid w:val="73B828CA"/>
    <w:multiLevelType w:val="hybridMultilevel"/>
    <w:tmpl w:val="23921390"/>
    <w:lvl w:ilvl="0" w:tplc="0C0A0001">
      <w:start w:val="1"/>
      <w:numFmt w:val="bullet"/>
      <w:lvlText w:val=""/>
      <w:lvlJc w:val="left"/>
      <w:pPr>
        <w:ind w:left="1280" w:hanging="360"/>
      </w:pPr>
      <w:rPr>
        <w:rFonts w:ascii="Symbol" w:hAnsi="Symbol" w:hint="default"/>
      </w:rPr>
    </w:lvl>
    <w:lvl w:ilvl="1" w:tplc="0C0A0003" w:tentative="1">
      <w:start w:val="1"/>
      <w:numFmt w:val="bullet"/>
      <w:lvlText w:val="o"/>
      <w:lvlJc w:val="left"/>
      <w:pPr>
        <w:ind w:left="2000" w:hanging="360"/>
      </w:pPr>
      <w:rPr>
        <w:rFonts w:ascii="Courier New" w:hAnsi="Courier New" w:cs="Courier New" w:hint="default"/>
      </w:rPr>
    </w:lvl>
    <w:lvl w:ilvl="2" w:tplc="0C0A0005" w:tentative="1">
      <w:start w:val="1"/>
      <w:numFmt w:val="bullet"/>
      <w:lvlText w:val=""/>
      <w:lvlJc w:val="left"/>
      <w:pPr>
        <w:ind w:left="2720" w:hanging="360"/>
      </w:pPr>
      <w:rPr>
        <w:rFonts w:ascii="Wingdings" w:hAnsi="Wingdings" w:hint="default"/>
      </w:rPr>
    </w:lvl>
    <w:lvl w:ilvl="3" w:tplc="0C0A0001" w:tentative="1">
      <w:start w:val="1"/>
      <w:numFmt w:val="bullet"/>
      <w:lvlText w:val=""/>
      <w:lvlJc w:val="left"/>
      <w:pPr>
        <w:ind w:left="3440" w:hanging="360"/>
      </w:pPr>
      <w:rPr>
        <w:rFonts w:ascii="Symbol" w:hAnsi="Symbol" w:hint="default"/>
      </w:rPr>
    </w:lvl>
    <w:lvl w:ilvl="4" w:tplc="0C0A0003" w:tentative="1">
      <w:start w:val="1"/>
      <w:numFmt w:val="bullet"/>
      <w:lvlText w:val="o"/>
      <w:lvlJc w:val="left"/>
      <w:pPr>
        <w:ind w:left="4160" w:hanging="360"/>
      </w:pPr>
      <w:rPr>
        <w:rFonts w:ascii="Courier New" w:hAnsi="Courier New" w:cs="Courier New" w:hint="default"/>
      </w:rPr>
    </w:lvl>
    <w:lvl w:ilvl="5" w:tplc="0C0A0005" w:tentative="1">
      <w:start w:val="1"/>
      <w:numFmt w:val="bullet"/>
      <w:lvlText w:val=""/>
      <w:lvlJc w:val="left"/>
      <w:pPr>
        <w:ind w:left="4880" w:hanging="360"/>
      </w:pPr>
      <w:rPr>
        <w:rFonts w:ascii="Wingdings" w:hAnsi="Wingdings" w:hint="default"/>
      </w:rPr>
    </w:lvl>
    <w:lvl w:ilvl="6" w:tplc="0C0A0001" w:tentative="1">
      <w:start w:val="1"/>
      <w:numFmt w:val="bullet"/>
      <w:lvlText w:val=""/>
      <w:lvlJc w:val="left"/>
      <w:pPr>
        <w:ind w:left="5600" w:hanging="360"/>
      </w:pPr>
      <w:rPr>
        <w:rFonts w:ascii="Symbol" w:hAnsi="Symbol" w:hint="default"/>
      </w:rPr>
    </w:lvl>
    <w:lvl w:ilvl="7" w:tplc="0C0A0003" w:tentative="1">
      <w:start w:val="1"/>
      <w:numFmt w:val="bullet"/>
      <w:lvlText w:val="o"/>
      <w:lvlJc w:val="left"/>
      <w:pPr>
        <w:ind w:left="6320" w:hanging="360"/>
      </w:pPr>
      <w:rPr>
        <w:rFonts w:ascii="Courier New" w:hAnsi="Courier New" w:cs="Courier New" w:hint="default"/>
      </w:rPr>
    </w:lvl>
    <w:lvl w:ilvl="8" w:tplc="0C0A0005" w:tentative="1">
      <w:start w:val="1"/>
      <w:numFmt w:val="bullet"/>
      <w:lvlText w:val=""/>
      <w:lvlJc w:val="left"/>
      <w:pPr>
        <w:ind w:left="7040" w:hanging="360"/>
      </w:pPr>
      <w:rPr>
        <w:rFonts w:ascii="Wingdings" w:hAnsi="Wingdings" w:hint="default"/>
      </w:rPr>
    </w:lvl>
  </w:abstractNum>
  <w:num w:numId="1">
    <w:abstractNumId w:val="3"/>
  </w:num>
  <w:num w:numId="2">
    <w:abstractNumId w:val="15"/>
  </w:num>
  <w:num w:numId="3">
    <w:abstractNumId w:val="2"/>
  </w:num>
  <w:num w:numId="4">
    <w:abstractNumId w:val="14"/>
  </w:num>
  <w:num w:numId="5">
    <w:abstractNumId w:val="31"/>
  </w:num>
  <w:num w:numId="6">
    <w:abstractNumId w:val="4"/>
  </w:num>
  <w:num w:numId="7">
    <w:abstractNumId w:val="2"/>
  </w:num>
  <w:num w:numId="8">
    <w:abstractNumId w:val="18"/>
  </w:num>
  <w:num w:numId="9">
    <w:abstractNumId w:val="28"/>
  </w:num>
  <w:num w:numId="10">
    <w:abstractNumId w:val="34"/>
  </w:num>
  <w:num w:numId="11">
    <w:abstractNumId w:val="20"/>
  </w:num>
  <w:num w:numId="12">
    <w:abstractNumId w:val="22"/>
  </w:num>
  <w:num w:numId="13">
    <w:abstractNumId w:val="16"/>
  </w:num>
  <w:num w:numId="14">
    <w:abstractNumId w:val="19"/>
  </w:num>
  <w:num w:numId="15">
    <w:abstractNumId w:val="5"/>
  </w:num>
  <w:num w:numId="16">
    <w:abstractNumId w:val="32"/>
  </w:num>
  <w:num w:numId="17">
    <w:abstractNumId w:val="1"/>
  </w:num>
  <w:num w:numId="18">
    <w:abstractNumId w:val="24"/>
  </w:num>
  <w:num w:numId="19">
    <w:abstractNumId w:val="6"/>
  </w:num>
  <w:num w:numId="20">
    <w:abstractNumId w:val="0"/>
  </w:num>
  <w:num w:numId="21">
    <w:abstractNumId w:val="2"/>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num>
  <w:num w:numId="24">
    <w:abstractNumId w:val="8"/>
  </w:num>
  <w:num w:numId="25">
    <w:abstractNumId w:val="12"/>
  </w:num>
  <w:num w:numId="26">
    <w:abstractNumId w:val="21"/>
  </w:num>
  <w:num w:numId="27">
    <w:abstractNumId w:val="30"/>
  </w:num>
  <w:num w:numId="28">
    <w:abstractNumId w:val="13"/>
  </w:num>
  <w:num w:numId="29">
    <w:abstractNumId w:val="29"/>
  </w:num>
  <w:num w:numId="30">
    <w:abstractNumId w:val="17"/>
  </w:num>
  <w:num w:numId="31">
    <w:abstractNumId w:val="9"/>
  </w:num>
  <w:num w:numId="32">
    <w:abstractNumId w:val="26"/>
  </w:num>
  <w:num w:numId="33">
    <w:abstractNumId w:val="23"/>
  </w:num>
  <w:num w:numId="34">
    <w:abstractNumId w:val="35"/>
  </w:num>
  <w:num w:numId="35">
    <w:abstractNumId w:val="2"/>
    <w:lvlOverride w:ilvl="0">
      <w:startOverride w:val="1"/>
    </w:lvlOverride>
    <w:lvlOverride w:ilvl="1">
      <w:startOverride w:val="1"/>
    </w:lvlOverride>
    <w:lvlOverride w:ilvl="2">
      <w:startOverride w:val="2"/>
    </w:lvlOverride>
    <w:lvlOverride w:ilvl="3">
      <w:startOverride w:val="3"/>
    </w:lvlOverride>
  </w:num>
  <w:num w:numId="36">
    <w:abstractNumId w:val="27"/>
  </w:num>
  <w:num w:numId="37">
    <w:abstractNumId w:val="11"/>
  </w:num>
  <w:num w:numId="38">
    <w:abstractNumId w:val="10"/>
  </w:num>
  <w:num w:numId="39">
    <w:abstractNumId w:val="7"/>
  </w:num>
  <w:num w:numId="40">
    <w:abstractNumId w:val="25"/>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UILLEM SIMON Emilio">
    <w15:presenceInfo w15:providerId="AD" w15:userId="S-1-5-21-1248577188-10479689-3873521419-610246"/>
  </w15:person>
  <w15:person w15:author="BERMEJO SOLIS Alba">
    <w15:presenceInfo w15:providerId="AD" w15:userId="S-1-5-21-1248577188-10479689-3873521419-610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131078" w:nlCheck="1" w:checkStyle="0"/>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0"/>
  <w:activeWritingStyle w:appName="MSWord" w:lang="en-GB" w:vendorID="64" w:dllVersion="131078" w:nlCheck="1" w:checkStyle="1"/>
  <w:activeWritingStyle w:appName="MSWord" w:lang="es-ES_tradnl" w:vendorID="64" w:dllVersion="131078" w:nlCheck="1" w:checkStyle="0"/>
  <w:activeWritingStyle w:appName="MSWord" w:lang="es-MX"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markup="0"/>
  <w:trackRevisions/>
  <w:doNotTrackFormatting/>
  <w:defaultTabStop w:val="709"/>
  <w:hyphenationZone w:val="425"/>
  <w:drawingGridHorizontalSpacing w:val="120"/>
  <w:drawingGridVerticalSpacing w:val="163"/>
  <w:displayHorizontalDrawingGridEvery w:val="0"/>
  <w:displayVerticalDrawingGridEvery w:val="0"/>
  <w:noPunctuationKerning/>
  <w:characterSpacingControl w:val="doNotCompress"/>
  <w:hdrShapeDefaults>
    <o:shapedefaults v:ext="edit" spidmax="10241"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9C605F"/>
    <w:rsid w:val="00001D83"/>
    <w:rsid w:val="0001211E"/>
    <w:rsid w:val="00012626"/>
    <w:rsid w:val="00013949"/>
    <w:rsid w:val="00016EFD"/>
    <w:rsid w:val="00021028"/>
    <w:rsid w:val="000221CE"/>
    <w:rsid w:val="00023404"/>
    <w:rsid w:val="00023B7D"/>
    <w:rsid w:val="00030CEA"/>
    <w:rsid w:val="000324CA"/>
    <w:rsid w:val="000346F6"/>
    <w:rsid w:val="0003611E"/>
    <w:rsid w:val="00037BC2"/>
    <w:rsid w:val="00041BEA"/>
    <w:rsid w:val="000428E6"/>
    <w:rsid w:val="000442F4"/>
    <w:rsid w:val="00045689"/>
    <w:rsid w:val="00047BD2"/>
    <w:rsid w:val="00047FF4"/>
    <w:rsid w:val="00050698"/>
    <w:rsid w:val="0005074C"/>
    <w:rsid w:val="00054058"/>
    <w:rsid w:val="00055759"/>
    <w:rsid w:val="000579CA"/>
    <w:rsid w:val="00063AB5"/>
    <w:rsid w:val="000647AA"/>
    <w:rsid w:val="00066F7D"/>
    <w:rsid w:val="000734C9"/>
    <w:rsid w:val="00073E98"/>
    <w:rsid w:val="00074A40"/>
    <w:rsid w:val="00075DC2"/>
    <w:rsid w:val="0008051F"/>
    <w:rsid w:val="00080B9C"/>
    <w:rsid w:val="00084DFC"/>
    <w:rsid w:val="000873B0"/>
    <w:rsid w:val="0008785B"/>
    <w:rsid w:val="0009066B"/>
    <w:rsid w:val="000912A2"/>
    <w:rsid w:val="000914A8"/>
    <w:rsid w:val="00091FE5"/>
    <w:rsid w:val="00092991"/>
    <w:rsid w:val="00092B84"/>
    <w:rsid w:val="0009327D"/>
    <w:rsid w:val="00093B68"/>
    <w:rsid w:val="00093EE2"/>
    <w:rsid w:val="00095F02"/>
    <w:rsid w:val="00097095"/>
    <w:rsid w:val="000A016B"/>
    <w:rsid w:val="000A3ADC"/>
    <w:rsid w:val="000A5859"/>
    <w:rsid w:val="000B00C6"/>
    <w:rsid w:val="000B1F11"/>
    <w:rsid w:val="000B3714"/>
    <w:rsid w:val="000B6A4E"/>
    <w:rsid w:val="000C4900"/>
    <w:rsid w:val="000C4FCB"/>
    <w:rsid w:val="000C5515"/>
    <w:rsid w:val="000C59DA"/>
    <w:rsid w:val="000C5DC9"/>
    <w:rsid w:val="000D0117"/>
    <w:rsid w:val="000D14AC"/>
    <w:rsid w:val="000D2D26"/>
    <w:rsid w:val="000D3F65"/>
    <w:rsid w:val="000D403A"/>
    <w:rsid w:val="000D7202"/>
    <w:rsid w:val="000E05E8"/>
    <w:rsid w:val="000E1025"/>
    <w:rsid w:val="000E2065"/>
    <w:rsid w:val="000E333B"/>
    <w:rsid w:val="000E4807"/>
    <w:rsid w:val="000E72DE"/>
    <w:rsid w:val="000F0BAB"/>
    <w:rsid w:val="000F15B0"/>
    <w:rsid w:val="000F79CD"/>
    <w:rsid w:val="00100B9A"/>
    <w:rsid w:val="001110BC"/>
    <w:rsid w:val="00115AEF"/>
    <w:rsid w:val="001167D1"/>
    <w:rsid w:val="0012077E"/>
    <w:rsid w:val="00120AAB"/>
    <w:rsid w:val="001215FD"/>
    <w:rsid w:val="0012163E"/>
    <w:rsid w:val="00127DD9"/>
    <w:rsid w:val="00132AC1"/>
    <w:rsid w:val="00134848"/>
    <w:rsid w:val="00136DDD"/>
    <w:rsid w:val="001402DA"/>
    <w:rsid w:val="00143F54"/>
    <w:rsid w:val="0014624F"/>
    <w:rsid w:val="001472D6"/>
    <w:rsid w:val="001476D7"/>
    <w:rsid w:val="0015374F"/>
    <w:rsid w:val="0015379B"/>
    <w:rsid w:val="0015434C"/>
    <w:rsid w:val="00156868"/>
    <w:rsid w:val="00161263"/>
    <w:rsid w:val="001617C7"/>
    <w:rsid w:val="0016336E"/>
    <w:rsid w:val="00164256"/>
    <w:rsid w:val="00166FE9"/>
    <w:rsid w:val="00172A69"/>
    <w:rsid w:val="0017371C"/>
    <w:rsid w:val="001813CE"/>
    <w:rsid w:val="00181A4B"/>
    <w:rsid w:val="00184FD2"/>
    <w:rsid w:val="00185F6D"/>
    <w:rsid w:val="0019022D"/>
    <w:rsid w:val="00190997"/>
    <w:rsid w:val="00190CBC"/>
    <w:rsid w:val="001920D6"/>
    <w:rsid w:val="001921E5"/>
    <w:rsid w:val="0019249D"/>
    <w:rsid w:val="0019548A"/>
    <w:rsid w:val="00196AFB"/>
    <w:rsid w:val="001A0C51"/>
    <w:rsid w:val="001A203A"/>
    <w:rsid w:val="001A348A"/>
    <w:rsid w:val="001A5F97"/>
    <w:rsid w:val="001A64D8"/>
    <w:rsid w:val="001A6C76"/>
    <w:rsid w:val="001B2521"/>
    <w:rsid w:val="001B40D9"/>
    <w:rsid w:val="001B498F"/>
    <w:rsid w:val="001B6AE2"/>
    <w:rsid w:val="001B711A"/>
    <w:rsid w:val="001C1DBD"/>
    <w:rsid w:val="001C50F3"/>
    <w:rsid w:val="001C6ED4"/>
    <w:rsid w:val="001C78E0"/>
    <w:rsid w:val="001C7939"/>
    <w:rsid w:val="001D1517"/>
    <w:rsid w:val="001D1862"/>
    <w:rsid w:val="001D3E24"/>
    <w:rsid w:val="001D4A1F"/>
    <w:rsid w:val="001E00A6"/>
    <w:rsid w:val="001E12A5"/>
    <w:rsid w:val="001E46F6"/>
    <w:rsid w:val="001F187A"/>
    <w:rsid w:val="001F35C1"/>
    <w:rsid w:val="001F5428"/>
    <w:rsid w:val="001F5E9B"/>
    <w:rsid w:val="002051B7"/>
    <w:rsid w:val="002056DC"/>
    <w:rsid w:val="00211653"/>
    <w:rsid w:val="00211783"/>
    <w:rsid w:val="00213433"/>
    <w:rsid w:val="00214D22"/>
    <w:rsid w:val="00215370"/>
    <w:rsid w:val="00215612"/>
    <w:rsid w:val="002212DF"/>
    <w:rsid w:val="002217BF"/>
    <w:rsid w:val="00223521"/>
    <w:rsid w:val="002268AC"/>
    <w:rsid w:val="002279AC"/>
    <w:rsid w:val="00234F59"/>
    <w:rsid w:val="0024023B"/>
    <w:rsid w:val="00241C32"/>
    <w:rsid w:val="0024487C"/>
    <w:rsid w:val="002455E0"/>
    <w:rsid w:val="00247A81"/>
    <w:rsid w:val="00251211"/>
    <w:rsid w:val="00254EB5"/>
    <w:rsid w:val="002621E1"/>
    <w:rsid w:val="0026325F"/>
    <w:rsid w:val="00263AF4"/>
    <w:rsid w:val="0026488C"/>
    <w:rsid w:val="00265673"/>
    <w:rsid w:val="002658FA"/>
    <w:rsid w:val="00271EB2"/>
    <w:rsid w:val="00271EF2"/>
    <w:rsid w:val="00272D4C"/>
    <w:rsid w:val="0028225D"/>
    <w:rsid w:val="002903A8"/>
    <w:rsid w:val="00291196"/>
    <w:rsid w:val="002A130A"/>
    <w:rsid w:val="002A3EFE"/>
    <w:rsid w:val="002A4DED"/>
    <w:rsid w:val="002A5F74"/>
    <w:rsid w:val="002A6008"/>
    <w:rsid w:val="002B070C"/>
    <w:rsid w:val="002B0B08"/>
    <w:rsid w:val="002B0E2E"/>
    <w:rsid w:val="002B3E69"/>
    <w:rsid w:val="002B4C7A"/>
    <w:rsid w:val="002B686C"/>
    <w:rsid w:val="002B6CC6"/>
    <w:rsid w:val="002B7D7F"/>
    <w:rsid w:val="002C0025"/>
    <w:rsid w:val="002C1829"/>
    <w:rsid w:val="002C2319"/>
    <w:rsid w:val="002C29A1"/>
    <w:rsid w:val="002C2F84"/>
    <w:rsid w:val="002C3D98"/>
    <w:rsid w:val="002C6239"/>
    <w:rsid w:val="002D0D58"/>
    <w:rsid w:val="002D4932"/>
    <w:rsid w:val="002D7AFD"/>
    <w:rsid w:val="002E3B27"/>
    <w:rsid w:val="002E3B2B"/>
    <w:rsid w:val="002E518A"/>
    <w:rsid w:val="002F21BD"/>
    <w:rsid w:val="002F26D1"/>
    <w:rsid w:val="002F47C3"/>
    <w:rsid w:val="00303962"/>
    <w:rsid w:val="003109BD"/>
    <w:rsid w:val="0031536E"/>
    <w:rsid w:val="00315E39"/>
    <w:rsid w:val="00316594"/>
    <w:rsid w:val="0031762C"/>
    <w:rsid w:val="00317D68"/>
    <w:rsid w:val="003241B3"/>
    <w:rsid w:val="00324900"/>
    <w:rsid w:val="00324FEE"/>
    <w:rsid w:val="00325155"/>
    <w:rsid w:val="003313AB"/>
    <w:rsid w:val="003320A2"/>
    <w:rsid w:val="00332AC5"/>
    <w:rsid w:val="003369A6"/>
    <w:rsid w:val="00345DE8"/>
    <w:rsid w:val="00346997"/>
    <w:rsid w:val="0035029D"/>
    <w:rsid w:val="00350CCF"/>
    <w:rsid w:val="003520DB"/>
    <w:rsid w:val="00355ECC"/>
    <w:rsid w:val="003600EB"/>
    <w:rsid w:val="00360517"/>
    <w:rsid w:val="00362036"/>
    <w:rsid w:val="0036209D"/>
    <w:rsid w:val="00366CBB"/>
    <w:rsid w:val="003711E1"/>
    <w:rsid w:val="00372DFD"/>
    <w:rsid w:val="003739EA"/>
    <w:rsid w:val="00377FD6"/>
    <w:rsid w:val="00382EF6"/>
    <w:rsid w:val="00383A41"/>
    <w:rsid w:val="0038799A"/>
    <w:rsid w:val="003960A9"/>
    <w:rsid w:val="003A09FE"/>
    <w:rsid w:val="003A1117"/>
    <w:rsid w:val="003A60F1"/>
    <w:rsid w:val="003B0AE5"/>
    <w:rsid w:val="003B19D2"/>
    <w:rsid w:val="003B30A3"/>
    <w:rsid w:val="003B4829"/>
    <w:rsid w:val="003B4B1A"/>
    <w:rsid w:val="003B619B"/>
    <w:rsid w:val="003B6BBB"/>
    <w:rsid w:val="003B7CEB"/>
    <w:rsid w:val="003C1D03"/>
    <w:rsid w:val="003C5418"/>
    <w:rsid w:val="003C5D7E"/>
    <w:rsid w:val="003D0EB9"/>
    <w:rsid w:val="003D4AC5"/>
    <w:rsid w:val="003D58FF"/>
    <w:rsid w:val="003D66F8"/>
    <w:rsid w:val="003D6D53"/>
    <w:rsid w:val="003E0F07"/>
    <w:rsid w:val="003E2E86"/>
    <w:rsid w:val="003E4E6C"/>
    <w:rsid w:val="003E7068"/>
    <w:rsid w:val="003E7532"/>
    <w:rsid w:val="003F0453"/>
    <w:rsid w:val="003F1678"/>
    <w:rsid w:val="003F3AEC"/>
    <w:rsid w:val="003F40A2"/>
    <w:rsid w:val="003F7CB2"/>
    <w:rsid w:val="003F7D6E"/>
    <w:rsid w:val="004005C0"/>
    <w:rsid w:val="00401137"/>
    <w:rsid w:val="00403F76"/>
    <w:rsid w:val="004067BB"/>
    <w:rsid w:val="0041426A"/>
    <w:rsid w:val="00416706"/>
    <w:rsid w:val="0041706F"/>
    <w:rsid w:val="0043216F"/>
    <w:rsid w:val="0043327C"/>
    <w:rsid w:val="004408EC"/>
    <w:rsid w:val="00445808"/>
    <w:rsid w:val="004466C9"/>
    <w:rsid w:val="0044776A"/>
    <w:rsid w:val="00454399"/>
    <w:rsid w:val="00454D56"/>
    <w:rsid w:val="00456B6B"/>
    <w:rsid w:val="004610F2"/>
    <w:rsid w:val="00461347"/>
    <w:rsid w:val="00461B95"/>
    <w:rsid w:val="004625D3"/>
    <w:rsid w:val="00463469"/>
    <w:rsid w:val="0046608E"/>
    <w:rsid w:val="004662BF"/>
    <w:rsid w:val="00466CD9"/>
    <w:rsid w:val="004702D0"/>
    <w:rsid w:val="004706AD"/>
    <w:rsid w:val="0047268C"/>
    <w:rsid w:val="004731AA"/>
    <w:rsid w:val="0047557C"/>
    <w:rsid w:val="004830BA"/>
    <w:rsid w:val="004833C7"/>
    <w:rsid w:val="00485079"/>
    <w:rsid w:val="00485ECE"/>
    <w:rsid w:val="0049669B"/>
    <w:rsid w:val="00497173"/>
    <w:rsid w:val="004972DD"/>
    <w:rsid w:val="004A067C"/>
    <w:rsid w:val="004A1F0D"/>
    <w:rsid w:val="004A2BFD"/>
    <w:rsid w:val="004A65E2"/>
    <w:rsid w:val="004A7213"/>
    <w:rsid w:val="004B35FD"/>
    <w:rsid w:val="004C0AE3"/>
    <w:rsid w:val="004C0FD4"/>
    <w:rsid w:val="004C17DA"/>
    <w:rsid w:val="004C1AAA"/>
    <w:rsid w:val="004C4BE6"/>
    <w:rsid w:val="004C4EEF"/>
    <w:rsid w:val="004C7C7F"/>
    <w:rsid w:val="004D0FF3"/>
    <w:rsid w:val="004D119F"/>
    <w:rsid w:val="004D2540"/>
    <w:rsid w:val="004D6A81"/>
    <w:rsid w:val="004E6089"/>
    <w:rsid w:val="004E64B8"/>
    <w:rsid w:val="004E728D"/>
    <w:rsid w:val="004F0191"/>
    <w:rsid w:val="004F0E58"/>
    <w:rsid w:val="004F34F3"/>
    <w:rsid w:val="004F4EA1"/>
    <w:rsid w:val="004F68FD"/>
    <w:rsid w:val="004F7D3B"/>
    <w:rsid w:val="00504701"/>
    <w:rsid w:val="00510F9C"/>
    <w:rsid w:val="0051349B"/>
    <w:rsid w:val="00520A22"/>
    <w:rsid w:val="005226AC"/>
    <w:rsid w:val="00525FA4"/>
    <w:rsid w:val="005266FF"/>
    <w:rsid w:val="005310DE"/>
    <w:rsid w:val="00542837"/>
    <w:rsid w:val="00544009"/>
    <w:rsid w:val="0055347E"/>
    <w:rsid w:val="00561002"/>
    <w:rsid w:val="00561063"/>
    <w:rsid w:val="005617F5"/>
    <w:rsid w:val="00561AD3"/>
    <w:rsid w:val="00563A47"/>
    <w:rsid w:val="005644F8"/>
    <w:rsid w:val="00566A62"/>
    <w:rsid w:val="0057030A"/>
    <w:rsid w:val="005725F0"/>
    <w:rsid w:val="00580B48"/>
    <w:rsid w:val="00582840"/>
    <w:rsid w:val="005857B3"/>
    <w:rsid w:val="00591692"/>
    <w:rsid w:val="005917CC"/>
    <w:rsid w:val="005954A2"/>
    <w:rsid w:val="005966C3"/>
    <w:rsid w:val="005973F2"/>
    <w:rsid w:val="005A092A"/>
    <w:rsid w:val="005A09BB"/>
    <w:rsid w:val="005A1016"/>
    <w:rsid w:val="005A53F7"/>
    <w:rsid w:val="005A5CC4"/>
    <w:rsid w:val="005B14AB"/>
    <w:rsid w:val="005B34B7"/>
    <w:rsid w:val="005B6095"/>
    <w:rsid w:val="005C1470"/>
    <w:rsid w:val="005C2D8D"/>
    <w:rsid w:val="005C58B9"/>
    <w:rsid w:val="005C625A"/>
    <w:rsid w:val="005D1F86"/>
    <w:rsid w:val="005D3532"/>
    <w:rsid w:val="005D586A"/>
    <w:rsid w:val="005E6270"/>
    <w:rsid w:val="005E7F74"/>
    <w:rsid w:val="0060043E"/>
    <w:rsid w:val="0060101B"/>
    <w:rsid w:val="006019DA"/>
    <w:rsid w:val="0060272D"/>
    <w:rsid w:val="00606FFD"/>
    <w:rsid w:val="00613425"/>
    <w:rsid w:val="006137CA"/>
    <w:rsid w:val="00613D76"/>
    <w:rsid w:val="00617456"/>
    <w:rsid w:val="00622441"/>
    <w:rsid w:val="00626217"/>
    <w:rsid w:val="006304D0"/>
    <w:rsid w:val="006340E1"/>
    <w:rsid w:val="00634F6A"/>
    <w:rsid w:val="006433E8"/>
    <w:rsid w:val="006466E1"/>
    <w:rsid w:val="00647021"/>
    <w:rsid w:val="00647C83"/>
    <w:rsid w:val="00650E32"/>
    <w:rsid w:val="00653999"/>
    <w:rsid w:val="00654077"/>
    <w:rsid w:val="0065435B"/>
    <w:rsid w:val="00661666"/>
    <w:rsid w:val="006648B6"/>
    <w:rsid w:val="006652F7"/>
    <w:rsid w:val="0066547F"/>
    <w:rsid w:val="0067024B"/>
    <w:rsid w:val="006727ED"/>
    <w:rsid w:val="00673E2C"/>
    <w:rsid w:val="0067676F"/>
    <w:rsid w:val="006778A4"/>
    <w:rsid w:val="00677DD8"/>
    <w:rsid w:val="00680B77"/>
    <w:rsid w:val="0068145E"/>
    <w:rsid w:val="006822F0"/>
    <w:rsid w:val="00685AB3"/>
    <w:rsid w:val="00687308"/>
    <w:rsid w:val="00690BDC"/>
    <w:rsid w:val="00692C60"/>
    <w:rsid w:val="00693C7C"/>
    <w:rsid w:val="0069531C"/>
    <w:rsid w:val="006953AD"/>
    <w:rsid w:val="00696ED5"/>
    <w:rsid w:val="006974FE"/>
    <w:rsid w:val="006976CB"/>
    <w:rsid w:val="00697C5B"/>
    <w:rsid w:val="006A1053"/>
    <w:rsid w:val="006A3943"/>
    <w:rsid w:val="006A4A4C"/>
    <w:rsid w:val="006B0AA0"/>
    <w:rsid w:val="006B0AD9"/>
    <w:rsid w:val="006B1F6E"/>
    <w:rsid w:val="006B253F"/>
    <w:rsid w:val="006B7975"/>
    <w:rsid w:val="006C1149"/>
    <w:rsid w:val="006C2587"/>
    <w:rsid w:val="006C2D17"/>
    <w:rsid w:val="006D2471"/>
    <w:rsid w:val="006D6385"/>
    <w:rsid w:val="006E2633"/>
    <w:rsid w:val="006E3734"/>
    <w:rsid w:val="006E643C"/>
    <w:rsid w:val="006E72F3"/>
    <w:rsid w:val="006F2068"/>
    <w:rsid w:val="006F52F4"/>
    <w:rsid w:val="006F549C"/>
    <w:rsid w:val="007019B2"/>
    <w:rsid w:val="00702389"/>
    <w:rsid w:val="00707D2B"/>
    <w:rsid w:val="00710F54"/>
    <w:rsid w:val="007131D8"/>
    <w:rsid w:val="00713F5F"/>
    <w:rsid w:val="00714919"/>
    <w:rsid w:val="007163EA"/>
    <w:rsid w:val="00716722"/>
    <w:rsid w:val="00716DD6"/>
    <w:rsid w:val="00721A2B"/>
    <w:rsid w:val="00721C5B"/>
    <w:rsid w:val="0072227A"/>
    <w:rsid w:val="00723627"/>
    <w:rsid w:val="00723FE3"/>
    <w:rsid w:val="00724AEC"/>
    <w:rsid w:val="007252F9"/>
    <w:rsid w:val="00725F35"/>
    <w:rsid w:val="0072781B"/>
    <w:rsid w:val="0073235F"/>
    <w:rsid w:val="0074046B"/>
    <w:rsid w:val="007430A8"/>
    <w:rsid w:val="00745AC7"/>
    <w:rsid w:val="0074608B"/>
    <w:rsid w:val="0074795D"/>
    <w:rsid w:val="00747BE3"/>
    <w:rsid w:val="00750959"/>
    <w:rsid w:val="00750D73"/>
    <w:rsid w:val="00750DF9"/>
    <w:rsid w:val="007526F5"/>
    <w:rsid w:val="00753E80"/>
    <w:rsid w:val="007622A2"/>
    <w:rsid w:val="007657DA"/>
    <w:rsid w:val="007701F7"/>
    <w:rsid w:val="0077096D"/>
    <w:rsid w:val="00770BCD"/>
    <w:rsid w:val="00774560"/>
    <w:rsid w:val="00776BBA"/>
    <w:rsid w:val="007773ED"/>
    <w:rsid w:val="007833C4"/>
    <w:rsid w:val="007856AF"/>
    <w:rsid w:val="00785FF1"/>
    <w:rsid w:val="0078602A"/>
    <w:rsid w:val="00797065"/>
    <w:rsid w:val="00797D28"/>
    <w:rsid w:val="00797EA3"/>
    <w:rsid w:val="007A0699"/>
    <w:rsid w:val="007A2353"/>
    <w:rsid w:val="007A2BDB"/>
    <w:rsid w:val="007A3866"/>
    <w:rsid w:val="007A43DA"/>
    <w:rsid w:val="007A4892"/>
    <w:rsid w:val="007A634C"/>
    <w:rsid w:val="007B20C3"/>
    <w:rsid w:val="007B30A9"/>
    <w:rsid w:val="007B57F8"/>
    <w:rsid w:val="007B5A9A"/>
    <w:rsid w:val="007C1155"/>
    <w:rsid w:val="007C2566"/>
    <w:rsid w:val="007C2AB1"/>
    <w:rsid w:val="007C2DDA"/>
    <w:rsid w:val="007C5CD0"/>
    <w:rsid w:val="007D09AB"/>
    <w:rsid w:val="007D2DF5"/>
    <w:rsid w:val="007D3FC3"/>
    <w:rsid w:val="007D6490"/>
    <w:rsid w:val="007E1010"/>
    <w:rsid w:val="007E1EA5"/>
    <w:rsid w:val="007E2254"/>
    <w:rsid w:val="007E31AF"/>
    <w:rsid w:val="007E4E88"/>
    <w:rsid w:val="007E6166"/>
    <w:rsid w:val="007E7140"/>
    <w:rsid w:val="007E7626"/>
    <w:rsid w:val="007E771E"/>
    <w:rsid w:val="007F1F6B"/>
    <w:rsid w:val="007F2412"/>
    <w:rsid w:val="007F32EC"/>
    <w:rsid w:val="007F4B3B"/>
    <w:rsid w:val="007F61CC"/>
    <w:rsid w:val="008033FD"/>
    <w:rsid w:val="008053B1"/>
    <w:rsid w:val="00805B6B"/>
    <w:rsid w:val="008064A4"/>
    <w:rsid w:val="00806AD3"/>
    <w:rsid w:val="00807026"/>
    <w:rsid w:val="00812053"/>
    <w:rsid w:val="00816AD2"/>
    <w:rsid w:val="00817292"/>
    <w:rsid w:val="0082079A"/>
    <w:rsid w:val="008243E2"/>
    <w:rsid w:val="00825090"/>
    <w:rsid w:val="00825AE4"/>
    <w:rsid w:val="0082762B"/>
    <w:rsid w:val="008356D4"/>
    <w:rsid w:val="0084008A"/>
    <w:rsid w:val="0084060B"/>
    <w:rsid w:val="00841B47"/>
    <w:rsid w:val="00842E60"/>
    <w:rsid w:val="00842EA2"/>
    <w:rsid w:val="00844702"/>
    <w:rsid w:val="008448B4"/>
    <w:rsid w:val="00846A87"/>
    <w:rsid w:val="00851B44"/>
    <w:rsid w:val="00853569"/>
    <w:rsid w:val="008552C0"/>
    <w:rsid w:val="008614A8"/>
    <w:rsid w:val="00864278"/>
    <w:rsid w:val="00864B70"/>
    <w:rsid w:val="00866D82"/>
    <w:rsid w:val="008728EC"/>
    <w:rsid w:val="00874C35"/>
    <w:rsid w:val="00877F84"/>
    <w:rsid w:val="00877FCF"/>
    <w:rsid w:val="008800CE"/>
    <w:rsid w:val="008819A4"/>
    <w:rsid w:val="0088494C"/>
    <w:rsid w:val="00886C19"/>
    <w:rsid w:val="00887B2E"/>
    <w:rsid w:val="00892D02"/>
    <w:rsid w:val="00893796"/>
    <w:rsid w:val="00893E46"/>
    <w:rsid w:val="00895826"/>
    <w:rsid w:val="00895F7D"/>
    <w:rsid w:val="008A5880"/>
    <w:rsid w:val="008B01AF"/>
    <w:rsid w:val="008B2FF3"/>
    <w:rsid w:val="008B3349"/>
    <w:rsid w:val="008C140F"/>
    <w:rsid w:val="008C3546"/>
    <w:rsid w:val="008C736B"/>
    <w:rsid w:val="008C7DEA"/>
    <w:rsid w:val="008D4BC5"/>
    <w:rsid w:val="008D6408"/>
    <w:rsid w:val="008E38F4"/>
    <w:rsid w:val="008E50B2"/>
    <w:rsid w:val="008E66DD"/>
    <w:rsid w:val="008E67AD"/>
    <w:rsid w:val="008F22F2"/>
    <w:rsid w:val="008F4428"/>
    <w:rsid w:val="00900719"/>
    <w:rsid w:val="00901C0C"/>
    <w:rsid w:val="00902F2B"/>
    <w:rsid w:val="009043D3"/>
    <w:rsid w:val="009077DE"/>
    <w:rsid w:val="009079A5"/>
    <w:rsid w:val="00914633"/>
    <w:rsid w:val="009147C7"/>
    <w:rsid w:val="00916A20"/>
    <w:rsid w:val="00916CAF"/>
    <w:rsid w:val="00920751"/>
    <w:rsid w:val="00921C31"/>
    <w:rsid w:val="00921D03"/>
    <w:rsid w:val="00925457"/>
    <w:rsid w:val="009271EA"/>
    <w:rsid w:val="0093396B"/>
    <w:rsid w:val="0093522F"/>
    <w:rsid w:val="00935F18"/>
    <w:rsid w:val="0093723F"/>
    <w:rsid w:val="00942725"/>
    <w:rsid w:val="00944D57"/>
    <w:rsid w:val="009464AE"/>
    <w:rsid w:val="00946505"/>
    <w:rsid w:val="00947386"/>
    <w:rsid w:val="009503F9"/>
    <w:rsid w:val="0095304C"/>
    <w:rsid w:val="009538D4"/>
    <w:rsid w:val="00955409"/>
    <w:rsid w:val="00955570"/>
    <w:rsid w:val="00955928"/>
    <w:rsid w:val="00961328"/>
    <w:rsid w:val="00961BFB"/>
    <w:rsid w:val="00962AC7"/>
    <w:rsid w:val="00962E4A"/>
    <w:rsid w:val="009702B1"/>
    <w:rsid w:val="0097149D"/>
    <w:rsid w:val="00971D1F"/>
    <w:rsid w:val="009768F1"/>
    <w:rsid w:val="00977507"/>
    <w:rsid w:val="00982863"/>
    <w:rsid w:val="0098364B"/>
    <w:rsid w:val="00984FA8"/>
    <w:rsid w:val="00991E72"/>
    <w:rsid w:val="0099319F"/>
    <w:rsid w:val="00993B21"/>
    <w:rsid w:val="00994ADE"/>
    <w:rsid w:val="0099574B"/>
    <w:rsid w:val="009A0010"/>
    <w:rsid w:val="009A09AE"/>
    <w:rsid w:val="009A1477"/>
    <w:rsid w:val="009A189D"/>
    <w:rsid w:val="009A20AD"/>
    <w:rsid w:val="009A2B62"/>
    <w:rsid w:val="009A3C25"/>
    <w:rsid w:val="009A4846"/>
    <w:rsid w:val="009A54BD"/>
    <w:rsid w:val="009A54D6"/>
    <w:rsid w:val="009A5F0F"/>
    <w:rsid w:val="009B15B2"/>
    <w:rsid w:val="009B20DC"/>
    <w:rsid w:val="009B2AE4"/>
    <w:rsid w:val="009B489F"/>
    <w:rsid w:val="009C0438"/>
    <w:rsid w:val="009C1215"/>
    <w:rsid w:val="009C310D"/>
    <w:rsid w:val="009C452F"/>
    <w:rsid w:val="009C605F"/>
    <w:rsid w:val="009C681C"/>
    <w:rsid w:val="009C6BED"/>
    <w:rsid w:val="009C6C2E"/>
    <w:rsid w:val="009C6FA2"/>
    <w:rsid w:val="009C7F08"/>
    <w:rsid w:val="009D18CC"/>
    <w:rsid w:val="009D23E1"/>
    <w:rsid w:val="009D466C"/>
    <w:rsid w:val="009D4805"/>
    <w:rsid w:val="009D4C49"/>
    <w:rsid w:val="009D4C4A"/>
    <w:rsid w:val="009D5D0B"/>
    <w:rsid w:val="009D790A"/>
    <w:rsid w:val="009E1562"/>
    <w:rsid w:val="009E3AC6"/>
    <w:rsid w:val="009E6F63"/>
    <w:rsid w:val="009F38B5"/>
    <w:rsid w:val="009F7CFE"/>
    <w:rsid w:val="00A010BF"/>
    <w:rsid w:val="00A02851"/>
    <w:rsid w:val="00A02B29"/>
    <w:rsid w:val="00A04D17"/>
    <w:rsid w:val="00A055BF"/>
    <w:rsid w:val="00A10E9B"/>
    <w:rsid w:val="00A12285"/>
    <w:rsid w:val="00A1302D"/>
    <w:rsid w:val="00A15639"/>
    <w:rsid w:val="00A2036F"/>
    <w:rsid w:val="00A224EC"/>
    <w:rsid w:val="00A24044"/>
    <w:rsid w:val="00A243AE"/>
    <w:rsid w:val="00A24721"/>
    <w:rsid w:val="00A31F20"/>
    <w:rsid w:val="00A32586"/>
    <w:rsid w:val="00A334ED"/>
    <w:rsid w:val="00A37C2C"/>
    <w:rsid w:val="00A37C9F"/>
    <w:rsid w:val="00A4054E"/>
    <w:rsid w:val="00A40929"/>
    <w:rsid w:val="00A40EC9"/>
    <w:rsid w:val="00A433FD"/>
    <w:rsid w:val="00A43D19"/>
    <w:rsid w:val="00A471D1"/>
    <w:rsid w:val="00A52901"/>
    <w:rsid w:val="00A5392D"/>
    <w:rsid w:val="00A53EEC"/>
    <w:rsid w:val="00A56BCC"/>
    <w:rsid w:val="00A57B3D"/>
    <w:rsid w:val="00A617ED"/>
    <w:rsid w:val="00A65B9C"/>
    <w:rsid w:val="00A65F81"/>
    <w:rsid w:val="00A67EE6"/>
    <w:rsid w:val="00A70834"/>
    <w:rsid w:val="00A76221"/>
    <w:rsid w:val="00A763B9"/>
    <w:rsid w:val="00A76CC0"/>
    <w:rsid w:val="00A83213"/>
    <w:rsid w:val="00A930AD"/>
    <w:rsid w:val="00A9359A"/>
    <w:rsid w:val="00A96D58"/>
    <w:rsid w:val="00AA1815"/>
    <w:rsid w:val="00AA3068"/>
    <w:rsid w:val="00AA4FBC"/>
    <w:rsid w:val="00AA6EA4"/>
    <w:rsid w:val="00AB2BF9"/>
    <w:rsid w:val="00AB3208"/>
    <w:rsid w:val="00AB3804"/>
    <w:rsid w:val="00AB59AE"/>
    <w:rsid w:val="00AB5A6D"/>
    <w:rsid w:val="00AB7E77"/>
    <w:rsid w:val="00AC099F"/>
    <w:rsid w:val="00AC0AFA"/>
    <w:rsid w:val="00AC2771"/>
    <w:rsid w:val="00AC3B3F"/>
    <w:rsid w:val="00AD2B0E"/>
    <w:rsid w:val="00AD32FB"/>
    <w:rsid w:val="00AD6A1A"/>
    <w:rsid w:val="00AE1D42"/>
    <w:rsid w:val="00AF2FD7"/>
    <w:rsid w:val="00AF3F3A"/>
    <w:rsid w:val="00AF40F4"/>
    <w:rsid w:val="00AF4FC5"/>
    <w:rsid w:val="00B07EF5"/>
    <w:rsid w:val="00B109BF"/>
    <w:rsid w:val="00B11B99"/>
    <w:rsid w:val="00B13FFD"/>
    <w:rsid w:val="00B14727"/>
    <w:rsid w:val="00B14818"/>
    <w:rsid w:val="00B14ED9"/>
    <w:rsid w:val="00B1587F"/>
    <w:rsid w:val="00B211AA"/>
    <w:rsid w:val="00B22336"/>
    <w:rsid w:val="00B228B2"/>
    <w:rsid w:val="00B22C7E"/>
    <w:rsid w:val="00B24372"/>
    <w:rsid w:val="00B30F87"/>
    <w:rsid w:val="00B330A8"/>
    <w:rsid w:val="00B379C9"/>
    <w:rsid w:val="00B46914"/>
    <w:rsid w:val="00B4798F"/>
    <w:rsid w:val="00B54BEB"/>
    <w:rsid w:val="00B57CD0"/>
    <w:rsid w:val="00B57FF0"/>
    <w:rsid w:val="00B648B2"/>
    <w:rsid w:val="00B64E8E"/>
    <w:rsid w:val="00B6507E"/>
    <w:rsid w:val="00B65562"/>
    <w:rsid w:val="00B7037C"/>
    <w:rsid w:val="00B7105B"/>
    <w:rsid w:val="00B7385A"/>
    <w:rsid w:val="00B753A5"/>
    <w:rsid w:val="00B75464"/>
    <w:rsid w:val="00B815F6"/>
    <w:rsid w:val="00B82D28"/>
    <w:rsid w:val="00B85E10"/>
    <w:rsid w:val="00B92974"/>
    <w:rsid w:val="00B949E4"/>
    <w:rsid w:val="00B95E97"/>
    <w:rsid w:val="00BA10C9"/>
    <w:rsid w:val="00BA3B47"/>
    <w:rsid w:val="00BA480C"/>
    <w:rsid w:val="00BA5E16"/>
    <w:rsid w:val="00BA5E2B"/>
    <w:rsid w:val="00BA698A"/>
    <w:rsid w:val="00BA770E"/>
    <w:rsid w:val="00BA787A"/>
    <w:rsid w:val="00BB170F"/>
    <w:rsid w:val="00BB5084"/>
    <w:rsid w:val="00BB52C7"/>
    <w:rsid w:val="00BB6C1C"/>
    <w:rsid w:val="00BB7117"/>
    <w:rsid w:val="00BB7D4F"/>
    <w:rsid w:val="00BB7FD3"/>
    <w:rsid w:val="00BC24FA"/>
    <w:rsid w:val="00BC4B36"/>
    <w:rsid w:val="00BC77B4"/>
    <w:rsid w:val="00BD2C82"/>
    <w:rsid w:val="00BD33E8"/>
    <w:rsid w:val="00BD7FA9"/>
    <w:rsid w:val="00BE5BC7"/>
    <w:rsid w:val="00BE768C"/>
    <w:rsid w:val="00BE778C"/>
    <w:rsid w:val="00BF0156"/>
    <w:rsid w:val="00BF0860"/>
    <w:rsid w:val="00BF444F"/>
    <w:rsid w:val="00C00027"/>
    <w:rsid w:val="00C0010B"/>
    <w:rsid w:val="00C0146B"/>
    <w:rsid w:val="00C014A2"/>
    <w:rsid w:val="00C0198F"/>
    <w:rsid w:val="00C03901"/>
    <w:rsid w:val="00C03A19"/>
    <w:rsid w:val="00C03AE7"/>
    <w:rsid w:val="00C0468B"/>
    <w:rsid w:val="00C124C8"/>
    <w:rsid w:val="00C1447A"/>
    <w:rsid w:val="00C2160F"/>
    <w:rsid w:val="00C216FA"/>
    <w:rsid w:val="00C22763"/>
    <w:rsid w:val="00C23AFF"/>
    <w:rsid w:val="00C23EBF"/>
    <w:rsid w:val="00C25045"/>
    <w:rsid w:val="00C25D40"/>
    <w:rsid w:val="00C30216"/>
    <w:rsid w:val="00C314AA"/>
    <w:rsid w:val="00C32508"/>
    <w:rsid w:val="00C3385B"/>
    <w:rsid w:val="00C340AB"/>
    <w:rsid w:val="00C37EAF"/>
    <w:rsid w:val="00C40CAC"/>
    <w:rsid w:val="00C4391F"/>
    <w:rsid w:val="00C44DAC"/>
    <w:rsid w:val="00C47582"/>
    <w:rsid w:val="00C53C0D"/>
    <w:rsid w:val="00C5701E"/>
    <w:rsid w:val="00C70000"/>
    <w:rsid w:val="00C72F08"/>
    <w:rsid w:val="00C7418D"/>
    <w:rsid w:val="00C77C4E"/>
    <w:rsid w:val="00C856FC"/>
    <w:rsid w:val="00C858C2"/>
    <w:rsid w:val="00C87B48"/>
    <w:rsid w:val="00C915C9"/>
    <w:rsid w:val="00C9212D"/>
    <w:rsid w:val="00C932BF"/>
    <w:rsid w:val="00C9350D"/>
    <w:rsid w:val="00C93C39"/>
    <w:rsid w:val="00C94F3D"/>
    <w:rsid w:val="00C95025"/>
    <w:rsid w:val="00C96832"/>
    <w:rsid w:val="00CA3368"/>
    <w:rsid w:val="00CB0261"/>
    <w:rsid w:val="00CB2159"/>
    <w:rsid w:val="00CB25C1"/>
    <w:rsid w:val="00CB2C33"/>
    <w:rsid w:val="00CB2F9C"/>
    <w:rsid w:val="00CB4E96"/>
    <w:rsid w:val="00CB516C"/>
    <w:rsid w:val="00CB5F07"/>
    <w:rsid w:val="00CB6752"/>
    <w:rsid w:val="00CB7D65"/>
    <w:rsid w:val="00CC3EB1"/>
    <w:rsid w:val="00CC6050"/>
    <w:rsid w:val="00CC7AE4"/>
    <w:rsid w:val="00CC7B17"/>
    <w:rsid w:val="00CC7E3D"/>
    <w:rsid w:val="00CD195C"/>
    <w:rsid w:val="00CD591D"/>
    <w:rsid w:val="00CD743D"/>
    <w:rsid w:val="00CE1AA7"/>
    <w:rsid w:val="00CE2425"/>
    <w:rsid w:val="00CE2AD5"/>
    <w:rsid w:val="00CE3D2A"/>
    <w:rsid w:val="00CE4578"/>
    <w:rsid w:val="00CE4E94"/>
    <w:rsid w:val="00CE4FC1"/>
    <w:rsid w:val="00CE6FCE"/>
    <w:rsid w:val="00CE717B"/>
    <w:rsid w:val="00CF2139"/>
    <w:rsid w:val="00CF2DFE"/>
    <w:rsid w:val="00D02D10"/>
    <w:rsid w:val="00D03473"/>
    <w:rsid w:val="00D05789"/>
    <w:rsid w:val="00D13B78"/>
    <w:rsid w:val="00D16BB0"/>
    <w:rsid w:val="00D21630"/>
    <w:rsid w:val="00D239A1"/>
    <w:rsid w:val="00D25203"/>
    <w:rsid w:val="00D25848"/>
    <w:rsid w:val="00D26066"/>
    <w:rsid w:val="00D31D69"/>
    <w:rsid w:val="00D33F95"/>
    <w:rsid w:val="00D348F3"/>
    <w:rsid w:val="00D41A59"/>
    <w:rsid w:val="00D427C9"/>
    <w:rsid w:val="00D44EEF"/>
    <w:rsid w:val="00D453FC"/>
    <w:rsid w:val="00D46615"/>
    <w:rsid w:val="00D4728E"/>
    <w:rsid w:val="00D507ED"/>
    <w:rsid w:val="00D52825"/>
    <w:rsid w:val="00D5398D"/>
    <w:rsid w:val="00D547A3"/>
    <w:rsid w:val="00D57B9B"/>
    <w:rsid w:val="00D6282C"/>
    <w:rsid w:val="00D62B83"/>
    <w:rsid w:val="00D63300"/>
    <w:rsid w:val="00D64220"/>
    <w:rsid w:val="00D655C1"/>
    <w:rsid w:val="00D71C8C"/>
    <w:rsid w:val="00D72BA9"/>
    <w:rsid w:val="00D7322F"/>
    <w:rsid w:val="00D7602F"/>
    <w:rsid w:val="00D83692"/>
    <w:rsid w:val="00D83CE4"/>
    <w:rsid w:val="00D8562D"/>
    <w:rsid w:val="00D85C18"/>
    <w:rsid w:val="00D91A77"/>
    <w:rsid w:val="00D935D6"/>
    <w:rsid w:val="00D93BEC"/>
    <w:rsid w:val="00D943F9"/>
    <w:rsid w:val="00D961AB"/>
    <w:rsid w:val="00D97D17"/>
    <w:rsid w:val="00DA09BE"/>
    <w:rsid w:val="00DA0FC8"/>
    <w:rsid w:val="00DA22DB"/>
    <w:rsid w:val="00DA32C6"/>
    <w:rsid w:val="00DA729D"/>
    <w:rsid w:val="00DA731F"/>
    <w:rsid w:val="00DB150D"/>
    <w:rsid w:val="00DB29C0"/>
    <w:rsid w:val="00DB7633"/>
    <w:rsid w:val="00DB7B9E"/>
    <w:rsid w:val="00DC021A"/>
    <w:rsid w:val="00DC025D"/>
    <w:rsid w:val="00DC168A"/>
    <w:rsid w:val="00DC3894"/>
    <w:rsid w:val="00DC3F84"/>
    <w:rsid w:val="00DD2008"/>
    <w:rsid w:val="00DD376E"/>
    <w:rsid w:val="00DD4A39"/>
    <w:rsid w:val="00DD6D13"/>
    <w:rsid w:val="00DD7506"/>
    <w:rsid w:val="00DD7DD2"/>
    <w:rsid w:val="00DE11C4"/>
    <w:rsid w:val="00DE3FE4"/>
    <w:rsid w:val="00DF13A7"/>
    <w:rsid w:val="00DF438B"/>
    <w:rsid w:val="00DF5C96"/>
    <w:rsid w:val="00E03C70"/>
    <w:rsid w:val="00E03DD4"/>
    <w:rsid w:val="00E0496B"/>
    <w:rsid w:val="00E0639B"/>
    <w:rsid w:val="00E064F3"/>
    <w:rsid w:val="00E10DBD"/>
    <w:rsid w:val="00E1229E"/>
    <w:rsid w:val="00E13993"/>
    <w:rsid w:val="00E145E6"/>
    <w:rsid w:val="00E15908"/>
    <w:rsid w:val="00E161B7"/>
    <w:rsid w:val="00E164F3"/>
    <w:rsid w:val="00E164FA"/>
    <w:rsid w:val="00E21285"/>
    <w:rsid w:val="00E24160"/>
    <w:rsid w:val="00E2635C"/>
    <w:rsid w:val="00E30DCC"/>
    <w:rsid w:val="00E31168"/>
    <w:rsid w:val="00E3433E"/>
    <w:rsid w:val="00E3485B"/>
    <w:rsid w:val="00E34CDD"/>
    <w:rsid w:val="00E35B04"/>
    <w:rsid w:val="00E37D26"/>
    <w:rsid w:val="00E37E31"/>
    <w:rsid w:val="00E4302D"/>
    <w:rsid w:val="00E432C1"/>
    <w:rsid w:val="00E506C9"/>
    <w:rsid w:val="00E50B1A"/>
    <w:rsid w:val="00E53001"/>
    <w:rsid w:val="00E53BB7"/>
    <w:rsid w:val="00E549E9"/>
    <w:rsid w:val="00E549F1"/>
    <w:rsid w:val="00E551F8"/>
    <w:rsid w:val="00E555BC"/>
    <w:rsid w:val="00E56E61"/>
    <w:rsid w:val="00E57DF0"/>
    <w:rsid w:val="00E621C4"/>
    <w:rsid w:val="00E749E7"/>
    <w:rsid w:val="00E77588"/>
    <w:rsid w:val="00E8229F"/>
    <w:rsid w:val="00E91615"/>
    <w:rsid w:val="00E91DF0"/>
    <w:rsid w:val="00E92594"/>
    <w:rsid w:val="00EA3B5C"/>
    <w:rsid w:val="00EA4248"/>
    <w:rsid w:val="00EA6A40"/>
    <w:rsid w:val="00EB2C68"/>
    <w:rsid w:val="00EB5FB3"/>
    <w:rsid w:val="00EB63D3"/>
    <w:rsid w:val="00EB6C30"/>
    <w:rsid w:val="00EB6E03"/>
    <w:rsid w:val="00EC06FA"/>
    <w:rsid w:val="00EC30B0"/>
    <w:rsid w:val="00EC328C"/>
    <w:rsid w:val="00EC5DF8"/>
    <w:rsid w:val="00ED0AD0"/>
    <w:rsid w:val="00ED1183"/>
    <w:rsid w:val="00ED33E9"/>
    <w:rsid w:val="00ED3A00"/>
    <w:rsid w:val="00ED59F9"/>
    <w:rsid w:val="00ED660E"/>
    <w:rsid w:val="00EE44A0"/>
    <w:rsid w:val="00EE4745"/>
    <w:rsid w:val="00EE6E12"/>
    <w:rsid w:val="00EF0C94"/>
    <w:rsid w:val="00EF1721"/>
    <w:rsid w:val="00EF3BC8"/>
    <w:rsid w:val="00EF5A8D"/>
    <w:rsid w:val="00EF6FC6"/>
    <w:rsid w:val="00F04272"/>
    <w:rsid w:val="00F046B5"/>
    <w:rsid w:val="00F0514A"/>
    <w:rsid w:val="00F051C8"/>
    <w:rsid w:val="00F07596"/>
    <w:rsid w:val="00F11E42"/>
    <w:rsid w:val="00F123D2"/>
    <w:rsid w:val="00F1403B"/>
    <w:rsid w:val="00F204D8"/>
    <w:rsid w:val="00F22A42"/>
    <w:rsid w:val="00F3227E"/>
    <w:rsid w:val="00F35001"/>
    <w:rsid w:val="00F350C3"/>
    <w:rsid w:val="00F37810"/>
    <w:rsid w:val="00F406A6"/>
    <w:rsid w:val="00F432A3"/>
    <w:rsid w:val="00F43D6E"/>
    <w:rsid w:val="00F4531C"/>
    <w:rsid w:val="00F46F1D"/>
    <w:rsid w:val="00F47261"/>
    <w:rsid w:val="00F53D54"/>
    <w:rsid w:val="00F55C90"/>
    <w:rsid w:val="00F560D0"/>
    <w:rsid w:val="00F613A2"/>
    <w:rsid w:val="00F613BC"/>
    <w:rsid w:val="00F62CFE"/>
    <w:rsid w:val="00F6337B"/>
    <w:rsid w:val="00F63AF2"/>
    <w:rsid w:val="00F64657"/>
    <w:rsid w:val="00F64D67"/>
    <w:rsid w:val="00F70B61"/>
    <w:rsid w:val="00F72A2A"/>
    <w:rsid w:val="00F743EC"/>
    <w:rsid w:val="00F76C0F"/>
    <w:rsid w:val="00F77AE4"/>
    <w:rsid w:val="00F85302"/>
    <w:rsid w:val="00F86883"/>
    <w:rsid w:val="00F9320F"/>
    <w:rsid w:val="00F956D8"/>
    <w:rsid w:val="00F97826"/>
    <w:rsid w:val="00FA394B"/>
    <w:rsid w:val="00FA541E"/>
    <w:rsid w:val="00FA69D8"/>
    <w:rsid w:val="00FB2085"/>
    <w:rsid w:val="00FB4CE1"/>
    <w:rsid w:val="00FB644B"/>
    <w:rsid w:val="00FB6E89"/>
    <w:rsid w:val="00FC1B2E"/>
    <w:rsid w:val="00FC347A"/>
    <w:rsid w:val="00FC4215"/>
    <w:rsid w:val="00FD1089"/>
    <w:rsid w:val="00FD2417"/>
    <w:rsid w:val="00FD7EB2"/>
    <w:rsid w:val="00FE038D"/>
    <w:rsid w:val="00FE0D0B"/>
    <w:rsid w:val="00FE2BCD"/>
    <w:rsid w:val="00FE38FF"/>
    <w:rsid w:val="00FE65E7"/>
    <w:rsid w:val="00FF34F6"/>
    <w:rsid w:val="00FF4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f" fillcolor="window" stroke="f">
      <v:fill color="window" on="f"/>
      <v:stroke on="f"/>
      <o:colormru v:ext="edit" colors="#eaeaea"/>
    </o:shapedefaults>
    <o:shapelayout v:ext="edit">
      <o:idmap v:ext="edit" data="1"/>
    </o:shapelayout>
  </w:shapeDefaults>
  <w:decimalSymbol w:val=","/>
  <w:listSeparator w:val=";"/>
  <w14:docId w14:val="2763C757"/>
  <w15:docId w15:val="{C18396A5-FB47-4712-A6FC-53AC434E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807"/>
    <w:pPr>
      <w:spacing w:before="60" w:line="300" w:lineRule="exact"/>
      <w:ind w:left="560"/>
      <w:jc w:val="both"/>
    </w:pPr>
    <w:rPr>
      <w:rFonts w:ascii="Verdana" w:hAnsi="Verdana"/>
      <w:sz w:val="18"/>
      <w:lang w:val="fr-FR" w:eastAsia="fr-FR"/>
    </w:rPr>
  </w:style>
  <w:style w:type="paragraph" w:styleId="Ttulo1">
    <w:name w:val="heading 1"/>
    <w:aliases w:val="Title 1"/>
    <w:next w:val="Normal"/>
    <w:link w:val="Ttulo1Car"/>
    <w:qFormat/>
    <w:rsid w:val="000E4807"/>
    <w:pPr>
      <w:keepNext/>
      <w:numPr>
        <w:ilvl w:val="1"/>
        <w:numId w:val="7"/>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tulo2">
    <w:name w:val="heading 2"/>
    <w:aliases w:val="Title 2"/>
    <w:next w:val="Normal"/>
    <w:link w:val="Ttulo2Car"/>
    <w:qFormat/>
    <w:rsid w:val="000E4807"/>
    <w:pPr>
      <w:keepNext/>
      <w:numPr>
        <w:ilvl w:val="2"/>
        <w:numId w:val="7"/>
      </w:numPr>
      <w:tabs>
        <w:tab w:val="left" w:pos="560"/>
      </w:tabs>
      <w:spacing w:before="480" w:after="120"/>
      <w:outlineLvl w:val="1"/>
    </w:pPr>
    <w:rPr>
      <w:rFonts w:ascii="Century Gothic" w:hAnsi="Century Gothic"/>
      <w:b/>
      <w:kern w:val="28"/>
      <w:sz w:val="24"/>
      <w:szCs w:val="24"/>
      <w:lang w:val="fr-FR" w:eastAsia="fr-FR"/>
    </w:rPr>
  </w:style>
  <w:style w:type="paragraph" w:styleId="Ttulo3">
    <w:name w:val="heading 3"/>
    <w:aliases w:val="Title 3"/>
    <w:next w:val="Normal"/>
    <w:link w:val="Ttulo3Car"/>
    <w:qFormat/>
    <w:rsid w:val="000E4807"/>
    <w:pPr>
      <w:keepNext/>
      <w:numPr>
        <w:ilvl w:val="3"/>
        <w:numId w:val="7"/>
      </w:numPr>
      <w:spacing w:before="360" w:after="120"/>
      <w:outlineLvl w:val="2"/>
    </w:pPr>
    <w:rPr>
      <w:rFonts w:ascii="Century Gothic" w:hAnsi="Century Gothic"/>
      <w:kern w:val="28"/>
      <w:sz w:val="24"/>
      <w:szCs w:val="24"/>
      <w:lang w:val="fr-FR" w:eastAsia="fr-FR"/>
    </w:rPr>
  </w:style>
  <w:style w:type="paragraph" w:styleId="Ttulo4">
    <w:name w:val="heading 4"/>
    <w:aliases w:val="Title 4"/>
    <w:basedOn w:val="Ttulo3"/>
    <w:next w:val="Normal"/>
    <w:qFormat/>
    <w:rsid w:val="00C94F3D"/>
    <w:pPr>
      <w:numPr>
        <w:ilvl w:val="0"/>
        <w:numId w:val="9"/>
      </w:numPr>
      <w:spacing w:before="240"/>
      <w:outlineLvl w:val="3"/>
    </w:pPr>
    <w:rPr>
      <w:sz w:val="22"/>
      <w:szCs w:val="22"/>
      <w:lang w:val="es-ES_tradnl"/>
    </w:rPr>
  </w:style>
  <w:style w:type="paragraph" w:styleId="Ttulo5">
    <w:name w:val="heading 5"/>
    <w:basedOn w:val="Ttulo4"/>
    <w:next w:val="Normal"/>
    <w:link w:val="Ttulo5Car"/>
    <w:qFormat/>
    <w:rsid w:val="0016336E"/>
    <w:pPr>
      <w:numPr>
        <w:ilvl w:val="5"/>
      </w:numPr>
      <w:tabs>
        <w:tab w:val="num" w:pos="360"/>
      </w:tabs>
      <w:ind w:left="2307" w:hanging="360"/>
      <w:outlineLvl w:val="4"/>
    </w:pPr>
    <w:rPr>
      <w:i/>
    </w:rPr>
  </w:style>
  <w:style w:type="paragraph" w:styleId="Ttulo6">
    <w:name w:val="heading 6"/>
    <w:basedOn w:val="Ttulo5"/>
    <w:next w:val="Normal"/>
    <w:qFormat/>
    <w:rsid w:val="000E4807"/>
    <w:pPr>
      <w:numPr>
        <w:ilvl w:val="6"/>
      </w:numPr>
      <w:outlineLvl w:val="5"/>
    </w:pPr>
    <w:rPr>
      <w:b/>
    </w:rPr>
  </w:style>
  <w:style w:type="paragraph" w:styleId="Ttulo7">
    <w:name w:val="heading 7"/>
    <w:basedOn w:val="Normal"/>
    <w:next w:val="Normal"/>
    <w:qFormat/>
    <w:rsid w:val="000E4807"/>
    <w:pPr>
      <w:numPr>
        <w:ilvl w:val="7"/>
        <w:numId w:val="7"/>
      </w:numPr>
      <w:spacing w:before="240" w:after="60"/>
      <w:outlineLvl w:val="6"/>
    </w:pPr>
    <w:rPr>
      <w:rFonts w:ascii="Arial" w:hAnsi="Arial"/>
      <w:sz w:val="20"/>
    </w:rPr>
  </w:style>
  <w:style w:type="paragraph" w:styleId="Ttulo8">
    <w:name w:val="heading 8"/>
    <w:basedOn w:val="Normal"/>
    <w:next w:val="Normal"/>
    <w:qFormat/>
    <w:rsid w:val="000E4807"/>
    <w:pPr>
      <w:numPr>
        <w:ilvl w:val="8"/>
        <w:numId w:val="7"/>
      </w:numPr>
      <w:spacing w:before="240" w:after="60"/>
      <w:outlineLvl w:val="7"/>
    </w:pPr>
    <w:rPr>
      <w:rFonts w:ascii="Arial" w:hAnsi="Arial"/>
      <w:i/>
      <w:sz w:val="20"/>
    </w:rPr>
  </w:style>
  <w:style w:type="paragraph" w:styleId="Ttulo9">
    <w:name w:val="heading 9"/>
    <w:basedOn w:val="Normal"/>
    <w:next w:val="Normal"/>
    <w:qFormat/>
    <w:rsid w:val="000E4807"/>
    <w:pPr>
      <w:spacing w:before="240" w:after="60"/>
      <w:ind w:left="0"/>
      <w:outlineLvl w:val="8"/>
    </w:pPr>
    <w:rPr>
      <w:rFonts w:ascii="Arial" w:hAnsi="Arial"/>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le 1 Car"/>
    <w:link w:val="Ttulo1"/>
    <w:rsid w:val="000E4807"/>
    <w:rPr>
      <w:rFonts w:ascii="Century Gothic" w:hAnsi="Century Gothic"/>
      <w:kern w:val="28"/>
      <w:sz w:val="32"/>
      <w:szCs w:val="40"/>
      <w:lang w:val="fr-FR" w:eastAsia="fr-FR"/>
    </w:rPr>
  </w:style>
  <w:style w:type="paragraph" w:styleId="TDC2">
    <w:name w:val="toc 2"/>
    <w:next w:val="Normal"/>
    <w:autoRedefine/>
    <w:uiPriority w:val="39"/>
    <w:rsid w:val="002279AC"/>
    <w:pPr>
      <w:tabs>
        <w:tab w:val="left" w:pos="578"/>
        <w:tab w:val="right" w:pos="9960"/>
      </w:tabs>
      <w:spacing w:before="60" w:after="60"/>
      <w:ind w:left="600" w:hanging="600"/>
    </w:pPr>
    <w:rPr>
      <w:rFonts w:ascii="Century Gothic" w:hAnsi="Century Gothic"/>
      <w:b/>
      <w:bCs/>
      <w:szCs w:val="24"/>
      <w:lang w:val="fr-FR" w:eastAsia="fr-FR"/>
    </w:rPr>
  </w:style>
  <w:style w:type="paragraph" w:styleId="TDC1">
    <w:name w:val="toc 1"/>
    <w:next w:val="Normal"/>
    <w:autoRedefine/>
    <w:uiPriority w:val="39"/>
    <w:rsid w:val="000E4807"/>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DC3">
    <w:name w:val="toc 3"/>
    <w:next w:val="Normal"/>
    <w:autoRedefine/>
    <w:uiPriority w:val="39"/>
    <w:rsid w:val="000E4807"/>
    <w:pPr>
      <w:tabs>
        <w:tab w:val="left" w:pos="1440"/>
        <w:tab w:val="right" w:pos="9960"/>
      </w:tabs>
      <w:spacing w:before="60"/>
      <w:ind w:left="1440" w:hanging="840"/>
    </w:pPr>
    <w:rPr>
      <w:rFonts w:ascii="Century Gothic" w:hAnsi="Century Gothic"/>
      <w:szCs w:val="24"/>
      <w:lang w:val="fr-FR" w:eastAsia="fr-FR"/>
    </w:rPr>
  </w:style>
  <w:style w:type="paragraph" w:styleId="TDC4">
    <w:name w:val="toc 4"/>
    <w:next w:val="Normal"/>
    <w:semiHidden/>
    <w:rsid w:val="000E4807"/>
    <w:pPr>
      <w:tabs>
        <w:tab w:val="right" w:pos="9960"/>
      </w:tabs>
      <w:spacing w:after="120"/>
      <w:ind w:left="840"/>
    </w:pPr>
    <w:rPr>
      <w:rFonts w:ascii="Century Gothic" w:hAnsi="Century Gothic"/>
      <w:sz w:val="18"/>
      <w:szCs w:val="24"/>
      <w:lang w:val="fr-FR" w:eastAsia="fr-FR"/>
    </w:rPr>
  </w:style>
  <w:style w:type="paragraph" w:styleId="ndice1">
    <w:name w:val="index 1"/>
    <w:semiHidden/>
    <w:rsid w:val="000E4807"/>
    <w:pPr>
      <w:spacing w:before="60"/>
      <w:ind w:left="284" w:hanging="284"/>
    </w:pPr>
    <w:rPr>
      <w:rFonts w:ascii="Arial" w:hAnsi="Arial"/>
      <w:b/>
      <w:sz w:val="18"/>
      <w:lang w:val="fr-FR" w:eastAsia="fr-FR"/>
    </w:rPr>
  </w:style>
  <w:style w:type="paragraph" w:styleId="ndice2">
    <w:name w:val="index 2"/>
    <w:basedOn w:val="ndice1"/>
    <w:semiHidden/>
    <w:rsid w:val="000E4807"/>
    <w:pPr>
      <w:spacing w:before="0"/>
      <w:ind w:left="568"/>
    </w:pPr>
    <w:rPr>
      <w:b w:val="0"/>
    </w:rPr>
  </w:style>
  <w:style w:type="character" w:styleId="Refdenotaalpie">
    <w:name w:val="footnote reference"/>
    <w:semiHidden/>
    <w:rsid w:val="000E4807"/>
    <w:rPr>
      <w:rFonts w:ascii="Garamond" w:hAnsi="Garamond"/>
      <w:noProof w:val="0"/>
      <w:sz w:val="24"/>
      <w:vertAlign w:val="superscript"/>
      <w:lang w:val="fr-FR"/>
    </w:rPr>
  </w:style>
  <w:style w:type="paragraph" w:styleId="Textonotapie">
    <w:name w:val="footnote text"/>
    <w:semiHidden/>
    <w:rsid w:val="000E4807"/>
    <w:rPr>
      <w:rFonts w:ascii="Garamond" w:hAnsi="Garamond"/>
      <w:lang w:val="fr-FR" w:eastAsia="fr-FR"/>
    </w:rPr>
  </w:style>
  <w:style w:type="paragraph" w:styleId="Descripcin">
    <w:name w:val="caption"/>
    <w:next w:val="Normal"/>
    <w:qFormat/>
    <w:rsid w:val="000E4807"/>
    <w:pPr>
      <w:spacing w:before="40"/>
      <w:ind w:left="1361"/>
      <w:jc w:val="center"/>
    </w:pPr>
    <w:rPr>
      <w:rFonts w:ascii="Garamond" w:hAnsi="Garamond"/>
      <w:i/>
      <w:sz w:val="24"/>
      <w:lang w:val="fr-FR" w:eastAsia="fr-FR"/>
    </w:rPr>
  </w:style>
  <w:style w:type="paragraph" w:styleId="ndice3">
    <w:name w:val="index 3"/>
    <w:basedOn w:val="ndice2"/>
    <w:next w:val="Normal"/>
    <w:autoRedefine/>
    <w:semiHidden/>
    <w:rsid w:val="000E4807"/>
    <w:pPr>
      <w:ind w:left="851"/>
    </w:pPr>
    <w:rPr>
      <w:i/>
    </w:rPr>
  </w:style>
  <w:style w:type="paragraph" w:styleId="Mapadeldocumento">
    <w:name w:val="Document Map"/>
    <w:basedOn w:val="Normal"/>
    <w:semiHidden/>
    <w:rsid w:val="000E4807"/>
    <w:pPr>
      <w:shd w:val="clear" w:color="auto" w:fill="000080"/>
    </w:pPr>
    <w:rPr>
      <w:rFonts w:ascii="Tahoma" w:hAnsi="Tahoma" w:cs="Tahoma"/>
      <w:sz w:val="20"/>
    </w:rPr>
  </w:style>
  <w:style w:type="paragraph" w:styleId="TDC5">
    <w:name w:val="toc 5"/>
    <w:basedOn w:val="Normal"/>
    <w:next w:val="Normal"/>
    <w:autoRedefine/>
    <w:semiHidden/>
    <w:rsid w:val="000E4807"/>
    <w:pPr>
      <w:spacing w:before="0"/>
      <w:ind w:left="600"/>
      <w:jc w:val="left"/>
    </w:pPr>
    <w:rPr>
      <w:rFonts w:ascii="Times New Roman" w:hAnsi="Times New Roman"/>
    </w:rPr>
  </w:style>
  <w:style w:type="paragraph" w:styleId="TDC6">
    <w:name w:val="toc 6"/>
    <w:basedOn w:val="Normal"/>
    <w:next w:val="Normal"/>
    <w:autoRedefine/>
    <w:semiHidden/>
    <w:rsid w:val="000E4807"/>
    <w:pPr>
      <w:spacing w:before="0"/>
      <w:ind w:left="800"/>
      <w:jc w:val="left"/>
    </w:pPr>
    <w:rPr>
      <w:rFonts w:ascii="Times New Roman" w:hAnsi="Times New Roman"/>
    </w:rPr>
  </w:style>
  <w:style w:type="paragraph" w:styleId="TDC7">
    <w:name w:val="toc 7"/>
    <w:basedOn w:val="Normal"/>
    <w:next w:val="Normal"/>
    <w:autoRedefine/>
    <w:semiHidden/>
    <w:rsid w:val="000E4807"/>
    <w:pPr>
      <w:spacing w:before="0"/>
      <w:ind w:left="1000"/>
      <w:jc w:val="left"/>
    </w:pPr>
    <w:rPr>
      <w:rFonts w:ascii="Times New Roman" w:hAnsi="Times New Roman"/>
    </w:rPr>
  </w:style>
  <w:style w:type="paragraph" w:styleId="TDC8">
    <w:name w:val="toc 8"/>
    <w:basedOn w:val="Normal"/>
    <w:next w:val="Normal"/>
    <w:autoRedefine/>
    <w:semiHidden/>
    <w:rsid w:val="000E4807"/>
    <w:pPr>
      <w:spacing w:before="0"/>
      <w:ind w:left="1200"/>
      <w:jc w:val="left"/>
    </w:pPr>
    <w:rPr>
      <w:rFonts w:ascii="Times New Roman" w:hAnsi="Times New Roman"/>
    </w:rPr>
  </w:style>
  <w:style w:type="paragraph" w:styleId="TDC9">
    <w:name w:val="toc 9"/>
    <w:basedOn w:val="Normal"/>
    <w:next w:val="Normal"/>
    <w:autoRedefine/>
    <w:semiHidden/>
    <w:rsid w:val="000E4807"/>
    <w:pPr>
      <w:spacing w:before="0"/>
      <w:ind w:left="1400"/>
      <w:jc w:val="left"/>
    </w:pPr>
    <w:rPr>
      <w:rFonts w:ascii="Times New Roman" w:hAnsi="Times New Roman"/>
    </w:rPr>
  </w:style>
  <w:style w:type="paragraph" w:styleId="Listaconvietas">
    <w:name w:val="List Bullet"/>
    <w:aliases w:val="Liste à puces 1,Bullet List 1"/>
    <w:basedOn w:val="Normal"/>
    <w:link w:val="ListaconvietasCar"/>
    <w:rsid w:val="000E4807"/>
    <w:pPr>
      <w:keepLines/>
      <w:numPr>
        <w:numId w:val="1"/>
      </w:numPr>
      <w:tabs>
        <w:tab w:val="clear" w:pos="1589"/>
        <w:tab w:val="left" w:pos="907"/>
      </w:tabs>
      <w:spacing w:line="240" w:lineRule="auto"/>
      <w:ind w:left="918" w:hanging="357"/>
    </w:pPr>
  </w:style>
  <w:style w:type="character" w:customStyle="1" w:styleId="ListaconvietasCar">
    <w:name w:val="Lista con viñetas Car"/>
    <w:aliases w:val="Liste à puces 1 Car,Bullet List 1 Car"/>
    <w:link w:val="Listaconvietas"/>
    <w:rsid w:val="000E4807"/>
    <w:rPr>
      <w:rFonts w:ascii="Verdana" w:hAnsi="Verdana"/>
      <w:sz w:val="18"/>
      <w:lang w:val="es-ES_tradnl" w:eastAsia="fr-FR"/>
    </w:rPr>
  </w:style>
  <w:style w:type="paragraph" w:customStyle="1" w:styleId="NormalsansretraitDocs">
    <w:name w:val="Normal sans retrait Docs"/>
    <w:basedOn w:val="Normal"/>
    <w:link w:val="NormalsansretraitDocsCar"/>
    <w:rsid w:val="000E4807"/>
    <w:pPr>
      <w:ind w:left="0"/>
    </w:pPr>
  </w:style>
  <w:style w:type="character" w:customStyle="1" w:styleId="NormalsansretraitDocsCar">
    <w:name w:val="Normal sans retrait Docs Car"/>
    <w:link w:val="NormalsansretraitDocs"/>
    <w:rsid w:val="000E4807"/>
    <w:rPr>
      <w:rFonts w:ascii="Verdana" w:hAnsi="Verdana"/>
      <w:sz w:val="18"/>
      <w:lang w:val="fr-FR" w:eastAsia="fr-FR"/>
    </w:rPr>
  </w:style>
  <w:style w:type="paragraph" w:styleId="Listaconvietas2">
    <w:name w:val="List Bullet 2"/>
    <w:rsid w:val="000E4807"/>
    <w:pPr>
      <w:keepLines/>
      <w:numPr>
        <w:numId w:val="2"/>
      </w:numPr>
      <w:tabs>
        <w:tab w:val="clear" w:pos="1560"/>
        <w:tab w:val="num" w:pos="1320"/>
      </w:tabs>
      <w:spacing w:after="60"/>
      <w:ind w:left="1320"/>
      <w:jc w:val="both"/>
    </w:pPr>
    <w:rPr>
      <w:rFonts w:ascii="Verdana" w:hAnsi="Verdana"/>
      <w:sz w:val="18"/>
      <w:lang w:val="fr-FR" w:eastAsia="fr-FR"/>
    </w:rPr>
  </w:style>
  <w:style w:type="paragraph" w:styleId="Listaconvietas3">
    <w:name w:val="List Bullet 3"/>
    <w:aliases w:val="Bullet List 3"/>
    <w:rsid w:val="000E4807"/>
    <w:pPr>
      <w:keepLines/>
      <w:numPr>
        <w:numId w:val="5"/>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0E4807"/>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0E4807"/>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0E4807"/>
    <w:pPr>
      <w:spacing w:before="40" w:after="40" w:line="240" w:lineRule="auto"/>
      <w:ind w:left="0"/>
      <w:jc w:val="left"/>
    </w:pPr>
    <w:rPr>
      <w:rFonts w:ascii="Arial" w:hAnsi="Arial" w:cs="Arial"/>
      <w:szCs w:val="18"/>
    </w:rPr>
  </w:style>
  <w:style w:type="paragraph" w:customStyle="1" w:styleId="Chapitre">
    <w:name w:val="Chapitre"/>
    <w:basedOn w:val="Normal"/>
    <w:rsid w:val="000E4807"/>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a"/>
    <w:rsid w:val="000E4807"/>
    <w:pPr>
      <w:numPr>
        <w:numId w:val="4"/>
      </w:numPr>
    </w:pPr>
    <w:rPr>
      <w:lang w:val="en-GB"/>
    </w:rPr>
  </w:style>
  <w:style w:type="table" w:customStyle="1" w:styleId="TableausansGrille">
    <w:name w:val="Tableau sans Grille"/>
    <w:basedOn w:val="Tablanormal"/>
    <w:rsid w:val="00F9320F"/>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Tablaconcuadrcula">
    <w:name w:val="Table Grid"/>
    <w:basedOn w:val="Tablanormal"/>
    <w:rsid w:val="000E4807"/>
    <w:pPr>
      <w:spacing w:before="60" w:line="300" w:lineRule="exact"/>
      <w:ind w:left="560"/>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F9320F"/>
    <w:tblPr>
      <w:tblBorders>
        <w:top w:val="none" w:sz="0" w:space="0" w:color="auto"/>
        <w:left w:val="none" w:sz="0" w:space="0" w:color="auto"/>
        <w:bottom w:val="none" w:sz="0" w:space="0" w:color="auto"/>
        <w:right w:val="none" w:sz="0" w:space="0" w:color="auto"/>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Hipervnculo">
    <w:name w:val="Hyperlink"/>
    <w:uiPriority w:val="99"/>
    <w:rsid w:val="000E4807"/>
    <w:rPr>
      <w:noProof/>
      <w:color w:val="0000FF"/>
      <w:u w:val="single"/>
      <w:lang w:val="fr-FR"/>
    </w:rPr>
  </w:style>
  <w:style w:type="paragraph" w:customStyle="1" w:styleId="En-ttedroit">
    <w:name w:val="En-tête droit"/>
    <w:basedOn w:val="Normal"/>
    <w:link w:val="En-ttedroitCar"/>
    <w:rsid w:val="000E4807"/>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0E4807"/>
    <w:rPr>
      <w:color w:val="808080"/>
      <w:sz w:val="12"/>
      <w:szCs w:val="12"/>
    </w:rPr>
  </w:style>
  <w:style w:type="paragraph" w:customStyle="1" w:styleId="Normalsansretrait">
    <w:name w:val="Normal sans retrait"/>
    <w:basedOn w:val="Normal"/>
    <w:link w:val="NormalsansretraitCar"/>
    <w:rsid w:val="000E4807"/>
    <w:pPr>
      <w:ind w:left="0"/>
    </w:pPr>
  </w:style>
  <w:style w:type="character" w:customStyle="1" w:styleId="NormalsansretraitCar">
    <w:name w:val="Normal sans retrait Car"/>
    <w:link w:val="Normalsansretrait"/>
    <w:rsid w:val="000E4807"/>
    <w:rPr>
      <w:rFonts w:ascii="Verdana" w:hAnsi="Verdana"/>
      <w:sz w:val="18"/>
      <w:lang w:val="fr-FR" w:eastAsia="fr-FR"/>
    </w:rPr>
  </w:style>
  <w:style w:type="paragraph" w:customStyle="1" w:styleId="Titredudocument">
    <w:name w:val="Titre du document"/>
    <w:basedOn w:val="Normalsansretrait"/>
    <w:rsid w:val="000E4807"/>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0E4807"/>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0E4807"/>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0E4807"/>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0E4807"/>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0E4807"/>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0E4807"/>
    <w:pPr>
      <w:jc w:val="right"/>
    </w:pPr>
    <w:rPr>
      <w:rFonts w:ascii="Century Gothic" w:hAnsi="Century Gothic"/>
      <w:color w:val="808080"/>
      <w:sz w:val="40"/>
      <w:szCs w:val="40"/>
    </w:rPr>
  </w:style>
  <w:style w:type="paragraph" w:customStyle="1" w:styleId="Avant-propos">
    <w:name w:val="Avant-propos"/>
    <w:next w:val="Normalsansretrait"/>
    <w:rsid w:val="000E4807"/>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0E4807"/>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ar"/>
    <w:rsid w:val="000E4807"/>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cabezado">
    <w:name w:val="header"/>
    <w:basedOn w:val="Normal"/>
    <w:link w:val="EncabezadoCar"/>
    <w:rsid w:val="000E4807"/>
    <w:pPr>
      <w:tabs>
        <w:tab w:val="center" w:pos="4536"/>
        <w:tab w:val="right" w:pos="9072"/>
      </w:tabs>
    </w:pPr>
  </w:style>
  <w:style w:type="character" w:customStyle="1" w:styleId="EncabezadoCar">
    <w:name w:val="Encabezado Car"/>
    <w:basedOn w:val="Fuentedeprrafopredeter"/>
    <w:link w:val="Encabezado"/>
    <w:rsid w:val="000E4807"/>
    <w:rPr>
      <w:rFonts w:ascii="Verdana" w:hAnsi="Verdana"/>
      <w:noProof w:val="0"/>
      <w:sz w:val="18"/>
      <w:lang w:val="fr-FR" w:eastAsia="fr-FR"/>
    </w:rPr>
  </w:style>
  <w:style w:type="paragraph" w:customStyle="1" w:styleId="NumrotationduPieddepage">
    <w:name w:val="Numérotation du Pied de page"/>
    <w:basedOn w:val="Normal"/>
    <w:rsid w:val="000E4807"/>
    <w:pPr>
      <w:spacing w:before="0"/>
      <w:ind w:left="561"/>
      <w:jc w:val="center"/>
    </w:pPr>
    <w:rPr>
      <w:color w:val="808080"/>
      <w:szCs w:val="18"/>
    </w:rPr>
  </w:style>
  <w:style w:type="paragraph" w:styleId="Piedepgina">
    <w:name w:val="footer"/>
    <w:basedOn w:val="Normal"/>
    <w:link w:val="PiedepginaCar"/>
    <w:rsid w:val="000E4807"/>
    <w:pPr>
      <w:tabs>
        <w:tab w:val="center" w:pos="4536"/>
        <w:tab w:val="right" w:pos="9072"/>
      </w:tabs>
    </w:pPr>
  </w:style>
  <w:style w:type="character" w:customStyle="1" w:styleId="PiedepginaCar">
    <w:name w:val="Pie de página Car"/>
    <w:basedOn w:val="Fuentedeprrafopredeter"/>
    <w:link w:val="Piedepgina"/>
    <w:rsid w:val="000E4807"/>
    <w:rPr>
      <w:rFonts w:ascii="Verdana" w:hAnsi="Verdana"/>
      <w:noProof w:val="0"/>
      <w:sz w:val="18"/>
      <w:lang w:val="fr-FR" w:eastAsia="fr-FR"/>
    </w:rPr>
  </w:style>
  <w:style w:type="paragraph" w:customStyle="1" w:styleId="TextedeTableau">
    <w:name w:val="Texte de Tableau"/>
    <w:basedOn w:val="Normal"/>
    <w:rsid w:val="000E4807"/>
    <w:pPr>
      <w:spacing w:after="60" w:line="240" w:lineRule="auto"/>
      <w:ind w:left="119"/>
    </w:pPr>
    <w:rPr>
      <w:rFonts w:ascii="Arial" w:hAnsi="Arial"/>
    </w:rPr>
  </w:style>
  <w:style w:type="paragraph" w:customStyle="1" w:styleId="TexteduTableaudelHistorique">
    <w:name w:val="Texte du Tableau de l'Historique"/>
    <w:basedOn w:val="Normal"/>
    <w:rsid w:val="000E4807"/>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0E4807"/>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0E4807"/>
    <w:rPr>
      <w:color w:val="E51519"/>
    </w:rPr>
  </w:style>
  <w:style w:type="character" w:customStyle="1" w:styleId="TexteduTitredudocumentCar">
    <w:name w:val="Texte du Titre du document Car"/>
    <w:link w:val="TexteduTitredudocument"/>
    <w:rsid w:val="000E4807"/>
    <w:rPr>
      <w:rFonts w:ascii="Century Gothic" w:hAnsi="Century Gothic"/>
      <w:color w:val="808080"/>
      <w:sz w:val="60"/>
      <w:szCs w:val="60"/>
      <w:lang w:val="fr-FR" w:eastAsia="fr-FR"/>
    </w:rPr>
  </w:style>
  <w:style w:type="character" w:customStyle="1" w:styleId="PremireLettreduTitredudocumentCar">
    <w:name w:val="Première Lettre du Titre du document Car"/>
    <w:link w:val="PremireLettreduTitredudocument"/>
    <w:rsid w:val="000E4807"/>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0E4807"/>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0E4807"/>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0E4807"/>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0E4807"/>
    <w:pPr>
      <w:spacing w:before="200"/>
      <w:ind w:left="561"/>
    </w:pPr>
  </w:style>
  <w:style w:type="character" w:customStyle="1" w:styleId="En-ttegaucheCar">
    <w:name w:val="En-tête gauche Car"/>
    <w:link w:val="En-ttegauche"/>
    <w:rsid w:val="000E4807"/>
    <w:rPr>
      <w:rFonts w:ascii="Century Gothic" w:hAnsi="Century Gothic"/>
      <w:color w:val="808080"/>
      <w:sz w:val="16"/>
      <w:szCs w:val="16"/>
      <w:lang w:val="fr-FR" w:eastAsia="fr-FR"/>
    </w:rPr>
  </w:style>
  <w:style w:type="character" w:customStyle="1" w:styleId="ConfidentielpourEn-tteCar">
    <w:name w:val="Confidentiel pour En-tête Car"/>
    <w:link w:val="ConfidentielpourEn-tte"/>
    <w:rsid w:val="000E4807"/>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ar"/>
    <w:rsid w:val="000E4807"/>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ar">
    <w:name w:val="En-tête droit de page Paysage Car"/>
    <w:link w:val="En-ttedroitdepagePaysage"/>
    <w:rsid w:val="000E4807"/>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0E4807"/>
    <w:pPr>
      <w:spacing w:before="0" w:line="180" w:lineRule="exact"/>
      <w:ind w:left="0"/>
    </w:pPr>
    <w:rPr>
      <w:color w:val="808080"/>
      <w:sz w:val="12"/>
      <w:szCs w:val="12"/>
    </w:rPr>
  </w:style>
  <w:style w:type="table" w:customStyle="1" w:styleId="Tableaudesdestinataires">
    <w:name w:val="Tableau des destinataires"/>
    <w:basedOn w:val="Tablanormal"/>
    <w:rsid w:val="000E4807"/>
    <w:rPr>
      <w:lang w:val="fr-FR"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0E4807"/>
    <w:pPr>
      <w:spacing w:line="240" w:lineRule="auto"/>
      <w:ind w:left="561"/>
    </w:pPr>
    <w:rPr>
      <w:noProof/>
    </w:rPr>
  </w:style>
  <w:style w:type="paragraph" w:customStyle="1" w:styleId="Mentionlgale">
    <w:name w:val="Mention légale"/>
    <w:basedOn w:val="Normal"/>
    <w:rsid w:val="000E4807"/>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0E4807"/>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0E4807"/>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0E4807"/>
    <w:pPr>
      <w:spacing w:before="0" w:line="240" w:lineRule="auto"/>
      <w:ind w:left="0"/>
    </w:pPr>
    <w:rPr>
      <w:rFonts w:ascii="Century Gothic" w:hAnsi="Century Gothic"/>
      <w:sz w:val="20"/>
    </w:rPr>
  </w:style>
  <w:style w:type="paragraph" w:customStyle="1" w:styleId="DatedeLettre">
    <w:name w:val="Date de Lettre"/>
    <w:basedOn w:val="Normal"/>
    <w:rsid w:val="000E4807"/>
    <w:pPr>
      <w:ind w:left="0"/>
    </w:pPr>
    <w:rPr>
      <w:rFonts w:ascii="Century Gothic" w:hAnsi="Century Gothic"/>
      <w:sz w:val="20"/>
    </w:rPr>
  </w:style>
  <w:style w:type="paragraph" w:customStyle="1" w:styleId="Listepucespourtableau">
    <w:name w:val="Liste à puces pour tableau"/>
    <w:basedOn w:val="Listaconvietas"/>
    <w:rsid w:val="000E4807"/>
    <w:pPr>
      <w:tabs>
        <w:tab w:val="clear" w:pos="907"/>
        <w:tab w:val="left" w:pos="360"/>
      </w:tabs>
      <w:ind w:left="397"/>
    </w:pPr>
    <w:rPr>
      <w:szCs w:val="32"/>
    </w:rPr>
  </w:style>
  <w:style w:type="paragraph" w:customStyle="1" w:styleId="En-tteGrasdeLettre">
    <w:name w:val="En-tête Gras de Lettre"/>
    <w:basedOn w:val="Normal"/>
    <w:link w:val="En-tteGrasdeLettreCar"/>
    <w:rsid w:val="000E4807"/>
    <w:pPr>
      <w:spacing w:before="0" w:line="360" w:lineRule="auto"/>
      <w:ind w:left="0"/>
    </w:pPr>
    <w:rPr>
      <w:rFonts w:ascii="Century Gothic" w:hAnsi="Century Gothic"/>
      <w:b/>
      <w:sz w:val="20"/>
    </w:rPr>
  </w:style>
  <w:style w:type="character" w:customStyle="1" w:styleId="En-tteGrasdeLettreCar">
    <w:name w:val="En-tête Gras de Lettre Car"/>
    <w:link w:val="En-tteGrasdeLettre"/>
    <w:rsid w:val="000E4807"/>
    <w:rPr>
      <w:rFonts w:ascii="Century Gothic" w:hAnsi="Century Gothic"/>
      <w:b/>
      <w:lang w:val="fr-FR" w:eastAsia="fr-FR"/>
    </w:rPr>
  </w:style>
  <w:style w:type="paragraph" w:customStyle="1" w:styleId="En-tteNormaldeLettre">
    <w:name w:val="En-tête Normal de Lettre"/>
    <w:basedOn w:val="Normal"/>
    <w:link w:val="En-tteNormaldeLettreCar"/>
    <w:rsid w:val="000E4807"/>
    <w:pPr>
      <w:spacing w:before="0" w:line="360" w:lineRule="auto"/>
      <w:ind w:left="0"/>
    </w:pPr>
    <w:rPr>
      <w:rFonts w:ascii="Century Gothic" w:hAnsi="Century Gothic"/>
      <w:sz w:val="20"/>
    </w:rPr>
  </w:style>
  <w:style w:type="character" w:customStyle="1" w:styleId="En-tteNormaldeLettreCar">
    <w:name w:val="En-tête Normal de Lettre Car"/>
    <w:link w:val="En-tteNormaldeLettre"/>
    <w:rsid w:val="000E4807"/>
    <w:rPr>
      <w:rFonts w:ascii="Century Gothic" w:hAnsi="Century Gothic"/>
      <w:lang w:val="fr-FR" w:eastAsia="fr-FR"/>
    </w:rPr>
  </w:style>
  <w:style w:type="paragraph" w:customStyle="1" w:styleId="PJCopiePSpourLettre">
    <w:name w:val="PJ Copie PS pour Lettre"/>
    <w:basedOn w:val="Normal"/>
    <w:rsid w:val="000E4807"/>
    <w:pPr>
      <w:spacing w:line="360" w:lineRule="auto"/>
      <w:ind w:left="0"/>
    </w:pPr>
    <w:rPr>
      <w:rFonts w:ascii="Century Gothic" w:hAnsi="Century Gothic"/>
      <w:szCs w:val="18"/>
    </w:rPr>
  </w:style>
  <w:style w:type="paragraph" w:customStyle="1" w:styleId="SignatairedelaLettre">
    <w:name w:val="Signataire de la Lettre"/>
    <w:basedOn w:val="Normal"/>
    <w:rsid w:val="000E4807"/>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0E4807"/>
    <w:pPr>
      <w:spacing w:line="360" w:lineRule="auto"/>
      <w:ind w:left="-108"/>
    </w:pPr>
    <w:rPr>
      <w:rFonts w:ascii="Century Gothic" w:hAnsi="Century Gothic"/>
      <w:szCs w:val="18"/>
    </w:rPr>
  </w:style>
  <w:style w:type="paragraph" w:styleId="Sangradetextonormal">
    <w:name w:val="Body Text Indent"/>
    <w:basedOn w:val="Normal"/>
    <w:link w:val="SangradetextonormalCar"/>
    <w:rsid w:val="000E4807"/>
    <w:pPr>
      <w:spacing w:after="120"/>
      <w:ind w:left="283"/>
    </w:pPr>
  </w:style>
  <w:style w:type="character" w:customStyle="1" w:styleId="SangradetextonormalCar">
    <w:name w:val="Sangría de texto normal Car"/>
    <w:basedOn w:val="Fuentedeprrafopredeter"/>
    <w:link w:val="Sangradetextonormal"/>
    <w:rsid w:val="000E4807"/>
    <w:rPr>
      <w:rFonts w:ascii="Verdana" w:hAnsi="Verdana"/>
      <w:noProof w:val="0"/>
      <w:sz w:val="18"/>
      <w:lang w:val="fr-FR" w:eastAsia="fr-FR"/>
    </w:rPr>
  </w:style>
  <w:style w:type="paragraph" w:customStyle="1" w:styleId="FaxdeSocitpourLettre">
    <w:name w:val="Fax de Société pour Lettre"/>
    <w:basedOn w:val="Normal"/>
    <w:rsid w:val="000E4807"/>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Sangradetextonormal"/>
    <w:rsid w:val="000E4807"/>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0E4807"/>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0E4807"/>
    <w:pPr>
      <w:spacing w:before="0" w:line="240" w:lineRule="auto"/>
      <w:ind w:left="0"/>
    </w:pPr>
    <w:rPr>
      <w:rFonts w:ascii="Century Gothic" w:hAnsi="Century Gothic"/>
      <w:sz w:val="20"/>
    </w:rPr>
  </w:style>
  <w:style w:type="paragraph" w:customStyle="1" w:styleId="DateFax">
    <w:name w:val="Date Fax"/>
    <w:basedOn w:val="Normal"/>
    <w:rsid w:val="000E4807"/>
    <w:pPr>
      <w:spacing w:before="0" w:line="360" w:lineRule="auto"/>
      <w:ind w:left="0"/>
      <w:jc w:val="right"/>
    </w:pPr>
    <w:rPr>
      <w:rFonts w:ascii="Century Gothic" w:hAnsi="Century Gothic"/>
      <w:sz w:val="20"/>
    </w:rPr>
  </w:style>
  <w:style w:type="paragraph" w:customStyle="1" w:styleId="TitreFax">
    <w:name w:val="Titre Fax"/>
    <w:basedOn w:val="Normal"/>
    <w:rsid w:val="000E4807"/>
    <w:pPr>
      <w:spacing w:after="10"/>
      <w:ind w:left="-48"/>
    </w:pPr>
    <w:rPr>
      <w:rFonts w:ascii="Century Gothic" w:hAnsi="Century Gothic" w:cs="Arial"/>
      <w:b/>
      <w:spacing w:val="20"/>
      <w:sz w:val="20"/>
    </w:rPr>
  </w:style>
  <w:style w:type="paragraph" w:customStyle="1" w:styleId="En-tteFax">
    <w:name w:val="En-tête Fax"/>
    <w:basedOn w:val="Normal"/>
    <w:rsid w:val="000E4807"/>
    <w:pPr>
      <w:ind w:left="-48"/>
      <w:jc w:val="left"/>
    </w:pPr>
    <w:rPr>
      <w:rFonts w:ascii="Century Gothic" w:hAnsi="Century Gothic" w:cs="Arial"/>
      <w:szCs w:val="18"/>
    </w:rPr>
  </w:style>
  <w:style w:type="paragraph" w:customStyle="1" w:styleId="Listenumrotepourtableau">
    <w:name w:val="Liste numérotée pour tableau"/>
    <w:basedOn w:val="Lista"/>
    <w:rsid w:val="000E4807"/>
    <w:pPr>
      <w:numPr>
        <w:numId w:val="6"/>
      </w:numPr>
    </w:pPr>
    <w:rPr>
      <w:szCs w:val="32"/>
    </w:rPr>
  </w:style>
  <w:style w:type="paragraph" w:customStyle="1" w:styleId="StyleTM3">
    <w:name w:val="Style TM 3"/>
    <w:basedOn w:val="TDC3"/>
    <w:rsid w:val="000E4807"/>
    <w:pPr>
      <w:ind w:left="600"/>
    </w:pPr>
    <w:rPr>
      <w:szCs w:val="20"/>
    </w:rPr>
  </w:style>
  <w:style w:type="paragraph" w:customStyle="1" w:styleId="StyleTM2Gauche0cmSuspendu106cm">
    <w:name w:val="Style TM 2 + Gauche :  0 cm Suspendu : 106 cm"/>
    <w:basedOn w:val="TDC2"/>
    <w:autoRedefine/>
    <w:rsid w:val="000E4807"/>
    <w:rPr>
      <w:szCs w:val="20"/>
    </w:rPr>
  </w:style>
  <w:style w:type="paragraph" w:customStyle="1" w:styleId="Titre2sansnumro">
    <w:name w:val="Titre 2 sans numéro"/>
    <w:basedOn w:val="Normal"/>
    <w:rsid w:val="000E4807"/>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0E4807"/>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0E4807"/>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0E4807"/>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0E4807"/>
    <w:pPr>
      <w:keepNext/>
      <w:pBdr>
        <w:bottom w:val="single" w:sz="4" w:space="6" w:color="FF0000"/>
      </w:pBdr>
      <w:spacing w:before="1000" w:after="120"/>
      <w:ind w:left="0"/>
    </w:pPr>
    <w:rPr>
      <w:rFonts w:ascii="Century Gothic" w:hAnsi="Century Gothic"/>
      <w:sz w:val="32"/>
      <w:szCs w:val="32"/>
    </w:rPr>
  </w:style>
  <w:style w:type="paragraph" w:styleId="Lista">
    <w:name w:val="List"/>
    <w:basedOn w:val="Normal"/>
    <w:rsid w:val="000E4807"/>
    <w:pPr>
      <w:ind w:left="283" w:hanging="283"/>
    </w:pPr>
  </w:style>
  <w:style w:type="character" w:customStyle="1" w:styleId="En-ttedroitCar">
    <w:name w:val="En-tête droit Car"/>
    <w:link w:val="En-ttedroit"/>
    <w:rsid w:val="000E4807"/>
    <w:rPr>
      <w:rFonts w:ascii="Century Gothic" w:hAnsi="Century Gothic"/>
      <w:color w:val="808080"/>
      <w:sz w:val="16"/>
      <w:szCs w:val="16"/>
      <w:lang w:val="fr-FR" w:eastAsia="fr-FR"/>
    </w:rPr>
  </w:style>
  <w:style w:type="paragraph" w:styleId="Textodeglobo">
    <w:name w:val="Balloon Text"/>
    <w:basedOn w:val="Normal"/>
    <w:link w:val="TextodegloboCar"/>
    <w:rsid w:val="000E4807"/>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rsid w:val="000E4807"/>
    <w:rPr>
      <w:rFonts w:ascii="Tahoma" w:hAnsi="Tahoma" w:cs="Tahoma"/>
      <w:noProof w:val="0"/>
      <w:sz w:val="16"/>
      <w:szCs w:val="16"/>
      <w:lang w:val="fr-FR" w:eastAsia="fr-FR"/>
    </w:rPr>
  </w:style>
  <w:style w:type="paragraph" w:customStyle="1" w:styleId="HistoryTableText">
    <w:name w:val="History Table Text"/>
    <w:basedOn w:val="Normal"/>
    <w:rsid w:val="002D7AFD"/>
    <w:pPr>
      <w:spacing w:after="60" w:line="240" w:lineRule="auto"/>
      <w:ind w:left="0"/>
    </w:pPr>
    <w:rPr>
      <w:rFonts w:ascii="Arial" w:hAnsi="Arial"/>
      <w:color w:val="999999"/>
    </w:rPr>
  </w:style>
  <w:style w:type="paragraph" w:styleId="Textoindependienteprimerasangra2">
    <w:name w:val="Body Text First Indent 2"/>
    <w:basedOn w:val="Sangradetextonormal"/>
    <w:link w:val="Textoindependienteprimerasangra2Car"/>
    <w:rsid w:val="00416706"/>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416706"/>
    <w:rPr>
      <w:rFonts w:ascii="Verdana" w:hAnsi="Verdana"/>
      <w:noProof w:val="0"/>
      <w:sz w:val="18"/>
      <w:lang w:val="fr-FR" w:eastAsia="fr-FR"/>
    </w:rPr>
  </w:style>
  <w:style w:type="character" w:customStyle="1" w:styleId="Ttulo2Car">
    <w:name w:val="Título 2 Car"/>
    <w:aliases w:val="Title 2 Car"/>
    <w:basedOn w:val="Fuentedeprrafopredeter"/>
    <w:link w:val="Ttulo2"/>
    <w:rsid w:val="00401137"/>
    <w:rPr>
      <w:rFonts w:ascii="Century Gothic" w:hAnsi="Century Gothic"/>
      <w:b/>
      <w:kern w:val="28"/>
      <w:sz w:val="24"/>
      <w:szCs w:val="24"/>
      <w:lang w:val="fr-FR" w:eastAsia="fr-FR"/>
    </w:rPr>
  </w:style>
  <w:style w:type="paragraph" w:styleId="Prrafodelista">
    <w:name w:val="List Paragraph"/>
    <w:basedOn w:val="Normal"/>
    <w:uiPriority w:val="34"/>
    <w:qFormat/>
    <w:rsid w:val="004E64B8"/>
    <w:pPr>
      <w:ind w:left="720"/>
      <w:contextualSpacing/>
    </w:pPr>
  </w:style>
  <w:style w:type="paragraph" w:styleId="Textonotaalfinal">
    <w:name w:val="endnote text"/>
    <w:basedOn w:val="Normal"/>
    <w:link w:val="TextonotaalfinalCar"/>
    <w:rsid w:val="004E64B8"/>
    <w:pPr>
      <w:spacing w:before="0" w:line="240" w:lineRule="auto"/>
    </w:pPr>
    <w:rPr>
      <w:sz w:val="20"/>
    </w:rPr>
  </w:style>
  <w:style w:type="character" w:customStyle="1" w:styleId="TextonotaalfinalCar">
    <w:name w:val="Texto nota al final Car"/>
    <w:basedOn w:val="Fuentedeprrafopredeter"/>
    <w:link w:val="Textonotaalfinal"/>
    <w:rsid w:val="004E64B8"/>
    <w:rPr>
      <w:rFonts w:ascii="Verdana" w:hAnsi="Verdana"/>
      <w:lang w:val="fr-FR" w:eastAsia="fr-FR"/>
    </w:rPr>
  </w:style>
  <w:style w:type="character" w:styleId="Refdenotaalfinal">
    <w:name w:val="endnote reference"/>
    <w:basedOn w:val="Fuentedeprrafopredeter"/>
    <w:rsid w:val="004E64B8"/>
    <w:rPr>
      <w:vertAlign w:val="superscript"/>
    </w:rPr>
  </w:style>
  <w:style w:type="paragraph" w:styleId="Revisin">
    <w:name w:val="Revision"/>
    <w:hidden/>
    <w:uiPriority w:val="99"/>
    <w:semiHidden/>
    <w:rsid w:val="00001D83"/>
    <w:rPr>
      <w:rFonts w:ascii="Verdana" w:hAnsi="Verdana"/>
      <w:sz w:val="18"/>
      <w:lang w:val="fr-FR" w:eastAsia="fr-FR"/>
    </w:rPr>
  </w:style>
  <w:style w:type="character" w:styleId="Hipervnculovisitado">
    <w:name w:val="FollowedHyperlink"/>
    <w:basedOn w:val="Fuentedeprrafopredeter"/>
    <w:rsid w:val="006B253F"/>
    <w:rPr>
      <w:color w:val="800080" w:themeColor="followedHyperlink"/>
      <w:u w:val="single"/>
    </w:rPr>
  </w:style>
  <w:style w:type="character" w:customStyle="1" w:styleId="Ttulo5Car">
    <w:name w:val="Título 5 Car"/>
    <w:basedOn w:val="Fuentedeprrafopredeter"/>
    <w:link w:val="Ttulo5"/>
    <w:rsid w:val="009D4C49"/>
    <w:rPr>
      <w:rFonts w:ascii="Century Gothic" w:hAnsi="Century Gothic"/>
      <w:i/>
      <w:kern w:val="28"/>
      <w:sz w:val="22"/>
      <w:szCs w:val="22"/>
      <w:lang w:val="es-ES_tradnl" w:eastAsia="fr-FR"/>
    </w:rPr>
  </w:style>
  <w:style w:type="table" w:customStyle="1" w:styleId="TablewithGrid">
    <w:name w:val="Table with Grid"/>
    <w:basedOn w:val="Tablanormal"/>
    <w:rsid w:val="0036209D"/>
    <w:pPr>
      <w:ind w:left="567"/>
    </w:pPr>
    <w:rPr>
      <w:rFonts w:ascii="Arial" w:hAnsi="Arial"/>
      <w:sz w:val="18"/>
      <w:szCs w:val="32"/>
      <w:lang w:val="fr-FR" w:eastAsia="fr-FR"/>
    </w:rPr>
    <w:tblPr>
      <w:tblInd w:w="680" w:type="dxa"/>
      <w:tblBorders>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customStyle="1" w:styleId="Ttulo3Car">
    <w:name w:val="Título 3 Car"/>
    <w:aliases w:val="Title 3 Car"/>
    <w:basedOn w:val="Fuentedeprrafopredeter"/>
    <w:link w:val="Ttulo3"/>
    <w:rsid w:val="00272D4C"/>
    <w:rPr>
      <w:rFonts w:ascii="Century Gothic" w:hAnsi="Century Gothic"/>
      <w:kern w:val="28"/>
      <w:sz w:val="24"/>
      <w:szCs w:val="24"/>
      <w:lang w:val="fr-FR" w:eastAsia="fr-FR"/>
    </w:rPr>
  </w:style>
  <w:style w:type="character" w:customStyle="1" w:styleId="wording6">
    <w:name w:val="wording6"/>
    <w:basedOn w:val="Fuentedeprrafopredeter"/>
    <w:rsid w:val="00A055BF"/>
    <w:rPr>
      <w:b/>
      <w:bCs/>
      <w:strike w:val="0"/>
      <w:dstrike w:val="0"/>
      <w:color w:val="515181"/>
      <w:sz w:val="26"/>
      <w:szCs w:val="26"/>
      <w:u w:val="none"/>
      <w:effect w:val="none"/>
    </w:rPr>
  </w:style>
  <w:style w:type="paragraph" w:styleId="NormalWeb">
    <w:name w:val="Normal (Web)"/>
    <w:basedOn w:val="Normal"/>
    <w:uiPriority w:val="99"/>
    <w:semiHidden/>
    <w:unhideWhenUsed/>
    <w:rsid w:val="00AB3804"/>
    <w:pPr>
      <w:spacing w:before="100" w:beforeAutospacing="1" w:after="100" w:afterAutospacing="1" w:line="240" w:lineRule="auto"/>
      <w:ind w:left="0"/>
      <w:jc w:val="left"/>
    </w:pPr>
    <w:rPr>
      <w:rFonts w:ascii="Times New Roman" w:eastAsiaTheme="minorEastAsia" w:hAnsi="Times New Roman"/>
      <w:sz w:val="24"/>
      <w:szCs w:val="24"/>
      <w:lang w:val="es-ES" w:eastAsia="es-ES"/>
    </w:rPr>
  </w:style>
  <w:style w:type="character" w:styleId="Refdecomentario">
    <w:name w:val="annotation reference"/>
    <w:basedOn w:val="Fuentedeprrafopredeter"/>
    <w:semiHidden/>
    <w:unhideWhenUsed/>
    <w:rsid w:val="00ED33E9"/>
    <w:rPr>
      <w:sz w:val="16"/>
      <w:szCs w:val="16"/>
    </w:rPr>
  </w:style>
  <w:style w:type="paragraph" w:styleId="Textocomentario">
    <w:name w:val="annotation text"/>
    <w:basedOn w:val="Normal"/>
    <w:link w:val="TextocomentarioCar"/>
    <w:semiHidden/>
    <w:unhideWhenUsed/>
    <w:rsid w:val="00ED33E9"/>
    <w:pPr>
      <w:spacing w:line="240" w:lineRule="auto"/>
    </w:pPr>
    <w:rPr>
      <w:sz w:val="20"/>
    </w:rPr>
  </w:style>
  <w:style w:type="character" w:customStyle="1" w:styleId="TextocomentarioCar">
    <w:name w:val="Texto comentario Car"/>
    <w:basedOn w:val="Fuentedeprrafopredeter"/>
    <w:link w:val="Textocomentario"/>
    <w:semiHidden/>
    <w:rsid w:val="00ED33E9"/>
    <w:rPr>
      <w:rFonts w:ascii="Verdana" w:hAnsi="Verdana"/>
      <w:lang w:val="fr-FR" w:eastAsia="fr-FR"/>
    </w:rPr>
  </w:style>
  <w:style w:type="character" w:styleId="Textoennegrita">
    <w:name w:val="Strong"/>
    <w:aliases w:val="Figuras,Figura,Tablas y Ejemplo"/>
    <w:basedOn w:val="Fuentedeprrafopredeter"/>
    <w:qFormat/>
    <w:rsid w:val="005C2D8D"/>
    <w:rPr>
      <w:rFonts w:ascii="Arial" w:hAnsi="Arial"/>
      <w:b/>
      <w:bCs/>
      <w:noProof w:val="0"/>
      <w:sz w:val="18"/>
      <w:lang w:val="es-ES_tradnl"/>
    </w:rPr>
  </w:style>
  <w:style w:type="paragraph" w:customStyle="1" w:styleId="CdigoProgram">
    <w:name w:val="Código Program"/>
    <w:basedOn w:val="Normal"/>
    <w:qFormat/>
    <w:rsid w:val="00F4531C"/>
    <w:rPr>
      <w:rFonts w:ascii="Lucida Sans Typewriter" w:hAnsi="Lucida Sans Typewrite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 w:id="343288493">
      <w:bodyDiv w:val="1"/>
      <w:marLeft w:val="0"/>
      <w:marRight w:val="0"/>
      <w:marTop w:val="0"/>
      <w:marBottom w:val="0"/>
      <w:divBdr>
        <w:top w:val="none" w:sz="0" w:space="0" w:color="auto"/>
        <w:left w:val="none" w:sz="0" w:space="0" w:color="auto"/>
        <w:bottom w:val="none" w:sz="0" w:space="0" w:color="auto"/>
        <w:right w:val="none" w:sz="0" w:space="0" w:color="auto"/>
      </w:divBdr>
      <w:divsChild>
        <w:div w:id="1497768973">
          <w:marLeft w:val="0"/>
          <w:marRight w:val="0"/>
          <w:marTop w:val="0"/>
          <w:marBottom w:val="0"/>
          <w:divBdr>
            <w:top w:val="none" w:sz="0" w:space="0" w:color="auto"/>
            <w:left w:val="none" w:sz="0" w:space="0" w:color="auto"/>
            <w:bottom w:val="none" w:sz="0" w:space="0" w:color="auto"/>
            <w:right w:val="none" w:sz="0" w:space="0" w:color="auto"/>
          </w:divBdr>
          <w:divsChild>
            <w:div w:id="1618097675">
              <w:marLeft w:val="0"/>
              <w:marRight w:val="60"/>
              <w:marTop w:val="0"/>
              <w:marBottom w:val="0"/>
              <w:divBdr>
                <w:top w:val="none" w:sz="0" w:space="0" w:color="auto"/>
                <w:left w:val="none" w:sz="0" w:space="0" w:color="auto"/>
                <w:bottom w:val="none" w:sz="0" w:space="0" w:color="auto"/>
                <w:right w:val="none" w:sz="0" w:space="0" w:color="auto"/>
              </w:divBdr>
              <w:divsChild>
                <w:div w:id="53436091">
                  <w:marLeft w:val="0"/>
                  <w:marRight w:val="0"/>
                  <w:marTop w:val="0"/>
                  <w:marBottom w:val="120"/>
                  <w:divBdr>
                    <w:top w:val="single" w:sz="6" w:space="0" w:color="C0C0C0"/>
                    <w:left w:val="single" w:sz="6" w:space="0" w:color="D9D9D9"/>
                    <w:bottom w:val="single" w:sz="6" w:space="0" w:color="D9D9D9"/>
                    <w:right w:val="single" w:sz="6" w:space="0" w:color="D9D9D9"/>
                  </w:divBdr>
                  <w:divsChild>
                    <w:div w:id="971179482">
                      <w:marLeft w:val="0"/>
                      <w:marRight w:val="0"/>
                      <w:marTop w:val="0"/>
                      <w:marBottom w:val="0"/>
                      <w:divBdr>
                        <w:top w:val="none" w:sz="0" w:space="0" w:color="auto"/>
                        <w:left w:val="none" w:sz="0" w:space="0" w:color="auto"/>
                        <w:bottom w:val="none" w:sz="0" w:space="0" w:color="auto"/>
                        <w:right w:val="none" w:sz="0" w:space="0" w:color="auto"/>
                      </w:divBdr>
                    </w:div>
                    <w:div w:id="199494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3898">
          <w:marLeft w:val="0"/>
          <w:marRight w:val="0"/>
          <w:marTop w:val="0"/>
          <w:marBottom w:val="0"/>
          <w:divBdr>
            <w:top w:val="none" w:sz="0" w:space="0" w:color="auto"/>
            <w:left w:val="none" w:sz="0" w:space="0" w:color="auto"/>
            <w:bottom w:val="none" w:sz="0" w:space="0" w:color="auto"/>
            <w:right w:val="none" w:sz="0" w:space="0" w:color="auto"/>
          </w:divBdr>
          <w:divsChild>
            <w:div w:id="715393048">
              <w:marLeft w:val="60"/>
              <w:marRight w:val="0"/>
              <w:marTop w:val="0"/>
              <w:marBottom w:val="0"/>
              <w:divBdr>
                <w:top w:val="none" w:sz="0" w:space="0" w:color="auto"/>
                <w:left w:val="none" w:sz="0" w:space="0" w:color="auto"/>
                <w:bottom w:val="none" w:sz="0" w:space="0" w:color="auto"/>
                <w:right w:val="none" w:sz="0" w:space="0" w:color="auto"/>
              </w:divBdr>
              <w:divsChild>
                <w:div w:id="2092116766">
                  <w:marLeft w:val="0"/>
                  <w:marRight w:val="0"/>
                  <w:marTop w:val="0"/>
                  <w:marBottom w:val="0"/>
                  <w:divBdr>
                    <w:top w:val="none" w:sz="0" w:space="0" w:color="auto"/>
                    <w:left w:val="none" w:sz="0" w:space="0" w:color="auto"/>
                    <w:bottom w:val="none" w:sz="0" w:space="0" w:color="auto"/>
                    <w:right w:val="none" w:sz="0" w:space="0" w:color="auto"/>
                  </w:divBdr>
                  <w:divsChild>
                    <w:div w:id="709231543">
                      <w:marLeft w:val="0"/>
                      <w:marRight w:val="0"/>
                      <w:marTop w:val="0"/>
                      <w:marBottom w:val="120"/>
                      <w:divBdr>
                        <w:top w:val="single" w:sz="6" w:space="0" w:color="F5F5F5"/>
                        <w:left w:val="single" w:sz="6" w:space="0" w:color="F5F5F5"/>
                        <w:bottom w:val="single" w:sz="6" w:space="0" w:color="F5F5F5"/>
                        <w:right w:val="single" w:sz="6" w:space="0" w:color="F5F5F5"/>
                      </w:divBdr>
                      <w:divsChild>
                        <w:div w:id="1579098115">
                          <w:marLeft w:val="0"/>
                          <w:marRight w:val="0"/>
                          <w:marTop w:val="0"/>
                          <w:marBottom w:val="0"/>
                          <w:divBdr>
                            <w:top w:val="none" w:sz="0" w:space="0" w:color="auto"/>
                            <w:left w:val="none" w:sz="0" w:space="0" w:color="auto"/>
                            <w:bottom w:val="none" w:sz="0" w:space="0" w:color="auto"/>
                            <w:right w:val="none" w:sz="0" w:space="0" w:color="auto"/>
                          </w:divBdr>
                          <w:divsChild>
                            <w:div w:id="5207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921141">
      <w:bodyDiv w:val="1"/>
      <w:marLeft w:val="0"/>
      <w:marRight w:val="0"/>
      <w:marTop w:val="0"/>
      <w:marBottom w:val="0"/>
      <w:divBdr>
        <w:top w:val="none" w:sz="0" w:space="0" w:color="auto"/>
        <w:left w:val="none" w:sz="0" w:space="0" w:color="auto"/>
        <w:bottom w:val="none" w:sz="0" w:space="0" w:color="auto"/>
        <w:right w:val="none" w:sz="0" w:space="0" w:color="auto"/>
      </w:divBdr>
    </w:div>
    <w:div w:id="901409754">
      <w:bodyDiv w:val="1"/>
      <w:marLeft w:val="0"/>
      <w:marRight w:val="0"/>
      <w:marTop w:val="0"/>
      <w:marBottom w:val="0"/>
      <w:divBdr>
        <w:top w:val="none" w:sz="0" w:space="0" w:color="auto"/>
        <w:left w:val="none" w:sz="0" w:space="0" w:color="auto"/>
        <w:bottom w:val="none" w:sz="0" w:space="0" w:color="auto"/>
        <w:right w:val="none" w:sz="0" w:space="0" w:color="auto"/>
      </w:divBdr>
    </w:div>
    <w:div w:id="986318656">
      <w:bodyDiv w:val="1"/>
      <w:marLeft w:val="0"/>
      <w:marRight w:val="0"/>
      <w:marTop w:val="0"/>
      <w:marBottom w:val="0"/>
      <w:divBdr>
        <w:top w:val="none" w:sz="0" w:space="0" w:color="auto"/>
        <w:left w:val="none" w:sz="0" w:space="0" w:color="auto"/>
        <w:bottom w:val="none" w:sz="0" w:space="0" w:color="auto"/>
        <w:right w:val="none" w:sz="0" w:space="0" w:color="auto"/>
      </w:divBdr>
    </w:div>
    <w:div w:id="1020281514">
      <w:bodyDiv w:val="1"/>
      <w:marLeft w:val="0"/>
      <w:marRight w:val="0"/>
      <w:marTop w:val="0"/>
      <w:marBottom w:val="0"/>
      <w:divBdr>
        <w:top w:val="none" w:sz="0" w:space="0" w:color="auto"/>
        <w:left w:val="none" w:sz="0" w:space="0" w:color="auto"/>
        <w:bottom w:val="none" w:sz="0" w:space="0" w:color="auto"/>
        <w:right w:val="none" w:sz="0" w:space="0" w:color="auto"/>
      </w:divBdr>
    </w:div>
    <w:div w:id="1218396643">
      <w:bodyDiv w:val="1"/>
      <w:marLeft w:val="0"/>
      <w:marRight w:val="0"/>
      <w:marTop w:val="0"/>
      <w:marBottom w:val="0"/>
      <w:divBdr>
        <w:top w:val="none" w:sz="0" w:space="0" w:color="auto"/>
        <w:left w:val="none" w:sz="0" w:space="0" w:color="auto"/>
        <w:bottom w:val="none" w:sz="0" w:space="0" w:color="auto"/>
        <w:right w:val="none" w:sz="0" w:space="0" w:color="auto"/>
      </w:divBdr>
    </w:div>
    <w:div w:id="1615210589">
      <w:bodyDiv w:val="1"/>
      <w:marLeft w:val="0"/>
      <w:marRight w:val="0"/>
      <w:marTop w:val="0"/>
      <w:marBottom w:val="0"/>
      <w:divBdr>
        <w:top w:val="none" w:sz="0" w:space="0" w:color="auto"/>
        <w:left w:val="none" w:sz="0" w:space="0" w:color="auto"/>
        <w:bottom w:val="none" w:sz="0" w:space="0" w:color="auto"/>
        <w:right w:val="none" w:sz="0" w:space="0" w:color="auto"/>
      </w:divBdr>
    </w:div>
    <w:div w:id="1648512151">
      <w:bodyDiv w:val="1"/>
      <w:marLeft w:val="0"/>
      <w:marRight w:val="0"/>
      <w:marTop w:val="0"/>
      <w:marBottom w:val="0"/>
      <w:divBdr>
        <w:top w:val="none" w:sz="0" w:space="0" w:color="auto"/>
        <w:left w:val="none" w:sz="0" w:space="0" w:color="auto"/>
        <w:bottom w:val="none" w:sz="0" w:space="0" w:color="auto"/>
        <w:right w:val="none" w:sz="0" w:space="0" w:color="auto"/>
      </w:divBdr>
    </w:div>
    <w:div w:id="1706641331">
      <w:bodyDiv w:val="1"/>
      <w:marLeft w:val="0"/>
      <w:marRight w:val="0"/>
      <w:marTop w:val="0"/>
      <w:marBottom w:val="0"/>
      <w:divBdr>
        <w:top w:val="none" w:sz="0" w:space="0" w:color="auto"/>
        <w:left w:val="none" w:sz="0" w:space="0" w:color="auto"/>
        <w:bottom w:val="none" w:sz="0" w:space="0" w:color="auto"/>
        <w:right w:val="none" w:sz="0" w:space="0" w:color="auto"/>
      </w:divBdr>
    </w:div>
    <w:div w:id="1783839010">
      <w:bodyDiv w:val="1"/>
      <w:marLeft w:val="0"/>
      <w:marRight w:val="0"/>
      <w:marTop w:val="0"/>
      <w:marBottom w:val="0"/>
      <w:divBdr>
        <w:top w:val="none" w:sz="0" w:space="0" w:color="auto"/>
        <w:left w:val="none" w:sz="0" w:space="0" w:color="auto"/>
        <w:bottom w:val="none" w:sz="0" w:space="0" w:color="auto"/>
        <w:right w:val="none" w:sz="0" w:space="0" w:color="auto"/>
      </w:divBdr>
    </w:div>
    <w:div w:id="1923299341">
      <w:bodyDiv w:val="1"/>
      <w:marLeft w:val="0"/>
      <w:marRight w:val="0"/>
      <w:marTop w:val="0"/>
      <w:marBottom w:val="0"/>
      <w:divBdr>
        <w:top w:val="none" w:sz="0" w:space="0" w:color="auto"/>
        <w:left w:val="none" w:sz="0" w:space="0" w:color="auto"/>
        <w:bottom w:val="none" w:sz="0" w:space="0" w:color="auto"/>
        <w:right w:val="none" w:sz="0" w:space="0" w:color="auto"/>
      </w:divBdr>
    </w:div>
    <w:div w:id="212954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25" Type="http://schemas.openxmlformats.org/officeDocument/2006/relationships/image" Target="media/image15.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footer3.xml.rels><?xml version="1.0" encoding="UTF-8" standalone="yes"?>
<Relationships xmlns="http://schemas.openxmlformats.org/package/2006/relationships"><Relationship Id="rId1" Type="http://schemas.openxmlformats.org/officeDocument/2006/relationships/image" Target="media/image2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Other\QST%20-%20EN\2-Projects\Software%20Engeniering\EN_Solution_Requirements_Specif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04A6A71C2E3F47BCFC7AA31333CE5A" ma:contentTypeVersion="1" ma:contentTypeDescription="Crée un document." ma:contentTypeScope="" ma:versionID="3b6656be6385f749f63194567f369527">
  <xsd:schema xmlns:xsd="http://www.w3.org/2001/XMLSchema" xmlns:xs="http://www.w3.org/2001/XMLSchema" xmlns:p="http://schemas.microsoft.com/office/2006/metadata/properties" xmlns:ns1="http://schemas.microsoft.com/sharepoint/v3" targetNamespace="http://schemas.microsoft.com/office/2006/metadata/properties" ma:root="true" ma:fieldsID="d78e311442ac83b95e4e25a776a1ddea" ns1:_="">
    <xsd:import namespace="http://schemas.microsoft.com/sharepoint/v3"/>
    <xsd:element name="properties">
      <xsd:complexType>
        <xsd:sequence>
          <xsd:element name="documentManagement">
            <xsd:complexType>
              <xsd:all>
                <xsd:element ref="ns1:CONST_TypeDocLi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NST_TypeDocLib" ma:index="8" nillable="true" ma:displayName="TypeDocLib" ma:default="FileShare" ma:hidden="true" ma:internalName="CONST_TypeDocLib">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NST_TypeDocLib xmlns="http://schemas.microsoft.com/sharepoint/v3">FileShare</CONST_TypeDocLib>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3ABEE-9057-4485-90F5-925676B10836}">
  <ds:schemaRefs>
    <ds:schemaRef ds:uri="http://schemas.microsoft.com/sharepoint/v3/contenttype/forms"/>
  </ds:schemaRefs>
</ds:datastoreItem>
</file>

<file path=customXml/itemProps2.xml><?xml version="1.0" encoding="utf-8"?>
<ds:datastoreItem xmlns:ds="http://schemas.openxmlformats.org/officeDocument/2006/customXml" ds:itemID="{26F6AEB0-904A-41E7-9CAB-D2DDD007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4BBFAD-E232-4E07-BC7F-7B9C9F33FEB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E82DBFE-93AB-4DA0-97AA-E32D92DEE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EN_Solution_Requirements_Specification.dotx</Template>
  <TotalTime>761</TotalTime>
  <Pages>33</Pages>
  <Words>11238</Words>
  <Characters>61815</Characters>
  <Application>Microsoft Office Word</Application>
  <DocSecurity>0</DocSecurity>
  <Lines>515</Lines>
  <Paragraphs>145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Sopra Group</vt:lpstr>
      <vt:lpstr>Sopra Group</vt:lpstr>
    </vt:vector>
  </TitlesOfParts>
  <Company>sopra</Company>
  <LinksUpToDate>false</LinksUpToDate>
  <CharactersWithSpaces>72908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Group</dc:title>
  <dc:creator>esgomez</dc:creator>
  <cp:lastModifiedBy>GUILLEM SIMON Emilio</cp:lastModifiedBy>
  <cp:revision>34</cp:revision>
  <cp:lastPrinted>2018-11-22T08:01:00Z</cp:lastPrinted>
  <dcterms:created xsi:type="dcterms:W3CDTF">2018-11-20T16:44:00Z</dcterms:created>
  <dcterms:modified xsi:type="dcterms:W3CDTF">2018-11-23T07:46:00Z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De</vt:lpwstr>
  </property>
  <property fmtid="{D5CDD505-2E9C-101B-9397-08002B2CF9AE}" pid="3" name="DOCSLABEL_to">
    <vt:lpwstr>Destinataire(s)</vt:lpwstr>
  </property>
  <property fmtid="{D5CDD505-2E9C-101B-9397-08002B2CF9AE}" pid="4" name="DOCSLABEL_numberofpages">
    <vt:lpwstr>Nombre de pages :</vt:lpwstr>
  </property>
  <property fmtid="{D5CDD505-2E9C-101B-9397-08002B2CF9AE}" pid="5" name="DOCSLABEL_subject">
    <vt:lpwstr>Objet :</vt:lpwstr>
  </property>
  <property fmtid="{D5CDD505-2E9C-101B-9397-08002B2CF9AE}" pid="6" name="DOCSLABEL_comments">
    <vt:lpwstr>Commentaires</vt:lpwstr>
  </property>
  <property fmtid="{D5CDD505-2E9C-101B-9397-08002B2CF9AE}" pid="7" name="DOCSLABEL_version">
    <vt:lpwstr>Version</vt:lpwstr>
  </property>
  <property fmtid="{D5CDD505-2E9C-101B-9397-08002B2CF9AE}" pid="8" name="DOCSLABEL_versiondate">
    <vt:lpwstr>du</vt:lpwstr>
  </property>
  <property fmtid="{D5CDD505-2E9C-101B-9397-08002B2CF9AE}" pid="9" name="DOCSLABEL_status">
    <vt:lpwstr>État </vt:lpwstr>
  </property>
  <property fmtid="{D5CDD505-2E9C-101B-9397-08002B2CF9AE}" pid="10" name="DOCSLABEL_documenthistory">
    <vt:lpwstr>Historique</vt:lpwstr>
  </property>
  <property fmtid="{D5CDD505-2E9C-101B-9397-08002B2CF9AE}" pid="11" name="DOCSLABEL_summary">
    <vt:lpwstr>Sommaire</vt:lpwstr>
  </property>
  <property fmtid="{D5CDD505-2E9C-101B-9397-08002B2CF9AE}" pid="12" name="DOCSLABEL_resubject">
    <vt:lpwstr>Objet :</vt:lpwstr>
  </property>
  <property fmtid="{D5CDD505-2E9C-101B-9397-08002B2CF9AE}" pid="13" name="DOCSLABEL_ourreference">
    <vt:lpwstr>N/Réf. :</vt:lpwstr>
  </property>
  <property fmtid="{D5CDD505-2E9C-101B-9397-08002B2CF9AE}" pid="14" name="DOCSLABEL_yourreference">
    <vt:lpwstr>V/Réf. :</vt:lpwstr>
  </property>
  <property fmtid="{D5CDD505-2E9C-101B-9397-08002B2CF9AE}" pid="15" name="DOCSLABEL_enclosed">
    <vt:lpwstr>PJ :</vt:lpwstr>
  </property>
  <property fmtid="{D5CDD505-2E9C-101B-9397-08002B2CF9AE}" pid="16" name="DOCSLABEL_cc">
    <vt:lpwstr>Copie(s) :</vt:lpwstr>
  </property>
  <property fmtid="{D5CDD505-2E9C-101B-9397-08002B2CF9AE}" pid="17" name="DOCSLABEL_PS">
    <vt:lpwstr>PS :</vt:lpwstr>
  </property>
  <property fmtid="{D5CDD505-2E9C-101B-9397-08002B2CF9AE}" pid="18" name="DOCSLABEL_recipients">
    <vt:lpwstr>Destinataire(s) :</vt:lpwstr>
  </property>
  <property fmtid="{D5CDD505-2E9C-101B-9397-08002B2CF9AE}" pid="19" name="DOCSLABEL_senders">
    <vt:lpwstr>Émetteur(s) :</vt:lpwstr>
  </property>
  <property fmtid="{D5CDD505-2E9C-101B-9397-08002B2CF9AE}" pid="20" name="DOCSLABEL_meetingdate">
    <vt:lpwstr>Réunion le </vt:lpwstr>
  </property>
  <property fmtid="{D5CDD505-2E9C-101B-9397-08002B2CF9AE}" pid="21" name="DOCSPROP_templatetype">
    <vt:r8>3</vt:r8>
  </property>
  <property fmtid="{D5CDD505-2E9C-101B-9397-08002B2CF9AE}" pid="22" name="DOCSLABEL_date">
    <vt:lpwstr>Date</vt:lpwstr>
  </property>
  <property fmtid="{D5CDD505-2E9C-101B-9397-08002B2CF9AE}" pid="23" name="DOCSLABEL_updateorigin">
    <vt:lpwstr>Origine de la mise à jour</vt:lpwstr>
  </property>
  <property fmtid="{D5CDD505-2E9C-101B-9397-08002B2CF9AE}" pid="24" name="DOCSLABEL_writtenby">
    <vt:lpwstr>Rédigée par</vt:lpwstr>
  </property>
  <property fmtid="{D5CDD505-2E9C-101B-9397-08002B2CF9AE}" pid="25" name="DOCSLABEL_verifiedby">
    <vt:lpwstr>Validée par</vt:lpwstr>
  </property>
  <property fmtid="{D5CDD505-2E9C-101B-9397-08002B2CF9AE}" pid="26" name="DOCSLABEL_introduction">
    <vt:lpwstr>Introduction</vt:lpwstr>
  </property>
  <property fmtid="{D5CDD505-2E9C-101B-9397-08002B2CF9AE}" pid="27" name="DOCSLABEL_foreword">
    <vt:lpwstr>Préambule</vt:lpwstr>
  </property>
  <property fmtid="{D5CDD505-2E9C-101B-9397-08002B2CF9AE}" pid="28" name="DOCSLABEL_telephone">
    <vt:lpwstr>Téléphone :</vt:lpwstr>
  </property>
  <property fmtid="{D5CDD505-2E9C-101B-9397-08002B2CF9AE}" pid="29" name="DOCSLABEL_fax">
    <vt:lpwstr>Télécopie :</vt:lpwstr>
  </property>
  <property fmtid="{D5CDD505-2E9C-101B-9397-08002B2CF9AE}" pid="30" name="DOCSLABEL_bodyofletter">
    <vt:lpwstr>Corps de la lettre</vt:lpwstr>
  </property>
  <property fmtid="{D5CDD505-2E9C-101B-9397-08002B2CF9AE}" pid="31" name="DOCSPROP_isosqdocument">
    <vt:lpwstr>1</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des matières</vt:lpwstr>
  </property>
  <property fmtid="{D5CDD505-2E9C-101B-9397-08002B2CF9AE}" pid="35" name="DOCSCHAR_splitconfidential">
    <vt:lpwstr/>
  </property>
  <property fmtid="{D5CDD505-2E9C-101B-9397-08002B2CF9AE}" pid="36" name="DOCSCHAR_splitproject">
    <vt:lpwstr> / </vt:lpwstr>
  </property>
  <property fmtid="{D5CDD505-2E9C-101B-9397-08002B2CF9AE}" pid="37" name="DOCSPROP_documentid">
    <vt:i4>974477573</vt:i4>
  </property>
  <property fmtid="{D5CDD505-2E9C-101B-9397-08002B2CF9AE}" pid="38" name="DOCSLABEL_listofparticipants">
    <vt:lpwstr>Liste des participants</vt:lpwstr>
  </property>
  <property fmtid="{D5CDD505-2E9C-101B-9397-08002B2CF9AE}" pid="39" name="DOCSLABEL_template">
    <vt:lpwstr>Template</vt:lpwstr>
  </property>
  <property fmtid="{D5CDD505-2E9C-101B-9397-08002B2CF9AE}" pid="40" name="DOCSLABEL_BlankFirstPageTitle">
    <vt:lpwstr/>
  </property>
  <property fmtid="{D5CDD505-2E9C-101B-9397-08002B2CF9AE}" pid="41" name="DOCSLABEL_BlankFirstPageSubTitle">
    <vt:lpwstr/>
  </property>
  <property fmtid="{D5CDD505-2E9C-101B-9397-08002B2CF9AE}" pid="42" name="DOCSCHAR_splitheader">
    <vt:lpwstr/>
  </property>
  <property fmtid="{D5CDD505-2E9C-101B-9397-08002B2CF9AE}" pid="43" name="DOCSPROP_confidential">
    <vt:lpwstr/>
  </property>
  <property fmtid="{D5CDD505-2E9C-101B-9397-08002B2CF9AE}" pid="44" name="DOCSPROP_documentdate">
    <vt:lpwstr>Le 23 novembre 2018</vt:lpwstr>
  </property>
  <property fmtid="{D5CDD505-2E9C-101B-9397-08002B2CF9AE}" pid="45" name="DOCSPROP_title">
    <vt:lpwstr>Spécifications des besoins de la solution - GEMIS</vt:lpwstr>
  </property>
  <property fmtid="{D5CDD505-2E9C-101B-9397-08002B2CF9AE}" pid="46" name="DOCSPROP_project">
    <vt:lpwstr>GEMIS</vt:lpwstr>
  </property>
  <property fmtid="{D5CDD505-2E9C-101B-9397-08002B2CF9AE}" pid="47" name="DOCSPROP_documenttype">
    <vt:lpwstr>Solution Requirements Specification</vt:lpwstr>
  </property>
  <property fmtid="{D5CDD505-2E9C-101B-9397-08002B2CF9AE}" pid="48" name="DOCSPROP_recipient">
    <vt:lpwstr>Customer Stakeholders (including at least the IT PM and the Stakeholder and User manager)</vt:lpwstr>
  </property>
  <property fmtid="{D5CDD505-2E9C-101B-9397-08002B2CF9AE}" pid="49" name="DOCSPROP_status">
    <vt:lpwstr>Projet</vt:lpwstr>
  </property>
  <property fmtid="{D5CDD505-2E9C-101B-9397-08002B2CF9AE}" pid="50" name="DOCSPROP_entity">
    <vt:lpwstr/>
  </property>
  <property fmtid="{D5CDD505-2E9C-101B-9397-08002B2CF9AE}" pid="51" name="DOCSPROP_firstpagetitlepart1">
    <vt:lpwstr>S</vt:lpwstr>
  </property>
  <property fmtid="{D5CDD505-2E9C-101B-9397-08002B2CF9AE}" pid="52" name="DOCSPROP_reference">
    <vt:lpwstr>20170124-170150-esgomez</vt:lpwstr>
  </property>
  <property fmtid="{D5CDD505-2E9C-101B-9397-08002B2CF9AE}" pid="53" name="DOCSPROP_osqvyear">
    <vt:i4>2016</vt:i4>
  </property>
  <property fmtid="{D5CDD505-2E9C-101B-9397-08002B2CF9AE}" pid="54" name="DOCSPROP_firstpageheader">
    <vt:lpwstr/>
  </property>
  <property fmtid="{D5CDD505-2E9C-101B-9397-08002B2CF9AE}" pid="55" name="DOCSPROP_version">
    <vt:lpwstr>1.00</vt:lpwstr>
  </property>
  <property fmtid="{D5CDD505-2E9C-101B-9397-08002B2CF9AE}" pid="56" name="DOCSPROP_customer">
    <vt:lpwstr>Centro de Servicio Valencia</vt:lpwstr>
  </property>
  <property fmtid="{D5CDD505-2E9C-101B-9397-08002B2CF9AE}" pid="57" name="DOCSPROP_firstpagesubheader">
    <vt:lpwstr/>
  </property>
  <property fmtid="{D5CDD505-2E9C-101B-9397-08002B2CF9AE}" pid="58" name="DOCSPROP_osqvmaj">
    <vt:lpwstr>1.2</vt:lpwstr>
  </property>
  <property fmtid="{D5CDD505-2E9C-101B-9397-08002B2CF9AE}" pid="59" name="DOCSPROP_osqvmin">
    <vt:i4>4</vt:i4>
  </property>
  <property fmtid="{D5CDD505-2E9C-101B-9397-08002B2CF9AE}" pid="60" name="DOCSPROP_firstpagetitlepart2">
    <vt:lpwstr>olution Requirements Specification</vt:lpwstr>
  </property>
  <property fmtid="{D5CDD505-2E9C-101B-9397-08002B2CF9AE}" pid="61" name="DOCSPROP_osqveditor">
    <vt:lpwstr>EN_eMREQ-SRS</vt:lpwstr>
  </property>
  <property fmtid="{D5CDD505-2E9C-101B-9397-08002B2CF9AE}" pid="62" name="DOCSPROP_documentdateraw">
    <vt:lpwstr>vendredi 23 novembre 2018</vt:lpwstr>
  </property>
  <property fmtid="{D5CDD505-2E9C-101B-9397-08002B2CF9AE}" pid="63" name="ContentTypeId">
    <vt:lpwstr>0x010100F804A6A71C2E3F47BCFC7AA31333CE5A</vt:lpwstr>
  </property>
</Properties>
</file>
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3C757" w14:textId="436F63F2" w:rsidR="000E4807" w:rsidRPr="007E7140" w:rsidRDefault="000E4807" w:rsidP="009C6BED">
      <w:pPr>
        <w:pStyle w:val="TexteduTitredudocument"/>
        <w:ind w:left="709" w:hanging="709"/>
      </w:pPr>
      <w:r w:rsidRPr="007E7140">
        <w:rPr>
          <w:noProof/>
          <w:color w:val="CF022B"/>
          <w:lang w:val="es-ES" w:eastAsia="es-ES"/>
        </w:rPr>
        <mc:AlternateContent>
          <mc:Choice Requires="wps">
            <w:drawing>
              <wp:anchor distT="0" distB="0" distL="114300" distR="114300" simplePos="1" relativeHeight="251659264" behindDoc="0" locked="0" layoutInCell="1" allowOverlap="1" wp14:anchorId="2763CB27" wp14:editId="456315DB">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63CB57" w14:textId="13D53A0C" w:rsidR="0074046B" w:rsidRPr="00CB516C" w:rsidRDefault="00271BF6">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&lt;DocumentDate&gt;2018-11-21T15:22:35.1106374+01:00&lt;/DocumentDate&gt;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63CB27"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" filled="f" strokeweight=".5pt">
                <v:textbox>
                  <w:txbxContent>
                    <w:p w14:paraId="2763CB57" w14:textId="13D53A0C" w:rsidR="0074046B" w:rsidRPr="00CB516C" w:rsidRDefault="00271BF6">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&lt;DocumentDate&gt;2018-11-21T15:22:35.1106374+01:00&lt;/DocumentDate&gt;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v:textbox>
              </v:shape>
            </w:pict>
          </mc:Fallback>
        </mc:AlternateContent>
      </w:r>
      <w:r w:rsidR="002217BF">
        <w:rPr>
          <w:noProof/>
          <w:color w:val="CF022B"/>
          <w:lang w:val="es-ES" w:eastAsia="es-ES"/>
        </w:rPr>
        <w:t>Formación JPA</w:t>
      </w:r>
    </w:p>
    <w:p w14:paraId="2763C758" w14:textId="77777777" w:rsidR="000E4807" w:rsidRPr="007E7140" w:rsidRDefault="000E4807" w:rsidP="000E4807">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593"/>
        <w:gridCol w:w="237"/>
      </w:tblGrid>
      <w:tr w:rsidR="000E4807" w:rsidRPr="007E7140" w14:paraId="2763C75E" w14:textId="77777777" w:rsidTr="00D961AB">
        <w:trPr>
          <w:trHeight w:val="93"/>
        </w:trPr>
        <w:tc>
          <w:tcPr>
            <w:tcW w:w="597" w:type="dxa"/>
            <w:tcBorders>
              <w:top w:val="single" w:sz="4" w:space="0" w:color="CF022B"/>
              <w:bottom w:val="nil"/>
            </w:tcBorders>
            <w:shd w:val="clear" w:color="auto" w:fill="F3F3F3"/>
          </w:tcPr>
          <w:p w14:paraId="2763C759" w14:textId="77777777" w:rsidR="000E4807" w:rsidRPr="007E7140" w:rsidRDefault="000E4807" w:rsidP="00185F6D">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14:paraId="2763C75A" w14:textId="77777777" w:rsidR="000E4807" w:rsidRPr="007E7140" w:rsidRDefault="000E4807" w:rsidP="00185F6D">
            <w:pPr>
              <w:pStyle w:val="Normalsansretrait"/>
              <w:spacing w:before="0" w:line="60" w:lineRule="exact"/>
              <w:rPr>
                <w:sz w:val="20"/>
              </w:rPr>
            </w:pPr>
          </w:p>
        </w:tc>
        <w:tc>
          <w:tcPr>
            <w:tcW w:w="1206" w:type="dxa"/>
            <w:tcBorders>
              <w:top w:val="single" w:sz="4" w:space="0" w:color="CF022B"/>
            </w:tcBorders>
            <w:shd w:val="clear" w:color="auto" w:fill="FFFFFF"/>
          </w:tcPr>
          <w:p w14:paraId="2763C75B" w14:textId="77777777" w:rsidR="000E4807" w:rsidRPr="007E7140" w:rsidRDefault="000E4807" w:rsidP="00185F6D">
            <w:pPr>
              <w:pStyle w:val="Normalsansretrait"/>
              <w:spacing w:before="0" w:line="60" w:lineRule="exact"/>
              <w:ind w:left="57"/>
              <w:rPr>
                <w:rFonts w:ascii="Century Gothic" w:hAnsi="Century Gothic"/>
                <w:color w:val="E51519"/>
                <w:sz w:val="20"/>
              </w:rPr>
            </w:pPr>
          </w:p>
        </w:tc>
        <w:tc>
          <w:tcPr>
            <w:tcW w:w="4454" w:type="dxa"/>
            <w:gridSpan w:val="2"/>
            <w:tcBorders>
              <w:top w:val="single" w:sz="4" w:space="0" w:color="CF022B"/>
            </w:tcBorders>
            <w:shd w:val="clear" w:color="auto" w:fill="FFFFFF"/>
            <w:vAlign w:val="bottom"/>
          </w:tcPr>
          <w:p w14:paraId="2763C75C"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c>
          <w:tcPr>
            <w:tcW w:w="237" w:type="dxa"/>
            <w:tcBorders>
              <w:top w:val="single" w:sz="4" w:space="0" w:color="CF022B"/>
            </w:tcBorders>
            <w:shd w:val="clear" w:color="auto" w:fill="FFFFFF"/>
          </w:tcPr>
          <w:p w14:paraId="2763C75D"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r>
      <w:bookmarkEnd w:id="0"/>
      <w:bookmarkEnd w:id="1"/>
      <w:tr w:rsidR="000E4807" w:rsidRPr="007E7140" w14:paraId="2763C764" w14:textId="77777777" w:rsidTr="00D961AB">
        <w:trPr>
          <w:trHeight w:val="480"/>
        </w:trPr>
        <w:tc>
          <w:tcPr>
            <w:tcW w:w="597" w:type="dxa"/>
            <w:tcBorders>
              <w:top w:val="nil"/>
              <w:bottom w:val="nil"/>
            </w:tcBorders>
            <w:shd w:val="clear" w:color="auto" w:fill="F3F3F3"/>
          </w:tcPr>
          <w:p w14:paraId="2763C75F"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60" w14:textId="77777777" w:rsidR="000E4807" w:rsidRPr="007E7140" w:rsidRDefault="000E4807" w:rsidP="00185F6D">
            <w:pPr>
              <w:pStyle w:val="Normalsansretrait"/>
              <w:spacing w:before="0" w:line="240" w:lineRule="auto"/>
              <w:rPr>
                <w:sz w:val="20"/>
              </w:rPr>
            </w:pPr>
          </w:p>
        </w:tc>
        <w:tc>
          <w:tcPr>
            <w:tcW w:w="1206" w:type="dxa"/>
            <w:shd w:val="clear" w:color="auto" w:fill="FFFFFF"/>
          </w:tcPr>
          <w:p w14:paraId="2763C761" w14:textId="77777777" w:rsidR="000E4807" w:rsidRPr="007E7140" w:rsidRDefault="000E4807" w:rsidP="00185F6D">
            <w:pPr>
              <w:pStyle w:val="Normalsansretrait"/>
              <w:spacing w:before="0" w:line="240" w:lineRule="auto"/>
              <w:ind w:left="57"/>
              <w:rPr>
                <w:rFonts w:ascii="Century Gothic" w:hAnsi="Century Gothic"/>
                <w:color w:val="E51519"/>
                <w:sz w:val="20"/>
              </w:rPr>
            </w:pPr>
          </w:p>
        </w:tc>
        <w:tc>
          <w:tcPr>
            <w:tcW w:w="4454" w:type="dxa"/>
            <w:gridSpan w:val="2"/>
            <w:shd w:val="clear" w:color="auto" w:fill="FFFFFF"/>
          </w:tcPr>
          <w:p w14:paraId="2763C762" w14:textId="77777777" w:rsidR="000E4807" w:rsidRPr="007E7140" w:rsidRDefault="000E4807" w:rsidP="0098364B">
            <w:pPr>
              <w:pStyle w:val="ConfidentielpourPremirepage"/>
              <w:rPr>
                <w:color w:val="CF022B"/>
              </w:rPr>
            </w:pPr>
          </w:p>
        </w:tc>
        <w:tc>
          <w:tcPr>
            <w:tcW w:w="237" w:type="dxa"/>
            <w:shd w:val="clear" w:color="auto" w:fill="FFFFFF"/>
          </w:tcPr>
          <w:p w14:paraId="2763C763" w14:textId="77777777" w:rsidR="000E4807" w:rsidRPr="007E7140" w:rsidRDefault="000E4807" w:rsidP="00185F6D">
            <w:pPr>
              <w:pStyle w:val="ConfidentielpourPremirepage"/>
              <w:rPr>
                <w:color w:val="CF022B"/>
              </w:rPr>
            </w:pPr>
          </w:p>
        </w:tc>
      </w:tr>
      <w:tr w:rsidR="000E4807" w:rsidRPr="007E7140" w14:paraId="2763C769" w14:textId="77777777" w:rsidTr="00D961AB">
        <w:trPr>
          <w:trHeight w:val="317"/>
        </w:trPr>
        <w:tc>
          <w:tcPr>
            <w:tcW w:w="597" w:type="dxa"/>
            <w:tcBorders>
              <w:top w:val="nil"/>
              <w:bottom w:val="nil"/>
            </w:tcBorders>
            <w:shd w:val="clear" w:color="auto" w:fill="F3F3F3"/>
          </w:tcPr>
          <w:p w14:paraId="2763C765" w14:textId="77777777" w:rsidR="000E4807" w:rsidRPr="007E7140" w:rsidRDefault="000E4807" w:rsidP="00185F6D">
            <w:pPr>
              <w:pStyle w:val="Normalsansretrait"/>
              <w:spacing w:before="0" w:line="240" w:lineRule="auto"/>
              <w:rPr>
                <w:sz w:val="22"/>
                <w:szCs w:val="22"/>
              </w:rPr>
            </w:pPr>
          </w:p>
        </w:tc>
        <w:tc>
          <w:tcPr>
            <w:tcW w:w="347" w:type="dxa"/>
            <w:shd w:val="clear" w:color="auto" w:fill="FFFFFF"/>
          </w:tcPr>
          <w:p w14:paraId="2763C766" w14:textId="77777777" w:rsidR="000E4807" w:rsidRPr="007E7140" w:rsidRDefault="000E4807" w:rsidP="00185F6D">
            <w:pPr>
              <w:pStyle w:val="Normalsansretrait"/>
              <w:spacing w:before="0" w:line="240" w:lineRule="auto"/>
              <w:rPr>
                <w:sz w:val="22"/>
                <w:szCs w:val="22"/>
              </w:rPr>
            </w:pPr>
          </w:p>
        </w:tc>
        <w:tc>
          <w:tcPr>
            <w:tcW w:w="5660" w:type="dxa"/>
            <w:gridSpan w:val="3"/>
            <w:shd w:val="clear" w:color="auto" w:fill="FFFFFF"/>
          </w:tcPr>
          <w:p w14:paraId="2763C767" w14:textId="77777777" w:rsidR="000E4807" w:rsidRPr="007E7140" w:rsidRDefault="00E10DBD" w:rsidP="00E10DBD">
            <w:pPr>
              <w:pStyle w:val="PremirepageClient"/>
            </w:pPr>
            <w:r w:rsidRPr="007E7140">
              <w:t>Centre de service</w:t>
            </w:r>
            <w:r w:rsidR="0098364B" w:rsidRPr="007E7140">
              <w:t xml:space="preserve"> Valence</w:t>
            </w:r>
          </w:p>
        </w:tc>
        <w:tc>
          <w:tcPr>
            <w:tcW w:w="237" w:type="dxa"/>
            <w:shd w:val="clear" w:color="auto" w:fill="FFFFFF"/>
          </w:tcPr>
          <w:p w14:paraId="2763C768" w14:textId="77777777" w:rsidR="000E4807" w:rsidRPr="007E7140" w:rsidRDefault="000E4807" w:rsidP="00185F6D">
            <w:pPr>
              <w:pStyle w:val="PremirepageClient"/>
            </w:pPr>
          </w:p>
        </w:tc>
      </w:tr>
      <w:tr w:rsidR="000E4807" w:rsidRPr="007E7140" w14:paraId="2763C76E" w14:textId="77777777" w:rsidTr="00D961AB">
        <w:trPr>
          <w:trHeight w:val="661"/>
        </w:trPr>
        <w:tc>
          <w:tcPr>
            <w:tcW w:w="597" w:type="dxa"/>
            <w:tcBorders>
              <w:top w:val="nil"/>
              <w:bottom w:val="nil"/>
            </w:tcBorders>
            <w:shd w:val="clear" w:color="auto" w:fill="F3F3F3"/>
          </w:tcPr>
          <w:p w14:paraId="2763C76A" w14:textId="77777777" w:rsidR="000E4807" w:rsidRPr="007E7140" w:rsidRDefault="000E4807" w:rsidP="00185F6D">
            <w:pPr>
              <w:pStyle w:val="Normalsansretrait"/>
              <w:spacing w:before="0" w:line="240" w:lineRule="auto"/>
              <w:rPr>
                <w:i/>
                <w:sz w:val="22"/>
                <w:szCs w:val="22"/>
              </w:rPr>
            </w:pPr>
          </w:p>
        </w:tc>
        <w:tc>
          <w:tcPr>
            <w:tcW w:w="347" w:type="dxa"/>
            <w:shd w:val="clear" w:color="auto" w:fill="FFFFFF"/>
          </w:tcPr>
          <w:p w14:paraId="2763C76B" w14:textId="77777777" w:rsidR="000E4807" w:rsidRPr="007E7140" w:rsidRDefault="000E4807" w:rsidP="00185F6D">
            <w:pPr>
              <w:pStyle w:val="Normalsansretrait"/>
              <w:spacing w:before="0" w:line="240" w:lineRule="auto"/>
              <w:rPr>
                <w:i/>
                <w:sz w:val="22"/>
                <w:szCs w:val="22"/>
              </w:rPr>
            </w:pPr>
          </w:p>
        </w:tc>
        <w:tc>
          <w:tcPr>
            <w:tcW w:w="5660" w:type="dxa"/>
            <w:gridSpan w:val="3"/>
            <w:shd w:val="clear" w:color="auto" w:fill="FFFFFF"/>
          </w:tcPr>
          <w:p w14:paraId="2763C76C" w14:textId="77777777" w:rsidR="000E4807" w:rsidRPr="007E7140" w:rsidRDefault="00BE768C" w:rsidP="00185F6D">
            <w:pPr>
              <w:pStyle w:val="PremirepageduProjet"/>
            </w:pPr>
            <w:r w:rsidRPr="007E7140">
              <w:t>GEMIS</w:t>
            </w:r>
          </w:p>
        </w:tc>
        <w:tc>
          <w:tcPr>
            <w:tcW w:w="237" w:type="dxa"/>
            <w:tcBorders>
              <w:bottom w:val="nil"/>
            </w:tcBorders>
            <w:shd w:val="clear" w:color="auto" w:fill="FFFFFF"/>
          </w:tcPr>
          <w:p w14:paraId="2763C76D" w14:textId="77777777" w:rsidR="000E4807" w:rsidRPr="007E7140" w:rsidRDefault="000E4807" w:rsidP="00185F6D">
            <w:pPr>
              <w:pStyle w:val="PremirepageduProjet"/>
            </w:pPr>
          </w:p>
        </w:tc>
      </w:tr>
      <w:tr w:rsidR="000E4807" w:rsidRPr="007E7140" w14:paraId="2763C773" w14:textId="77777777" w:rsidTr="00D961AB">
        <w:trPr>
          <w:trHeight w:val="1145"/>
        </w:trPr>
        <w:tc>
          <w:tcPr>
            <w:tcW w:w="597" w:type="dxa"/>
            <w:tcBorders>
              <w:top w:val="nil"/>
              <w:bottom w:val="nil"/>
            </w:tcBorders>
            <w:shd w:val="clear" w:color="auto" w:fill="F3F3F3"/>
          </w:tcPr>
          <w:p w14:paraId="2763C76F" w14:textId="77777777" w:rsidR="000E4807" w:rsidRPr="007E7140" w:rsidRDefault="000E4807" w:rsidP="00185F6D">
            <w:pPr>
              <w:pStyle w:val="Normalsansretrait"/>
              <w:spacing w:before="0" w:line="60" w:lineRule="exact"/>
              <w:rPr>
                <w:sz w:val="20"/>
              </w:rPr>
            </w:pPr>
          </w:p>
        </w:tc>
        <w:tc>
          <w:tcPr>
            <w:tcW w:w="347" w:type="dxa"/>
            <w:shd w:val="clear" w:color="auto" w:fill="FFFFFF"/>
          </w:tcPr>
          <w:p w14:paraId="2763C770" w14:textId="77777777" w:rsidR="000E4807" w:rsidRPr="007E7140" w:rsidRDefault="000E4807" w:rsidP="00185F6D">
            <w:pPr>
              <w:pStyle w:val="Normalsansretrait"/>
              <w:spacing w:before="0" w:line="60" w:lineRule="exact"/>
              <w:rPr>
                <w:sz w:val="20"/>
              </w:rPr>
            </w:pPr>
          </w:p>
        </w:tc>
        <w:tc>
          <w:tcPr>
            <w:tcW w:w="5660" w:type="dxa"/>
            <w:gridSpan w:val="3"/>
            <w:tcBorders>
              <w:bottom w:val="single" w:sz="4" w:space="0" w:color="C0C0C0"/>
            </w:tcBorders>
            <w:shd w:val="clear" w:color="auto" w:fill="FFFFFF"/>
          </w:tcPr>
          <w:p w14:paraId="2763C771" w14:textId="6AF9F488" w:rsidR="000E4807" w:rsidRPr="007E7140" w:rsidRDefault="002217BF" w:rsidP="0098364B">
            <w:pPr>
              <w:pStyle w:val="TitredePremirepage"/>
              <w:rPr>
                <w:color w:val="CF022B"/>
              </w:rPr>
            </w:pPr>
            <w:r>
              <w:rPr>
                <w:color w:val="CF022B"/>
              </w:rPr>
              <w:t>Formación JPA</w:t>
            </w:r>
            <w:r w:rsidR="00E10DBD" w:rsidRPr="007E7140">
              <w:rPr>
                <w:color w:val="CF022B"/>
              </w:rPr>
              <w:t xml:space="preserve"> - GEMIS</w:t>
            </w:r>
            <w:r w:rsidR="000E4807" w:rsidRPr="007E7140">
              <w:rPr>
                <w:color w:val="CF022B"/>
              </w:rPr>
              <w:t xml:space="preserve"> </w:t>
            </w:r>
          </w:p>
        </w:tc>
        <w:tc>
          <w:tcPr>
            <w:tcW w:w="237" w:type="dxa"/>
            <w:tcBorders>
              <w:top w:val="nil"/>
              <w:bottom w:val="nil"/>
            </w:tcBorders>
            <w:shd w:val="clear" w:color="auto" w:fill="FFFFFF"/>
          </w:tcPr>
          <w:p w14:paraId="2763C772" w14:textId="77777777" w:rsidR="000E4807" w:rsidRPr="007E7140" w:rsidRDefault="000E4807" w:rsidP="00185F6D">
            <w:pPr>
              <w:pStyle w:val="TitredePremirepage"/>
              <w:rPr>
                <w:color w:val="CF022B"/>
              </w:rPr>
            </w:pPr>
          </w:p>
        </w:tc>
      </w:tr>
      <w:tr w:rsidR="000E4807" w:rsidRPr="007E7140" w14:paraId="2763C778" w14:textId="77777777" w:rsidTr="00D961AB">
        <w:tc>
          <w:tcPr>
            <w:tcW w:w="597" w:type="dxa"/>
            <w:tcBorders>
              <w:top w:val="nil"/>
              <w:bottom w:val="nil"/>
            </w:tcBorders>
            <w:shd w:val="clear" w:color="auto" w:fill="F3F3F3"/>
          </w:tcPr>
          <w:p w14:paraId="2763C774"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5" w14:textId="77777777" w:rsidR="000E4807" w:rsidRPr="007E7140" w:rsidRDefault="000E4807" w:rsidP="00185F6D">
            <w:pPr>
              <w:pStyle w:val="Normalsansretrait"/>
              <w:spacing w:before="0" w:line="240" w:lineRule="auto"/>
              <w:rPr>
                <w:sz w:val="20"/>
              </w:rPr>
            </w:pPr>
          </w:p>
        </w:tc>
        <w:tc>
          <w:tcPr>
            <w:tcW w:w="5660" w:type="dxa"/>
            <w:gridSpan w:val="3"/>
            <w:tcBorders>
              <w:top w:val="single" w:sz="4" w:space="0" w:color="C0C0C0"/>
              <w:bottom w:val="nil"/>
            </w:tcBorders>
            <w:shd w:val="clear" w:color="auto" w:fill="FFFFFF"/>
          </w:tcPr>
          <w:p w14:paraId="2763C776" w14:textId="0D6189DA" w:rsidR="000E4807" w:rsidRPr="007E7140" w:rsidRDefault="00271BF6" w:rsidP="002217BF">
            <w:pPr>
              <w:pStyle w:val="Info"/>
            </w:pPr>
            <w:r>
              <w:fldChar w:fldCharType="begin"/>
            </w:r>
            <w:r>
              <w:instrText xml:space="preserve"> DOCPROPERTY  DOCSLABEL_version  \* MERGEFORMAT </w:instrText>
            </w:r>
            <w:r>
              <w:fldChar w:fldCharType="separate"/>
            </w:r>
            <w:r>
              <w:t>Version</w:t>
            </w:r>
            <w:r>
              <w:fldChar w:fldCharType="end"/>
            </w:r>
            <w:r w:rsidR="000E4807" w:rsidRPr="007E7140">
              <w:t xml:space="preserve"> </w:t>
            </w:r>
            <w:r w:rsidR="00BE768C" w:rsidRPr="007E7140">
              <w:t>1.0</w:t>
            </w:r>
            <w:r w:rsidR="000E4807" w:rsidRPr="007E7140">
              <w:t xml:space="preserve"> </w:t>
            </w:r>
            <w:r w:rsidR="002217BF">
              <w:t>Martes 20 Noviembre</w:t>
            </w:r>
            <w:r w:rsidR="004A2BFD" w:rsidRPr="007E7140">
              <w:t xml:space="preserve"> 2018</w:t>
            </w:r>
          </w:p>
        </w:tc>
        <w:tc>
          <w:tcPr>
            <w:tcW w:w="237" w:type="dxa"/>
            <w:tcBorders>
              <w:top w:val="nil"/>
              <w:bottom w:val="nil"/>
            </w:tcBorders>
            <w:shd w:val="clear" w:color="auto" w:fill="FFFFFF"/>
          </w:tcPr>
          <w:p w14:paraId="2763C777" w14:textId="77777777" w:rsidR="000E4807" w:rsidRPr="007E7140" w:rsidRDefault="000E4807" w:rsidP="00185F6D">
            <w:pPr>
              <w:pStyle w:val="Info"/>
            </w:pPr>
          </w:p>
        </w:tc>
      </w:tr>
      <w:tr w:rsidR="000E4807" w:rsidRPr="007E7140" w14:paraId="2763C77D" w14:textId="77777777" w:rsidTr="00D961AB">
        <w:tc>
          <w:tcPr>
            <w:tcW w:w="597" w:type="dxa"/>
            <w:tcBorders>
              <w:top w:val="nil"/>
              <w:bottom w:val="nil"/>
            </w:tcBorders>
            <w:shd w:val="clear" w:color="auto" w:fill="F3F3F3"/>
          </w:tcPr>
          <w:p w14:paraId="2763C779"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A" w14:textId="77777777" w:rsidR="000E4807" w:rsidRPr="007E7140" w:rsidRDefault="000E4807" w:rsidP="00185F6D">
            <w:pPr>
              <w:pStyle w:val="Normalsansretrait"/>
              <w:spacing w:before="0" w:line="240" w:lineRule="auto"/>
              <w:rPr>
                <w:sz w:val="20"/>
              </w:rPr>
            </w:pPr>
          </w:p>
        </w:tc>
        <w:tc>
          <w:tcPr>
            <w:tcW w:w="5660" w:type="dxa"/>
            <w:gridSpan w:val="3"/>
            <w:tcBorders>
              <w:top w:val="nil"/>
            </w:tcBorders>
            <w:shd w:val="clear" w:color="auto" w:fill="FFFFFF"/>
          </w:tcPr>
          <w:p w14:paraId="2763C77B" w14:textId="77777777" w:rsidR="000E4807" w:rsidRPr="007E7140" w:rsidRDefault="00C4391F" w:rsidP="00C4391F">
            <w:pPr>
              <w:pStyle w:val="Info"/>
            </w:pPr>
            <w:r w:rsidRPr="007E7140">
              <w:t>Statut</w:t>
            </w:r>
            <w:r w:rsidR="000E4807" w:rsidRPr="007E7140">
              <w:t xml:space="preserve">: </w:t>
            </w:r>
            <w:r w:rsidRPr="007E7140">
              <w:t>Initiation</w:t>
            </w:r>
          </w:p>
        </w:tc>
        <w:tc>
          <w:tcPr>
            <w:tcW w:w="237" w:type="dxa"/>
            <w:tcBorders>
              <w:top w:val="nil"/>
            </w:tcBorders>
            <w:shd w:val="clear" w:color="auto" w:fill="FFFFFF"/>
          </w:tcPr>
          <w:p w14:paraId="2763C77C" w14:textId="77777777" w:rsidR="000E4807" w:rsidRPr="007E7140" w:rsidRDefault="000E4807" w:rsidP="00185F6D">
            <w:pPr>
              <w:pStyle w:val="Info"/>
            </w:pPr>
          </w:p>
        </w:tc>
      </w:tr>
      <w:tr w:rsidR="000E4807" w:rsidRPr="007E7140" w14:paraId="2763C783" w14:textId="77777777" w:rsidTr="00D961AB">
        <w:tc>
          <w:tcPr>
            <w:tcW w:w="597" w:type="dxa"/>
            <w:tcBorders>
              <w:top w:val="nil"/>
              <w:bottom w:val="single" w:sz="4" w:space="0" w:color="CF022B"/>
            </w:tcBorders>
            <w:shd w:val="clear" w:color="auto" w:fill="F3F3F3"/>
          </w:tcPr>
          <w:p w14:paraId="2763C77E" w14:textId="77777777" w:rsidR="000E4807" w:rsidRPr="007E7140" w:rsidRDefault="000E4807" w:rsidP="00185F6D">
            <w:pPr>
              <w:pStyle w:val="Normalsansretrait"/>
              <w:spacing w:before="0" w:line="240" w:lineRule="auto"/>
            </w:pPr>
          </w:p>
        </w:tc>
        <w:tc>
          <w:tcPr>
            <w:tcW w:w="347" w:type="dxa"/>
            <w:tcBorders>
              <w:bottom w:val="single" w:sz="4" w:space="0" w:color="CF022B"/>
            </w:tcBorders>
            <w:shd w:val="clear" w:color="auto" w:fill="FFFFFF"/>
          </w:tcPr>
          <w:p w14:paraId="2763C77F" w14:textId="77777777" w:rsidR="000E4807" w:rsidRPr="007E7140" w:rsidRDefault="000E4807" w:rsidP="00185F6D">
            <w:pPr>
              <w:pStyle w:val="Normalsansretrait"/>
              <w:spacing w:before="0" w:line="240" w:lineRule="auto"/>
            </w:pPr>
          </w:p>
        </w:tc>
        <w:tc>
          <w:tcPr>
            <w:tcW w:w="4067" w:type="dxa"/>
            <w:gridSpan w:val="2"/>
            <w:tcBorders>
              <w:bottom w:val="single" w:sz="4" w:space="0" w:color="CF022B"/>
            </w:tcBorders>
            <w:shd w:val="clear" w:color="auto" w:fill="FFFFFF"/>
          </w:tcPr>
          <w:p w14:paraId="2763C780" w14:textId="77777777" w:rsidR="000E4807" w:rsidRPr="007E7140" w:rsidRDefault="000E4807" w:rsidP="00185F6D">
            <w:pPr>
              <w:pStyle w:val="Normalsansretrait"/>
              <w:spacing w:before="0" w:line="240" w:lineRule="auto"/>
              <w:ind w:left="57"/>
            </w:pPr>
          </w:p>
        </w:tc>
        <w:tc>
          <w:tcPr>
            <w:tcW w:w="1593" w:type="dxa"/>
            <w:tcBorders>
              <w:bottom w:val="single" w:sz="4" w:space="0" w:color="CF022B"/>
            </w:tcBorders>
            <w:shd w:val="clear" w:color="auto" w:fill="FFFFFF"/>
          </w:tcPr>
          <w:p w14:paraId="2763C781"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c>
          <w:tcPr>
            <w:tcW w:w="237" w:type="dxa"/>
            <w:tcBorders>
              <w:bottom w:val="single" w:sz="4" w:space="0" w:color="CF022B"/>
            </w:tcBorders>
            <w:shd w:val="clear" w:color="auto" w:fill="FFFFFF"/>
          </w:tcPr>
          <w:p w14:paraId="2763C782"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r>
    </w:tbl>
    <w:p w14:paraId="2763C784" w14:textId="77777777" w:rsidR="000E4807" w:rsidRPr="007E7140" w:rsidRDefault="000E4807" w:rsidP="000E4807">
      <w:pPr>
        <w:pStyle w:val="Normalsansretrait"/>
      </w:pPr>
    </w:p>
    <w:p w14:paraId="2763C785" w14:textId="77777777" w:rsidR="000E4807" w:rsidRPr="007E7140" w:rsidRDefault="000E4807" w:rsidP="000E4807">
      <w:pPr>
        <w:ind w:left="0"/>
      </w:pPr>
      <w:r w:rsidRPr="007E7140">
        <w:br w:type="page"/>
      </w:r>
    </w:p>
    <w:p w14:paraId="2763C786" w14:textId="77777777" w:rsidR="000E4807" w:rsidRPr="007E7140" w:rsidRDefault="000E4807" w:rsidP="009C605F"/>
    <w:p w14:paraId="2763C787" w14:textId="72018723" w:rsidR="000E4807" w:rsidRPr="007E7140" w:rsidRDefault="00271BF6" w:rsidP="000E4807">
      <w:pPr>
        <w:pStyle w:val="TitredelHistorique"/>
      </w:pPr>
      <w:r>
        <w:fldChar w:fldCharType="begin"/>
      </w:r>
      <w:r>
        <w:instrText xml:space="preserve"> DOCPROPERTY  DOCSLABEL_documenthistory  \* MERGEFORMAT </w:instrText>
      </w:r>
      <w:r>
        <w:fldChar w:fldCharType="separate"/>
      </w:r>
      <w:r>
        <w:t>Historique</w:t>
      </w:r>
      <w:r>
        <w:fldChar w:fldCharType="end"/>
      </w:r>
    </w:p>
    <w:p w14:paraId="2763C788" w14:textId="77777777" w:rsidR="000E4807" w:rsidRPr="007E7140" w:rsidRDefault="000E4807" w:rsidP="000E4807">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798"/>
        <w:gridCol w:w="676"/>
        <w:gridCol w:w="3147"/>
        <w:gridCol w:w="2268"/>
        <w:gridCol w:w="1932"/>
      </w:tblGrid>
      <w:tr w:rsidR="000E4807" w:rsidRPr="007E7140" w14:paraId="2763C78E" w14:textId="77777777" w:rsidTr="00185F6D">
        <w:tc>
          <w:tcPr>
            <w:tcW w:w="1134" w:type="dxa"/>
            <w:tcBorders>
              <w:top w:val="single" w:sz="2" w:space="0" w:color="auto"/>
              <w:left w:val="single" w:sz="2" w:space="0" w:color="auto"/>
              <w:bottom w:val="single" w:sz="4" w:space="0" w:color="auto"/>
              <w:right w:val="nil"/>
              <w:tl2br w:val="nil"/>
              <w:tr2bl w:val="nil"/>
            </w:tcBorders>
            <w:shd w:val="clear" w:color="auto" w:fill="E6E6E6"/>
          </w:tcPr>
          <w:p w14:paraId="2763C789" w14:textId="7F05BA9A"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DOCSLABEL_version  \* MERGEFORMAT </w:instrText>
            </w:r>
            <w:r w:rsidRPr="007E7140">
              <w:rPr>
                <w:b/>
                <w:color w:val="808080"/>
                <w:szCs w:val="32"/>
              </w:rPr>
              <w:fldChar w:fldCharType="separate"/>
            </w:r>
            <w:r w:rsidR="00271BF6">
              <w:rPr>
                <w:b/>
                <w:color w:val="808080"/>
                <w:szCs w:val="32"/>
              </w:rPr>
              <w:t>Version</w:t>
            </w:r>
            <w:r w:rsidRPr="007E7140">
              <w:rPr>
                <w:b/>
                <w:color w:val="808080"/>
                <w:szCs w:val="32"/>
              </w:rPr>
              <w:fldChar w:fldCharType="end"/>
            </w:r>
          </w:p>
        </w:tc>
        <w:tc>
          <w:tcPr>
            <w:tcW w:w="1474" w:type="dxa"/>
            <w:gridSpan w:val="2"/>
            <w:tcBorders>
              <w:top w:val="single" w:sz="2" w:space="0" w:color="auto"/>
              <w:left w:val="nil"/>
              <w:bottom w:val="single" w:sz="4" w:space="0" w:color="auto"/>
              <w:right w:val="nil"/>
              <w:tl2br w:val="nil"/>
              <w:tr2bl w:val="nil"/>
            </w:tcBorders>
            <w:shd w:val="clear" w:color="auto" w:fill="E6E6E6"/>
          </w:tcPr>
          <w:p w14:paraId="2763C78A" w14:textId="0EABE97B"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DOCSLABEL_date  \* MERGEFORMAT </w:instrText>
            </w:r>
            <w:r w:rsidRPr="007E7140">
              <w:rPr>
                <w:b/>
                <w:color w:val="808080"/>
                <w:szCs w:val="32"/>
              </w:rPr>
              <w:fldChar w:fldCharType="separate"/>
            </w:r>
            <w:r w:rsidR="00271BF6">
              <w:rPr>
                <w:b/>
                <w:color w:val="808080"/>
                <w:szCs w:val="32"/>
              </w:rPr>
              <w:t>Date</w:t>
            </w:r>
            <w:r w:rsidRPr="007E7140">
              <w:rPr>
                <w:b/>
                <w:color w:val="808080"/>
                <w:szCs w:val="32"/>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14:paraId="2763C78B" w14:textId="5EC8BAE5"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DOCSLABEL_updateorigin  \* MERGEFORMAT </w:instrText>
            </w:r>
            <w:r w:rsidRPr="007E7140">
              <w:rPr>
                <w:b/>
                <w:color w:val="808080"/>
                <w:szCs w:val="32"/>
              </w:rPr>
              <w:fldChar w:fldCharType="separate"/>
            </w:r>
            <w:r w:rsidR="00271BF6">
              <w:rPr>
                <w:b/>
                <w:color w:val="808080"/>
                <w:szCs w:val="32"/>
              </w:rPr>
              <w:t>Origine de la mise à jour</w:t>
            </w:r>
            <w:r w:rsidRPr="007E7140">
              <w:rPr>
                <w:b/>
                <w:color w:val="808080"/>
                <w:szCs w:val="32"/>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14:paraId="2763C78C" w14:textId="6380B3E6"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DOCSLABEL_writtenby  \* MERGEFORMAT </w:instrText>
            </w:r>
            <w:r w:rsidRPr="007E7140">
              <w:rPr>
                <w:b/>
                <w:color w:val="808080"/>
                <w:szCs w:val="32"/>
              </w:rPr>
              <w:fldChar w:fldCharType="separate"/>
            </w:r>
            <w:r w:rsidR="00271BF6">
              <w:rPr>
                <w:b/>
                <w:color w:val="808080"/>
                <w:szCs w:val="32"/>
              </w:rPr>
              <w:t>Rédigée par</w:t>
            </w:r>
            <w:r w:rsidRPr="007E7140">
              <w:rPr>
                <w:b/>
                <w:color w:val="808080"/>
                <w:szCs w:val="32"/>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14:paraId="2763C78D" w14:textId="32F8E731"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DOCSLABEL_verifiedby  \* MERGEFORMAT </w:instrText>
            </w:r>
            <w:r w:rsidRPr="007E7140">
              <w:rPr>
                <w:b/>
                <w:color w:val="808080"/>
                <w:szCs w:val="32"/>
              </w:rPr>
              <w:fldChar w:fldCharType="separate"/>
            </w:r>
            <w:r w:rsidR="00271BF6">
              <w:rPr>
                <w:b/>
                <w:color w:val="808080"/>
                <w:szCs w:val="32"/>
              </w:rPr>
              <w:t>Validée par</w:t>
            </w:r>
            <w:r w:rsidRPr="007E7140">
              <w:rPr>
                <w:b/>
                <w:color w:val="808080"/>
                <w:szCs w:val="32"/>
              </w:rPr>
              <w:fldChar w:fldCharType="end"/>
            </w:r>
          </w:p>
        </w:tc>
      </w:tr>
      <w:tr w:rsidR="002D7AFD" w:rsidRPr="007E7140" w14:paraId="2763C794" w14:textId="77777777" w:rsidTr="00185F6D">
        <w:tc>
          <w:tcPr>
            <w:tcW w:w="1134" w:type="dxa"/>
            <w:shd w:val="clear" w:color="auto" w:fill="FAFAFA"/>
          </w:tcPr>
          <w:p w14:paraId="2763C78F" w14:textId="77777777" w:rsidR="002D7AFD" w:rsidRPr="007E7140" w:rsidRDefault="002D7AFD" w:rsidP="008E38F4">
            <w:pPr>
              <w:pStyle w:val="TexteduTableaudelHistorique"/>
              <w:rPr>
                <w:color w:val="808080"/>
                <w:szCs w:val="32"/>
              </w:rPr>
            </w:pPr>
            <w:r w:rsidRPr="007E7140">
              <w:rPr>
                <w:color w:val="808080"/>
                <w:szCs w:val="32"/>
              </w:rPr>
              <w:t>1.0</w:t>
            </w:r>
          </w:p>
        </w:tc>
        <w:tc>
          <w:tcPr>
            <w:tcW w:w="1474" w:type="dxa"/>
            <w:gridSpan w:val="2"/>
            <w:shd w:val="clear" w:color="auto" w:fill="FAFAFA"/>
          </w:tcPr>
          <w:p w14:paraId="2763C790" w14:textId="16FB6A0F" w:rsidR="002D7AFD" w:rsidRPr="007E7140" w:rsidRDefault="00D25848" w:rsidP="008E38F4">
            <w:pPr>
              <w:pStyle w:val="TexteduTableaudelHistorique"/>
              <w:rPr>
                <w:color w:val="808080"/>
                <w:szCs w:val="32"/>
              </w:rPr>
            </w:pPr>
            <w:r>
              <w:rPr>
                <w:color w:val="808080"/>
                <w:szCs w:val="32"/>
              </w:rPr>
              <w:t>21/11</w:t>
            </w:r>
            <w:r w:rsidR="00BE768C" w:rsidRPr="007E7140">
              <w:rPr>
                <w:color w:val="808080"/>
                <w:szCs w:val="32"/>
              </w:rPr>
              <w:t>/2018</w:t>
            </w:r>
          </w:p>
        </w:tc>
        <w:tc>
          <w:tcPr>
            <w:tcW w:w="3147" w:type="dxa"/>
            <w:shd w:val="clear" w:color="auto" w:fill="FAFAFA"/>
          </w:tcPr>
          <w:p w14:paraId="2763C791" w14:textId="77777777" w:rsidR="002D7AFD" w:rsidRPr="007E7140" w:rsidRDefault="002B0B08" w:rsidP="008E38F4">
            <w:pPr>
              <w:pStyle w:val="TexteduTableaudelHistorique"/>
              <w:rPr>
                <w:color w:val="808080"/>
                <w:szCs w:val="32"/>
              </w:rPr>
            </w:pPr>
            <w:r w:rsidRPr="007E7140">
              <w:rPr>
                <w:color w:val="808080"/>
                <w:szCs w:val="32"/>
              </w:rPr>
              <w:t>Première version du document</w:t>
            </w:r>
          </w:p>
        </w:tc>
        <w:tc>
          <w:tcPr>
            <w:tcW w:w="2268" w:type="dxa"/>
            <w:shd w:val="clear" w:color="auto" w:fill="FAFAFA"/>
          </w:tcPr>
          <w:p w14:paraId="1DB3CA06" w14:textId="77777777" w:rsidR="002D7AFD" w:rsidRDefault="00D25848" w:rsidP="008E38F4">
            <w:pPr>
              <w:pStyle w:val="TexteduTableaudelHistorique"/>
              <w:rPr>
                <w:color w:val="808080"/>
                <w:szCs w:val="32"/>
              </w:rPr>
            </w:pPr>
            <w:r>
              <w:rPr>
                <w:color w:val="808080"/>
                <w:szCs w:val="32"/>
              </w:rPr>
              <w:t>Alba Bermejo Solís</w:t>
            </w:r>
          </w:p>
          <w:p w14:paraId="31E51638" w14:textId="77777777" w:rsidR="00E30DCC" w:rsidRDefault="00E30DCC" w:rsidP="008E38F4">
            <w:pPr>
              <w:pStyle w:val="TexteduTableaudelHistorique"/>
              <w:rPr>
                <w:color w:val="808080"/>
                <w:szCs w:val="32"/>
              </w:rPr>
            </w:pPr>
            <w:r>
              <w:rPr>
                <w:color w:val="808080"/>
                <w:szCs w:val="32"/>
              </w:rPr>
              <w:t>Adrián Colmena Mateos</w:t>
            </w:r>
          </w:p>
          <w:p w14:paraId="2763C792" w14:textId="2439DEE6" w:rsidR="00E30DCC" w:rsidRPr="007E7140" w:rsidRDefault="00E30DCC" w:rsidP="008E38F4">
            <w:pPr>
              <w:pStyle w:val="TexteduTableaudelHistorique"/>
              <w:rPr>
                <w:color w:val="808080"/>
                <w:szCs w:val="32"/>
              </w:rPr>
            </w:pPr>
            <w:r>
              <w:rPr>
                <w:color w:val="808080"/>
                <w:szCs w:val="32"/>
              </w:rPr>
              <w:t>Emilio Guillem Simón</w:t>
            </w:r>
          </w:p>
        </w:tc>
        <w:tc>
          <w:tcPr>
            <w:tcW w:w="1932" w:type="dxa"/>
            <w:shd w:val="clear" w:color="auto" w:fill="FAFAFA"/>
          </w:tcPr>
          <w:p w14:paraId="2763C793" w14:textId="77777777" w:rsidR="002D7AFD" w:rsidRPr="007E7140" w:rsidRDefault="002D7AFD" w:rsidP="008E38F4">
            <w:pPr>
              <w:pStyle w:val="TexteduTableaudelHistorique"/>
              <w:rPr>
                <w:color w:val="808080"/>
                <w:szCs w:val="32"/>
              </w:rPr>
            </w:pPr>
          </w:p>
        </w:tc>
      </w:tr>
      <w:tr w:rsidR="00E30DCC" w:rsidRPr="007E7140" w14:paraId="2763C79A" w14:textId="77777777" w:rsidTr="00185F6D">
        <w:trPr>
          <w:gridAfter w:val="4"/>
          <w:wAfter w:w="8023" w:type="dxa"/>
        </w:trPr>
        <w:tc>
          <w:tcPr>
            <w:tcW w:w="1932" w:type="dxa"/>
            <w:gridSpan w:val="2"/>
            <w:shd w:val="clear" w:color="auto" w:fill="FAFAFA"/>
          </w:tcPr>
          <w:p w14:paraId="2763C799" w14:textId="77777777" w:rsidR="00E30DCC" w:rsidRPr="007E7140" w:rsidRDefault="00E30DCC" w:rsidP="00185F6D">
            <w:pPr>
              <w:pStyle w:val="TexteduTableaudelHistorique"/>
              <w:rPr>
                <w:color w:val="808080"/>
                <w:szCs w:val="32"/>
              </w:rPr>
            </w:pPr>
          </w:p>
        </w:tc>
      </w:tr>
      <w:tr w:rsidR="000E4807" w:rsidRPr="007E7140" w14:paraId="2763C7A0" w14:textId="77777777" w:rsidTr="00185F6D">
        <w:tc>
          <w:tcPr>
            <w:tcW w:w="1134" w:type="dxa"/>
            <w:shd w:val="clear" w:color="auto" w:fill="FAFAFA"/>
          </w:tcPr>
          <w:p w14:paraId="2763C79B" w14:textId="77777777" w:rsidR="000E4807" w:rsidRPr="007E7140" w:rsidRDefault="000E4807" w:rsidP="00185F6D">
            <w:pPr>
              <w:pStyle w:val="TexteduTableaudelHistorique"/>
              <w:rPr>
                <w:color w:val="808080"/>
                <w:szCs w:val="32"/>
              </w:rPr>
            </w:pPr>
          </w:p>
        </w:tc>
        <w:tc>
          <w:tcPr>
            <w:tcW w:w="1474" w:type="dxa"/>
            <w:gridSpan w:val="2"/>
            <w:shd w:val="clear" w:color="auto" w:fill="FAFAFA"/>
          </w:tcPr>
          <w:p w14:paraId="2763C79C" w14:textId="77777777" w:rsidR="000E4807" w:rsidRPr="007E7140" w:rsidRDefault="000E4807" w:rsidP="00185F6D">
            <w:pPr>
              <w:pStyle w:val="TexteduTableaudelHistorique"/>
              <w:rPr>
                <w:color w:val="808080"/>
                <w:szCs w:val="32"/>
              </w:rPr>
            </w:pPr>
          </w:p>
        </w:tc>
        <w:tc>
          <w:tcPr>
            <w:tcW w:w="3147" w:type="dxa"/>
            <w:shd w:val="clear" w:color="auto" w:fill="FAFAFA"/>
          </w:tcPr>
          <w:p w14:paraId="2763C79D" w14:textId="77777777" w:rsidR="000E4807" w:rsidRPr="007E7140" w:rsidRDefault="000E4807" w:rsidP="00185F6D">
            <w:pPr>
              <w:pStyle w:val="TexteduTableaudelHistorique"/>
              <w:rPr>
                <w:color w:val="808080"/>
                <w:szCs w:val="32"/>
              </w:rPr>
            </w:pPr>
          </w:p>
        </w:tc>
        <w:tc>
          <w:tcPr>
            <w:tcW w:w="2268" w:type="dxa"/>
            <w:shd w:val="clear" w:color="auto" w:fill="FAFAFA"/>
          </w:tcPr>
          <w:p w14:paraId="2763C79E" w14:textId="77777777" w:rsidR="000E4807" w:rsidRPr="007E7140" w:rsidRDefault="000E4807" w:rsidP="00185F6D">
            <w:pPr>
              <w:pStyle w:val="TexteduTableaudelHistorique"/>
              <w:rPr>
                <w:color w:val="808080"/>
                <w:szCs w:val="32"/>
              </w:rPr>
            </w:pPr>
          </w:p>
        </w:tc>
        <w:tc>
          <w:tcPr>
            <w:tcW w:w="1932" w:type="dxa"/>
            <w:shd w:val="clear" w:color="auto" w:fill="FAFAFA"/>
          </w:tcPr>
          <w:p w14:paraId="2763C79F" w14:textId="77777777" w:rsidR="000E4807" w:rsidRPr="007E7140" w:rsidRDefault="000E4807" w:rsidP="00185F6D">
            <w:pPr>
              <w:pStyle w:val="TexteduTableaudelHistorique"/>
              <w:rPr>
                <w:color w:val="808080"/>
                <w:szCs w:val="32"/>
              </w:rPr>
            </w:pPr>
          </w:p>
        </w:tc>
      </w:tr>
      <w:tr w:rsidR="000E4807" w:rsidRPr="007E7140" w14:paraId="2763C7A6" w14:textId="77777777" w:rsidTr="00185F6D">
        <w:tc>
          <w:tcPr>
            <w:tcW w:w="1134" w:type="dxa"/>
            <w:shd w:val="clear" w:color="auto" w:fill="FAFAFA"/>
          </w:tcPr>
          <w:p w14:paraId="2763C7A1" w14:textId="77777777" w:rsidR="000E4807" w:rsidRPr="007E7140" w:rsidRDefault="000E4807" w:rsidP="00185F6D">
            <w:pPr>
              <w:pStyle w:val="TexteduTableaudelHistorique"/>
              <w:rPr>
                <w:color w:val="808080"/>
                <w:szCs w:val="32"/>
              </w:rPr>
            </w:pPr>
          </w:p>
        </w:tc>
        <w:tc>
          <w:tcPr>
            <w:tcW w:w="1474" w:type="dxa"/>
            <w:gridSpan w:val="2"/>
            <w:shd w:val="clear" w:color="auto" w:fill="FAFAFA"/>
          </w:tcPr>
          <w:p w14:paraId="2763C7A2" w14:textId="77777777" w:rsidR="000E4807" w:rsidRPr="007E7140" w:rsidRDefault="000E4807" w:rsidP="00185F6D">
            <w:pPr>
              <w:pStyle w:val="TexteduTableaudelHistorique"/>
              <w:rPr>
                <w:color w:val="808080"/>
                <w:szCs w:val="32"/>
              </w:rPr>
            </w:pPr>
          </w:p>
        </w:tc>
        <w:tc>
          <w:tcPr>
            <w:tcW w:w="3147" w:type="dxa"/>
            <w:shd w:val="clear" w:color="auto" w:fill="FAFAFA"/>
          </w:tcPr>
          <w:p w14:paraId="2763C7A3" w14:textId="77777777" w:rsidR="000E4807" w:rsidRPr="007E7140" w:rsidRDefault="000E4807" w:rsidP="00185F6D">
            <w:pPr>
              <w:pStyle w:val="TexteduTableaudelHistorique"/>
              <w:rPr>
                <w:color w:val="808080"/>
                <w:szCs w:val="32"/>
              </w:rPr>
            </w:pPr>
          </w:p>
        </w:tc>
        <w:tc>
          <w:tcPr>
            <w:tcW w:w="2268" w:type="dxa"/>
            <w:shd w:val="clear" w:color="auto" w:fill="FAFAFA"/>
          </w:tcPr>
          <w:p w14:paraId="2763C7A4" w14:textId="77777777" w:rsidR="000E4807" w:rsidRPr="007E7140" w:rsidRDefault="000E4807" w:rsidP="00185F6D">
            <w:pPr>
              <w:pStyle w:val="TexteduTableaudelHistorique"/>
              <w:rPr>
                <w:color w:val="808080"/>
                <w:szCs w:val="32"/>
              </w:rPr>
            </w:pPr>
          </w:p>
        </w:tc>
        <w:tc>
          <w:tcPr>
            <w:tcW w:w="1932" w:type="dxa"/>
            <w:shd w:val="clear" w:color="auto" w:fill="FAFAFA"/>
          </w:tcPr>
          <w:p w14:paraId="2763C7A5" w14:textId="77777777" w:rsidR="000E4807" w:rsidRPr="007E7140" w:rsidRDefault="000E4807" w:rsidP="00185F6D">
            <w:pPr>
              <w:pStyle w:val="TexteduTableaudelHistorique"/>
              <w:rPr>
                <w:color w:val="808080"/>
                <w:szCs w:val="32"/>
              </w:rPr>
            </w:pPr>
          </w:p>
        </w:tc>
      </w:tr>
    </w:tbl>
    <w:p w14:paraId="2763C7A7" w14:textId="77777777" w:rsidR="000E4807" w:rsidRPr="007E7140" w:rsidRDefault="000E4807" w:rsidP="000E4807">
      <w:pPr>
        <w:ind w:left="0"/>
      </w:pPr>
    </w:p>
    <w:p w14:paraId="2763C7A8" w14:textId="77777777" w:rsidR="000E4807" w:rsidRPr="007E7140" w:rsidRDefault="000E4807">
      <w:pPr>
        <w:spacing w:before="0" w:line="240" w:lineRule="auto"/>
        <w:ind w:left="0"/>
        <w:jc w:val="left"/>
        <w:rPr>
          <w:rFonts w:ascii="Century Gothic" w:hAnsi="Century Gothic"/>
          <w:color w:val="808080"/>
          <w:spacing w:val="30"/>
          <w:kern w:val="28"/>
          <w:sz w:val="40"/>
          <w:szCs w:val="40"/>
        </w:rPr>
      </w:pPr>
      <w:r w:rsidRPr="007E7140">
        <w:br w:type="page"/>
      </w:r>
    </w:p>
    <w:p w14:paraId="2763C7A9" w14:textId="0911BF47" w:rsidR="000E4807" w:rsidRPr="007E7140" w:rsidRDefault="00D52825" w:rsidP="000E4807">
      <w:pPr>
        <w:pStyle w:val="TitredeDossier"/>
      </w:pPr>
      <w:r>
        <w:lastRenderedPageBreak/>
        <w:t>Contenidos</w:t>
      </w:r>
    </w:p>
    <w:p w14:paraId="68DAE4EB" w14:textId="2DACE0F4" w:rsidR="00271BF6" w:rsidRDefault="000E4807">
      <w:pPr>
        <w:pStyle w:val="TDC1"/>
        <w:rPr>
          <w:rFonts w:asciiTheme="minorHAnsi" w:eastAsiaTheme="minorEastAsia" w:hAnsiTheme="minorHAnsi" w:cstheme="minorBidi"/>
          <w:bCs w:val="0"/>
          <w:noProof/>
          <w:sz w:val="22"/>
          <w:szCs w:val="22"/>
          <w:lang w:val="es-ES" w:eastAsia="es-ES"/>
        </w:rPr>
      </w:pPr>
      <w:r w:rsidRPr="007E7140">
        <w:rPr>
          <w:bCs w:val="0"/>
        </w:rPr>
        <w:fldChar w:fldCharType="begin"/>
      </w:r>
      <w:r w:rsidRPr="007E7140">
        <w:rPr>
          <w:bCs w:val="0"/>
        </w:rPr>
        <w:instrText xml:space="preserve"> TOC \o "1-3" \h \z \u </w:instrText>
      </w:r>
      <w:r w:rsidRPr="007E7140">
        <w:rPr>
          <w:bCs w:val="0"/>
        </w:rPr>
        <w:fldChar w:fldCharType="separate"/>
      </w:r>
      <w:hyperlink w:anchor="_Toc530577084" w:history="1">
        <w:r w:rsidR="00271BF6" w:rsidRPr="00E32253">
          <w:rPr>
            <w:rStyle w:val="Hipervnculo"/>
            <w:lang w:val="es-ES_tradnl"/>
          </w:rPr>
          <w:t>1.</w:t>
        </w:r>
        <w:r w:rsidR="00271BF6">
          <w:rPr>
            <w:rFonts w:asciiTheme="minorHAnsi" w:eastAsiaTheme="minorEastAsia" w:hAnsiTheme="minorHAnsi" w:cstheme="minorBidi"/>
            <w:bCs w:val="0"/>
            <w:noProof/>
            <w:sz w:val="22"/>
            <w:szCs w:val="22"/>
            <w:lang w:val="es-ES" w:eastAsia="es-ES"/>
          </w:rPr>
          <w:tab/>
        </w:r>
        <w:r w:rsidR="00271BF6" w:rsidRPr="00E32253">
          <w:rPr>
            <w:rStyle w:val="Hipervnculo"/>
            <w:lang w:val="es-ES_tradnl"/>
          </w:rPr>
          <w:t>Introducción</w:t>
        </w:r>
        <w:r w:rsidR="00271BF6">
          <w:rPr>
            <w:noProof/>
            <w:webHidden/>
          </w:rPr>
          <w:tab/>
        </w:r>
        <w:r w:rsidR="00271BF6">
          <w:rPr>
            <w:noProof/>
            <w:webHidden/>
          </w:rPr>
          <w:fldChar w:fldCharType="begin"/>
        </w:r>
        <w:r w:rsidR="00271BF6">
          <w:rPr>
            <w:noProof/>
            <w:webHidden/>
          </w:rPr>
          <w:instrText xml:space="preserve"> PAGEREF _Toc530577084 \h </w:instrText>
        </w:r>
        <w:r w:rsidR="00271BF6">
          <w:rPr>
            <w:noProof/>
            <w:webHidden/>
          </w:rPr>
        </w:r>
        <w:r w:rsidR="00271BF6">
          <w:rPr>
            <w:noProof/>
            <w:webHidden/>
          </w:rPr>
          <w:fldChar w:fldCharType="separate"/>
        </w:r>
        <w:r w:rsidR="00271BF6">
          <w:rPr>
            <w:noProof/>
            <w:webHidden/>
          </w:rPr>
          <w:t>4</w:t>
        </w:r>
        <w:r w:rsidR="00271BF6">
          <w:rPr>
            <w:noProof/>
            <w:webHidden/>
          </w:rPr>
          <w:fldChar w:fldCharType="end"/>
        </w:r>
      </w:hyperlink>
    </w:p>
    <w:p w14:paraId="308D0009" w14:textId="7284ABF8" w:rsidR="00271BF6" w:rsidRDefault="00271BF6">
      <w:pPr>
        <w:pStyle w:val="TDC2"/>
        <w:rPr>
          <w:rFonts w:asciiTheme="minorHAnsi" w:eastAsiaTheme="minorEastAsia" w:hAnsiTheme="minorHAnsi" w:cstheme="minorBidi"/>
          <w:b w:val="0"/>
          <w:bCs w:val="0"/>
          <w:noProof/>
          <w:sz w:val="22"/>
          <w:szCs w:val="22"/>
          <w:lang w:val="es-ES" w:eastAsia="es-ES"/>
        </w:rPr>
      </w:pPr>
      <w:hyperlink w:anchor="_Toc530577085" w:history="1">
        <w:r w:rsidRPr="00E32253">
          <w:rPr>
            <w:rStyle w:val="Hipervnculo"/>
            <w:lang w:val="es-ES_tradnl"/>
          </w:rPr>
          <w:t>1.1.</w:t>
        </w:r>
        <w:r>
          <w:rPr>
            <w:rFonts w:asciiTheme="minorHAnsi" w:eastAsiaTheme="minorEastAsia" w:hAnsiTheme="minorHAnsi" w:cstheme="minorBidi"/>
            <w:b w:val="0"/>
            <w:bCs w:val="0"/>
            <w:noProof/>
            <w:sz w:val="22"/>
            <w:szCs w:val="22"/>
            <w:lang w:val="es-ES" w:eastAsia="es-ES"/>
          </w:rPr>
          <w:tab/>
        </w:r>
        <w:r w:rsidRPr="00E32253">
          <w:rPr>
            <w:rStyle w:val="Hipervnculo"/>
            <w:lang w:val="es-ES_tradnl"/>
          </w:rPr>
          <w:t>Bases de Datos Relacionales</w:t>
        </w:r>
        <w:r>
          <w:rPr>
            <w:noProof/>
            <w:webHidden/>
          </w:rPr>
          <w:tab/>
        </w:r>
        <w:r>
          <w:rPr>
            <w:noProof/>
            <w:webHidden/>
          </w:rPr>
          <w:fldChar w:fldCharType="begin"/>
        </w:r>
        <w:r>
          <w:rPr>
            <w:noProof/>
            <w:webHidden/>
          </w:rPr>
          <w:instrText xml:space="preserve"> PAGEREF _Toc530577085 \h </w:instrText>
        </w:r>
        <w:r>
          <w:rPr>
            <w:noProof/>
            <w:webHidden/>
          </w:rPr>
        </w:r>
        <w:r>
          <w:rPr>
            <w:noProof/>
            <w:webHidden/>
          </w:rPr>
          <w:fldChar w:fldCharType="separate"/>
        </w:r>
        <w:r>
          <w:rPr>
            <w:noProof/>
            <w:webHidden/>
          </w:rPr>
          <w:t>4</w:t>
        </w:r>
        <w:r>
          <w:rPr>
            <w:noProof/>
            <w:webHidden/>
          </w:rPr>
          <w:fldChar w:fldCharType="end"/>
        </w:r>
      </w:hyperlink>
    </w:p>
    <w:p w14:paraId="2C472BFE" w14:textId="170BC129" w:rsidR="00271BF6" w:rsidRDefault="00271BF6">
      <w:pPr>
        <w:pStyle w:val="TDC2"/>
        <w:rPr>
          <w:rFonts w:asciiTheme="minorHAnsi" w:eastAsiaTheme="minorEastAsia" w:hAnsiTheme="minorHAnsi" w:cstheme="minorBidi"/>
          <w:b w:val="0"/>
          <w:bCs w:val="0"/>
          <w:noProof/>
          <w:sz w:val="22"/>
          <w:szCs w:val="22"/>
          <w:lang w:val="es-ES" w:eastAsia="es-ES"/>
        </w:rPr>
      </w:pPr>
      <w:hyperlink w:anchor="_Toc530577086" w:history="1">
        <w:r w:rsidRPr="00E32253">
          <w:rPr>
            <w:rStyle w:val="Hipervnculo"/>
            <w:lang w:val="es-ES_tradnl"/>
          </w:rPr>
          <w:t>1.2.</w:t>
        </w:r>
        <w:r>
          <w:rPr>
            <w:rFonts w:asciiTheme="minorHAnsi" w:eastAsiaTheme="minorEastAsia" w:hAnsiTheme="minorHAnsi" w:cstheme="minorBidi"/>
            <w:b w:val="0"/>
            <w:bCs w:val="0"/>
            <w:noProof/>
            <w:sz w:val="22"/>
            <w:szCs w:val="22"/>
            <w:lang w:val="es-ES" w:eastAsia="es-ES"/>
          </w:rPr>
          <w:tab/>
        </w:r>
        <w:r w:rsidRPr="00E32253">
          <w:rPr>
            <w:rStyle w:val="Hipervnculo"/>
            <w:lang w:val="es-ES_tradnl"/>
          </w:rPr>
          <w:t>Mapeo Objeto-Relacional</w:t>
        </w:r>
        <w:r>
          <w:rPr>
            <w:noProof/>
            <w:webHidden/>
          </w:rPr>
          <w:tab/>
        </w:r>
        <w:r>
          <w:rPr>
            <w:noProof/>
            <w:webHidden/>
          </w:rPr>
          <w:fldChar w:fldCharType="begin"/>
        </w:r>
        <w:r>
          <w:rPr>
            <w:noProof/>
            <w:webHidden/>
          </w:rPr>
          <w:instrText xml:space="preserve"> PAGEREF _Toc530577086 \h </w:instrText>
        </w:r>
        <w:r>
          <w:rPr>
            <w:noProof/>
            <w:webHidden/>
          </w:rPr>
        </w:r>
        <w:r>
          <w:rPr>
            <w:noProof/>
            <w:webHidden/>
          </w:rPr>
          <w:fldChar w:fldCharType="separate"/>
        </w:r>
        <w:r>
          <w:rPr>
            <w:noProof/>
            <w:webHidden/>
          </w:rPr>
          <w:t>5</w:t>
        </w:r>
        <w:r>
          <w:rPr>
            <w:noProof/>
            <w:webHidden/>
          </w:rPr>
          <w:fldChar w:fldCharType="end"/>
        </w:r>
      </w:hyperlink>
    </w:p>
    <w:p w14:paraId="416F7721" w14:textId="575C1E5F" w:rsidR="00271BF6" w:rsidRDefault="00271BF6">
      <w:pPr>
        <w:pStyle w:val="TDC3"/>
        <w:rPr>
          <w:rFonts w:asciiTheme="minorHAnsi" w:eastAsiaTheme="minorEastAsia" w:hAnsiTheme="minorHAnsi" w:cstheme="minorBidi"/>
          <w:noProof/>
          <w:sz w:val="22"/>
          <w:szCs w:val="22"/>
          <w:lang w:val="es-ES" w:eastAsia="es-ES"/>
        </w:rPr>
      </w:pPr>
      <w:hyperlink w:anchor="_Toc530577088" w:history="1">
        <w:r w:rsidRPr="00E32253">
          <w:rPr>
            <w:rStyle w:val="Hipervnculo"/>
            <w:lang w:val="es-ES_tradnl"/>
          </w:rPr>
          <w:t>1.2.1.</w:t>
        </w:r>
        <w:r>
          <w:rPr>
            <w:rFonts w:asciiTheme="minorHAnsi" w:eastAsiaTheme="minorEastAsia" w:hAnsiTheme="minorHAnsi" w:cstheme="minorBidi"/>
            <w:noProof/>
            <w:sz w:val="22"/>
            <w:szCs w:val="22"/>
            <w:lang w:val="es-ES" w:eastAsia="es-ES"/>
          </w:rPr>
          <w:tab/>
        </w:r>
        <w:r w:rsidRPr="00E32253">
          <w:rPr>
            <w:rStyle w:val="Hipervnculo"/>
            <w:lang w:val="es-ES_tradnl"/>
          </w:rPr>
          <w:t>Impedance mismatch</w:t>
        </w:r>
        <w:r>
          <w:rPr>
            <w:noProof/>
            <w:webHidden/>
          </w:rPr>
          <w:tab/>
        </w:r>
        <w:r>
          <w:rPr>
            <w:noProof/>
            <w:webHidden/>
          </w:rPr>
          <w:fldChar w:fldCharType="begin"/>
        </w:r>
        <w:r>
          <w:rPr>
            <w:noProof/>
            <w:webHidden/>
          </w:rPr>
          <w:instrText xml:space="preserve"> PAGEREF _Toc530577088 \h </w:instrText>
        </w:r>
        <w:r>
          <w:rPr>
            <w:noProof/>
            <w:webHidden/>
          </w:rPr>
        </w:r>
        <w:r>
          <w:rPr>
            <w:noProof/>
            <w:webHidden/>
          </w:rPr>
          <w:fldChar w:fldCharType="separate"/>
        </w:r>
        <w:r>
          <w:rPr>
            <w:noProof/>
            <w:webHidden/>
          </w:rPr>
          <w:t>5</w:t>
        </w:r>
        <w:r>
          <w:rPr>
            <w:noProof/>
            <w:webHidden/>
          </w:rPr>
          <w:fldChar w:fldCharType="end"/>
        </w:r>
      </w:hyperlink>
    </w:p>
    <w:p w14:paraId="6C3A0E3E" w14:textId="30CC529B" w:rsidR="00271BF6" w:rsidRDefault="00271BF6">
      <w:pPr>
        <w:pStyle w:val="TDC3"/>
        <w:rPr>
          <w:rFonts w:asciiTheme="minorHAnsi" w:eastAsiaTheme="minorEastAsia" w:hAnsiTheme="minorHAnsi" w:cstheme="minorBidi"/>
          <w:noProof/>
          <w:sz w:val="22"/>
          <w:szCs w:val="22"/>
          <w:lang w:val="es-ES" w:eastAsia="es-ES"/>
        </w:rPr>
      </w:pPr>
      <w:hyperlink w:anchor="_Toc530577089" w:history="1">
        <w:r w:rsidRPr="00E32253">
          <w:rPr>
            <w:rStyle w:val="Hipervnculo"/>
            <w:lang w:val="es-ES_tradnl"/>
          </w:rPr>
          <w:t>1.2.2.</w:t>
        </w:r>
        <w:r>
          <w:rPr>
            <w:rFonts w:asciiTheme="minorHAnsi" w:eastAsiaTheme="minorEastAsia" w:hAnsiTheme="minorHAnsi" w:cstheme="minorBidi"/>
            <w:noProof/>
            <w:sz w:val="22"/>
            <w:szCs w:val="22"/>
            <w:lang w:val="es-ES" w:eastAsia="es-ES"/>
          </w:rPr>
          <w:tab/>
        </w:r>
        <w:r w:rsidRPr="00E32253">
          <w:rPr>
            <w:rStyle w:val="Hipervnculo"/>
            <w:lang w:val="es-ES_tradnl"/>
          </w:rPr>
          <w:t>Representación de Clases</w:t>
        </w:r>
        <w:r>
          <w:rPr>
            <w:noProof/>
            <w:webHidden/>
          </w:rPr>
          <w:tab/>
        </w:r>
        <w:r>
          <w:rPr>
            <w:noProof/>
            <w:webHidden/>
          </w:rPr>
          <w:fldChar w:fldCharType="begin"/>
        </w:r>
        <w:r>
          <w:rPr>
            <w:noProof/>
            <w:webHidden/>
          </w:rPr>
          <w:instrText xml:space="preserve"> PAGEREF _Toc530577089 \h </w:instrText>
        </w:r>
        <w:r>
          <w:rPr>
            <w:noProof/>
            <w:webHidden/>
          </w:rPr>
        </w:r>
        <w:r>
          <w:rPr>
            <w:noProof/>
            <w:webHidden/>
          </w:rPr>
          <w:fldChar w:fldCharType="separate"/>
        </w:r>
        <w:r>
          <w:rPr>
            <w:noProof/>
            <w:webHidden/>
          </w:rPr>
          <w:t>5</w:t>
        </w:r>
        <w:r>
          <w:rPr>
            <w:noProof/>
            <w:webHidden/>
          </w:rPr>
          <w:fldChar w:fldCharType="end"/>
        </w:r>
      </w:hyperlink>
    </w:p>
    <w:p w14:paraId="0A4157E3" w14:textId="71626EDF" w:rsidR="00271BF6" w:rsidRDefault="00271BF6">
      <w:pPr>
        <w:pStyle w:val="TDC3"/>
        <w:rPr>
          <w:rFonts w:asciiTheme="minorHAnsi" w:eastAsiaTheme="minorEastAsia" w:hAnsiTheme="minorHAnsi" w:cstheme="minorBidi"/>
          <w:noProof/>
          <w:sz w:val="22"/>
          <w:szCs w:val="22"/>
          <w:lang w:val="es-ES" w:eastAsia="es-ES"/>
        </w:rPr>
      </w:pPr>
      <w:hyperlink w:anchor="_Toc530577090" w:history="1">
        <w:r w:rsidRPr="00E32253">
          <w:rPr>
            <w:rStyle w:val="Hipervnculo"/>
            <w:lang w:val="es-ES_tradnl"/>
          </w:rPr>
          <w:t>1.2.3.</w:t>
        </w:r>
        <w:r>
          <w:rPr>
            <w:rFonts w:asciiTheme="minorHAnsi" w:eastAsiaTheme="minorEastAsia" w:hAnsiTheme="minorHAnsi" w:cstheme="minorBidi"/>
            <w:noProof/>
            <w:sz w:val="22"/>
            <w:szCs w:val="22"/>
            <w:lang w:val="es-ES" w:eastAsia="es-ES"/>
          </w:rPr>
          <w:tab/>
        </w:r>
        <w:r w:rsidRPr="00E32253">
          <w:rPr>
            <w:rStyle w:val="Hipervnculo"/>
            <w:lang w:val="es-ES_tradnl"/>
          </w:rPr>
          <w:t>Relaciones</w:t>
        </w:r>
        <w:r>
          <w:rPr>
            <w:noProof/>
            <w:webHidden/>
          </w:rPr>
          <w:tab/>
        </w:r>
        <w:r>
          <w:rPr>
            <w:noProof/>
            <w:webHidden/>
          </w:rPr>
          <w:fldChar w:fldCharType="begin"/>
        </w:r>
        <w:r>
          <w:rPr>
            <w:noProof/>
            <w:webHidden/>
          </w:rPr>
          <w:instrText xml:space="preserve"> PAGEREF _Toc530577090 \h </w:instrText>
        </w:r>
        <w:r>
          <w:rPr>
            <w:noProof/>
            <w:webHidden/>
          </w:rPr>
        </w:r>
        <w:r>
          <w:rPr>
            <w:noProof/>
            <w:webHidden/>
          </w:rPr>
          <w:fldChar w:fldCharType="separate"/>
        </w:r>
        <w:r>
          <w:rPr>
            <w:noProof/>
            <w:webHidden/>
          </w:rPr>
          <w:t>7</w:t>
        </w:r>
        <w:r>
          <w:rPr>
            <w:noProof/>
            <w:webHidden/>
          </w:rPr>
          <w:fldChar w:fldCharType="end"/>
        </w:r>
      </w:hyperlink>
    </w:p>
    <w:p w14:paraId="07D56095" w14:textId="1237A25C" w:rsidR="00271BF6" w:rsidRDefault="00271BF6">
      <w:pPr>
        <w:pStyle w:val="TDC3"/>
        <w:rPr>
          <w:rFonts w:asciiTheme="minorHAnsi" w:eastAsiaTheme="minorEastAsia" w:hAnsiTheme="minorHAnsi" w:cstheme="minorBidi"/>
          <w:noProof/>
          <w:sz w:val="22"/>
          <w:szCs w:val="22"/>
          <w:lang w:val="es-ES" w:eastAsia="es-ES"/>
        </w:rPr>
      </w:pPr>
      <w:hyperlink w:anchor="_Toc530577091" w:history="1">
        <w:r w:rsidRPr="00E32253">
          <w:rPr>
            <w:rStyle w:val="Hipervnculo"/>
            <w:lang w:val="es-ES_tradnl"/>
          </w:rPr>
          <w:t>1.2.4.</w:t>
        </w:r>
        <w:r>
          <w:rPr>
            <w:rFonts w:asciiTheme="minorHAnsi" w:eastAsiaTheme="minorEastAsia" w:hAnsiTheme="minorHAnsi" w:cstheme="minorBidi"/>
            <w:noProof/>
            <w:sz w:val="22"/>
            <w:szCs w:val="22"/>
            <w:lang w:val="es-ES" w:eastAsia="es-ES"/>
          </w:rPr>
          <w:tab/>
        </w:r>
        <w:r w:rsidRPr="00E32253">
          <w:rPr>
            <w:rStyle w:val="Hipervnculo"/>
            <w:lang w:val="es-ES_tradnl"/>
          </w:rPr>
          <w:t>Herencia</w:t>
        </w:r>
        <w:r>
          <w:rPr>
            <w:noProof/>
            <w:webHidden/>
          </w:rPr>
          <w:tab/>
        </w:r>
        <w:r>
          <w:rPr>
            <w:noProof/>
            <w:webHidden/>
          </w:rPr>
          <w:fldChar w:fldCharType="begin"/>
        </w:r>
        <w:r>
          <w:rPr>
            <w:noProof/>
            <w:webHidden/>
          </w:rPr>
          <w:instrText xml:space="preserve"> PAGEREF _Toc530577091 \h </w:instrText>
        </w:r>
        <w:r>
          <w:rPr>
            <w:noProof/>
            <w:webHidden/>
          </w:rPr>
        </w:r>
        <w:r>
          <w:rPr>
            <w:noProof/>
            <w:webHidden/>
          </w:rPr>
          <w:fldChar w:fldCharType="separate"/>
        </w:r>
        <w:r>
          <w:rPr>
            <w:noProof/>
            <w:webHidden/>
          </w:rPr>
          <w:t>8</w:t>
        </w:r>
        <w:r>
          <w:rPr>
            <w:noProof/>
            <w:webHidden/>
          </w:rPr>
          <w:fldChar w:fldCharType="end"/>
        </w:r>
      </w:hyperlink>
    </w:p>
    <w:p w14:paraId="1FE6E1B0" w14:textId="213A6E63" w:rsidR="00271BF6" w:rsidRDefault="00271BF6">
      <w:pPr>
        <w:pStyle w:val="TDC2"/>
        <w:rPr>
          <w:rFonts w:asciiTheme="minorHAnsi" w:eastAsiaTheme="minorEastAsia" w:hAnsiTheme="minorHAnsi" w:cstheme="minorBidi"/>
          <w:b w:val="0"/>
          <w:bCs w:val="0"/>
          <w:noProof/>
          <w:sz w:val="22"/>
          <w:szCs w:val="22"/>
          <w:lang w:val="es-ES" w:eastAsia="es-ES"/>
        </w:rPr>
      </w:pPr>
      <w:hyperlink w:anchor="_Toc530577092" w:history="1">
        <w:r w:rsidRPr="00E32253">
          <w:rPr>
            <w:rStyle w:val="Hipervnculo"/>
            <w:lang w:val="es-ES_tradnl"/>
          </w:rPr>
          <w:t>1.3.</w:t>
        </w:r>
        <w:r>
          <w:rPr>
            <w:rFonts w:asciiTheme="minorHAnsi" w:eastAsiaTheme="minorEastAsia" w:hAnsiTheme="minorHAnsi" w:cstheme="minorBidi"/>
            <w:b w:val="0"/>
            <w:bCs w:val="0"/>
            <w:noProof/>
            <w:sz w:val="22"/>
            <w:szCs w:val="22"/>
            <w:lang w:val="es-ES" w:eastAsia="es-ES"/>
          </w:rPr>
          <w:tab/>
        </w:r>
        <w:r w:rsidRPr="00E32253">
          <w:rPr>
            <w:rStyle w:val="Hipervnculo"/>
            <w:lang w:val="es-ES_tradnl"/>
          </w:rPr>
          <w:t>Soporte para la Persistencia en Java</w:t>
        </w:r>
        <w:r>
          <w:rPr>
            <w:noProof/>
            <w:webHidden/>
          </w:rPr>
          <w:tab/>
        </w:r>
        <w:r>
          <w:rPr>
            <w:noProof/>
            <w:webHidden/>
          </w:rPr>
          <w:fldChar w:fldCharType="begin"/>
        </w:r>
        <w:r>
          <w:rPr>
            <w:noProof/>
            <w:webHidden/>
          </w:rPr>
          <w:instrText xml:space="preserve"> PAGEREF _Toc530577092 \h </w:instrText>
        </w:r>
        <w:r>
          <w:rPr>
            <w:noProof/>
            <w:webHidden/>
          </w:rPr>
        </w:r>
        <w:r>
          <w:rPr>
            <w:noProof/>
            <w:webHidden/>
          </w:rPr>
          <w:fldChar w:fldCharType="separate"/>
        </w:r>
        <w:r>
          <w:rPr>
            <w:noProof/>
            <w:webHidden/>
          </w:rPr>
          <w:t>10</w:t>
        </w:r>
        <w:r>
          <w:rPr>
            <w:noProof/>
            <w:webHidden/>
          </w:rPr>
          <w:fldChar w:fldCharType="end"/>
        </w:r>
      </w:hyperlink>
    </w:p>
    <w:p w14:paraId="776CE132" w14:textId="6210C938" w:rsidR="00271BF6" w:rsidRDefault="00271BF6">
      <w:pPr>
        <w:pStyle w:val="TDC3"/>
        <w:rPr>
          <w:rFonts w:asciiTheme="minorHAnsi" w:eastAsiaTheme="minorEastAsia" w:hAnsiTheme="minorHAnsi" w:cstheme="minorBidi"/>
          <w:noProof/>
          <w:sz w:val="22"/>
          <w:szCs w:val="22"/>
          <w:lang w:val="es-ES" w:eastAsia="es-ES"/>
        </w:rPr>
      </w:pPr>
      <w:hyperlink w:anchor="_Toc530577093" w:history="1">
        <w:r w:rsidRPr="00E32253">
          <w:rPr>
            <w:rStyle w:val="Hipervnculo"/>
            <w:bCs/>
            <w:lang w:val="es-ES_tradnl"/>
          </w:rPr>
          <w:t>1.3.1.</w:t>
        </w:r>
        <w:r>
          <w:rPr>
            <w:rFonts w:asciiTheme="minorHAnsi" w:eastAsiaTheme="minorEastAsia" w:hAnsiTheme="minorHAnsi" w:cstheme="minorBidi"/>
            <w:noProof/>
            <w:sz w:val="22"/>
            <w:szCs w:val="22"/>
            <w:lang w:val="es-ES" w:eastAsia="es-ES"/>
          </w:rPr>
          <w:tab/>
        </w:r>
        <w:r w:rsidRPr="00E32253">
          <w:rPr>
            <w:rStyle w:val="Hipervnculo"/>
            <w:lang w:val="es-ES_tradnl"/>
          </w:rPr>
          <w:t>Soluciones del ORM previas a JPA</w:t>
        </w:r>
        <w:r>
          <w:rPr>
            <w:noProof/>
            <w:webHidden/>
          </w:rPr>
          <w:tab/>
        </w:r>
        <w:r>
          <w:rPr>
            <w:noProof/>
            <w:webHidden/>
          </w:rPr>
          <w:fldChar w:fldCharType="begin"/>
        </w:r>
        <w:r>
          <w:rPr>
            <w:noProof/>
            <w:webHidden/>
          </w:rPr>
          <w:instrText xml:space="preserve"> PAGEREF _Toc530577093 \h </w:instrText>
        </w:r>
        <w:r>
          <w:rPr>
            <w:noProof/>
            <w:webHidden/>
          </w:rPr>
        </w:r>
        <w:r>
          <w:rPr>
            <w:noProof/>
            <w:webHidden/>
          </w:rPr>
          <w:fldChar w:fldCharType="separate"/>
        </w:r>
        <w:r>
          <w:rPr>
            <w:noProof/>
            <w:webHidden/>
          </w:rPr>
          <w:t>10</w:t>
        </w:r>
        <w:r>
          <w:rPr>
            <w:noProof/>
            <w:webHidden/>
          </w:rPr>
          <w:fldChar w:fldCharType="end"/>
        </w:r>
      </w:hyperlink>
    </w:p>
    <w:p w14:paraId="27082736" w14:textId="76E232D0" w:rsidR="00271BF6" w:rsidRDefault="00271BF6">
      <w:pPr>
        <w:pStyle w:val="TDC3"/>
        <w:rPr>
          <w:rFonts w:asciiTheme="minorHAnsi" w:eastAsiaTheme="minorEastAsia" w:hAnsiTheme="minorHAnsi" w:cstheme="minorBidi"/>
          <w:noProof/>
          <w:sz w:val="22"/>
          <w:szCs w:val="22"/>
          <w:lang w:val="es-ES" w:eastAsia="es-ES"/>
        </w:rPr>
      </w:pPr>
      <w:hyperlink w:anchor="_Toc530577094" w:history="1">
        <w:r w:rsidRPr="00E32253">
          <w:rPr>
            <w:rStyle w:val="Hipervnculo"/>
            <w:lang w:val="es-ES_tradnl"/>
          </w:rPr>
          <w:t>1.3.2.</w:t>
        </w:r>
        <w:r>
          <w:rPr>
            <w:rFonts w:asciiTheme="minorHAnsi" w:eastAsiaTheme="minorEastAsia" w:hAnsiTheme="minorHAnsi" w:cstheme="minorBidi"/>
            <w:noProof/>
            <w:sz w:val="22"/>
            <w:szCs w:val="22"/>
            <w:lang w:val="es-ES" w:eastAsia="es-ES"/>
          </w:rPr>
          <w:tab/>
        </w:r>
        <w:r w:rsidRPr="00E32253">
          <w:rPr>
            <w:rStyle w:val="Hipervnculo"/>
            <w:lang w:val="es-ES_tradnl"/>
          </w:rPr>
          <w:t>JDBC</w:t>
        </w:r>
        <w:r>
          <w:rPr>
            <w:noProof/>
            <w:webHidden/>
          </w:rPr>
          <w:tab/>
        </w:r>
        <w:r>
          <w:rPr>
            <w:noProof/>
            <w:webHidden/>
          </w:rPr>
          <w:fldChar w:fldCharType="begin"/>
        </w:r>
        <w:r>
          <w:rPr>
            <w:noProof/>
            <w:webHidden/>
          </w:rPr>
          <w:instrText xml:space="preserve"> PAGEREF _Toc530577094 \h </w:instrText>
        </w:r>
        <w:r>
          <w:rPr>
            <w:noProof/>
            <w:webHidden/>
          </w:rPr>
        </w:r>
        <w:r>
          <w:rPr>
            <w:noProof/>
            <w:webHidden/>
          </w:rPr>
          <w:fldChar w:fldCharType="separate"/>
        </w:r>
        <w:r>
          <w:rPr>
            <w:noProof/>
            <w:webHidden/>
          </w:rPr>
          <w:t>11</w:t>
        </w:r>
        <w:r>
          <w:rPr>
            <w:noProof/>
            <w:webHidden/>
          </w:rPr>
          <w:fldChar w:fldCharType="end"/>
        </w:r>
      </w:hyperlink>
    </w:p>
    <w:p w14:paraId="7ED519C1" w14:textId="1B7BF458" w:rsidR="00271BF6" w:rsidRDefault="00271BF6">
      <w:pPr>
        <w:pStyle w:val="TDC3"/>
        <w:rPr>
          <w:rFonts w:asciiTheme="minorHAnsi" w:eastAsiaTheme="minorEastAsia" w:hAnsiTheme="minorHAnsi" w:cstheme="minorBidi"/>
          <w:noProof/>
          <w:sz w:val="22"/>
          <w:szCs w:val="22"/>
          <w:lang w:val="es-ES" w:eastAsia="es-ES"/>
        </w:rPr>
      </w:pPr>
      <w:hyperlink w:anchor="_Toc530577095" w:history="1">
        <w:r w:rsidRPr="00E32253">
          <w:rPr>
            <w:rStyle w:val="Hipervnculo"/>
            <w:lang w:val="es-ES_tradnl"/>
          </w:rPr>
          <w:t>1.3.3.</w:t>
        </w:r>
        <w:r>
          <w:rPr>
            <w:rFonts w:asciiTheme="minorHAnsi" w:eastAsiaTheme="minorEastAsia" w:hAnsiTheme="minorHAnsi" w:cstheme="minorBidi"/>
            <w:noProof/>
            <w:sz w:val="22"/>
            <w:szCs w:val="22"/>
            <w:lang w:val="es-ES" w:eastAsia="es-ES"/>
          </w:rPr>
          <w:tab/>
        </w:r>
        <w:r w:rsidRPr="00E32253">
          <w:rPr>
            <w:rStyle w:val="Hipervnculo"/>
            <w:lang w:val="es-ES_tradnl"/>
          </w:rPr>
          <w:t>Enterprise JavaBeans</w:t>
        </w:r>
        <w:r>
          <w:rPr>
            <w:noProof/>
            <w:webHidden/>
          </w:rPr>
          <w:tab/>
        </w:r>
        <w:r>
          <w:rPr>
            <w:noProof/>
            <w:webHidden/>
          </w:rPr>
          <w:fldChar w:fldCharType="begin"/>
        </w:r>
        <w:r>
          <w:rPr>
            <w:noProof/>
            <w:webHidden/>
          </w:rPr>
          <w:instrText xml:space="preserve"> PAGEREF _Toc530577095 \h </w:instrText>
        </w:r>
        <w:r>
          <w:rPr>
            <w:noProof/>
            <w:webHidden/>
          </w:rPr>
        </w:r>
        <w:r>
          <w:rPr>
            <w:noProof/>
            <w:webHidden/>
          </w:rPr>
          <w:fldChar w:fldCharType="separate"/>
        </w:r>
        <w:r>
          <w:rPr>
            <w:noProof/>
            <w:webHidden/>
          </w:rPr>
          <w:t>11</w:t>
        </w:r>
        <w:r>
          <w:rPr>
            <w:noProof/>
            <w:webHidden/>
          </w:rPr>
          <w:fldChar w:fldCharType="end"/>
        </w:r>
      </w:hyperlink>
    </w:p>
    <w:p w14:paraId="504A0AD5" w14:textId="10E536F4" w:rsidR="00271BF6" w:rsidRDefault="00271BF6">
      <w:pPr>
        <w:pStyle w:val="TDC3"/>
        <w:rPr>
          <w:rFonts w:asciiTheme="minorHAnsi" w:eastAsiaTheme="minorEastAsia" w:hAnsiTheme="minorHAnsi" w:cstheme="minorBidi"/>
          <w:noProof/>
          <w:sz w:val="22"/>
          <w:szCs w:val="22"/>
          <w:lang w:val="es-ES" w:eastAsia="es-ES"/>
        </w:rPr>
      </w:pPr>
      <w:hyperlink w:anchor="_Toc530577096" w:history="1">
        <w:r w:rsidRPr="00E32253">
          <w:rPr>
            <w:rStyle w:val="Hipervnculo"/>
            <w:lang w:val="es-ES_tradnl"/>
          </w:rPr>
          <w:t>1.3.4.</w:t>
        </w:r>
        <w:r>
          <w:rPr>
            <w:rFonts w:asciiTheme="minorHAnsi" w:eastAsiaTheme="minorEastAsia" w:hAnsiTheme="minorHAnsi" w:cstheme="minorBidi"/>
            <w:noProof/>
            <w:sz w:val="22"/>
            <w:szCs w:val="22"/>
            <w:lang w:val="es-ES" w:eastAsia="es-ES"/>
          </w:rPr>
          <w:tab/>
        </w:r>
        <w:r w:rsidRPr="00E32253">
          <w:rPr>
            <w:rStyle w:val="Hipervnculo"/>
            <w:lang w:val="es-ES_tradnl"/>
          </w:rPr>
          <w:t>Objetos de Datos de Java</w:t>
        </w:r>
        <w:r>
          <w:rPr>
            <w:noProof/>
            <w:webHidden/>
          </w:rPr>
          <w:tab/>
        </w:r>
        <w:r>
          <w:rPr>
            <w:noProof/>
            <w:webHidden/>
          </w:rPr>
          <w:fldChar w:fldCharType="begin"/>
        </w:r>
        <w:r>
          <w:rPr>
            <w:noProof/>
            <w:webHidden/>
          </w:rPr>
          <w:instrText xml:space="preserve"> PAGEREF _Toc530577096 \h </w:instrText>
        </w:r>
        <w:r>
          <w:rPr>
            <w:noProof/>
            <w:webHidden/>
          </w:rPr>
        </w:r>
        <w:r>
          <w:rPr>
            <w:noProof/>
            <w:webHidden/>
          </w:rPr>
          <w:fldChar w:fldCharType="separate"/>
        </w:r>
        <w:r>
          <w:rPr>
            <w:noProof/>
            <w:webHidden/>
          </w:rPr>
          <w:t>11</w:t>
        </w:r>
        <w:r>
          <w:rPr>
            <w:noProof/>
            <w:webHidden/>
          </w:rPr>
          <w:fldChar w:fldCharType="end"/>
        </w:r>
      </w:hyperlink>
    </w:p>
    <w:p w14:paraId="438E61D3" w14:textId="6925EABD" w:rsidR="00271BF6" w:rsidRDefault="00271BF6">
      <w:pPr>
        <w:pStyle w:val="TDC3"/>
        <w:rPr>
          <w:rFonts w:asciiTheme="minorHAnsi" w:eastAsiaTheme="minorEastAsia" w:hAnsiTheme="minorHAnsi" w:cstheme="minorBidi"/>
          <w:noProof/>
          <w:sz w:val="22"/>
          <w:szCs w:val="22"/>
          <w:lang w:val="es-ES" w:eastAsia="es-ES"/>
        </w:rPr>
      </w:pPr>
      <w:hyperlink w:anchor="_Toc530577097" w:history="1">
        <w:r w:rsidRPr="00E32253">
          <w:rPr>
            <w:rStyle w:val="Hipervnculo"/>
            <w:lang w:val="es-ES_tradnl"/>
          </w:rPr>
          <w:t>1.3.5.</w:t>
        </w:r>
        <w:r>
          <w:rPr>
            <w:rFonts w:asciiTheme="minorHAnsi" w:eastAsiaTheme="minorEastAsia" w:hAnsiTheme="minorHAnsi" w:cstheme="minorBidi"/>
            <w:noProof/>
            <w:sz w:val="22"/>
            <w:szCs w:val="22"/>
            <w:lang w:val="es-ES" w:eastAsia="es-ES"/>
          </w:rPr>
          <w:tab/>
        </w:r>
        <w:r w:rsidRPr="00E32253">
          <w:rPr>
            <w:rStyle w:val="Hipervnculo"/>
            <w:lang w:val="es-ES_tradnl"/>
          </w:rPr>
          <w:t>¿Por qué otro Estándar?</w:t>
        </w:r>
        <w:r>
          <w:rPr>
            <w:noProof/>
            <w:webHidden/>
          </w:rPr>
          <w:tab/>
        </w:r>
        <w:r>
          <w:rPr>
            <w:noProof/>
            <w:webHidden/>
          </w:rPr>
          <w:fldChar w:fldCharType="begin"/>
        </w:r>
        <w:r>
          <w:rPr>
            <w:noProof/>
            <w:webHidden/>
          </w:rPr>
          <w:instrText xml:space="preserve"> PAGEREF _Toc530577097 \h </w:instrText>
        </w:r>
        <w:r>
          <w:rPr>
            <w:noProof/>
            <w:webHidden/>
          </w:rPr>
        </w:r>
        <w:r>
          <w:rPr>
            <w:noProof/>
            <w:webHidden/>
          </w:rPr>
          <w:fldChar w:fldCharType="separate"/>
        </w:r>
        <w:r>
          <w:rPr>
            <w:noProof/>
            <w:webHidden/>
          </w:rPr>
          <w:t>12</w:t>
        </w:r>
        <w:r>
          <w:rPr>
            <w:noProof/>
            <w:webHidden/>
          </w:rPr>
          <w:fldChar w:fldCharType="end"/>
        </w:r>
      </w:hyperlink>
    </w:p>
    <w:p w14:paraId="484BAA54" w14:textId="65060771" w:rsidR="00271BF6" w:rsidRDefault="00271BF6">
      <w:pPr>
        <w:pStyle w:val="TDC2"/>
        <w:rPr>
          <w:rFonts w:asciiTheme="minorHAnsi" w:eastAsiaTheme="minorEastAsia" w:hAnsiTheme="minorHAnsi" w:cstheme="minorBidi"/>
          <w:b w:val="0"/>
          <w:bCs w:val="0"/>
          <w:noProof/>
          <w:sz w:val="22"/>
          <w:szCs w:val="22"/>
          <w:lang w:val="es-ES" w:eastAsia="es-ES"/>
        </w:rPr>
      </w:pPr>
      <w:hyperlink w:anchor="_Toc530577152" w:history="1">
        <w:r w:rsidRPr="00E32253">
          <w:rPr>
            <w:rStyle w:val="Hipervnculo"/>
            <w:lang w:val="es-ES_tradnl"/>
          </w:rPr>
          <w:t>1.4.</w:t>
        </w:r>
        <w:r>
          <w:rPr>
            <w:rFonts w:asciiTheme="minorHAnsi" w:eastAsiaTheme="minorEastAsia" w:hAnsiTheme="minorHAnsi" w:cstheme="minorBidi"/>
            <w:b w:val="0"/>
            <w:bCs w:val="0"/>
            <w:noProof/>
            <w:sz w:val="22"/>
            <w:szCs w:val="22"/>
            <w:lang w:val="es-ES" w:eastAsia="es-ES"/>
          </w:rPr>
          <w:tab/>
        </w:r>
        <w:r w:rsidRPr="00E32253">
          <w:rPr>
            <w:rStyle w:val="Hipervnculo"/>
            <w:lang w:val="es-ES_tradnl"/>
          </w:rPr>
          <w:t>Java Persistence API (JPA)</w:t>
        </w:r>
        <w:r>
          <w:rPr>
            <w:noProof/>
            <w:webHidden/>
          </w:rPr>
          <w:tab/>
        </w:r>
        <w:r>
          <w:rPr>
            <w:noProof/>
            <w:webHidden/>
          </w:rPr>
          <w:fldChar w:fldCharType="begin"/>
        </w:r>
        <w:r>
          <w:rPr>
            <w:noProof/>
            <w:webHidden/>
          </w:rPr>
          <w:instrText xml:space="preserve"> PAGEREF _Toc530577152 \h </w:instrText>
        </w:r>
        <w:r>
          <w:rPr>
            <w:noProof/>
            <w:webHidden/>
          </w:rPr>
        </w:r>
        <w:r>
          <w:rPr>
            <w:noProof/>
            <w:webHidden/>
          </w:rPr>
          <w:fldChar w:fldCharType="separate"/>
        </w:r>
        <w:r>
          <w:rPr>
            <w:noProof/>
            <w:webHidden/>
          </w:rPr>
          <w:t>12</w:t>
        </w:r>
        <w:r>
          <w:rPr>
            <w:noProof/>
            <w:webHidden/>
          </w:rPr>
          <w:fldChar w:fldCharType="end"/>
        </w:r>
      </w:hyperlink>
    </w:p>
    <w:p w14:paraId="19D227B8" w14:textId="7618CA73" w:rsidR="00271BF6" w:rsidRDefault="00271BF6">
      <w:pPr>
        <w:pStyle w:val="TDC3"/>
        <w:rPr>
          <w:rFonts w:asciiTheme="minorHAnsi" w:eastAsiaTheme="minorEastAsia" w:hAnsiTheme="minorHAnsi" w:cstheme="minorBidi"/>
          <w:noProof/>
          <w:sz w:val="22"/>
          <w:szCs w:val="22"/>
          <w:lang w:val="es-ES" w:eastAsia="es-ES"/>
        </w:rPr>
      </w:pPr>
      <w:hyperlink w:anchor="_Toc530577153" w:history="1">
        <w:r w:rsidRPr="00E32253">
          <w:rPr>
            <w:rStyle w:val="Hipervnculo"/>
            <w:lang w:val="es-ES"/>
          </w:rPr>
          <w:t>1.4.1.</w:t>
        </w:r>
        <w:r>
          <w:rPr>
            <w:rFonts w:asciiTheme="minorHAnsi" w:eastAsiaTheme="minorEastAsia" w:hAnsiTheme="minorHAnsi" w:cstheme="minorBidi"/>
            <w:noProof/>
            <w:sz w:val="22"/>
            <w:szCs w:val="22"/>
            <w:lang w:val="es-ES" w:eastAsia="es-ES"/>
          </w:rPr>
          <w:tab/>
        </w:r>
        <w:r w:rsidRPr="00E32253">
          <w:rPr>
            <w:rStyle w:val="Hipervnculo"/>
            <w:lang w:val="es-ES"/>
          </w:rPr>
          <w:t>EJB 3.0 and JPA 1.0</w:t>
        </w:r>
        <w:r>
          <w:rPr>
            <w:noProof/>
            <w:webHidden/>
          </w:rPr>
          <w:tab/>
        </w:r>
        <w:r>
          <w:rPr>
            <w:noProof/>
            <w:webHidden/>
          </w:rPr>
          <w:fldChar w:fldCharType="begin"/>
        </w:r>
        <w:r>
          <w:rPr>
            <w:noProof/>
            <w:webHidden/>
          </w:rPr>
          <w:instrText xml:space="preserve"> PAGEREF _Toc530577153 \h </w:instrText>
        </w:r>
        <w:r>
          <w:rPr>
            <w:noProof/>
            <w:webHidden/>
          </w:rPr>
        </w:r>
        <w:r>
          <w:rPr>
            <w:noProof/>
            <w:webHidden/>
          </w:rPr>
          <w:fldChar w:fldCharType="separate"/>
        </w:r>
        <w:r>
          <w:rPr>
            <w:noProof/>
            <w:webHidden/>
          </w:rPr>
          <w:t>12</w:t>
        </w:r>
        <w:r>
          <w:rPr>
            <w:noProof/>
            <w:webHidden/>
          </w:rPr>
          <w:fldChar w:fldCharType="end"/>
        </w:r>
      </w:hyperlink>
    </w:p>
    <w:p w14:paraId="2E4A7119" w14:textId="413EA2D8" w:rsidR="00271BF6" w:rsidRDefault="00271BF6">
      <w:pPr>
        <w:pStyle w:val="TDC3"/>
        <w:rPr>
          <w:rFonts w:asciiTheme="minorHAnsi" w:eastAsiaTheme="minorEastAsia" w:hAnsiTheme="minorHAnsi" w:cstheme="minorBidi"/>
          <w:noProof/>
          <w:sz w:val="22"/>
          <w:szCs w:val="22"/>
          <w:lang w:val="es-ES" w:eastAsia="es-ES"/>
        </w:rPr>
      </w:pPr>
      <w:hyperlink w:anchor="_Toc530577154" w:history="1">
        <w:r w:rsidRPr="00E32253">
          <w:rPr>
            <w:rStyle w:val="Hipervnculo"/>
            <w:lang w:val="es-ES"/>
          </w:rPr>
          <w:t>1.4.2.</w:t>
        </w:r>
        <w:r>
          <w:rPr>
            <w:rFonts w:asciiTheme="minorHAnsi" w:eastAsiaTheme="minorEastAsia" w:hAnsiTheme="minorHAnsi" w:cstheme="minorBidi"/>
            <w:noProof/>
            <w:sz w:val="22"/>
            <w:szCs w:val="22"/>
            <w:lang w:val="es-ES" w:eastAsia="es-ES"/>
          </w:rPr>
          <w:tab/>
        </w:r>
        <w:r w:rsidRPr="00E32253">
          <w:rPr>
            <w:rStyle w:val="Hipervnculo"/>
            <w:lang w:val="es-ES"/>
          </w:rPr>
          <w:t>JPA 2.0</w:t>
        </w:r>
        <w:r>
          <w:rPr>
            <w:noProof/>
            <w:webHidden/>
          </w:rPr>
          <w:tab/>
        </w:r>
        <w:r>
          <w:rPr>
            <w:noProof/>
            <w:webHidden/>
          </w:rPr>
          <w:fldChar w:fldCharType="begin"/>
        </w:r>
        <w:r>
          <w:rPr>
            <w:noProof/>
            <w:webHidden/>
          </w:rPr>
          <w:instrText xml:space="preserve"> PAGEREF _Toc530577154 \h </w:instrText>
        </w:r>
        <w:r>
          <w:rPr>
            <w:noProof/>
            <w:webHidden/>
          </w:rPr>
        </w:r>
        <w:r>
          <w:rPr>
            <w:noProof/>
            <w:webHidden/>
          </w:rPr>
          <w:fldChar w:fldCharType="separate"/>
        </w:r>
        <w:r>
          <w:rPr>
            <w:noProof/>
            <w:webHidden/>
          </w:rPr>
          <w:t>13</w:t>
        </w:r>
        <w:r>
          <w:rPr>
            <w:noProof/>
            <w:webHidden/>
          </w:rPr>
          <w:fldChar w:fldCharType="end"/>
        </w:r>
      </w:hyperlink>
    </w:p>
    <w:p w14:paraId="78E188D9" w14:textId="76C8602F" w:rsidR="00271BF6" w:rsidRDefault="00271BF6">
      <w:pPr>
        <w:pStyle w:val="TDC3"/>
        <w:rPr>
          <w:rFonts w:asciiTheme="minorHAnsi" w:eastAsiaTheme="minorEastAsia" w:hAnsiTheme="minorHAnsi" w:cstheme="minorBidi"/>
          <w:noProof/>
          <w:sz w:val="22"/>
          <w:szCs w:val="22"/>
          <w:lang w:val="es-ES" w:eastAsia="es-ES"/>
        </w:rPr>
      </w:pPr>
      <w:hyperlink w:anchor="_Toc530577155" w:history="1">
        <w:r w:rsidRPr="00E32253">
          <w:rPr>
            <w:rStyle w:val="Hipervnculo"/>
            <w:lang w:val="es-ES"/>
          </w:rPr>
          <w:t>1.4.3.</w:t>
        </w:r>
        <w:r>
          <w:rPr>
            <w:rFonts w:asciiTheme="minorHAnsi" w:eastAsiaTheme="minorEastAsia" w:hAnsiTheme="minorHAnsi" w:cstheme="minorBidi"/>
            <w:noProof/>
            <w:sz w:val="22"/>
            <w:szCs w:val="22"/>
            <w:lang w:val="es-ES" w:eastAsia="es-ES"/>
          </w:rPr>
          <w:tab/>
        </w:r>
        <w:r w:rsidRPr="00E32253">
          <w:rPr>
            <w:rStyle w:val="Hipervnculo"/>
            <w:lang w:val="es-ES"/>
          </w:rPr>
          <w:t>JPA 2.1</w:t>
        </w:r>
        <w:r>
          <w:rPr>
            <w:noProof/>
            <w:webHidden/>
          </w:rPr>
          <w:tab/>
        </w:r>
        <w:r>
          <w:rPr>
            <w:noProof/>
            <w:webHidden/>
          </w:rPr>
          <w:fldChar w:fldCharType="begin"/>
        </w:r>
        <w:r>
          <w:rPr>
            <w:noProof/>
            <w:webHidden/>
          </w:rPr>
          <w:instrText xml:space="preserve"> PAGEREF _Toc530577155 \h </w:instrText>
        </w:r>
        <w:r>
          <w:rPr>
            <w:noProof/>
            <w:webHidden/>
          </w:rPr>
        </w:r>
        <w:r>
          <w:rPr>
            <w:noProof/>
            <w:webHidden/>
          </w:rPr>
          <w:fldChar w:fldCharType="separate"/>
        </w:r>
        <w:r>
          <w:rPr>
            <w:noProof/>
            <w:webHidden/>
          </w:rPr>
          <w:t>13</w:t>
        </w:r>
        <w:r>
          <w:rPr>
            <w:noProof/>
            <w:webHidden/>
          </w:rPr>
          <w:fldChar w:fldCharType="end"/>
        </w:r>
      </w:hyperlink>
    </w:p>
    <w:p w14:paraId="7F4BD295" w14:textId="01BBE4B3" w:rsidR="00271BF6" w:rsidRDefault="00271BF6">
      <w:pPr>
        <w:pStyle w:val="TDC3"/>
        <w:rPr>
          <w:rFonts w:asciiTheme="minorHAnsi" w:eastAsiaTheme="minorEastAsia" w:hAnsiTheme="minorHAnsi" w:cstheme="minorBidi"/>
          <w:noProof/>
          <w:sz w:val="22"/>
          <w:szCs w:val="22"/>
          <w:lang w:val="es-ES" w:eastAsia="es-ES"/>
        </w:rPr>
      </w:pPr>
      <w:hyperlink w:anchor="_Toc530577156" w:history="1">
        <w:r w:rsidRPr="00E32253">
          <w:rPr>
            <w:rStyle w:val="Hipervnculo"/>
            <w:lang w:val="es-ES"/>
          </w:rPr>
          <w:t>1.4.4.</w:t>
        </w:r>
        <w:r>
          <w:rPr>
            <w:rFonts w:asciiTheme="minorHAnsi" w:eastAsiaTheme="minorEastAsia" w:hAnsiTheme="minorHAnsi" w:cstheme="minorBidi"/>
            <w:noProof/>
            <w:sz w:val="22"/>
            <w:szCs w:val="22"/>
            <w:lang w:val="es-ES" w:eastAsia="es-ES"/>
          </w:rPr>
          <w:tab/>
        </w:r>
        <w:r w:rsidRPr="00E32253">
          <w:rPr>
            <w:rStyle w:val="Hipervnculo"/>
            <w:lang w:val="es-ES"/>
          </w:rPr>
          <w:t>JPA 2.2 and EJB 3.2</w:t>
        </w:r>
        <w:r>
          <w:rPr>
            <w:noProof/>
            <w:webHidden/>
          </w:rPr>
          <w:tab/>
        </w:r>
        <w:r>
          <w:rPr>
            <w:noProof/>
            <w:webHidden/>
          </w:rPr>
          <w:fldChar w:fldCharType="begin"/>
        </w:r>
        <w:r>
          <w:rPr>
            <w:noProof/>
            <w:webHidden/>
          </w:rPr>
          <w:instrText xml:space="preserve"> PAGEREF _Toc530577156 \h </w:instrText>
        </w:r>
        <w:r>
          <w:rPr>
            <w:noProof/>
            <w:webHidden/>
          </w:rPr>
        </w:r>
        <w:r>
          <w:rPr>
            <w:noProof/>
            <w:webHidden/>
          </w:rPr>
          <w:fldChar w:fldCharType="separate"/>
        </w:r>
        <w:r>
          <w:rPr>
            <w:noProof/>
            <w:webHidden/>
          </w:rPr>
          <w:t>14</w:t>
        </w:r>
        <w:r>
          <w:rPr>
            <w:noProof/>
            <w:webHidden/>
          </w:rPr>
          <w:fldChar w:fldCharType="end"/>
        </w:r>
      </w:hyperlink>
    </w:p>
    <w:p w14:paraId="1ADA91BF" w14:textId="7F12A706" w:rsidR="00271BF6" w:rsidRDefault="00271BF6">
      <w:pPr>
        <w:pStyle w:val="TDC2"/>
        <w:rPr>
          <w:rFonts w:asciiTheme="minorHAnsi" w:eastAsiaTheme="minorEastAsia" w:hAnsiTheme="minorHAnsi" w:cstheme="minorBidi"/>
          <w:b w:val="0"/>
          <w:bCs w:val="0"/>
          <w:noProof/>
          <w:sz w:val="22"/>
          <w:szCs w:val="22"/>
          <w:lang w:val="es-ES" w:eastAsia="es-ES"/>
        </w:rPr>
      </w:pPr>
      <w:hyperlink w:anchor="_Toc530577157" w:history="1">
        <w:r w:rsidRPr="00E32253">
          <w:rPr>
            <w:rStyle w:val="Hipervnculo"/>
            <w:lang w:val="es-ES_tradnl"/>
          </w:rPr>
          <w:t>1.5.</w:t>
        </w:r>
        <w:r>
          <w:rPr>
            <w:rFonts w:asciiTheme="minorHAnsi" w:eastAsiaTheme="minorEastAsia" w:hAnsiTheme="minorHAnsi" w:cstheme="minorBidi"/>
            <w:b w:val="0"/>
            <w:bCs w:val="0"/>
            <w:noProof/>
            <w:sz w:val="22"/>
            <w:szCs w:val="22"/>
            <w:lang w:val="es-ES" w:eastAsia="es-ES"/>
          </w:rPr>
          <w:tab/>
        </w:r>
        <w:r w:rsidRPr="00E32253">
          <w:rPr>
            <w:rStyle w:val="Hipervnculo"/>
            <w:lang w:val="es-ES_tradnl"/>
          </w:rPr>
          <w:t>Resumen</w:t>
        </w:r>
        <w:r>
          <w:rPr>
            <w:noProof/>
            <w:webHidden/>
          </w:rPr>
          <w:tab/>
        </w:r>
        <w:r>
          <w:rPr>
            <w:noProof/>
            <w:webHidden/>
          </w:rPr>
          <w:fldChar w:fldCharType="begin"/>
        </w:r>
        <w:r>
          <w:rPr>
            <w:noProof/>
            <w:webHidden/>
          </w:rPr>
          <w:instrText xml:space="preserve"> PAGEREF _Toc530577157 \h </w:instrText>
        </w:r>
        <w:r>
          <w:rPr>
            <w:noProof/>
            <w:webHidden/>
          </w:rPr>
        </w:r>
        <w:r>
          <w:rPr>
            <w:noProof/>
            <w:webHidden/>
          </w:rPr>
          <w:fldChar w:fldCharType="separate"/>
        </w:r>
        <w:r>
          <w:rPr>
            <w:noProof/>
            <w:webHidden/>
          </w:rPr>
          <w:t>15</w:t>
        </w:r>
        <w:r>
          <w:rPr>
            <w:noProof/>
            <w:webHidden/>
          </w:rPr>
          <w:fldChar w:fldCharType="end"/>
        </w:r>
      </w:hyperlink>
    </w:p>
    <w:p w14:paraId="4E160A5A" w14:textId="099C07B0" w:rsidR="00271BF6" w:rsidRDefault="00271BF6">
      <w:pPr>
        <w:pStyle w:val="TDC3"/>
        <w:rPr>
          <w:rFonts w:asciiTheme="minorHAnsi" w:eastAsiaTheme="minorEastAsia" w:hAnsiTheme="minorHAnsi" w:cstheme="minorBidi"/>
          <w:noProof/>
          <w:sz w:val="22"/>
          <w:szCs w:val="22"/>
          <w:lang w:val="es-ES" w:eastAsia="es-ES"/>
        </w:rPr>
      </w:pPr>
      <w:hyperlink w:anchor="_Toc530577158" w:history="1">
        <w:r w:rsidRPr="00E32253">
          <w:rPr>
            <w:rStyle w:val="Hipervnculo"/>
            <w:lang w:val="es-ES"/>
          </w:rPr>
          <w:t>1.5.1.</w:t>
        </w:r>
        <w:r>
          <w:rPr>
            <w:rFonts w:asciiTheme="minorHAnsi" w:eastAsiaTheme="minorEastAsia" w:hAnsiTheme="minorHAnsi" w:cstheme="minorBidi"/>
            <w:noProof/>
            <w:sz w:val="22"/>
            <w:szCs w:val="22"/>
            <w:lang w:val="es-ES" w:eastAsia="es-ES"/>
          </w:rPr>
          <w:tab/>
        </w:r>
        <w:r w:rsidRPr="00E32253">
          <w:rPr>
            <w:rStyle w:val="Hipervnculo"/>
            <w:lang w:val="es-ES"/>
          </w:rPr>
          <w:t>Persistencia de los POJOs</w:t>
        </w:r>
        <w:r>
          <w:rPr>
            <w:noProof/>
            <w:webHidden/>
          </w:rPr>
          <w:tab/>
        </w:r>
        <w:r>
          <w:rPr>
            <w:noProof/>
            <w:webHidden/>
          </w:rPr>
          <w:fldChar w:fldCharType="begin"/>
        </w:r>
        <w:r>
          <w:rPr>
            <w:noProof/>
            <w:webHidden/>
          </w:rPr>
          <w:instrText xml:space="preserve"> PAGEREF _Toc530577158 \h </w:instrText>
        </w:r>
        <w:r>
          <w:rPr>
            <w:noProof/>
            <w:webHidden/>
          </w:rPr>
        </w:r>
        <w:r>
          <w:rPr>
            <w:noProof/>
            <w:webHidden/>
          </w:rPr>
          <w:fldChar w:fldCharType="separate"/>
        </w:r>
        <w:r>
          <w:rPr>
            <w:noProof/>
            <w:webHidden/>
          </w:rPr>
          <w:t>15</w:t>
        </w:r>
        <w:r>
          <w:rPr>
            <w:noProof/>
            <w:webHidden/>
          </w:rPr>
          <w:fldChar w:fldCharType="end"/>
        </w:r>
      </w:hyperlink>
    </w:p>
    <w:p w14:paraId="3E9800DA" w14:textId="6B07CC7D" w:rsidR="00271BF6" w:rsidRDefault="00271BF6">
      <w:pPr>
        <w:pStyle w:val="TDC3"/>
        <w:rPr>
          <w:rFonts w:asciiTheme="minorHAnsi" w:eastAsiaTheme="minorEastAsia" w:hAnsiTheme="minorHAnsi" w:cstheme="minorBidi"/>
          <w:noProof/>
          <w:sz w:val="22"/>
          <w:szCs w:val="22"/>
          <w:lang w:val="es-ES" w:eastAsia="es-ES"/>
        </w:rPr>
      </w:pPr>
      <w:hyperlink w:anchor="_Toc530577159" w:history="1">
        <w:r w:rsidRPr="00E32253">
          <w:rPr>
            <w:rStyle w:val="Hipervnculo"/>
            <w:lang w:val="es-ES"/>
          </w:rPr>
          <w:t>1.5.2.</w:t>
        </w:r>
        <w:r>
          <w:rPr>
            <w:rFonts w:asciiTheme="minorHAnsi" w:eastAsiaTheme="minorEastAsia" w:hAnsiTheme="minorHAnsi" w:cstheme="minorBidi"/>
            <w:noProof/>
            <w:sz w:val="22"/>
            <w:szCs w:val="22"/>
            <w:lang w:val="es-ES" w:eastAsia="es-ES"/>
          </w:rPr>
          <w:tab/>
        </w:r>
        <w:r w:rsidRPr="00E32253">
          <w:rPr>
            <w:rStyle w:val="Hipervnculo"/>
            <w:lang w:val="es-ES"/>
          </w:rPr>
          <w:t>No intrusivo</w:t>
        </w:r>
        <w:r>
          <w:rPr>
            <w:noProof/>
            <w:webHidden/>
          </w:rPr>
          <w:tab/>
        </w:r>
        <w:r>
          <w:rPr>
            <w:noProof/>
            <w:webHidden/>
          </w:rPr>
          <w:fldChar w:fldCharType="begin"/>
        </w:r>
        <w:r>
          <w:rPr>
            <w:noProof/>
            <w:webHidden/>
          </w:rPr>
          <w:instrText xml:space="preserve"> PAGEREF _Toc530577159 \h </w:instrText>
        </w:r>
        <w:r>
          <w:rPr>
            <w:noProof/>
            <w:webHidden/>
          </w:rPr>
        </w:r>
        <w:r>
          <w:rPr>
            <w:noProof/>
            <w:webHidden/>
          </w:rPr>
          <w:fldChar w:fldCharType="separate"/>
        </w:r>
        <w:r>
          <w:rPr>
            <w:noProof/>
            <w:webHidden/>
          </w:rPr>
          <w:t>15</w:t>
        </w:r>
        <w:r>
          <w:rPr>
            <w:noProof/>
            <w:webHidden/>
          </w:rPr>
          <w:fldChar w:fldCharType="end"/>
        </w:r>
      </w:hyperlink>
    </w:p>
    <w:p w14:paraId="68658316" w14:textId="4F119EEA" w:rsidR="00271BF6" w:rsidRDefault="00271BF6">
      <w:pPr>
        <w:pStyle w:val="TDC3"/>
        <w:rPr>
          <w:rFonts w:asciiTheme="minorHAnsi" w:eastAsiaTheme="minorEastAsia" w:hAnsiTheme="minorHAnsi" w:cstheme="minorBidi"/>
          <w:noProof/>
          <w:sz w:val="22"/>
          <w:szCs w:val="22"/>
          <w:lang w:val="es-ES" w:eastAsia="es-ES"/>
        </w:rPr>
      </w:pPr>
      <w:hyperlink w:anchor="_Toc530577160" w:history="1">
        <w:r w:rsidRPr="00E32253">
          <w:rPr>
            <w:rStyle w:val="Hipervnculo"/>
            <w:lang w:val="es-ES"/>
          </w:rPr>
          <w:t>1.5.3.</w:t>
        </w:r>
        <w:r>
          <w:rPr>
            <w:rFonts w:asciiTheme="minorHAnsi" w:eastAsiaTheme="minorEastAsia" w:hAnsiTheme="minorHAnsi" w:cstheme="minorBidi"/>
            <w:noProof/>
            <w:sz w:val="22"/>
            <w:szCs w:val="22"/>
            <w:lang w:val="es-ES" w:eastAsia="es-ES"/>
          </w:rPr>
          <w:tab/>
        </w:r>
        <w:r w:rsidRPr="00E32253">
          <w:rPr>
            <w:rStyle w:val="Hipervnculo"/>
            <w:lang w:val="es-ES"/>
          </w:rPr>
          <w:t>Object queries</w:t>
        </w:r>
        <w:r>
          <w:rPr>
            <w:noProof/>
            <w:webHidden/>
          </w:rPr>
          <w:tab/>
        </w:r>
        <w:r>
          <w:rPr>
            <w:noProof/>
            <w:webHidden/>
          </w:rPr>
          <w:fldChar w:fldCharType="begin"/>
        </w:r>
        <w:r>
          <w:rPr>
            <w:noProof/>
            <w:webHidden/>
          </w:rPr>
          <w:instrText xml:space="preserve"> PAGEREF _Toc530577160 \h </w:instrText>
        </w:r>
        <w:r>
          <w:rPr>
            <w:noProof/>
            <w:webHidden/>
          </w:rPr>
        </w:r>
        <w:r>
          <w:rPr>
            <w:noProof/>
            <w:webHidden/>
          </w:rPr>
          <w:fldChar w:fldCharType="separate"/>
        </w:r>
        <w:r>
          <w:rPr>
            <w:noProof/>
            <w:webHidden/>
          </w:rPr>
          <w:t>15</w:t>
        </w:r>
        <w:r>
          <w:rPr>
            <w:noProof/>
            <w:webHidden/>
          </w:rPr>
          <w:fldChar w:fldCharType="end"/>
        </w:r>
      </w:hyperlink>
    </w:p>
    <w:p w14:paraId="1962BF4E" w14:textId="10A38F4E" w:rsidR="00271BF6" w:rsidRDefault="00271BF6">
      <w:pPr>
        <w:pStyle w:val="TDC3"/>
        <w:rPr>
          <w:rFonts w:asciiTheme="minorHAnsi" w:eastAsiaTheme="minorEastAsia" w:hAnsiTheme="minorHAnsi" w:cstheme="minorBidi"/>
          <w:noProof/>
          <w:sz w:val="22"/>
          <w:szCs w:val="22"/>
          <w:lang w:val="es-ES" w:eastAsia="es-ES"/>
        </w:rPr>
      </w:pPr>
      <w:hyperlink w:anchor="_Toc530577161" w:history="1">
        <w:r w:rsidRPr="00E32253">
          <w:rPr>
            <w:rStyle w:val="Hipervnculo"/>
            <w:lang w:val="es-ES"/>
          </w:rPr>
          <w:t>1.5.4.</w:t>
        </w:r>
        <w:r>
          <w:rPr>
            <w:rFonts w:asciiTheme="minorHAnsi" w:eastAsiaTheme="minorEastAsia" w:hAnsiTheme="minorHAnsi" w:cstheme="minorBidi"/>
            <w:noProof/>
            <w:sz w:val="22"/>
            <w:szCs w:val="22"/>
            <w:lang w:val="es-ES" w:eastAsia="es-ES"/>
          </w:rPr>
          <w:tab/>
        </w:r>
        <w:r w:rsidRPr="00E32253">
          <w:rPr>
            <w:rStyle w:val="Hipervnculo"/>
            <w:lang w:val="es-ES"/>
          </w:rPr>
          <w:t>Mobile Entities</w:t>
        </w:r>
        <w:r>
          <w:rPr>
            <w:noProof/>
            <w:webHidden/>
          </w:rPr>
          <w:tab/>
        </w:r>
        <w:r>
          <w:rPr>
            <w:noProof/>
            <w:webHidden/>
          </w:rPr>
          <w:fldChar w:fldCharType="begin"/>
        </w:r>
        <w:r>
          <w:rPr>
            <w:noProof/>
            <w:webHidden/>
          </w:rPr>
          <w:instrText xml:space="preserve"> PAGEREF _Toc530577161 \h </w:instrText>
        </w:r>
        <w:r>
          <w:rPr>
            <w:noProof/>
            <w:webHidden/>
          </w:rPr>
        </w:r>
        <w:r>
          <w:rPr>
            <w:noProof/>
            <w:webHidden/>
          </w:rPr>
          <w:fldChar w:fldCharType="separate"/>
        </w:r>
        <w:r>
          <w:rPr>
            <w:noProof/>
            <w:webHidden/>
          </w:rPr>
          <w:t>15</w:t>
        </w:r>
        <w:r>
          <w:rPr>
            <w:noProof/>
            <w:webHidden/>
          </w:rPr>
          <w:fldChar w:fldCharType="end"/>
        </w:r>
      </w:hyperlink>
    </w:p>
    <w:p w14:paraId="7C51E4C8" w14:textId="46B624FE" w:rsidR="00271BF6" w:rsidRDefault="00271BF6">
      <w:pPr>
        <w:pStyle w:val="TDC3"/>
        <w:rPr>
          <w:rFonts w:asciiTheme="minorHAnsi" w:eastAsiaTheme="minorEastAsia" w:hAnsiTheme="minorHAnsi" w:cstheme="minorBidi"/>
          <w:noProof/>
          <w:sz w:val="22"/>
          <w:szCs w:val="22"/>
          <w:lang w:val="es-ES" w:eastAsia="es-ES"/>
        </w:rPr>
      </w:pPr>
      <w:hyperlink w:anchor="_Toc530577162" w:history="1">
        <w:r w:rsidRPr="00E32253">
          <w:rPr>
            <w:rStyle w:val="Hipervnculo"/>
            <w:lang w:val="es-ES"/>
          </w:rPr>
          <w:t>1.5.5.</w:t>
        </w:r>
        <w:r>
          <w:rPr>
            <w:rFonts w:asciiTheme="minorHAnsi" w:eastAsiaTheme="minorEastAsia" w:hAnsiTheme="minorHAnsi" w:cstheme="minorBidi"/>
            <w:noProof/>
            <w:sz w:val="22"/>
            <w:szCs w:val="22"/>
            <w:lang w:val="es-ES" w:eastAsia="es-ES"/>
          </w:rPr>
          <w:tab/>
        </w:r>
        <w:r w:rsidRPr="00E32253">
          <w:rPr>
            <w:rStyle w:val="Hipervnculo"/>
            <w:lang w:val="es-ES"/>
          </w:rPr>
          <w:t>Configuración simple</w:t>
        </w:r>
        <w:r>
          <w:rPr>
            <w:noProof/>
            <w:webHidden/>
          </w:rPr>
          <w:tab/>
        </w:r>
        <w:r>
          <w:rPr>
            <w:noProof/>
            <w:webHidden/>
          </w:rPr>
          <w:fldChar w:fldCharType="begin"/>
        </w:r>
        <w:r>
          <w:rPr>
            <w:noProof/>
            <w:webHidden/>
          </w:rPr>
          <w:instrText xml:space="preserve"> PAGEREF _Toc530577162 \h </w:instrText>
        </w:r>
        <w:r>
          <w:rPr>
            <w:noProof/>
            <w:webHidden/>
          </w:rPr>
        </w:r>
        <w:r>
          <w:rPr>
            <w:noProof/>
            <w:webHidden/>
          </w:rPr>
          <w:fldChar w:fldCharType="separate"/>
        </w:r>
        <w:r>
          <w:rPr>
            <w:noProof/>
            <w:webHidden/>
          </w:rPr>
          <w:t>15</w:t>
        </w:r>
        <w:r>
          <w:rPr>
            <w:noProof/>
            <w:webHidden/>
          </w:rPr>
          <w:fldChar w:fldCharType="end"/>
        </w:r>
      </w:hyperlink>
    </w:p>
    <w:p w14:paraId="6CC2B780" w14:textId="3B1D1E5C" w:rsidR="00271BF6" w:rsidRDefault="00271BF6">
      <w:pPr>
        <w:pStyle w:val="TDC3"/>
        <w:rPr>
          <w:rFonts w:asciiTheme="minorHAnsi" w:eastAsiaTheme="minorEastAsia" w:hAnsiTheme="minorHAnsi" w:cstheme="minorBidi"/>
          <w:noProof/>
          <w:sz w:val="22"/>
          <w:szCs w:val="22"/>
          <w:lang w:val="es-ES" w:eastAsia="es-ES"/>
        </w:rPr>
      </w:pPr>
      <w:hyperlink w:anchor="_Toc530577163" w:history="1">
        <w:r w:rsidRPr="00E32253">
          <w:rPr>
            <w:rStyle w:val="Hipervnculo"/>
            <w:lang w:val="es-ES"/>
          </w:rPr>
          <w:t>1.5.6.</w:t>
        </w:r>
        <w:r>
          <w:rPr>
            <w:rFonts w:asciiTheme="minorHAnsi" w:eastAsiaTheme="minorEastAsia" w:hAnsiTheme="minorHAnsi" w:cstheme="minorBidi"/>
            <w:noProof/>
            <w:sz w:val="22"/>
            <w:szCs w:val="22"/>
            <w:lang w:val="es-ES" w:eastAsia="es-ES"/>
          </w:rPr>
          <w:tab/>
        </w:r>
        <w:r w:rsidRPr="00E32253">
          <w:rPr>
            <w:rStyle w:val="Hipervnculo"/>
            <w:lang w:val="es-ES"/>
          </w:rPr>
          <w:t>Integración y Tests.</w:t>
        </w:r>
        <w:r>
          <w:rPr>
            <w:noProof/>
            <w:webHidden/>
          </w:rPr>
          <w:tab/>
        </w:r>
        <w:r>
          <w:rPr>
            <w:noProof/>
            <w:webHidden/>
          </w:rPr>
          <w:fldChar w:fldCharType="begin"/>
        </w:r>
        <w:r>
          <w:rPr>
            <w:noProof/>
            <w:webHidden/>
          </w:rPr>
          <w:instrText xml:space="preserve"> PAGEREF _Toc530577163 \h </w:instrText>
        </w:r>
        <w:r>
          <w:rPr>
            <w:noProof/>
            <w:webHidden/>
          </w:rPr>
        </w:r>
        <w:r>
          <w:rPr>
            <w:noProof/>
            <w:webHidden/>
          </w:rPr>
          <w:fldChar w:fldCharType="separate"/>
        </w:r>
        <w:r>
          <w:rPr>
            <w:noProof/>
            <w:webHidden/>
          </w:rPr>
          <w:t>16</w:t>
        </w:r>
        <w:r>
          <w:rPr>
            <w:noProof/>
            <w:webHidden/>
          </w:rPr>
          <w:fldChar w:fldCharType="end"/>
        </w:r>
      </w:hyperlink>
    </w:p>
    <w:p w14:paraId="0506AA9B" w14:textId="2AAA8BBD" w:rsidR="00271BF6" w:rsidRDefault="00271BF6">
      <w:pPr>
        <w:pStyle w:val="TDC2"/>
        <w:rPr>
          <w:rFonts w:asciiTheme="minorHAnsi" w:eastAsiaTheme="minorEastAsia" w:hAnsiTheme="minorHAnsi" w:cstheme="minorBidi"/>
          <w:b w:val="0"/>
          <w:bCs w:val="0"/>
          <w:noProof/>
          <w:sz w:val="22"/>
          <w:szCs w:val="22"/>
          <w:lang w:val="es-ES" w:eastAsia="es-ES"/>
        </w:rPr>
      </w:pPr>
      <w:hyperlink w:anchor="_Toc530577164" w:history="1">
        <w:r w:rsidRPr="00E32253">
          <w:rPr>
            <w:rStyle w:val="Hipervnculo"/>
            <w:lang w:val="es-ES"/>
          </w:rPr>
          <w:t>1.6.</w:t>
        </w:r>
        <w:r>
          <w:rPr>
            <w:rFonts w:asciiTheme="minorHAnsi" w:eastAsiaTheme="minorEastAsia" w:hAnsiTheme="minorHAnsi" w:cstheme="minorBidi"/>
            <w:b w:val="0"/>
            <w:bCs w:val="0"/>
            <w:noProof/>
            <w:sz w:val="22"/>
            <w:szCs w:val="22"/>
            <w:lang w:val="es-ES" w:eastAsia="es-ES"/>
          </w:rPr>
          <w:tab/>
        </w:r>
        <w:r w:rsidRPr="00E32253">
          <w:rPr>
            <w:rStyle w:val="Hipervnculo"/>
            <w:lang w:val="es-ES"/>
          </w:rPr>
          <w:t>Conclusiones</w:t>
        </w:r>
        <w:r>
          <w:rPr>
            <w:noProof/>
            <w:webHidden/>
          </w:rPr>
          <w:tab/>
        </w:r>
        <w:r>
          <w:rPr>
            <w:noProof/>
            <w:webHidden/>
          </w:rPr>
          <w:fldChar w:fldCharType="begin"/>
        </w:r>
        <w:r>
          <w:rPr>
            <w:noProof/>
            <w:webHidden/>
          </w:rPr>
          <w:instrText xml:space="preserve"> PAGEREF _Toc530577164 \h </w:instrText>
        </w:r>
        <w:r>
          <w:rPr>
            <w:noProof/>
            <w:webHidden/>
          </w:rPr>
        </w:r>
        <w:r>
          <w:rPr>
            <w:noProof/>
            <w:webHidden/>
          </w:rPr>
          <w:fldChar w:fldCharType="separate"/>
        </w:r>
        <w:r>
          <w:rPr>
            <w:noProof/>
            <w:webHidden/>
          </w:rPr>
          <w:t>16</w:t>
        </w:r>
        <w:r>
          <w:rPr>
            <w:noProof/>
            <w:webHidden/>
          </w:rPr>
          <w:fldChar w:fldCharType="end"/>
        </w:r>
      </w:hyperlink>
    </w:p>
    <w:p w14:paraId="2763C7DC" w14:textId="33D76217" w:rsidR="000E4807" w:rsidRPr="007E7140" w:rsidRDefault="000E4807" w:rsidP="000E4807">
      <w:pPr>
        <w:spacing w:after="120" w:line="240" w:lineRule="auto"/>
        <w:rPr>
          <w:rFonts w:cs="Arial"/>
          <w:bCs/>
          <w:sz w:val="28"/>
          <w:szCs w:val="32"/>
        </w:rPr>
      </w:pPr>
      <w:r w:rsidRPr="007E7140">
        <w:rPr>
          <w:rFonts w:cs="Arial"/>
          <w:bCs/>
          <w:sz w:val="28"/>
          <w:szCs w:val="32"/>
        </w:rPr>
        <w:fldChar w:fldCharType="end"/>
      </w:r>
    </w:p>
    <w:p w14:paraId="54CF0392" w14:textId="4969F6CD" w:rsidR="002217BF" w:rsidRPr="00D52825" w:rsidRDefault="000E4807" w:rsidP="002217BF">
      <w:pPr>
        <w:pStyle w:val="Ttulo1"/>
        <w:spacing w:after="0"/>
        <w:rPr>
          <w:lang w:val="es-ES_tradnl"/>
        </w:rPr>
      </w:pPr>
      <w:r w:rsidRPr="007E7140">
        <w:br w:type="page"/>
      </w:r>
      <w:bookmarkStart w:id="2" w:name="_Toc530577084"/>
      <w:r w:rsidR="00B92974" w:rsidRPr="00D52825">
        <w:rPr>
          <w:lang w:val="es-ES_tradnl"/>
        </w:rPr>
        <w:t>Introducció</w:t>
      </w:r>
      <w:r w:rsidR="00E10DBD" w:rsidRPr="00D52825">
        <w:rPr>
          <w:lang w:val="es-ES_tradnl"/>
        </w:rPr>
        <w:t>n</w:t>
      </w:r>
      <w:bookmarkEnd w:id="2"/>
    </w:p>
    <w:p w14:paraId="3B224680" w14:textId="3E765D6F" w:rsidR="005D3532" w:rsidDel="00BB7FD3" w:rsidRDefault="002217BF" w:rsidP="00166FE9">
      <w:pPr>
        <w:ind w:left="709"/>
        <w:rPr>
          <w:del w:id="3" w:author="BERMEJO SOLIS Alba" w:date="2018-11-21T10:38:00Z"/>
          <w:lang w:val="es-ES"/>
        </w:rPr>
      </w:pPr>
      <w:del w:id="4" w:author="BERMEJO SOLIS Alba" w:date="2018-11-21T10:38:00Z">
        <w:r w:rsidRPr="002217BF" w:rsidDel="00BB7FD3">
          <w:rPr>
            <w:lang w:val="es-ES"/>
          </w:rPr>
          <w:delText>Las distintas necesidades referentes a la manipulación de información</w:delText>
        </w:r>
        <w:r w:rsidR="005B6095" w:rsidDel="00BB7FD3">
          <w:rPr>
            <w:lang w:val="es-ES"/>
          </w:rPr>
          <w:delText xml:space="preserve"> determinan las aplicaciones de </w:delText>
        </w:r>
        <w:r w:rsidRPr="002217BF" w:rsidDel="00BB7FD3">
          <w:rPr>
            <w:lang w:val="es-ES"/>
          </w:rPr>
          <w:delText xml:space="preserve">una empresa. </w:delText>
        </w:r>
        <w:r w:rsidDel="00BB7FD3">
          <w:rPr>
            <w:lang w:val="es-ES"/>
          </w:rPr>
          <w:delText xml:space="preserve">Por supuesto, esa información tiene que almacenarse en alguna parte. El crecimiento del mercado de bases de datos, así como el surgimiento de </w:delText>
        </w:r>
        <w:r w:rsidRPr="002217BF" w:rsidDel="00BB7FD3">
          <w:rPr>
            <w:lang w:val="es-ES"/>
          </w:rPr>
          <w:delText>servicios de almacenamiento basados en la nube</w:delText>
        </w:r>
        <w:r w:rsidDel="00BB7FD3">
          <w:rPr>
            <w:lang w:val="es-ES"/>
          </w:rPr>
          <w:delText xml:space="preserve"> (cloud-storage) han hecho del sector del almacenamiento y tratamiento de datos un negocio multimillonario. No obstante, a pesar de la inmensa cantidad de tecnologías disponibles para la manipulación de datos, los desarrolladores aún ocupan gran parte de su tiempo tratando de realizar las transaccione</w:delText>
        </w:r>
        <w:r w:rsidR="005D3532" w:rsidDel="00BB7FD3">
          <w:rPr>
            <w:lang w:val="es-ES"/>
          </w:rPr>
          <w:delText>s de datos de manera eficiente.</w:delText>
        </w:r>
        <w:r w:rsidR="005D3532" w:rsidDel="00BB7FD3">
          <w:rPr>
            <w:lang w:val="es-ES"/>
          </w:rPr>
          <w:tab/>
        </w:r>
      </w:del>
    </w:p>
    <w:p w14:paraId="0A27E340" w14:textId="0B03939E" w:rsidR="005D3532" w:rsidRDefault="005D3532" w:rsidP="00166FE9">
      <w:pPr>
        <w:ind w:left="709"/>
        <w:rPr>
          <w:lang w:val="es-ES"/>
        </w:rPr>
      </w:pPr>
      <w:r>
        <w:rPr>
          <w:lang w:val="es-ES"/>
        </w:rPr>
        <w:t xml:space="preserve">A pesar del éxito adquirido por la plataforma Java en el desarrollo en sistemas de bases de datos, durante un largo tiempo sufrió el mismo problema que muchos otros lenguajes de programación orientados a objetos. El intercambio de datos entre el sistema de la base de datos y el modelo </w:t>
      </w:r>
      <w:r w:rsidR="00680B77">
        <w:rPr>
          <w:lang w:val="es-ES"/>
        </w:rPr>
        <w:t>de una aplicación Java era innecesariamente complicado. Los desarrolladores de Java se encontraban con la necesidad de escribir una gran cantidad de código para convertir las columnas y filas de la base de datos en objetos, o se hallaban sujetos a las especificaciones de</w:t>
      </w:r>
      <w:r w:rsidR="008448B4">
        <w:rPr>
          <w:lang w:val="es-ES"/>
        </w:rPr>
        <w:t xml:space="preserve"> los proveedores de</w:t>
      </w:r>
      <w:del w:id="5" w:author="BERMEJO SOLIS Alba" w:date="2018-11-21T10:38:00Z">
        <w:r w:rsidR="008448B4" w:rsidDel="007B57F8">
          <w:rPr>
            <w:lang w:val="es-ES"/>
          </w:rPr>
          <w:delText>l</w:delText>
        </w:r>
      </w:del>
      <w:r w:rsidR="008448B4">
        <w:rPr>
          <w:lang w:val="es-ES"/>
        </w:rPr>
        <w:t xml:space="preserve"> framework</w:t>
      </w:r>
      <w:ins w:id="6" w:author="BERMEJO SOLIS Alba" w:date="2018-11-21T10:39:00Z">
        <w:r w:rsidR="007B57F8">
          <w:rPr>
            <w:lang w:val="es-ES"/>
          </w:rPr>
          <w:t xml:space="preserve">s que intentaban abstraer la </w:t>
        </w:r>
      </w:ins>
      <w:ins w:id="7" w:author="BERMEJO SOLIS Alba" w:date="2018-11-21T10:40:00Z">
        <w:r w:rsidR="007B57F8">
          <w:rPr>
            <w:lang w:val="es-ES"/>
          </w:rPr>
          <w:t xml:space="preserve">complejidad de la </w:t>
        </w:r>
      </w:ins>
      <w:ins w:id="8" w:author="BERMEJO SOLIS Alba" w:date="2018-11-21T10:39:00Z">
        <w:r w:rsidR="007B57F8">
          <w:rPr>
            <w:lang w:val="es-ES"/>
          </w:rPr>
          <w:t>base de datos</w:t>
        </w:r>
      </w:ins>
      <w:del w:id="9" w:author="BERMEJO SOLIS Alba" w:date="2018-11-21T10:39:00Z">
        <w:r w:rsidR="008448B4" w:rsidDel="007B57F8">
          <w:rPr>
            <w:lang w:val="es-ES"/>
          </w:rPr>
          <w:delText xml:space="preserve">, que </w:delText>
        </w:r>
        <w:r w:rsidR="00680B77" w:rsidDel="007B57F8">
          <w:rPr>
            <w:lang w:val="es-ES"/>
          </w:rPr>
          <w:delText xml:space="preserve">trataban de </w:delText>
        </w:r>
        <w:r w:rsidR="008448B4" w:rsidDel="007B57F8">
          <w:rPr>
            <w:lang w:val="es-ES"/>
          </w:rPr>
          <w:delText>impedirles el acceso a</w:delText>
        </w:r>
        <w:r w:rsidR="00680B77" w:rsidDel="007B57F8">
          <w:rPr>
            <w:lang w:val="es-ES"/>
          </w:rPr>
          <w:delText xml:space="preserve"> la base de datos</w:delText>
        </w:r>
      </w:del>
      <w:r w:rsidR="00680B77">
        <w:rPr>
          <w:lang w:val="es-ES"/>
        </w:rPr>
        <w:t>.</w:t>
      </w:r>
      <w:r w:rsidR="008448B4">
        <w:rPr>
          <w:lang w:val="es-ES"/>
        </w:rPr>
        <w:t xml:space="preserve"> Afortunadamente, se introdujo una solución estándar en la plataforma para eliminar la brecha existente entre los modelos de dominio orientado a objetos y los sistemas de base de datos relacionales: la API de Persistencia de Java (JPA).</w:t>
      </w:r>
    </w:p>
    <w:p w14:paraId="05C1FF0E" w14:textId="342E61FB" w:rsidR="008448B4" w:rsidRPr="009A1477" w:rsidRDefault="008448B4" w:rsidP="00166FE9">
      <w:pPr>
        <w:ind w:left="709"/>
        <w:rPr>
          <w:lang w:val="es-ES"/>
        </w:rPr>
      </w:pPr>
      <w:r>
        <w:rPr>
          <w:lang w:val="es-ES"/>
        </w:rPr>
        <w:t>Este manual introduce la versión 2.2 de la API de Persistencia de Java dentro del contexto de Java EE 8 y explora todo lo q</w:t>
      </w:r>
      <w:r w:rsidR="009A1477">
        <w:rPr>
          <w:lang w:val="es-ES"/>
        </w:rPr>
        <w:t>ue ofrece a los desarrolladores.</w:t>
      </w:r>
    </w:p>
    <w:p w14:paraId="18C5043B" w14:textId="17615FFD" w:rsidR="008448B4" w:rsidRDefault="008448B4" w:rsidP="00166FE9">
      <w:pPr>
        <w:ind w:left="709"/>
        <w:rPr>
          <w:lang w:val="es-ES"/>
        </w:rPr>
      </w:pPr>
      <w:r w:rsidRPr="008448B4">
        <w:rPr>
          <w:lang w:val="es-ES"/>
        </w:rPr>
        <w:t xml:space="preserve">Uno de los puntos </w:t>
      </w:r>
      <w:r>
        <w:rPr>
          <w:lang w:val="es-ES"/>
        </w:rPr>
        <w:t xml:space="preserve">fuertes de JPA es la posibilidad de </w:t>
      </w:r>
      <w:ins w:id="10" w:author="BERMEJO SOLIS Alba" w:date="2018-11-21T10:41:00Z">
        <w:r w:rsidR="007B57F8">
          <w:rPr>
            <w:lang w:val="es-ES"/>
          </w:rPr>
          <w:t>usarlo en cualquier tipo de aplicación (web, escritorio, etc).</w:t>
        </w:r>
      </w:ins>
      <w:del w:id="11" w:author="BERMEJO SOLIS Alba" w:date="2018-11-21T10:41:00Z">
        <w:r w:rsidDel="007B57F8">
          <w:rPr>
            <w:lang w:val="es-ES"/>
          </w:rPr>
          <w:delText>implementarla en cualquier capa, nivel o framework que la aplicaci</w:delText>
        </w:r>
        <w:r w:rsidR="005B6095" w:rsidDel="007B57F8">
          <w:rPr>
            <w:lang w:val="es-ES"/>
          </w:rPr>
          <w:delText>ón requiera, indiferentemente del tipo de proyecto que sea, proporcionando persistencia de la manera más efectiva.</w:delText>
        </w:r>
      </w:del>
    </w:p>
    <w:p w14:paraId="508A06D5" w14:textId="61DB0A64" w:rsidR="002217BF" w:rsidRPr="008448B4" w:rsidRDefault="005B6095" w:rsidP="00166FE9">
      <w:pPr>
        <w:ind w:left="709"/>
        <w:rPr>
          <w:lang w:val="es-ES"/>
        </w:rPr>
      </w:pPr>
      <w:r>
        <w:rPr>
          <w:lang w:val="es-ES"/>
        </w:rPr>
        <w:t xml:space="preserve">Para entender </w:t>
      </w:r>
      <w:del w:id="12" w:author="BERMEJO SOLIS Alba" w:date="2018-11-21T10:42:00Z">
        <w:r w:rsidDel="007B57F8">
          <w:rPr>
            <w:lang w:val="es-ES"/>
          </w:rPr>
          <w:delText xml:space="preserve">el marco de creación </w:delText>
        </w:r>
      </w:del>
      <w:ins w:id="13" w:author="BERMEJO SOLIS Alba" w:date="2018-11-21T10:42:00Z">
        <w:r w:rsidR="007B57F8">
          <w:rPr>
            <w:lang w:val="es-ES"/>
          </w:rPr>
          <w:t xml:space="preserve">cómo surge </w:t>
        </w:r>
      </w:ins>
      <w:del w:id="14" w:author="BERMEJO SOLIS Alba" w:date="2018-11-21T10:42:00Z">
        <w:r w:rsidDel="007B57F8">
          <w:rPr>
            <w:lang w:val="es-ES"/>
          </w:rPr>
          <w:delText>de</w:delText>
        </w:r>
      </w:del>
      <w:r>
        <w:rPr>
          <w:lang w:val="es-ES"/>
        </w:rPr>
        <w:t xml:space="preserve"> JPA, en este primer capítulo se dará un </w:t>
      </w:r>
      <w:ins w:id="15" w:author="BERMEJO SOLIS Alba" w:date="2018-11-21T10:42:00Z">
        <w:r w:rsidR="007B57F8">
          <w:rPr>
            <w:lang w:val="es-ES"/>
          </w:rPr>
          <w:t>re</w:t>
        </w:r>
      </w:ins>
      <w:r>
        <w:rPr>
          <w:lang w:val="es-ES"/>
        </w:rPr>
        <w:t xml:space="preserve">paso </w:t>
      </w:r>
      <w:del w:id="16" w:author="BERMEJO SOLIS Alba" w:date="2018-11-21T10:42:00Z">
        <w:r w:rsidDel="007B57F8">
          <w:rPr>
            <w:lang w:val="es-ES"/>
          </w:rPr>
          <w:delText xml:space="preserve">atrás hacia </w:delText>
        </w:r>
      </w:del>
      <w:ins w:id="17" w:author="BERMEJO SOLIS Alba" w:date="2018-11-21T10:42:00Z">
        <w:r w:rsidR="007B57F8">
          <w:rPr>
            <w:lang w:val="es-ES"/>
          </w:rPr>
          <w:t xml:space="preserve">a </w:t>
        </w:r>
      </w:ins>
      <w:r>
        <w:rPr>
          <w:lang w:val="es-ES"/>
        </w:rPr>
        <w:t xml:space="preserve">los problemas </w:t>
      </w:r>
      <w:ins w:id="18" w:author="BERMEJO SOLIS Alba" w:date="2018-11-21T10:42:00Z">
        <w:r w:rsidR="007B57F8">
          <w:rPr>
            <w:lang w:val="es-ES"/>
          </w:rPr>
          <w:t>previos a su aparici</w:t>
        </w:r>
      </w:ins>
      <w:ins w:id="19" w:author="BERMEJO SOLIS Alba" w:date="2018-11-21T10:43:00Z">
        <w:r w:rsidR="007B57F8">
          <w:rPr>
            <w:lang w:val="es-ES"/>
          </w:rPr>
          <w:t>ón</w:t>
        </w:r>
      </w:ins>
      <w:del w:id="20" w:author="BERMEJO SOLIS Alba" w:date="2018-11-21T10:42:00Z">
        <w:r w:rsidDel="007B57F8">
          <w:rPr>
            <w:lang w:val="es-ES"/>
          </w:rPr>
          <w:delText>y motivaciones</w:delText>
        </w:r>
      </w:del>
      <w:r>
        <w:rPr>
          <w:lang w:val="es-ES"/>
        </w:rPr>
        <w:t>, así como su historia</w:t>
      </w:r>
      <w:del w:id="21" w:author="BERMEJO SOLIS Alba" w:date="2018-11-21T10:43:00Z">
        <w:r w:rsidDel="007B57F8">
          <w:rPr>
            <w:lang w:val="es-ES"/>
          </w:rPr>
          <w:delText>, para adquirir un mayor nivel de entendimiento de lo que nos ofrece.</w:delText>
        </w:r>
      </w:del>
    </w:p>
    <w:p w14:paraId="2763C7DE" w14:textId="41E043EE" w:rsidR="000E4807" w:rsidRDefault="005B6095" w:rsidP="00FE038D">
      <w:pPr>
        <w:pStyle w:val="Ttulo2"/>
        <w:rPr>
          <w:lang w:val="es-ES_tradnl"/>
        </w:rPr>
      </w:pPr>
      <w:bookmarkStart w:id="22" w:name="_Toc530577085"/>
      <w:r w:rsidRPr="005B6095">
        <w:rPr>
          <w:lang w:val="es-ES_tradnl"/>
        </w:rPr>
        <w:t>Bases de Datos Relacionales</w:t>
      </w:r>
      <w:bookmarkEnd w:id="22"/>
    </w:p>
    <w:p w14:paraId="78AC9687" w14:textId="058B0395" w:rsidR="005B6095" w:rsidRDefault="00345DE8" w:rsidP="00166FE9">
      <w:pPr>
        <w:ind w:left="709"/>
        <w:rPr>
          <w:lang w:val="es-ES_tradnl"/>
        </w:rPr>
      </w:pPr>
      <w:r>
        <w:rPr>
          <w:lang w:val="es-ES_tradnl"/>
        </w:rPr>
        <w:t>Las bases de datos relacionales continúan siendo las más versátiles y populares y son donde se almacena la gran mayoría de los datos corporativos del mundo. Son el punto de partida de cualquier aplicación empresarial y, a menudo, su vida útil supera a la de la propia aplicación.</w:t>
      </w:r>
    </w:p>
    <w:p w14:paraId="7EB4D4C7" w14:textId="19A31C2D" w:rsidR="005A5CC4" w:rsidRDefault="00345DE8" w:rsidP="00166FE9">
      <w:pPr>
        <w:ind w:left="709"/>
        <w:rPr>
          <w:lang w:val="es-ES_tradnl"/>
        </w:rPr>
      </w:pPr>
      <w:r>
        <w:rPr>
          <w:lang w:val="es-ES_tradnl"/>
        </w:rPr>
        <w:t xml:space="preserve">Entender las bases de datos relacionales es fundamental para </w:t>
      </w:r>
      <w:del w:id="23" w:author="BERMEJO SOLIS Alba" w:date="2018-11-21T10:44:00Z">
        <w:r w:rsidDel="007B57F8">
          <w:rPr>
            <w:lang w:val="es-ES_tradnl"/>
          </w:rPr>
          <w:delText xml:space="preserve">el </w:delText>
        </w:r>
      </w:del>
      <w:r>
        <w:rPr>
          <w:lang w:val="es-ES_tradnl"/>
        </w:rPr>
        <w:t>de</w:t>
      </w:r>
      <w:r w:rsidR="005A5CC4">
        <w:rPr>
          <w:lang w:val="es-ES_tradnl"/>
        </w:rPr>
        <w:t>sarroll</w:t>
      </w:r>
      <w:ins w:id="24" w:author="BERMEJO SOLIS Alba" w:date="2018-11-21T10:44:00Z">
        <w:r w:rsidR="007B57F8">
          <w:rPr>
            <w:lang w:val="es-ES_tradnl"/>
          </w:rPr>
          <w:t>ar aplicaciones empresariales</w:t>
        </w:r>
      </w:ins>
      <w:del w:id="25" w:author="BERMEJO SOLIS Alba" w:date="2018-11-21T10:44:00Z">
        <w:r w:rsidR="005A5CC4" w:rsidDel="007B57F8">
          <w:rPr>
            <w:lang w:val="es-ES_tradnl"/>
          </w:rPr>
          <w:delText>o</w:delText>
        </w:r>
      </w:del>
      <w:r w:rsidR="005A5CC4">
        <w:rPr>
          <w:lang w:val="es-ES_tradnl"/>
        </w:rPr>
        <w:t xml:space="preserve"> exitos</w:t>
      </w:r>
      <w:ins w:id="26" w:author="BERMEJO SOLIS Alba" w:date="2018-11-21T10:44:00Z">
        <w:r w:rsidR="007B57F8">
          <w:rPr>
            <w:lang w:val="es-ES_tradnl"/>
          </w:rPr>
          <w:t>amente</w:t>
        </w:r>
      </w:ins>
      <w:del w:id="27" w:author="BERMEJO SOLIS Alba" w:date="2018-11-21T10:44:00Z">
        <w:r w:rsidR="005A5CC4" w:rsidDel="007B57F8">
          <w:rPr>
            <w:lang w:val="es-ES_tradnl"/>
          </w:rPr>
          <w:delText>o</w:delText>
        </w:r>
      </w:del>
      <w:r w:rsidR="005A5CC4">
        <w:rPr>
          <w:lang w:val="es-ES_tradnl"/>
        </w:rPr>
        <w:t xml:space="preserve"> </w:t>
      </w:r>
      <w:del w:id="28" w:author="BERMEJO SOLIS Alba" w:date="2018-11-21T10:45:00Z">
        <w:r w:rsidR="005A5CC4" w:rsidDel="007B57F8">
          <w:rPr>
            <w:lang w:val="es-ES_tradnl"/>
          </w:rPr>
          <w:delText>de una empresa y,</w:delText>
        </w:r>
        <w:r w:rsidDel="007B57F8">
          <w:rPr>
            <w:lang w:val="es-ES_tradnl"/>
          </w:rPr>
          <w:delText xml:space="preserve"> </w:delText>
        </w:r>
        <w:r w:rsidR="005A5CC4" w:rsidDel="007B57F8">
          <w:rPr>
            <w:lang w:val="es-ES_tradnl"/>
          </w:rPr>
          <w:delText>e</w:delText>
        </w:r>
        <w:r w:rsidDel="007B57F8">
          <w:rPr>
            <w:lang w:val="es-ES_tradnl"/>
          </w:rPr>
          <w:delText>n ocasiones, el desarrollo de aplicaci</w:delText>
        </w:r>
        <w:r w:rsidR="005A5CC4" w:rsidDel="007B57F8">
          <w:rPr>
            <w:lang w:val="es-ES_tradnl"/>
          </w:rPr>
          <w:delText>ones que permitan operar de manera adecuada con la base de datos puede convertirse en un obstáculo</w:delText>
        </w:r>
      </w:del>
      <w:ins w:id="29" w:author="BERMEJO SOLIS Alba" w:date="2018-11-21T10:45:00Z">
        <w:r w:rsidR="007B57F8">
          <w:rPr>
            <w:lang w:val="es-ES_tradnl"/>
          </w:rPr>
          <w:t>y suele ser una de las partes que más quebraderos de cabeza genera</w:t>
        </w:r>
      </w:ins>
      <w:r w:rsidR="005A5CC4">
        <w:rPr>
          <w:lang w:val="es-ES_tradnl"/>
        </w:rPr>
        <w:t xml:space="preserve">. Uno de los principales motivos del éxito de Java puede atribuirse a su utilización generalizada en la creación de sistemas de bases de datos corporativos. Desde páginas web para consumidores hasta puertas automatizadas, las aplicaciones Java son el corazón del desarrollo de aplicaciones de una empresa. La </w:t>
      </w:r>
      <w:hyperlink w:anchor="Figura1" w:history="1">
        <w:r w:rsidR="005A5CC4" w:rsidRPr="00895F7D">
          <w:rPr>
            <w:rStyle w:val="Hipervnculo"/>
            <w:noProof w:val="0"/>
            <w:lang w:val="es-ES_tradnl"/>
          </w:rPr>
          <w:t>Figura 1-1</w:t>
        </w:r>
      </w:hyperlink>
      <w:r w:rsidR="005A5CC4">
        <w:rPr>
          <w:lang w:val="es-ES_tradnl"/>
        </w:rPr>
        <w:t xml:space="preserve"> muestra un ejemplo de base de datos relacional.</w:t>
      </w:r>
    </w:p>
    <w:p w14:paraId="434994DB" w14:textId="56CF3EBF" w:rsidR="005A5CC4" w:rsidRDefault="00895F7D" w:rsidP="005A5CC4">
      <w:pPr>
        <w:ind w:left="0" w:firstLine="709"/>
        <w:rPr>
          <w:lang w:val="es-ES_tradnl"/>
        </w:rPr>
      </w:pPr>
      <w:r>
        <w:rPr>
          <w:noProof/>
          <w:lang w:val="es-ES" w:eastAsia="es-ES"/>
        </w:rPr>
        <w:drawing>
          <wp:anchor distT="0" distB="0" distL="114300" distR="114300" simplePos="0" relativeHeight="251719680" behindDoc="0" locked="0" layoutInCell="1" allowOverlap="1" wp14:anchorId="50B57F1B" wp14:editId="1643C03B">
            <wp:simplePos x="0" y="0"/>
            <wp:positionH relativeFrom="margin">
              <wp:align>center</wp:align>
            </wp:positionH>
            <wp:positionV relativeFrom="paragraph">
              <wp:posOffset>266672</wp:posOffset>
            </wp:positionV>
            <wp:extent cx="4578985" cy="20986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B.png"/>
                    <pic:cNvPicPr/>
                  </pic:nvPicPr>
                  <pic:blipFill>
                    <a:blip r:embed="rId11">
                      <a:extLst>
                        <a:ext uri="{28A0092B-C50C-407E-A947-70E740481C1C}">
                          <a14:useLocalDpi xmlns:a14="http://schemas.microsoft.com/office/drawing/2010/main" val="0"/>
                        </a:ext>
                      </a:extLst>
                    </a:blip>
                    <a:stretch>
                      <a:fillRect/>
                    </a:stretch>
                  </pic:blipFill>
                  <pic:spPr>
                    <a:xfrm>
                      <a:off x="0" y="0"/>
                      <a:ext cx="4578985" cy="2098675"/>
                    </a:xfrm>
                    <a:prstGeom prst="rect">
                      <a:avLst/>
                    </a:prstGeom>
                  </pic:spPr>
                </pic:pic>
              </a:graphicData>
            </a:graphic>
            <wp14:sizeRelH relativeFrom="page">
              <wp14:pctWidth>0</wp14:pctWidth>
            </wp14:sizeRelH>
            <wp14:sizeRelV relativeFrom="page">
              <wp14:pctHeight>0</wp14:pctHeight>
            </wp14:sizeRelV>
          </wp:anchor>
        </w:drawing>
      </w:r>
    </w:p>
    <w:p w14:paraId="6B81E5F0" w14:textId="7EF8DF2D" w:rsidR="005A5CC4" w:rsidRPr="005B6095" w:rsidRDefault="00895F7D" w:rsidP="0035029D">
      <w:pPr>
        <w:ind w:left="709" w:firstLine="709"/>
        <w:jc w:val="left"/>
        <w:rPr>
          <w:lang w:val="es-ES_tradnl"/>
        </w:rPr>
      </w:pPr>
      <w:bookmarkStart w:id="30" w:name="Figura1"/>
      <w:r>
        <w:rPr>
          <w:lang w:val="es-ES_tradnl"/>
        </w:rPr>
        <w:t>Figura 1-1</w:t>
      </w:r>
      <w:bookmarkEnd w:id="30"/>
      <w:r>
        <w:rPr>
          <w:lang w:val="es-ES_tradnl"/>
        </w:rPr>
        <w:t>: Esquema de la base de datos relacional entre usuario y coche.</w:t>
      </w:r>
    </w:p>
    <w:p w14:paraId="2763C7E0" w14:textId="166621A3" w:rsidR="000E4807" w:rsidRDefault="00895F7D" w:rsidP="00FE038D">
      <w:pPr>
        <w:pStyle w:val="Ttulo2"/>
        <w:rPr>
          <w:lang w:val="es-ES_tradnl"/>
        </w:rPr>
      </w:pPr>
      <w:bookmarkStart w:id="31" w:name="_Toc530577086"/>
      <w:r w:rsidRPr="00895F7D">
        <w:rPr>
          <w:lang w:val="es-ES_tradnl"/>
        </w:rPr>
        <w:t xml:space="preserve">Mapeo </w:t>
      </w:r>
      <w:r w:rsidR="001C6ED4">
        <w:rPr>
          <w:lang w:val="es-ES_tradnl"/>
        </w:rPr>
        <w:t>Objeto-Relacional</w:t>
      </w:r>
      <w:bookmarkEnd w:id="31"/>
    </w:p>
    <w:p w14:paraId="0F315E9B" w14:textId="3727E419" w:rsidR="00895F7D" w:rsidRDefault="007B57F8" w:rsidP="00166FE9">
      <w:pPr>
        <w:ind w:left="709"/>
        <w:rPr>
          <w:lang w:val="es-ES_tradnl"/>
        </w:rPr>
      </w:pPr>
      <w:ins w:id="32" w:author="BERMEJO SOLIS Alba" w:date="2018-11-21T10:47:00Z">
        <w:r>
          <w:rPr>
            <w:lang w:val="es-ES_tradnl"/>
          </w:rPr>
          <w:t>Puede parecer que e</w:t>
        </w:r>
      </w:ins>
      <w:del w:id="33" w:author="BERMEJO SOLIS Alba" w:date="2018-11-21T10:47:00Z">
        <w:r w:rsidR="00895F7D" w:rsidDel="007B57F8">
          <w:rPr>
            <w:lang w:val="es-ES_tradnl"/>
          </w:rPr>
          <w:delText>E</w:delText>
        </w:r>
      </w:del>
      <w:r w:rsidR="00895F7D">
        <w:rPr>
          <w:lang w:val="es-ES_tradnl"/>
        </w:rPr>
        <w:t>l modelo de dominio</w:t>
      </w:r>
      <w:r w:rsidR="001472D6">
        <w:rPr>
          <w:lang w:val="es-ES_tradnl"/>
        </w:rPr>
        <w:t xml:space="preserve"> (objetos)</w:t>
      </w:r>
      <w:r w:rsidR="00895F7D">
        <w:rPr>
          <w:lang w:val="es-ES_tradnl"/>
        </w:rPr>
        <w:t xml:space="preserve"> </w:t>
      </w:r>
      <w:r w:rsidR="001472D6">
        <w:rPr>
          <w:lang w:val="es-ES_tradnl"/>
        </w:rPr>
        <w:t>se parece lo suficiente</w:t>
      </w:r>
      <w:r w:rsidR="00895F7D">
        <w:rPr>
          <w:lang w:val="es-ES_tradnl"/>
        </w:rPr>
        <w:t xml:space="preserve"> al modelo relacional de la base de datos </w:t>
      </w:r>
      <w:r w:rsidR="0035029D">
        <w:rPr>
          <w:lang w:val="es-ES_tradnl"/>
        </w:rPr>
        <w:t>como para tener una manera sencilla de conseguir relacionarlos</w:t>
      </w:r>
      <w:ins w:id="34" w:author="BERMEJO SOLIS Alba" w:date="2018-11-21T10:47:00Z">
        <w:r>
          <w:rPr>
            <w:lang w:val="es-ES_tradnl"/>
          </w:rPr>
          <w:t xml:space="preserve"> pero </w:t>
        </w:r>
      </w:ins>
      <w:ins w:id="35" w:author="BERMEJO SOLIS Alba" w:date="2018-11-21T10:48:00Z">
        <w:r>
          <w:rPr>
            <w:lang w:val="es-ES_tradnl"/>
          </w:rPr>
          <w:t>las diferencias son importantes y la relación no es directa</w:t>
        </w:r>
      </w:ins>
      <w:r w:rsidR="0035029D">
        <w:rPr>
          <w:lang w:val="es-ES_tradnl"/>
        </w:rPr>
        <w:t>.</w:t>
      </w:r>
    </w:p>
    <w:p w14:paraId="0D108FFA" w14:textId="57BF0F69" w:rsidR="0035029D" w:rsidRDefault="0035029D" w:rsidP="00166FE9">
      <w:pPr>
        <w:ind w:left="709"/>
        <w:rPr>
          <w:lang w:val="es-ES_tradnl"/>
        </w:rPr>
      </w:pPr>
      <w:r>
        <w:rPr>
          <w:lang w:val="es-ES_tradnl"/>
        </w:rPr>
        <w:t xml:space="preserve">La técnica </w:t>
      </w:r>
      <w:del w:id="36" w:author="BERMEJO SOLIS Alba" w:date="2018-11-21T10:48:00Z">
        <w:r w:rsidDel="007B57F8">
          <w:rPr>
            <w:lang w:val="es-ES_tradnl"/>
          </w:rPr>
          <w:delText xml:space="preserve">de unir la brecha </w:delText>
        </w:r>
      </w:del>
      <w:r>
        <w:rPr>
          <w:lang w:val="es-ES_tradnl"/>
        </w:rPr>
        <w:t xml:space="preserve">que </w:t>
      </w:r>
      <w:ins w:id="37" w:author="BERMEJO SOLIS Alba" w:date="2018-11-21T10:48:00Z">
        <w:r w:rsidR="007B57F8">
          <w:rPr>
            <w:lang w:val="es-ES_tradnl"/>
          </w:rPr>
          <w:t xml:space="preserve">consiste en relacionar </w:t>
        </w:r>
      </w:ins>
      <w:del w:id="38" w:author="BERMEJO SOLIS Alba" w:date="2018-11-21T10:48:00Z">
        <w:r w:rsidDel="007B57F8">
          <w:rPr>
            <w:lang w:val="es-ES_tradnl"/>
          </w:rPr>
          <w:delText xml:space="preserve">separa </w:delText>
        </w:r>
      </w:del>
      <w:r>
        <w:rPr>
          <w:lang w:val="es-ES_tradnl"/>
        </w:rPr>
        <w:t xml:space="preserve">el modelo de objetos y el modelo relacional es conocida como </w:t>
      </w:r>
      <w:r w:rsidR="001C6ED4">
        <w:rPr>
          <w:lang w:val="es-ES_tradnl"/>
        </w:rPr>
        <w:t>Mapeo Objeto-Relacional</w:t>
      </w:r>
      <w:r>
        <w:rPr>
          <w:lang w:val="es-ES_tradnl"/>
        </w:rPr>
        <w:t xml:space="preserve">, a veces referido como mapeo O-R o simplemente ORM. </w:t>
      </w:r>
      <w:ins w:id="39" w:author="BERMEJO SOLIS Alba" w:date="2018-11-21T10:50:00Z">
        <w:r w:rsidR="00254EB5">
          <w:rPr>
            <w:lang w:val="es-ES_tradnl"/>
          </w:rPr>
          <w:t>Se llama mapeo porque consiste en relacionar conceptos de un modelo con conceptos de</w:t>
        </w:r>
      </w:ins>
      <w:ins w:id="40" w:author="BERMEJO SOLIS Alba" w:date="2018-11-21T10:51:00Z">
        <w:r w:rsidR="00254EB5">
          <w:rPr>
            <w:lang w:val="es-ES_tradnl"/>
          </w:rPr>
          <w:t>l otro, por ejemplo relacionar objeto con tabla, relación entre dos tablas con atributo de una clase, etc</w:t>
        </w:r>
      </w:ins>
      <w:ins w:id="41" w:author="BERMEJO SOLIS Alba" w:date="2018-11-21T10:52:00Z">
        <w:r w:rsidR="00254EB5">
          <w:rPr>
            <w:lang w:val="es-ES_tradnl"/>
          </w:rPr>
          <w:t xml:space="preserve"> de manera a que el paso de uno a otro sea casi automático.</w:t>
        </w:r>
      </w:ins>
      <w:del w:id="42" w:author="BERMEJO SOLIS Alba" w:date="2018-11-21T10:51:00Z">
        <w:r w:rsidDel="00254EB5">
          <w:rPr>
            <w:lang w:val="es-ES_tradnl"/>
          </w:rPr>
          <w:delText>Este término alude al mapeo de conceptos en ambos modelos con el objetivo final de mediar entre ambos para conseguir una transformación automática.</w:delText>
        </w:r>
      </w:del>
    </w:p>
    <w:p w14:paraId="01450366" w14:textId="3FB1C93D" w:rsidR="0035029D" w:rsidRDefault="00254EB5" w:rsidP="00166FE9">
      <w:pPr>
        <w:ind w:left="709"/>
        <w:rPr>
          <w:lang w:val="es-ES_tradnl"/>
        </w:rPr>
      </w:pPr>
      <w:ins w:id="43" w:author="BERMEJO SOLIS Alba" w:date="2018-11-21T10:58:00Z">
        <w:r>
          <w:rPr>
            <w:lang w:val="es-ES_tradnl"/>
          </w:rPr>
          <w:t xml:space="preserve">Tres ideas claves en un </w:t>
        </w:r>
      </w:ins>
      <w:ins w:id="44" w:author="BERMEJO SOLIS Alba" w:date="2018-11-21T10:53:00Z">
        <w:r>
          <w:rPr>
            <w:lang w:val="es-ES_tradnl"/>
          </w:rPr>
          <w:t>ORM son</w:t>
        </w:r>
      </w:ins>
      <w:del w:id="45" w:author="BERMEJO SOLIS Alba" w:date="2018-11-21T10:53:00Z">
        <w:r w:rsidR="0035029D" w:rsidDel="00254EB5">
          <w:rPr>
            <w:lang w:val="es-ES_tradnl"/>
          </w:rPr>
          <w:delText>Antes de entrar en conceptos específicos del ORM, es necesario definir algunos conceptos sobre cómo debería ser la solución ideal.</w:delText>
        </w:r>
      </w:del>
      <w:ins w:id="46" w:author="BERMEJO SOLIS Alba" w:date="2018-11-21T10:53:00Z">
        <w:r>
          <w:rPr>
            <w:lang w:val="es-ES_tradnl"/>
          </w:rPr>
          <w:t>:</w:t>
        </w:r>
      </w:ins>
    </w:p>
    <w:p w14:paraId="6D7AC36D" w14:textId="13161176" w:rsidR="0035029D" w:rsidRDefault="0035029D" w:rsidP="0035029D">
      <w:pPr>
        <w:pStyle w:val="Prrafodelista"/>
        <w:numPr>
          <w:ilvl w:val="0"/>
          <w:numId w:val="31"/>
        </w:numPr>
        <w:rPr>
          <w:lang w:val="es-ES_tradnl"/>
        </w:rPr>
      </w:pPr>
      <w:del w:id="47" w:author="BERMEJO SOLIS Alba" w:date="2018-11-21T10:55:00Z">
        <w:r w:rsidRPr="0035029D" w:rsidDel="00254EB5">
          <w:rPr>
            <w:i/>
            <w:lang w:val="es-ES_tradnl"/>
          </w:rPr>
          <w:delText>Objetos, no tablas</w:delText>
        </w:r>
        <w:r w:rsidDel="00254EB5">
          <w:rPr>
            <w:lang w:val="es-ES_tradnl"/>
          </w:rPr>
          <w:delText xml:space="preserve">: </w:delText>
        </w:r>
      </w:del>
      <w:ins w:id="48" w:author="BERMEJO SOLIS Alba" w:date="2018-11-21T10:53:00Z">
        <w:r w:rsidR="00254EB5">
          <w:rPr>
            <w:lang w:val="es-ES_tradnl"/>
          </w:rPr>
          <w:t xml:space="preserve">El ORM debe abstraer de los detalles de la </w:t>
        </w:r>
      </w:ins>
      <w:ins w:id="49" w:author="BERMEJO SOLIS Alba" w:date="2018-11-21T10:54:00Z">
        <w:r w:rsidR="00254EB5">
          <w:rPr>
            <w:lang w:val="es-ES_tradnl"/>
          </w:rPr>
          <w:t>base de datos. Tendríamos que seguir programando en Java sin tener que estar pensando en los detalles de la base de datos como tablas, columnas, etc</w:t>
        </w:r>
      </w:ins>
      <w:del w:id="50" w:author="BERMEJO SOLIS Alba" w:date="2018-11-21T10:55:00Z">
        <w:r w:rsidDel="00254EB5">
          <w:rPr>
            <w:lang w:val="es-ES_tradnl"/>
          </w:rPr>
          <w:delText>Las aplicaciones deben escribirse en términos del modelo de dominio, no ligada al modelo relacional. Debe ser posible operar con la base de datos en el modelo de dominio sin recurrir a conceptos de la base de datos tales como tablas o columnas.</w:delText>
        </w:r>
      </w:del>
    </w:p>
    <w:p w14:paraId="304F4CB8" w14:textId="3868EB87" w:rsidR="0035029D" w:rsidDel="00254EB5" w:rsidRDefault="0035029D" w:rsidP="0035029D">
      <w:pPr>
        <w:pStyle w:val="Prrafodelista"/>
        <w:numPr>
          <w:ilvl w:val="0"/>
          <w:numId w:val="31"/>
        </w:numPr>
        <w:rPr>
          <w:del w:id="51" w:author="BERMEJO SOLIS Alba" w:date="2018-11-21T10:55:00Z"/>
          <w:lang w:val="es-ES_tradnl"/>
        </w:rPr>
      </w:pPr>
      <w:del w:id="52" w:author="BERMEJO SOLIS Alba" w:date="2018-11-21T10:55:00Z">
        <w:r w:rsidDel="00254EB5">
          <w:rPr>
            <w:i/>
            <w:lang w:val="es-ES_tradnl"/>
          </w:rPr>
          <w:delText>Conveniencia, no ignorancia</w:delText>
        </w:r>
        <w:r w:rsidRPr="0035029D" w:rsidDel="00254EB5">
          <w:rPr>
            <w:lang w:val="es-ES_tradnl"/>
          </w:rPr>
          <w:delText>:</w:delText>
        </w:r>
        <w:r w:rsidDel="00254EB5">
          <w:rPr>
            <w:lang w:val="es-ES_tradnl"/>
          </w:rPr>
          <w:delText xml:space="preserve"> Las herramientas de mapeo deben ser usadas únicamente cuando se está familiarizado con la tecnología relacional. El mapeo O-R no está pensado para evitar al desarrollador resolver los problemas sin entender </w:delText>
        </w:r>
        <w:r w:rsidR="001C6ED4" w:rsidDel="00254EB5">
          <w:rPr>
            <w:lang w:val="es-ES_tradnl"/>
          </w:rPr>
          <w:delText>cuál es el problema,</w:delText>
        </w:r>
        <w:r w:rsidDel="00254EB5">
          <w:rPr>
            <w:lang w:val="es-ES_tradnl"/>
          </w:rPr>
          <w:delText xml:space="preserve"> sino </w:delText>
        </w:r>
        <w:r w:rsidR="001C6ED4" w:rsidDel="00254EB5">
          <w:rPr>
            <w:lang w:val="es-ES_tradnl"/>
          </w:rPr>
          <w:delText>como una herramienta para aquellos que han comprendido el problema y saben lo que necesitan, pero que no quieren malgastar cientos de líneas de código en resolver un problema que ya tiene solución.</w:delText>
        </w:r>
      </w:del>
    </w:p>
    <w:p w14:paraId="309923BB" w14:textId="77777777" w:rsidR="001C6ED4" w:rsidRDefault="001C6ED4" w:rsidP="001C6ED4">
      <w:pPr>
        <w:pStyle w:val="Prrafodelista"/>
        <w:ind w:left="1429"/>
        <w:rPr>
          <w:lang w:val="es-ES_tradnl"/>
        </w:rPr>
      </w:pPr>
    </w:p>
    <w:p w14:paraId="55EFE18B" w14:textId="07FD3239" w:rsidR="001C6ED4" w:rsidDel="00254EB5" w:rsidRDefault="001C6ED4" w:rsidP="0074046B">
      <w:pPr>
        <w:pStyle w:val="Prrafodelista"/>
        <w:numPr>
          <w:ilvl w:val="0"/>
          <w:numId w:val="31"/>
        </w:numPr>
        <w:rPr>
          <w:del w:id="53" w:author="BERMEJO SOLIS Alba" w:date="2018-11-21T10:56:00Z"/>
          <w:lang w:val="es-ES_tradnl"/>
        </w:rPr>
      </w:pPr>
      <w:del w:id="54" w:author="BERMEJO SOLIS Alba" w:date="2018-11-21T10:55:00Z">
        <w:r w:rsidRPr="00254EB5" w:rsidDel="00254EB5">
          <w:rPr>
            <w:i/>
            <w:lang w:val="es-ES_tradnl"/>
          </w:rPr>
          <w:delText>Accesible, no transparente</w:delText>
        </w:r>
        <w:r w:rsidRPr="00254EB5" w:rsidDel="00254EB5">
          <w:rPr>
            <w:lang w:val="es-ES_tradnl"/>
          </w:rPr>
          <w:delText xml:space="preserve">: No es razonable esperar que la persistencia sea transparente, ya que una </w:delText>
        </w:r>
      </w:del>
      <w:ins w:id="55" w:author="BERMEJO SOLIS Alba" w:date="2018-11-21T10:55:00Z">
        <w:r w:rsidR="00254EB5" w:rsidRPr="00254EB5">
          <w:rPr>
            <w:i/>
            <w:lang w:val="es-ES_tradnl"/>
          </w:rPr>
          <w:t xml:space="preserve">La </w:t>
        </w:r>
      </w:ins>
      <w:r w:rsidRPr="00254EB5">
        <w:rPr>
          <w:lang w:val="es-ES_tradnl"/>
        </w:rPr>
        <w:t xml:space="preserve">aplicación </w:t>
      </w:r>
      <w:ins w:id="56" w:author="BERMEJO SOLIS Alba" w:date="2018-11-21T10:55:00Z">
        <w:r w:rsidR="00254EB5" w:rsidRPr="00254EB5">
          <w:rPr>
            <w:lang w:val="es-ES_tradnl"/>
          </w:rPr>
          <w:t xml:space="preserve">Java </w:t>
        </w:r>
      </w:ins>
      <w:r w:rsidRPr="00254EB5">
        <w:rPr>
          <w:lang w:val="es-ES_tradnl"/>
        </w:rPr>
        <w:t>siempre necesita tener control sobre los objetos que persiste y estar al tanto de</w:t>
      </w:r>
      <w:del w:id="57" w:author="BERMEJO SOLIS Alba" w:date="2018-11-21T10:56:00Z">
        <w:r w:rsidRPr="00254EB5" w:rsidDel="00254EB5">
          <w:rPr>
            <w:lang w:val="es-ES_tradnl"/>
          </w:rPr>
          <w:delText>l</w:delText>
        </w:r>
      </w:del>
      <w:ins w:id="58" w:author="BERMEJO SOLIS Alba" w:date="2018-11-21T10:56:00Z">
        <w:r w:rsidR="00254EB5" w:rsidRPr="00254EB5">
          <w:rPr>
            <w:lang w:val="es-ES_tradnl"/>
          </w:rPr>
          <w:t xml:space="preserve"> su</w:t>
        </w:r>
      </w:ins>
      <w:r w:rsidRPr="00254EB5">
        <w:rPr>
          <w:lang w:val="es-ES_tradnl"/>
        </w:rPr>
        <w:t xml:space="preserve"> ciclo de vida</w:t>
      </w:r>
      <w:del w:id="59" w:author="BERMEJO SOLIS Alba" w:date="2018-11-21T10:56:00Z">
        <w:r w:rsidRPr="00254EB5" w:rsidDel="00254EB5">
          <w:rPr>
            <w:lang w:val="es-ES_tradnl"/>
          </w:rPr>
          <w:delText xml:space="preserve"> de la entidad</w:delText>
        </w:r>
      </w:del>
      <w:r w:rsidRPr="00254EB5">
        <w:rPr>
          <w:lang w:val="es-ES_tradnl"/>
        </w:rPr>
        <w:t xml:space="preserve">. </w:t>
      </w:r>
      <w:del w:id="60" w:author="BERMEJO SOLIS Alba" w:date="2018-11-21T10:56:00Z">
        <w:r w:rsidDel="00254EB5">
          <w:rPr>
            <w:lang w:val="es-ES_tradnl"/>
          </w:rPr>
          <w:delText xml:space="preserve">No obstante, la solución de persistencia no debe entrometerse en el modelo de dominio, así como las clases del dominio no deben ser requeridas para extender otras clases o implementar interfaces para poder persistir. </w:delText>
        </w:r>
      </w:del>
    </w:p>
    <w:p w14:paraId="2C33F83C" w14:textId="77777777" w:rsidR="001C6ED4" w:rsidRPr="00254EB5" w:rsidRDefault="001C6ED4" w:rsidP="0074046B">
      <w:pPr>
        <w:pStyle w:val="Prrafodelista"/>
        <w:numPr>
          <w:ilvl w:val="0"/>
          <w:numId w:val="31"/>
        </w:numPr>
        <w:rPr>
          <w:lang w:val="es-ES_tradnl"/>
        </w:rPr>
      </w:pPr>
    </w:p>
    <w:p w14:paraId="45F51ED7" w14:textId="452DE913" w:rsidR="001C6ED4" w:rsidRDefault="001C6ED4" w:rsidP="0035029D">
      <w:pPr>
        <w:pStyle w:val="Prrafodelista"/>
        <w:numPr>
          <w:ilvl w:val="0"/>
          <w:numId w:val="31"/>
        </w:numPr>
        <w:rPr>
          <w:lang w:val="es-ES_tradnl"/>
        </w:rPr>
      </w:pPr>
      <w:del w:id="61" w:author="BERMEJO SOLIS Alba" w:date="2018-11-21T10:57:00Z">
        <w:r w:rsidDel="00254EB5">
          <w:rPr>
            <w:i/>
            <w:lang w:val="es-ES_tradnl"/>
          </w:rPr>
          <w:delText xml:space="preserve">Datos antiguos, objetos nuevos: </w:delText>
        </w:r>
      </w:del>
      <w:r>
        <w:rPr>
          <w:lang w:val="es-ES_tradnl"/>
        </w:rPr>
        <w:t>Es mucho más común que una aplicaci</w:t>
      </w:r>
      <w:r w:rsidR="00E145E6">
        <w:rPr>
          <w:lang w:val="es-ES_tradnl"/>
        </w:rPr>
        <w:t xml:space="preserve">ón se adapte a un esquema de </w:t>
      </w:r>
      <w:r>
        <w:rPr>
          <w:lang w:val="es-ES_tradnl"/>
        </w:rPr>
        <w:t xml:space="preserve">base de </w:t>
      </w:r>
      <w:r w:rsidR="00E145E6">
        <w:rPr>
          <w:lang w:val="es-ES_tradnl"/>
        </w:rPr>
        <w:t>datos ya existente que crear uno nuevo</w:t>
      </w:r>
      <w:r>
        <w:rPr>
          <w:lang w:val="es-ES_tradnl"/>
        </w:rPr>
        <w:t xml:space="preserve"> desde cero. </w:t>
      </w:r>
      <w:r w:rsidR="00E145E6">
        <w:rPr>
          <w:lang w:val="es-ES_tradnl"/>
        </w:rPr>
        <w:t>El soporte para esquemas heredados es uno de los casos más relevantes que pueden surgir, y es muy probable que tales bases de datos sobrevivan incluso más que nosotros mismos.</w:t>
      </w:r>
    </w:p>
    <w:p w14:paraId="16611BA0" w14:textId="77777777" w:rsidR="00E145E6" w:rsidRPr="00E145E6" w:rsidRDefault="00E145E6" w:rsidP="00E145E6">
      <w:pPr>
        <w:pStyle w:val="Prrafodelista"/>
        <w:rPr>
          <w:lang w:val="es-ES_tradnl"/>
        </w:rPr>
      </w:pPr>
    </w:p>
    <w:p w14:paraId="43FBE809" w14:textId="6410C556" w:rsidR="00E145E6" w:rsidRPr="0035029D" w:rsidDel="00254EB5" w:rsidRDefault="00E145E6" w:rsidP="0035029D">
      <w:pPr>
        <w:pStyle w:val="Prrafodelista"/>
        <w:numPr>
          <w:ilvl w:val="0"/>
          <w:numId w:val="31"/>
        </w:numPr>
        <w:rPr>
          <w:del w:id="62" w:author="BERMEJO SOLIS Alba" w:date="2018-11-21T10:57:00Z"/>
          <w:lang w:val="es-ES_tradnl"/>
        </w:rPr>
      </w:pPr>
      <w:del w:id="63" w:author="BERMEJO SOLIS Alba" w:date="2018-11-21T10:57:00Z">
        <w:r w:rsidDel="00254EB5">
          <w:rPr>
            <w:i/>
            <w:lang w:val="es-ES_tradnl"/>
          </w:rPr>
          <w:delText>Local, pero móvi</w:delText>
        </w:r>
        <w:r w:rsidRPr="00E145E6" w:rsidDel="00254EB5">
          <w:rPr>
            <w:i/>
            <w:lang w:val="es-ES_tradnl"/>
          </w:rPr>
          <w:delText>l</w:delText>
        </w:r>
        <w:r w:rsidDel="00254EB5">
          <w:rPr>
            <w:lang w:val="es-ES_tradnl"/>
          </w:rPr>
          <w:delText>: Una representación persistente de datos no tiene por qué ser modelado como un objeto remoto completo. La distribución es algo que existe como parte de la aplicación, no como parte de la capa de persistencia. No obstante, las entidades que contienen el estado persistente, deben ser capaces de trasladarse a cualquier capa que la necesite para que, si una aplicación se distribuye, las entidades soporten una determinada arquitectura.</w:delText>
        </w:r>
      </w:del>
    </w:p>
    <w:p w14:paraId="3A209775" w14:textId="7D03CDF2" w:rsidR="0035029D" w:rsidRDefault="0035029D" w:rsidP="0035029D">
      <w:pPr>
        <w:ind w:left="0" w:firstLine="709"/>
        <w:rPr>
          <w:lang w:val="es-ES_tradnl"/>
        </w:rPr>
      </w:pPr>
    </w:p>
    <w:p w14:paraId="1600AB70" w14:textId="225BA385" w:rsidR="00E145E6" w:rsidDel="00254EB5" w:rsidRDefault="00E145E6" w:rsidP="00E145E6">
      <w:pPr>
        <w:pStyle w:val="Prrafodelista"/>
        <w:numPr>
          <w:ilvl w:val="0"/>
          <w:numId w:val="31"/>
        </w:numPr>
        <w:rPr>
          <w:del w:id="64" w:author="BERMEJO SOLIS Alba" w:date="2018-11-21T10:58:00Z"/>
          <w:lang w:val="es-ES_tradnl"/>
        </w:rPr>
      </w:pPr>
      <w:del w:id="65" w:author="BERMEJO SOLIS Alba" w:date="2018-11-21T10:58:00Z">
        <w:r w:rsidRPr="00E145E6" w:rsidDel="00254EB5">
          <w:rPr>
            <w:i/>
            <w:lang w:val="es-ES_tradnl"/>
          </w:rPr>
          <w:delText>API estándar, con implementaciones acoplables</w:delText>
        </w:r>
        <w:r w:rsidDel="00254EB5">
          <w:rPr>
            <w:lang w:val="es-ES_tradnl"/>
          </w:rPr>
          <w:delText xml:space="preserve">: Las grandes compañías con aplicaciones </w:delText>
        </w:r>
        <w:r w:rsidR="00DB29C0" w:rsidDel="00254EB5">
          <w:rPr>
            <w:lang w:val="es-ES_tradnl"/>
          </w:rPr>
          <w:delText xml:space="preserve">de gran tamaño no quieren arriesgarse a estar ligadas a librerías e interfaces específicas. Dependiendo únicamente de interfaces estándar, la aplicación se desvincula de APIs privadas y puede intercambiar implementaciones si alguna parece más conveniente. </w:delText>
        </w:r>
      </w:del>
    </w:p>
    <w:p w14:paraId="649D79B9" w14:textId="65C608F0" w:rsidR="00DB29C0" w:rsidRPr="00DB29C0" w:rsidRDefault="00DB29C0" w:rsidP="00DB29C0">
      <w:pPr>
        <w:pStyle w:val="Prrafodelista"/>
        <w:rPr>
          <w:lang w:val="es-ES_tradnl"/>
        </w:rPr>
      </w:pPr>
    </w:p>
    <w:p w14:paraId="057B141B" w14:textId="79D39223" w:rsidR="0035029D" w:rsidRPr="00895F7D" w:rsidDel="00254EB5" w:rsidRDefault="00DB29C0" w:rsidP="00166FE9">
      <w:pPr>
        <w:rPr>
          <w:del w:id="66" w:author="BERMEJO SOLIS Alba" w:date="2018-11-21T10:58:00Z"/>
          <w:lang w:val="es-ES_tradnl"/>
        </w:rPr>
      </w:pPr>
      <w:del w:id="67" w:author="BERMEJO SOLIS Alba" w:date="2018-11-21T10:58:00Z">
        <w:r w:rsidDel="00254EB5">
          <w:rPr>
            <w:lang w:val="es-ES_tradnl"/>
          </w:rPr>
          <w:delText>Todo esto puede parecer una demanda de requisitos, pero es tan solo una serie de pautas obtenidas de la experiencia y la necesidad. Las aplicaciones empresariales tienen necesidades muy específicas y esta lista de requerimientos es una representación ajustada de la experiencia de la comunidad empresarial.</w:delText>
        </w:r>
        <w:bookmarkStart w:id="68" w:name="_Toc530570022"/>
        <w:bookmarkStart w:id="69" w:name="_Toc530570124"/>
        <w:bookmarkStart w:id="70" w:name="_Toc530577087"/>
        <w:bookmarkEnd w:id="68"/>
        <w:bookmarkEnd w:id="69"/>
        <w:bookmarkEnd w:id="70"/>
      </w:del>
    </w:p>
    <w:p w14:paraId="2763C7E2" w14:textId="3D30E9A2" w:rsidR="00401137" w:rsidRDefault="001472D6" w:rsidP="009A1477">
      <w:pPr>
        <w:pStyle w:val="Ttulo3"/>
        <w:rPr>
          <w:lang w:val="es-ES_tradnl"/>
        </w:rPr>
      </w:pPr>
      <w:del w:id="71" w:author="BERMEJO SOLIS Alba" w:date="2018-11-21T10:58:00Z">
        <w:r w:rsidDel="00254EB5">
          <w:rPr>
            <w:lang w:val="es-ES_tradnl"/>
          </w:rPr>
          <w:delText>El Des</w:delText>
        </w:r>
        <w:r w:rsidR="00DB29C0" w:rsidRPr="00DB29C0" w:rsidDel="00254EB5">
          <w:rPr>
            <w:lang w:val="es-ES_tradnl"/>
          </w:rPr>
          <w:delText>ajuste en la Impedancia</w:delText>
        </w:r>
      </w:del>
      <w:bookmarkStart w:id="72" w:name="_Toc530577088"/>
      <w:ins w:id="73" w:author="BERMEJO SOLIS Alba" w:date="2018-11-21T10:58:00Z">
        <w:r w:rsidR="00254EB5">
          <w:rPr>
            <w:lang w:val="es-ES_tradnl"/>
          </w:rPr>
          <w:t>Impedance mismatch</w:t>
        </w:r>
      </w:ins>
      <w:bookmarkEnd w:id="72"/>
    </w:p>
    <w:p w14:paraId="5E01CD3A" w14:textId="3DB502BB" w:rsidR="00DB29C0" w:rsidRDefault="00DB29C0" w:rsidP="009A1477">
      <w:pPr>
        <w:rPr>
          <w:lang w:val="es-ES_tradnl"/>
        </w:rPr>
      </w:pPr>
      <w:r>
        <w:rPr>
          <w:lang w:val="es-ES_tradnl"/>
        </w:rPr>
        <w:t xml:space="preserve">Los defensores de el mapeo objeto-relacional usualmente describen la diferencia entre el modelo objeto y el modelo relacional como </w:t>
      </w:r>
      <w:ins w:id="74" w:author="BERMEJO SOLIS Alba" w:date="2018-11-21T10:59:00Z">
        <w:r w:rsidR="000E72DE">
          <w:rPr>
            <w:lang w:val="es-ES_tradnl"/>
          </w:rPr>
          <w:t>la “impedance mismatch”</w:t>
        </w:r>
      </w:ins>
      <w:del w:id="75" w:author="BERMEJO SOLIS Alba" w:date="2018-11-21T10:59:00Z">
        <w:r w:rsidDel="000E72DE">
          <w:rPr>
            <w:lang w:val="es-ES_tradnl"/>
          </w:rPr>
          <w:delText>un desajuste en la impedancia entre ambos</w:delText>
        </w:r>
      </w:del>
      <w:r>
        <w:rPr>
          <w:lang w:val="es-ES_tradnl"/>
        </w:rPr>
        <w:t xml:space="preserve">. </w:t>
      </w:r>
      <w:del w:id="76" w:author="BERMEJO SOLIS Alba" w:date="2018-11-21T11:00:00Z">
        <w:r w:rsidDel="000E72DE">
          <w:rPr>
            <w:lang w:val="es-ES_tradnl"/>
          </w:rPr>
          <w:delText>Esto es una descripción apropiada</w:delText>
        </w:r>
        <w:r w:rsidR="00EA4248" w:rsidDel="000E72DE">
          <w:rPr>
            <w:lang w:val="es-ES_tradnl"/>
          </w:rPr>
          <w:delText xml:space="preserve">, </w:delText>
        </w:r>
      </w:del>
      <w:r w:rsidR="00EA4248">
        <w:rPr>
          <w:lang w:val="es-ES_tradnl"/>
        </w:rPr>
        <w:t xml:space="preserve">ya que el reto de mapear uno con el otro reside no en las similitudes entre ambos, sino en los conceptos de ambos modelos que no tienen un equivalente lógico en el otro. </w:t>
      </w:r>
    </w:p>
    <w:p w14:paraId="4FD32614" w14:textId="4366AEB6" w:rsidR="00EA4248" w:rsidRPr="00DB29C0" w:rsidDel="00991E72" w:rsidRDefault="00EA4248" w:rsidP="009A1477">
      <w:pPr>
        <w:rPr>
          <w:del w:id="77" w:author="BERMEJO SOLIS Alba" w:date="2018-11-21T11:36:00Z"/>
          <w:lang w:val="es-ES_tradnl"/>
        </w:rPr>
      </w:pPr>
      <w:r>
        <w:rPr>
          <w:lang w:val="es-ES_tradnl"/>
        </w:rPr>
        <w:t xml:space="preserve">En las siguientes secciones se presentan algunos ejemplos básicos de modelos de dominio orientado </w:t>
      </w:r>
      <w:ins w:id="78" w:author="BERMEJO SOLIS Alba" w:date="2018-11-21T11:36:00Z">
        <w:r w:rsidR="00991E72">
          <w:rPr>
            <w:lang w:val="es-ES_tradnl"/>
          </w:rPr>
          <w:t xml:space="preserve">a </w:t>
        </w:r>
      </w:ins>
      <w:r>
        <w:rPr>
          <w:lang w:val="es-ES_tradnl"/>
        </w:rPr>
        <w:t xml:space="preserve">objetos y una variedad de modelos relacionales para persistir los mismos datos. Como se verá, el reto en el mapeo objeto-relacional reside en la multitud de posibilidades existentes para un </w:t>
      </w:r>
      <w:r w:rsidR="007526F5">
        <w:rPr>
          <w:lang w:val="es-ES_tradnl"/>
        </w:rPr>
        <w:t xml:space="preserve">mismo caso. </w:t>
      </w:r>
    </w:p>
    <w:p w14:paraId="2763C7E3" w14:textId="5E6BCF86" w:rsidR="000E4807" w:rsidRPr="007E7140" w:rsidRDefault="000E4807" w:rsidP="00991E72">
      <w:pPr>
        <w:rPr>
          <w:i/>
          <w:vanish/>
          <w:color w:val="FF0000"/>
        </w:rPr>
      </w:pPr>
      <w:r w:rsidRPr="007E7140">
        <w:rPr>
          <w:i/>
          <w:vanish/>
          <w:color w:val="FF0000"/>
        </w:rPr>
        <w:t>Paragraph to be deleted if there are no entries in the table.</w:t>
      </w:r>
    </w:p>
    <w:p w14:paraId="2763C840" w14:textId="13188290" w:rsidR="000E4807" w:rsidRPr="007E7140" w:rsidRDefault="000E4807" w:rsidP="007526F5">
      <w:pPr>
        <w:ind w:left="0"/>
      </w:pPr>
    </w:p>
    <w:p w14:paraId="2763C841" w14:textId="4918D26F" w:rsidR="009C310D" w:rsidRPr="009A1477" w:rsidRDefault="007526F5" w:rsidP="009A1477">
      <w:pPr>
        <w:pStyle w:val="Ttulo3"/>
        <w:rPr>
          <w:lang w:val="es-ES_tradnl"/>
        </w:rPr>
      </w:pPr>
      <w:bookmarkStart w:id="79" w:name="_Toc530577089"/>
      <w:r w:rsidRPr="009A1477">
        <w:rPr>
          <w:lang w:val="es-ES_tradnl"/>
        </w:rPr>
        <w:t>Representación de Clases</w:t>
      </w:r>
      <w:bookmarkEnd w:id="79"/>
    </w:p>
    <w:p w14:paraId="6EB01F61" w14:textId="57935BF3" w:rsidR="007526F5" w:rsidRDefault="007526F5" w:rsidP="009A1477">
      <w:pPr>
        <w:rPr>
          <w:lang w:val="es-ES_tradnl"/>
        </w:rPr>
      </w:pPr>
      <w:r>
        <w:rPr>
          <w:lang w:val="es-ES_tradnl"/>
        </w:rPr>
        <w:t>Se empezará la discusión con una clase simple. La Figura 1-2 muestra la clase Empleado, la cual tiene cuatro atributos: id, nombre, fecha de inicio y salario.</w:t>
      </w:r>
    </w:p>
    <w:p w14:paraId="101A1EC0" w14:textId="3CF7EC10" w:rsidR="007526F5" w:rsidRDefault="00991E72" w:rsidP="00991E72">
      <w:pPr>
        <w:ind w:left="0"/>
        <w:rPr>
          <w:lang w:val="es-ES_tradnl"/>
        </w:rPr>
      </w:pPr>
      <w:r>
        <w:rPr>
          <w:noProof/>
          <w:lang w:val="es-ES" w:eastAsia="es-ES"/>
        </w:rPr>
        <w:drawing>
          <wp:anchor distT="0" distB="0" distL="114300" distR="114300" simplePos="0" relativeHeight="251720704" behindDoc="0" locked="0" layoutInCell="1" allowOverlap="1" wp14:anchorId="03CDC647" wp14:editId="71CC142C">
            <wp:simplePos x="0" y="0"/>
            <wp:positionH relativeFrom="page">
              <wp:posOffset>2875280</wp:posOffset>
            </wp:positionH>
            <wp:positionV relativeFrom="margin">
              <wp:align>top</wp:align>
            </wp:positionV>
            <wp:extent cx="1581785" cy="122428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785" cy="1224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AB069" w14:textId="334AF049" w:rsidR="009A1477" w:rsidRDefault="009A1477" w:rsidP="009A1477">
      <w:pPr>
        <w:ind w:left="0"/>
        <w:rPr>
          <w:lang w:val="es-ES_tradnl"/>
        </w:rPr>
      </w:pPr>
    </w:p>
    <w:p w14:paraId="466AA5BB" w14:textId="71E2B1C9" w:rsidR="007526F5" w:rsidRDefault="007526F5" w:rsidP="00166FE9">
      <w:pPr>
        <w:ind w:left="2127" w:firstLine="709"/>
        <w:rPr>
          <w:lang w:val="es-ES_tradnl"/>
        </w:rPr>
      </w:pPr>
      <w:r>
        <w:rPr>
          <w:lang w:val="es-ES_tradnl"/>
        </w:rPr>
        <w:t>Figura 1-2: Esquema de la clase Empleado</w:t>
      </w:r>
    </w:p>
    <w:p w14:paraId="701BE4F4" w14:textId="77777777" w:rsidR="001472D6" w:rsidRDefault="001472D6" w:rsidP="001472D6">
      <w:pPr>
        <w:ind w:left="2687" w:firstLine="149"/>
        <w:rPr>
          <w:lang w:val="es-ES_tradnl"/>
        </w:rPr>
      </w:pPr>
    </w:p>
    <w:p w14:paraId="58C45F6B" w14:textId="205427B4" w:rsidR="007526F5" w:rsidRDefault="007526F5" w:rsidP="009A1477">
      <w:pPr>
        <w:ind w:left="709"/>
        <w:rPr>
          <w:lang w:val="es-ES_tradnl"/>
        </w:rPr>
      </w:pPr>
      <w:r>
        <w:rPr>
          <w:lang w:val="es-ES_tradnl"/>
        </w:rPr>
        <w:t xml:space="preserve">Ahora se tienen tres modelos relacionales distintos en la Figura 1-3. </w:t>
      </w:r>
      <w:r w:rsidR="009768F1">
        <w:rPr>
          <w:lang w:val="es-ES_tradnl"/>
        </w:rPr>
        <w:t>La representación ideal de esta clase en la base de datos corresponde al caso (A). Cada campo en la clase conecta directamente con una columna de la tabla. El id del empleado es la primary key.  Con la excepción de alguna variación en los nombres de los atributos, este caso es un mapeo directo.</w:t>
      </w:r>
    </w:p>
    <w:p w14:paraId="37E5FA50" w14:textId="1EA8484E" w:rsidR="009768F1" w:rsidRDefault="00991E72" w:rsidP="007526F5">
      <w:pPr>
        <w:rPr>
          <w:lang w:val="es-ES_tradnl"/>
        </w:rPr>
      </w:pPr>
      <w:r>
        <w:rPr>
          <w:noProof/>
          <w:lang w:val="es-ES" w:eastAsia="es-ES"/>
        </w:rPr>
        <w:drawing>
          <wp:anchor distT="0" distB="0" distL="114300" distR="114300" simplePos="0" relativeHeight="251721728" behindDoc="0" locked="0" layoutInCell="1" allowOverlap="1" wp14:anchorId="61C8EE4C" wp14:editId="0CE0B8DF">
            <wp:simplePos x="0" y="0"/>
            <wp:positionH relativeFrom="page">
              <wp:align>center</wp:align>
            </wp:positionH>
            <wp:positionV relativeFrom="margin">
              <wp:posOffset>3129280</wp:posOffset>
            </wp:positionV>
            <wp:extent cx="4210050" cy="2202180"/>
            <wp:effectExtent l="0" t="0" r="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8F8CC8" w14:textId="7EE4E028" w:rsidR="009768F1" w:rsidRDefault="009768F1" w:rsidP="001472D6">
      <w:pPr>
        <w:ind w:left="0"/>
        <w:rPr>
          <w:lang w:val="es-ES_tradnl"/>
        </w:rPr>
      </w:pPr>
    </w:p>
    <w:p w14:paraId="2E30FE64" w14:textId="6E3FBFA6" w:rsidR="009768F1" w:rsidRDefault="009768F1" w:rsidP="007526F5">
      <w:pPr>
        <w:rPr>
          <w:lang w:val="es-ES_tradnl"/>
        </w:rPr>
      </w:pPr>
    </w:p>
    <w:p w14:paraId="6F28BA2A" w14:textId="440ADD9C" w:rsidR="009768F1" w:rsidRDefault="009768F1" w:rsidP="007526F5">
      <w:pPr>
        <w:rPr>
          <w:lang w:val="es-ES_tradnl"/>
        </w:rPr>
      </w:pPr>
    </w:p>
    <w:p w14:paraId="6E7CFE63" w14:textId="5A73BB8D" w:rsidR="009768F1" w:rsidRDefault="009768F1" w:rsidP="007526F5">
      <w:pPr>
        <w:rPr>
          <w:lang w:val="es-ES_tradnl"/>
        </w:rPr>
      </w:pPr>
    </w:p>
    <w:p w14:paraId="0FB322DC" w14:textId="1E139E59" w:rsidR="009768F1" w:rsidRDefault="009768F1" w:rsidP="007526F5">
      <w:pPr>
        <w:rPr>
          <w:lang w:val="es-ES_tradnl"/>
        </w:rPr>
      </w:pPr>
    </w:p>
    <w:p w14:paraId="47F6D471" w14:textId="77777777" w:rsidR="009768F1" w:rsidRDefault="009768F1" w:rsidP="007526F5">
      <w:pPr>
        <w:rPr>
          <w:lang w:val="es-ES_tradnl"/>
        </w:rPr>
      </w:pPr>
    </w:p>
    <w:p w14:paraId="0798F25D" w14:textId="7C0A3897" w:rsidR="009768F1" w:rsidRDefault="009768F1" w:rsidP="007526F5">
      <w:pPr>
        <w:rPr>
          <w:lang w:val="es-ES_tradnl"/>
        </w:rPr>
      </w:pPr>
    </w:p>
    <w:p w14:paraId="45B0DE9A" w14:textId="7FF13AC1" w:rsidR="009768F1" w:rsidRDefault="009768F1" w:rsidP="007526F5">
      <w:pPr>
        <w:rPr>
          <w:lang w:val="es-ES_tradnl"/>
        </w:rPr>
      </w:pPr>
    </w:p>
    <w:p w14:paraId="74FF54B9" w14:textId="269BE3C4" w:rsidR="009768F1" w:rsidRDefault="009768F1" w:rsidP="007526F5">
      <w:pPr>
        <w:rPr>
          <w:lang w:val="es-ES_tradnl"/>
        </w:rPr>
      </w:pPr>
    </w:p>
    <w:p w14:paraId="275CB7B3" w14:textId="3FD9E2BD" w:rsidR="009768F1" w:rsidRDefault="009768F1" w:rsidP="00166FE9">
      <w:pPr>
        <w:ind w:left="0"/>
        <w:rPr>
          <w:lang w:val="es-ES_tradnl"/>
        </w:rPr>
      </w:pPr>
    </w:p>
    <w:p w14:paraId="6480BC82" w14:textId="77777777" w:rsidR="009768F1" w:rsidRDefault="009768F1" w:rsidP="007526F5">
      <w:pPr>
        <w:rPr>
          <w:lang w:val="es-ES_tradnl"/>
        </w:rPr>
      </w:pPr>
    </w:p>
    <w:p w14:paraId="08232D53" w14:textId="70F130C2" w:rsidR="007526F5" w:rsidRDefault="009768F1" w:rsidP="007526F5">
      <w:pPr>
        <w:rPr>
          <w:lang w:val="es-ES_tradnl"/>
        </w:rPr>
      </w:pPr>
      <w:r>
        <w:rPr>
          <w:lang w:val="es-ES_tradnl"/>
        </w:rPr>
        <w:tab/>
      </w:r>
      <w:r>
        <w:rPr>
          <w:lang w:val="es-ES_tradnl"/>
        </w:rPr>
        <w:tab/>
        <w:t>Figura 1-3: Tres opciones de modelo relacional asociados a la clase Empleado.</w:t>
      </w:r>
    </w:p>
    <w:p w14:paraId="6FE87B09" w14:textId="77777777" w:rsidR="001472D6" w:rsidRDefault="001472D6" w:rsidP="007526F5">
      <w:pPr>
        <w:rPr>
          <w:lang w:val="es-ES_tradnl"/>
        </w:rPr>
      </w:pPr>
    </w:p>
    <w:p w14:paraId="538B27FD" w14:textId="7B827659" w:rsidR="009768F1" w:rsidRPr="007526F5" w:rsidRDefault="009768F1" w:rsidP="009A1477">
      <w:pPr>
        <w:rPr>
          <w:lang w:val="es-ES_tradnl"/>
        </w:rPr>
      </w:pPr>
      <w:r>
        <w:rPr>
          <w:lang w:val="es-ES_tradnl"/>
        </w:rPr>
        <w:t>En el modelo (B), la fecha ha sido dividida en tres columnas distintas, día, mes y año, lo cual dificulta mucho el mapeo del atributo fecha al tener un formato distinto.</w:t>
      </w:r>
    </w:p>
    <w:p w14:paraId="2763C846" w14:textId="23E11250" w:rsidR="000E4807" w:rsidRDefault="009768F1" w:rsidP="009A1477">
      <w:pPr>
        <w:rPr>
          <w:lang w:val="es-ES_tradnl"/>
        </w:rPr>
      </w:pPr>
      <w:r w:rsidRPr="009768F1">
        <w:rPr>
          <w:lang w:val="es-ES_tradnl"/>
        </w:rPr>
        <w:t>En este caso el modelo (C) sería el más apropiado para la representación relacional de la clase Empleado, ya que el salario constituye una información sensible que, normalmente, se trata de manera separada al empleado en cuestión.</w:t>
      </w:r>
      <w:r>
        <w:rPr>
          <w:lang w:val="es-ES_tradnl"/>
        </w:rPr>
        <w:t xml:space="preserve"> Como se puede observar, el campo salario se almacena en una tabla separada, lo que permite restringir el acceso. </w:t>
      </w:r>
    </w:p>
    <w:p w14:paraId="687CEAC5" w14:textId="6F08CD47" w:rsidR="00B92974" w:rsidRDefault="009768F1" w:rsidP="009A1477">
      <w:pPr>
        <w:rPr>
          <w:lang w:val="es-ES_tradnl"/>
        </w:rPr>
      </w:pPr>
      <w:r>
        <w:rPr>
          <w:lang w:val="es-ES_tradnl"/>
        </w:rPr>
        <w:t>Se ha visto que incluso el mapeo de una única clase puede ser complicado, pero se debe recordar siempre que las necesidades de la base de datos priman ante las de la aplicación</w:t>
      </w:r>
      <w:r w:rsidR="00B92974">
        <w:rPr>
          <w:lang w:val="es-ES_tradnl"/>
        </w:rPr>
        <w:t xml:space="preserve">. </w:t>
      </w:r>
      <w:del w:id="80" w:author="BERMEJO SOLIS Alba" w:date="2018-11-21T11:38:00Z">
        <w:r w:rsidR="00B92974" w:rsidDel="00991E72">
          <w:rPr>
            <w:lang w:val="es-ES_tradnl"/>
          </w:rPr>
          <w:delText>El objetivo del modelo de objetos es adaptar y encontrar formas de trabajar con la base de datos sin dejar que el diseño físico sobrepase al modelo lógico de la aplicación.</w:delText>
        </w:r>
      </w:del>
    </w:p>
    <w:p w14:paraId="1CB9DD9C" w14:textId="77777777" w:rsidR="00B92974" w:rsidRDefault="00B92974" w:rsidP="00B92974">
      <w:pPr>
        <w:rPr>
          <w:lang w:val="es-ES_tradnl"/>
        </w:rPr>
      </w:pPr>
    </w:p>
    <w:p w14:paraId="3BDF22AE" w14:textId="74CF6C61" w:rsidR="00B92974" w:rsidRDefault="00B92974" w:rsidP="009A1477">
      <w:pPr>
        <w:pStyle w:val="Ttulo3"/>
        <w:rPr>
          <w:lang w:val="es-ES_tradnl"/>
        </w:rPr>
      </w:pPr>
      <w:bookmarkStart w:id="81" w:name="_Toc530577090"/>
      <w:r>
        <w:rPr>
          <w:lang w:val="es-ES_tradnl"/>
        </w:rPr>
        <w:t>Relaciones</w:t>
      </w:r>
      <w:bookmarkEnd w:id="81"/>
    </w:p>
    <w:p w14:paraId="6B9D8D2F" w14:textId="080B9E4B" w:rsidR="00B92974" w:rsidRDefault="00B92974" w:rsidP="00B92974">
      <w:pPr>
        <w:rPr>
          <w:lang w:val="es-ES_tradnl"/>
        </w:rPr>
      </w:pPr>
    </w:p>
    <w:p w14:paraId="1495E1BA" w14:textId="044F16B7" w:rsidR="00B753A5" w:rsidRPr="00B92974" w:rsidRDefault="00B92974" w:rsidP="00B753A5">
      <w:pPr>
        <w:rPr>
          <w:lang w:val="es-ES_tradnl"/>
        </w:rPr>
      </w:pPr>
      <w:r>
        <w:rPr>
          <w:lang w:val="es-ES_tradnl"/>
        </w:rPr>
        <w:t xml:space="preserve">Los objetos rara vez existen de manera aislada, normalmente están asociados y dependen de otras clases de dominio. Por ejemplo, a la clase vista en el apartado anterior, Empleado, se le puede asociar una nueva clase, </w:t>
      </w:r>
      <w:del w:id="82" w:author="BERMEJO SOLIS Alba" w:date="2018-11-21T11:38:00Z">
        <w:r w:rsidDel="00991E72">
          <w:rPr>
            <w:lang w:val="es-ES_tradnl"/>
          </w:rPr>
          <w:delText>el</w:delText>
        </w:r>
      </w:del>
      <w:r>
        <w:rPr>
          <w:lang w:val="es-ES_tradnl"/>
        </w:rPr>
        <w:t xml:space="preserve"> Domicilio, por lo que un mismo Empleado puede tener como mucho una instancia. En este caso se dice que Empleado y Domicilio tienen una relación one-to-one (uno a uno), que se representa en </w:t>
      </w:r>
      <w:del w:id="83" w:author="BERMEJO SOLIS Alba" w:date="2018-11-21T11:49:00Z">
        <w:r w:rsidDel="0074046B">
          <w:rPr>
            <w:lang w:val="es-ES_tradnl"/>
          </w:rPr>
          <w:delText>el</w:delText>
        </w:r>
      </w:del>
      <w:ins w:id="84" w:author="BERMEJO SOLIS Alba" w:date="2018-11-21T11:49:00Z">
        <w:r w:rsidR="0074046B">
          <w:rPr>
            <w:lang w:val="es-ES_tradnl"/>
          </w:rPr>
          <w:t>un diagrama</w:t>
        </w:r>
      </w:ins>
      <w:r>
        <w:rPr>
          <w:lang w:val="es-ES_tradnl"/>
        </w:rPr>
        <w:t xml:space="preserve"> UML (Unified M</w:t>
      </w:r>
      <w:r w:rsidR="00B753A5">
        <w:rPr>
          <w:lang w:val="es-ES_tradnl"/>
        </w:rPr>
        <w:t>odeling Language) con 0..1. La F</w:t>
      </w:r>
      <w:r>
        <w:rPr>
          <w:lang w:val="es-ES_tradnl"/>
        </w:rPr>
        <w:t xml:space="preserve">igura 1-4 ilustra esta relación. </w:t>
      </w:r>
    </w:p>
    <w:p w14:paraId="2763CB21" w14:textId="35484D9B" w:rsidR="00A65F81" w:rsidRPr="00B92974" w:rsidRDefault="00A65F81" w:rsidP="00B753A5">
      <w:pPr>
        <w:pStyle w:val="Prrafodelista"/>
        <w:ind w:left="1247"/>
        <w:rPr>
          <w:lang w:val="es-ES_tradnl"/>
        </w:rPr>
      </w:pPr>
    </w:p>
    <w:p w14:paraId="2763CB22" w14:textId="0F9A9414" w:rsidR="00A65F81" w:rsidRPr="007E7140" w:rsidRDefault="00166FE9" w:rsidP="00A65F81">
      <w:r>
        <w:rPr>
          <w:noProof/>
          <w:lang w:val="es-ES" w:eastAsia="es-ES"/>
        </w:rPr>
        <w:drawing>
          <wp:anchor distT="0" distB="0" distL="114300" distR="114300" simplePos="0" relativeHeight="251722752" behindDoc="0" locked="0" layoutInCell="1" allowOverlap="1" wp14:anchorId="3CDBAF33" wp14:editId="11D0F2D8">
            <wp:simplePos x="0" y="0"/>
            <wp:positionH relativeFrom="page">
              <wp:posOffset>2596791</wp:posOffset>
            </wp:positionH>
            <wp:positionV relativeFrom="paragraph">
              <wp:posOffset>164410</wp:posOffset>
            </wp:positionV>
            <wp:extent cx="2686050" cy="9810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981075"/>
                    </a:xfrm>
                    <a:prstGeom prst="rect">
                      <a:avLst/>
                    </a:prstGeom>
                    <a:noFill/>
                    <a:ln>
                      <a:noFill/>
                    </a:ln>
                  </pic:spPr>
                </pic:pic>
              </a:graphicData>
            </a:graphic>
          </wp:anchor>
        </w:drawing>
      </w:r>
    </w:p>
    <w:p w14:paraId="2763CB23" w14:textId="7E261EC4" w:rsidR="00A65F81" w:rsidRPr="007E7140" w:rsidRDefault="00A65F81" w:rsidP="00A65F81"/>
    <w:p w14:paraId="2763CB24" w14:textId="5CA7DBE3" w:rsidR="00A65F81" w:rsidRPr="007E7140" w:rsidRDefault="00A65F81" w:rsidP="00A65F81"/>
    <w:p w14:paraId="2763CB25" w14:textId="55EE435E" w:rsidR="00A65F81" w:rsidRPr="007E7140" w:rsidRDefault="00A65F81" w:rsidP="00A65F81"/>
    <w:p w14:paraId="0632190A" w14:textId="6A335D83" w:rsidR="00166FE9" w:rsidRDefault="00166FE9" w:rsidP="00166FE9">
      <w:pPr>
        <w:ind w:left="0"/>
        <w:rPr>
          <w:lang w:val="es-ES_tradnl"/>
        </w:rPr>
      </w:pPr>
    </w:p>
    <w:p w14:paraId="17BB8428" w14:textId="77777777" w:rsidR="00166FE9" w:rsidRDefault="00166FE9" w:rsidP="00B753A5">
      <w:pPr>
        <w:ind w:left="1978"/>
        <w:rPr>
          <w:lang w:val="es-ES_tradnl"/>
        </w:rPr>
      </w:pPr>
    </w:p>
    <w:p w14:paraId="0F62ACA8" w14:textId="19EBFB01" w:rsidR="00B753A5" w:rsidRDefault="00B753A5" w:rsidP="00B753A5">
      <w:pPr>
        <w:ind w:left="1978"/>
        <w:rPr>
          <w:lang w:val="es-ES_tradnl"/>
        </w:rPr>
      </w:pPr>
      <w:r w:rsidRPr="00B753A5">
        <w:rPr>
          <w:lang w:val="es-ES_tradnl"/>
        </w:rPr>
        <w:t>Figura 1-4: Esquema de la relación entre Empleado y Domicilio</w:t>
      </w:r>
    </w:p>
    <w:p w14:paraId="1370AD77" w14:textId="28A35EC6" w:rsidR="00B753A5" w:rsidRDefault="00B753A5" w:rsidP="00B753A5">
      <w:pPr>
        <w:rPr>
          <w:lang w:val="es-ES_tradnl"/>
        </w:rPr>
      </w:pPr>
      <w:r>
        <w:rPr>
          <w:lang w:val="es-ES_tradnl"/>
        </w:rPr>
        <w:t>Al igual que en la sección anterior, en este caso también tenemos varias posibilidades para el esquema de base de datos, como se muestra en la Figura 1-5.</w:t>
      </w:r>
    </w:p>
    <w:p w14:paraId="45CA8BF6" w14:textId="77777777" w:rsidR="00B753A5" w:rsidRDefault="00B753A5" w:rsidP="00B753A5">
      <w:pPr>
        <w:rPr>
          <w:lang w:val="es-ES_tradnl"/>
        </w:rPr>
      </w:pPr>
    </w:p>
    <w:p w14:paraId="6221292E" w14:textId="03504005" w:rsidR="00B753A5" w:rsidRDefault="00B753A5" w:rsidP="00B753A5">
      <w:pPr>
        <w:rPr>
          <w:lang w:val="es-ES_tradnl"/>
        </w:rPr>
      </w:pPr>
      <w:r>
        <w:rPr>
          <w:lang w:val="es-ES_tradnl"/>
        </w:rPr>
        <w:t xml:space="preserve">El elemento esencial en torno al cual se construye la relación es la primary key. </w:t>
      </w:r>
      <w:r w:rsidR="00713F5F">
        <w:rPr>
          <w:lang w:val="es-ES_tradnl"/>
        </w:rPr>
        <w:t>Para relacionar ambas tablas es necesario que ambas tengan una primary key, por lo que se le añade un id a Domicilio que actuará como primary key y, por tanto, se deberá adaptar el mapeo de alguna manera.</w:t>
      </w:r>
    </w:p>
    <w:p w14:paraId="0298E8B8" w14:textId="21DD9A77" w:rsidR="00713F5F" w:rsidRDefault="00713F5F" w:rsidP="00B753A5">
      <w:pPr>
        <w:rPr>
          <w:lang w:val="es-ES_tradnl"/>
        </w:rPr>
      </w:pPr>
      <w:r>
        <w:rPr>
          <w:lang w:val="es-ES_tradnl"/>
        </w:rPr>
        <w:t>En el esquema (A) se muestra el mapeo ideal para la relación, introduciendo en la tabla Empleado la primary key de Domicilio, que actúa como foreign key, de manera que se puede</w:t>
      </w:r>
      <w:ins w:id="85" w:author="BERMEJO SOLIS Alba" w:date="2018-11-21T11:39:00Z">
        <w:r w:rsidR="00991E72">
          <w:rPr>
            <w:lang w:val="es-ES_tradnl"/>
          </w:rPr>
          <w:t xml:space="preserve"> especificar</w:t>
        </w:r>
      </w:ins>
      <w:del w:id="86" w:author="BERMEJO SOLIS Alba" w:date="2018-11-21T11:39:00Z">
        <w:r w:rsidDel="00991E72">
          <w:rPr>
            <w:lang w:val="es-ES_tradnl"/>
          </w:rPr>
          <w:delText xml:space="preserve"> introducir</w:delText>
        </w:r>
      </w:del>
      <w:r>
        <w:rPr>
          <w:lang w:val="es-ES_tradnl"/>
        </w:rPr>
        <w:t xml:space="preserve"> </w:t>
      </w:r>
      <w:ins w:id="87" w:author="BERMEJO SOLIS Alba" w:date="2018-11-21T11:50:00Z">
        <w:r w:rsidR="0074046B">
          <w:rPr>
            <w:lang w:val="es-ES_tradnl"/>
          </w:rPr>
          <w:t>el</w:t>
        </w:r>
      </w:ins>
      <w:del w:id="88" w:author="BERMEJO SOLIS Alba" w:date="2018-11-21T11:50:00Z">
        <w:r w:rsidDel="0074046B">
          <w:rPr>
            <w:lang w:val="es-ES_tradnl"/>
          </w:rPr>
          <w:delText>la</w:delText>
        </w:r>
      </w:del>
      <w:r>
        <w:rPr>
          <w:lang w:val="es-ES_tradnl"/>
        </w:rPr>
        <w:t xml:space="preserve"> id del Domicilio al introducir un registro en la tabla Empleado. </w:t>
      </w:r>
    </w:p>
    <w:p w14:paraId="12EF91BA" w14:textId="694C2B47" w:rsidR="00B753A5" w:rsidRDefault="00713F5F" w:rsidP="00713F5F">
      <w:pPr>
        <w:rPr>
          <w:lang w:val="es-ES_tradnl"/>
        </w:rPr>
      </w:pPr>
      <w:r>
        <w:rPr>
          <w:lang w:val="es-ES_tradnl"/>
        </w:rPr>
        <w:t xml:space="preserve">En cuanto al esquema (B), aunque muy similar al (A), es mucho más complejo, ya que en el modelo de dominio </w:t>
      </w:r>
      <w:ins w:id="89" w:author="BERMEJO SOLIS Alba" w:date="2018-11-21T11:52:00Z">
        <w:r w:rsidR="0074046B">
          <w:rPr>
            <w:lang w:val="es-ES_tradnl"/>
          </w:rPr>
          <w:t xml:space="preserve">una instancia de </w:t>
        </w:r>
      </w:ins>
      <w:del w:id="90" w:author="BERMEJO SOLIS Alba" w:date="2018-11-21T11:52:00Z">
        <w:r w:rsidDel="0074046B">
          <w:rPr>
            <w:lang w:val="es-ES_tradnl"/>
          </w:rPr>
          <w:delText xml:space="preserve">el </w:delText>
        </w:r>
      </w:del>
      <w:r>
        <w:rPr>
          <w:lang w:val="es-ES_tradnl"/>
        </w:rPr>
        <w:t xml:space="preserve">Domicilio no </w:t>
      </w:r>
      <w:ins w:id="91" w:author="BERMEJO SOLIS Alba" w:date="2018-11-21T11:52:00Z">
        <w:r w:rsidR="0074046B">
          <w:rPr>
            <w:lang w:val="es-ES_tradnl"/>
          </w:rPr>
          <w:t>tiene una referencia a una instancia de Empleado</w:t>
        </w:r>
      </w:ins>
      <w:del w:id="92" w:author="BERMEJO SOLIS Alba" w:date="2018-11-21T11:52:00Z">
        <w:r w:rsidDel="0074046B">
          <w:rPr>
            <w:lang w:val="es-ES_tradnl"/>
          </w:rPr>
          <w:delText>contiene una instancia de la tabla Empleado</w:delText>
        </w:r>
      </w:del>
      <w:r>
        <w:rPr>
          <w:lang w:val="es-ES_tradnl"/>
        </w:rPr>
        <w:t>. El mapeo objeto-relacional debe tener en cuenta este desajuste entre la clase de dominio y la tabla o se deberá añadir una referencia al empleado para cada</w:t>
      </w:r>
      <w:ins w:id="93" w:author="BERMEJO SOLIS Alba" w:date="2018-11-21T11:40:00Z">
        <w:r w:rsidR="00991E72">
          <w:rPr>
            <w:lang w:val="es-ES_tradnl"/>
          </w:rPr>
          <w:t xml:space="preserve"> domicilio</w:t>
        </w:r>
      </w:ins>
      <w:del w:id="94" w:author="BERMEJO SOLIS Alba" w:date="2018-11-21T11:40:00Z">
        <w:r w:rsidDel="00991E72">
          <w:rPr>
            <w:lang w:val="es-ES_tradnl"/>
          </w:rPr>
          <w:delText xml:space="preserve"> dirección</w:delText>
        </w:r>
      </w:del>
      <w:r>
        <w:rPr>
          <w:lang w:val="es-ES_tradnl"/>
        </w:rPr>
        <w:t>.</w:t>
      </w:r>
    </w:p>
    <w:p w14:paraId="1DC7E614" w14:textId="6524E2B6" w:rsidR="001472D6" w:rsidRDefault="001472D6" w:rsidP="00713F5F">
      <w:pPr>
        <w:rPr>
          <w:lang w:val="es-ES_tradnl"/>
        </w:rPr>
      </w:pPr>
    </w:p>
    <w:p w14:paraId="6C92F684" w14:textId="7C240344" w:rsidR="001472D6" w:rsidRDefault="001472D6" w:rsidP="001472D6">
      <w:pPr>
        <w:tabs>
          <w:tab w:val="left" w:pos="2790"/>
        </w:tabs>
        <w:rPr>
          <w:lang w:val="es-ES_tradnl"/>
        </w:rPr>
      </w:pPr>
      <w:r>
        <w:rPr>
          <w:lang w:val="es-ES_tradnl"/>
        </w:rPr>
        <w:t xml:space="preserve">Para complicar más las cosas, el esquema (C) introduce una tabla de unión entre Empleado y Domicilio en la que se almacenan las </w:t>
      </w:r>
      <w:ins w:id="95" w:author="BERMEJO SOLIS Alba" w:date="2018-11-21T11:54:00Z">
        <w:r w:rsidR="0074046B">
          <w:rPr>
            <w:lang w:val="es-ES_tradnl"/>
          </w:rPr>
          <w:t xml:space="preserve">combinaciones (Empleado/Direccion) de </w:t>
        </w:r>
      </w:ins>
      <w:r>
        <w:rPr>
          <w:lang w:val="es-ES_tradnl"/>
        </w:rPr>
        <w:t xml:space="preserve">foreign keys de cada </w:t>
      </w:r>
      <w:del w:id="96" w:author="BERMEJO SOLIS Alba" w:date="2018-11-21T11:57:00Z">
        <w:r w:rsidDel="002C3D98">
          <w:rPr>
            <w:lang w:val="es-ES_tradnl"/>
          </w:rPr>
          <w:delText>uno</w:delText>
        </w:r>
      </w:del>
      <w:ins w:id="97" w:author="BERMEJO SOLIS Alba" w:date="2018-11-21T11:57:00Z">
        <w:r w:rsidR="002C3D98">
          <w:rPr>
            <w:lang w:val="es-ES_tradnl"/>
          </w:rPr>
          <w:t>tabla</w:t>
        </w:r>
      </w:ins>
      <w:r>
        <w:rPr>
          <w:lang w:val="es-ES_tradnl"/>
        </w:rPr>
        <w:t xml:space="preserve">. </w:t>
      </w:r>
      <w:ins w:id="98" w:author="BERMEJO SOLIS Alba" w:date="2018-11-21T11:54:00Z">
        <w:r w:rsidR="0074046B">
          <w:rPr>
            <w:lang w:val="es-ES_tradnl"/>
          </w:rPr>
          <w:t xml:space="preserve">Con este diseño en </w:t>
        </w:r>
      </w:ins>
      <w:del w:id="99" w:author="BERMEJO SOLIS Alba" w:date="2018-11-21T11:55:00Z">
        <w:r w:rsidDel="0074046B">
          <w:rPr>
            <w:lang w:val="es-ES_tradnl"/>
          </w:rPr>
          <w:delText xml:space="preserve">De esta manera </w:delText>
        </w:r>
      </w:del>
      <w:r>
        <w:rPr>
          <w:lang w:val="es-ES_tradnl"/>
        </w:rPr>
        <w:t xml:space="preserve">cada operación </w:t>
      </w:r>
      <w:ins w:id="100" w:author="BERMEJO SOLIS Alba" w:date="2018-11-21T11:55:00Z">
        <w:r w:rsidR="0074046B">
          <w:rPr>
            <w:lang w:val="es-ES_tradnl"/>
          </w:rPr>
          <w:t>que se haga contra</w:t>
        </w:r>
      </w:ins>
      <w:del w:id="101" w:author="BERMEJO SOLIS Alba" w:date="2018-11-21T11:55:00Z">
        <w:r w:rsidDel="0074046B">
          <w:rPr>
            <w:lang w:val="es-ES_tradnl"/>
          </w:rPr>
          <w:delText>en</w:delText>
        </w:r>
      </w:del>
      <w:r>
        <w:rPr>
          <w:lang w:val="es-ES_tradnl"/>
        </w:rPr>
        <w:t xml:space="preserve"> la base de datos que involucre a ambas tablas </w:t>
      </w:r>
      <w:ins w:id="102" w:author="BERMEJO SOLIS Alba" w:date="2018-11-21T11:57:00Z">
        <w:r w:rsidR="002C3D98">
          <w:rPr>
            <w:lang w:val="es-ES_tradnl"/>
          </w:rPr>
          <w:t xml:space="preserve">se </w:t>
        </w:r>
      </w:ins>
      <w:r>
        <w:rPr>
          <w:lang w:val="es-ES_tradnl"/>
        </w:rPr>
        <w:t xml:space="preserve">debe </w:t>
      </w:r>
      <w:ins w:id="103" w:author="BERMEJO SOLIS Alba" w:date="2018-11-21T11:55:00Z">
        <w:r w:rsidR="0074046B">
          <w:rPr>
            <w:lang w:val="es-ES_tradnl"/>
          </w:rPr>
          <w:t xml:space="preserve">de ir a buscar la información en esa </w:t>
        </w:r>
      </w:ins>
      <w:del w:id="104" w:author="BERMEJO SOLIS Alba" w:date="2018-11-21T11:55:00Z">
        <w:r w:rsidDel="0074046B">
          <w:rPr>
            <w:lang w:val="es-ES_tradnl"/>
          </w:rPr>
          <w:delText xml:space="preserve">pasar obligatoriamente por la </w:delText>
        </w:r>
      </w:del>
      <w:r>
        <w:rPr>
          <w:lang w:val="es-ES_tradnl"/>
        </w:rPr>
        <w:t xml:space="preserve">tabla de unión. Se podría </w:t>
      </w:r>
      <w:ins w:id="105" w:author="BERMEJO SOLIS Alba" w:date="2018-11-21T11:55:00Z">
        <w:r w:rsidR="0074046B">
          <w:rPr>
            <w:lang w:val="es-ES_tradnl"/>
          </w:rPr>
          <w:t xml:space="preserve">modificar el modelo de dominio incluyendo una clase </w:t>
        </w:r>
      </w:ins>
      <w:del w:id="106" w:author="BERMEJO SOLIS Alba" w:date="2018-11-21T11:55:00Z">
        <w:r w:rsidDel="0074046B">
          <w:rPr>
            <w:lang w:val="es-ES_tradnl"/>
          </w:rPr>
          <w:delText xml:space="preserve">añadir una clase </w:delText>
        </w:r>
      </w:del>
      <w:r>
        <w:rPr>
          <w:lang w:val="es-ES_tradnl"/>
        </w:rPr>
        <w:t xml:space="preserve">de asociación Empleado-Domicilio </w:t>
      </w:r>
      <w:del w:id="107" w:author="BERMEJO SOLIS Alba" w:date="2018-11-21T11:56:00Z">
        <w:r w:rsidDel="0074046B">
          <w:rPr>
            <w:lang w:val="es-ES_tradnl"/>
          </w:rPr>
          <w:delText>en el modelo de dominio para compensar el cambio en el modelo relacional, pero sería innecesario.</w:delText>
        </w:r>
      </w:del>
      <w:ins w:id="108" w:author="BERMEJO SOLIS Alba" w:date="2018-11-21T11:56:00Z">
        <w:r w:rsidR="0074046B">
          <w:rPr>
            <w:lang w:val="es-ES_tradnl"/>
          </w:rPr>
          <w:t>pero no es la solución intuitiva para modelar la relación entre la clase Empleado y la clase dirección.</w:t>
        </w:r>
      </w:ins>
      <w:del w:id="109" w:author="BERMEJO SOLIS Alba" w:date="2018-11-21T11:56:00Z">
        <w:r w:rsidDel="0074046B">
          <w:rPr>
            <w:lang w:val="es-ES_tradnl"/>
          </w:rPr>
          <w:delText xml:space="preserve"> </w:delText>
        </w:r>
      </w:del>
    </w:p>
    <w:p w14:paraId="531A4053" w14:textId="77777777" w:rsidR="001472D6" w:rsidRDefault="001472D6" w:rsidP="00713F5F">
      <w:pPr>
        <w:rPr>
          <w:lang w:val="es-ES_tradnl"/>
        </w:rPr>
      </w:pPr>
    </w:p>
    <w:p w14:paraId="5FE1BB61" w14:textId="38B4A07C" w:rsidR="00B753A5" w:rsidRDefault="00166FE9" w:rsidP="00B753A5">
      <w:pPr>
        <w:rPr>
          <w:lang w:val="es-ES_tradnl"/>
        </w:rPr>
      </w:pPr>
      <w:r>
        <w:rPr>
          <w:noProof/>
          <w:lang w:val="es-ES" w:eastAsia="es-ES"/>
        </w:rPr>
        <w:drawing>
          <wp:anchor distT="0" distB="0" distL="114300" distR="114300" simplePos="0" relativeHeight="251723776" behindDoc="0" locked="0" layoutInCell="1" allowOverlap="1" wp14:anchorId="07873556" wp14:editId="3C72E458">
            <wp:simplePos x="0" y="0"/>
            <wp:positionH relativeFrom="page">
              <wp:align>center</wp:align>
            </wp:positionH>
            <wp:positionV relativeFrom="paragraph">
              <wp:posOffset>0</wp:posOffset>
            </wp:positionV>
            <wp:extent cx="3856355" cy="367728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355" cy="3677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C73EE" w14:textId="77777777" w:rsidR="00B753A5" w:rsidRPr="00B753A5" w:rsidRDefault="00B753A5" w:rsidP="00B753A5">
      <w:pPr>
        <w:rPr>
          <w:lang w:val="es-ES_tradnl"/>
        </w:rPr>
      </w:pPr>
    </w:p>
    <w:p w14:paraId="6D482DAB" w14:textId="77777777" w:rsidR="00B753A5" w:rsidRPr="00B753A5" w:rsidRDefault="00B753A5" w:rsidP="00B753A5">
      <w:pPr>
        <w:rPr>
          <w:lang w:val="es-ES_tradnl"/>
        </w:rPr>
      </w:pPr>
    </w:p>
    <w:p w14:paraId="5D80BA00" w14:textId="0EEBE2B8" w:rsidR="00B753A5" w:rsidRPr="00B753A5" w:rsidRDefault="00B753A5" w:rsidP="00B753A5">
      <w:pPr>
        <w:rPr>
          <w:lang w:val="es-ES_tradnl"/>
        </w:rPr>
      </w:pPr>
    </w:p>
    <w:p w14:paraId="14BED740" w14:textId="77777777" w:rsidR="00B753A5" w:rsidRPr="00B753A5" w:rsidRDefault="00B753A5" w:rsidP="00B753A5">
      <w:pPr>
        <w:rPr>
          <w:lang w:val="es-ES_tradnl"/>
        </w:rPr>
      </w:pPr>
    </w:p>
    <w:p w14:paraId="57EC4C75" w14:textId="77777777" w:rsidR="00B753A5" w:rsidRPr="00B753A5" w:rsidRDefault="00B753A5" w:rsidP="00B753A5">
      <w:pPr>
        <w:rPr>
          <w:lang w:val="es-ES_tradnl"/>
        </w:rPr>
      </w:pPr>
    </w:p>
    <w:p w14:paraId="2B10A816" w14:textId="77777777" w:rsidR="00B753A5" w:rsidRPr="00B753A5" w:rsidRDefault="00B753A5" w:rsidP="00B753A5">
      <w:pPr>
        <w:rPr>
          <w:lang w:val="es-ES_tradnl"/>
        </w:rPr>
      </w:pPr>
    </w:p>
    <w:p w14:paraId="485C64CB" w14:textId="77777777" w:rsidR="00B753A5" w:rsidRPr="00B753A5" w:rsidRDefault="00B753A5" w:rsidP="00B753A5">
      <w:pPr>
        <w:rPr>
          <w:lang w:val="es-ES_tradnl"/>
        </w:rPr>
      </w:pPr>
    </w:p>
    <w:p w14:paraId="09D0D1A6" w14:textId="6B6781D4" w:rsidR="00B753A5" w:rsidRPr="00B753A5" w:rsidRDefault="00B753A5" w:rsidP="00B753A5">
      <w:pPr>
        <w:rPr>
          <w:lang w:val="es-ES_tradnl"/>
        </w:rPr>
      </w:pPr>
    </w:p>
    <w:p w14:paraId="5A7403DC" w14:textId="77777777" w:rsidR="00B753A5" w:rsidRPr="00B753A5" w:rsidRDefault="00B753A5" w:rsidP="00B753A5">
      <w:pPr>
        <w:rPr>
          <w:lang w:val="es-ES_tradnl"/>
        </w:rPr>
      </w:pPr>
    </w:p>
    <w:p w14:paraId="33AEA9A5" w14:textId="77777777" w:rsidR="00B753A5" w:rsidRPr="00B753A5" w:rsidRDefault="00B753A5" w:rsidP="00B753A5">
      <w:pPr>
        <w:rPr>
          <w:lang w:val="es-ES_tradnl"/>
        </w:rPr>
      </w:pPr>
    </w:p>
    <w:p w14:paraId="29CA1F7C" w14:textId="77777777" w:rsidR="00B753A5" w:rsidRPr="00B753A5" w:rsidRDefault="00B753A5" w:rsidP="00B753A5">
      <w:pPr>
        <w:rPr>
          <w:lang w:val="es-ES_tradnl"/>
        </w:rPr>
      </w:pPr>
    </w:p>
    <w:p w14:paraId="475B3BF8" w14:textId="77777777" w:rsidR="00B753A5" w:rsidRPr="00B753A5" w:rsidRDefault="00B753A5" w:rsidP="00B753A5">
      <w:pPr>
        <w:rPr>
          <w:lang w:val="es-ES_tradnl"/>
        </w:rPr>
      </w:pPr>
    </w:p>
    <w:p w14:paraId="4CC4E61A" w14:textId="77777777" w:rsidR="00B753A5" w:rsidRPr="00B753A5" w:rsidRDefault="00B753A5" w:rsidP="00B753A5">
      <w:pPr>
        <w:rPr>
          <w:lang w:val="es-ES_tradnl"/>
        </w:rPr>
      </w:pPr>
    </w:p>
    <w:p w14:paraId="2C692A1F" w14:textId="77777777" w:rsidR="00B753A5" w:rsidRPr="00B753A5" w:rsidRDefault="00B753A5" w:rsidP="00B753A5">
      <w:pPr>
        <w:rPr>
          <w:lang w:val="es-ES_tradnl"/>
        </w:rPr>
      </w:pPr>
    </w:p>
    <w:p w14:paraId="60C020CA" w14:textId="77777777" w:rsidR="00B753A5" w:rsidRPr="00B753A5" w:rsidRDefault="00B753A5" w:rsidP="00B753A5">
      <w:pPr>
        <w:rPr>
          <w:lang w:val="es-ES_tradnl"/>
        </w:rPr>
      </w:pPr>
    </w:p>
    <w:p w14:paraId="564AB94E" w14:textId="5191720C" w:rsidR="00B753A5" w:rsidRDefault="00B753A5" w:rsidP="00166FE9">
      <w:pPr>
        <w:tabs>
          <w:tab w:val="left" w:pos="2790"/>
        </w:tabs>
        <w:ind w:left="0"/>
        <w:rPr>
          <w:lang w:val="es-ES_tradnl"/>
        </w:rPr>
      </w:pPr>
    </w:p>
    <w:p w14:paraId="49F07B7B" w14:textId="0AA7B8E3" w:rsidR="00B753A5" w:rsidRDefault="00B753A5" w:rsidP="00B753A5">
      <w:pPr>
        <w:tabs>
          <w:tab w:val="left" w:pos="2790"/>
        </w:tabs>
        <w:rPr>
          <w:lang w:val="es-ES_tradnl"/>
        </w:rPr>
      </w:pPr>
      <w:r>
        <w:rPr>
          <w:lang w:val="es-ES_tradnl"/>
        </w:rPr>
        <w:t>Figura 1-5:  Tres esquemas posibles para la representación en base de datos de la relación Empleado-Domicilio.</w:t>
      </w:r>
    </w:p>
    <w:p w14:paraId="5F6CA48B" w14:textId="04BEEDB5" w:rsidR="00713F5F" w:rsidRDefault="00713F5F" w:rsidP="00B753A5">
      <w:pPr>
        <w:tabs>
          <w:tab w:val="left" w:pos="2790"/>
        </w:tabs>
        <w:rPr>
          <w:lang w:val="es-ES_tradnl"/>
        </w:rPr>
      </w:pPr>
    </w:p>
    <w:p w14:paraId="5B4E4F50" w14:textId="5B72D89B" w:rsidR="00617456" w:rsidRDefault="00617456" w:rsidP="001472D6">
      <w:pPr>
        <w:tabs>
          <w:tab w:val="left" w:pos="2790"/>
        </w:tabs>
        <w:rPr>
          <w:lang w:val="es-ES_tradnl"/>
        </w:rPr>
      </w:pPr>
      <w:r>
        <w:rPr>
          <w:lang w:val="es-ES_tradnl"/>
        </w:rPr>
        <w:t xml:space="preserve">Las relaciones presentan un desafío en el mapeo objeto-relacional. En esta introducción se ha cubierto solo las relaciones one-to-one y aun así se han podido observar </w:t>
      </w:r>
      <w:ins w:id="110" w:author="BERMEJO SOLIS Alba" w:date="2018-11-21T11:58:00Z">
        <w:r w:rsidR="002C3D98">
          <w:rPr>
            <w:lang w:val="es-ES_tradnl"/>
          </w:rPr>
          <w:t>que existen maneras diferentes de diseñar una base de datos para almacenar la información de un modelo de dominio</w:t>
        </w:r>
      </w:ins>
      <w:ins w:id="111" w:author="BERMEJO SOLIS Alba" w:date="2018-11-21T11:59:00Z">
        <w:r w:rsidR="002C3D98">
          <w:rPr>
            <w:lang w:val="es-ES_tradnl"/>
          </w:rPr>
          <w:t xml:space="preserve"> que pueden complicar más o menos el mapeo entre el modelo relacional (tablas, relaciones) y el modelo de dominio (clases)</w:t>
        </w:r>
      </w:ins>
      <w:del w:id="112" w:author="BERMEJO SOLIS Alba" w:date="2018-11-21T11:59:00Z">
        <w:r w:rsidDel="002C3D98">
          <w:rPr>
            <w:lang w:val="es-ES_tradnl"/>
          </w:rPr>
          <w:delText>los distintos problemas que surgen a la hora de enlazar el modelo de dominio con el modelo en base de datos, la necesidad de las primary keys y la posibilidad de introducir clases o relaciones</w:delText>
        </w:r>
        <w:r w:rsidR="001472D6" w:rsidDel="002C3D98">
          <w:rPr>
            <w:lang w:val="es-ES_tradnl"/>
          </w:rPr>
          <w:delText xml:space="preserve"> intermedias.</w:delText>
        </w:r>
      </w:del>
      <w:ins w:id="113" w:author="BERMEJO SOLIS Alba" w:date="2018-11-21T11:59:00Z">
        <w:r w:rsidR="002C3D98">
          <w:rPr>
            <w:lang w:val="es-ES_tradnl"/>
          </w:rPr>
          <w:t>.</w:t>
        </w:r>
      </w:ins>
    </w:p>
    <w:p w14:paraId="49678004" w14:textId="743EE3E9" w:rsidR="00617456" w:rsidRDefault="00617456" w:rsidP="009A1477">
      <w:pPr>
        <w:pStyle w:val="Ttulo3"/>
        <w:rPr>
          <w:lang w:val="es-ES_tradnl"/>
        </w:rPr>
      </w:pPr>
      <w:bookmarkStart w:id="114" w:name="_Toc530577091"/>
      <w:r>
        <w:rPr>
          <w:lang w:val="es-ES_tradnl"/>
        </w:rPr>
        <w:t>Herencia</w:t>
      </w:r>
      <w:bookmarkEnd w:id="114"/>
    </w:p>
    <w:p w14:paraId="523921FE" w14:textId="3216E09D" w:rsidR="00617456" w:rsidRDefault="00617456" w:rsidP="00B753A5">
      <w:pPr>
        <w:tabs>
          <w:tab w:val="left" w:pos="2790"/>
        </w:tabs>
        <w:rPr>
          <w:lang w:val="es-ES_tradnl"/>
        </w:rPr>
      </w:pPr>
      <w:r>
        <w:rPr>
          <w:lang w:val="es-ES_tradnl"/>
        </w:rPr>
        <w:t>La herencia es la manera natural de expresar relaciones generales entre clases similares y permite introducir el polimorfismo en la aplicación. Retomando el ejemplo visto anteriormente de la clase Empleado, se puede pensar en una empresa que necesite distinguir entre em</w:t>
      </w:r>
      <w:r w:rsidR="00BB5084">
        <w:rPr>
          <w:lang w:val="es-ES_tradnl"/>
        </w:rPr>
        <w:t>pleados a tiempo completo y a tiempo parcial, que difieren únicamente en el tipo de salario. Esto supone una buena oportunidad para ilustrar el concepto de herencia</w:t>
      </w:r>
      <w:ins w:id="115" w:author="BERMEJO SOLIS Alba" w:date="2018-11-21T12:00:00Z">
        <w:r w:rsidR="002C3D98">
          <w:rPr>
            <w:lang w:val="es-ES_tradnl"/>
          </w:rPr>
          <w:t>. En java</w:t>
        </w:r>
      </w:ins>
      <w:ins w:id="116" w:author="BERMEJO SOLIS Alba" w:date="2018-11-21T12:02:00Z">
        <w:r w:rsidR="002C3D98">
          <w:rPr>
            <w:lang w:val="es-ES_tradnl"/>
          </w:rPr>
          <w:t>,</w:t>
        </w:r>
      </w:ins>
      <w:ins w:id="117" w:author="BERMEJO SOLIS Alba" w:date="2018-11-21T12:00:00Z">
        <w:r w:rsidR="002C3D98">
          <w:rPr>
            <w:lang w:val="es-ES_tradnl"/>
          </w:rPr>
          <w:t xml:space="preserve"> para trabajar con objetos de tipo empleado</w:t>
        </w:r>
      </w:ins>
      <w:ins w:id="118" w:author="BERMEJO SOLIS Alba" w:date="2018-11-21T12:02:00Z">
        <w:r w:rsidR="002C3D98">
          <w:rPr>
            <w:lang w:val="es-ES_tradnl"/>
          </w:rPr>
          <w:t>,</w:t>
        </w:r>
      </w:ins>
      <w:ins w:id="119" w:author="BERMEJO SOLIS Alba" w:date="2018-11-21T12:00:00Z">
        <w:r w:rsidR="002C3D98">
          <w:rPr>
            <w:lang w:val="es-ES_tradnl"/>
          </w:rPr>
          <w:t xml:space="preserve"> </w:t>
        </w:r>
      </w:ins>
      <w:ins w:id="120" w:author="BERMEJO SOLIS Alba" w:date="2018-11-21T12:01:00Z">
        <w:r w:rsidR="002C3D98">
          <w:rPr>
            <w:lang w:val="es-ES_tradnl"/>
          </w:rPr>
          <w:t xml:space="preserve">se </w:t>
        </w:r>
      </w:ins>
      <w:del w:id="121" w:author="BERMEJO SOLIS Alba" w:date="2018-11-21T12:00:00Z">
        <w:r w:rsidR="00BB5084" w:rsidDel="002C3D98">
          <w:rPr>
            <w:lang w:val="es-ES_tradnl"/>
          </w:rPr>
          <w:delText xml:space="preserve">, </w:delText>
        </w:r>
      </w:del>
      <w:r w:rsidR="00BB5084">
        <w:rPr>
          <w:lang w:val="es-ES_tradnl"/>
        </w:rPr>
        <w:t>crea</w:t>
      </w:r>
      <w:ins w:id="122" w:author="BERMEJO SOLIS Alba" w:date="2018-11-21T12:01:00Z">
        <w:r w:rsidR="002C3D98">
          <w:rPr>
            <w:lang w:val="es-ES_tradnl"/>
          </w:rPr>
          <w:t>ría</w:t>
        </w:r>
      </w:ins>
      <w:del w:id="123" w:author="BERMEJO SOLIS Alba" w:date="2018-11-21T12:01:00Z">
        <w:r w:rsidR="00BB5084" w:rsidDel="002C3D98">
          <w:rPr>
            <w:lang w:val="es-ES_tradnl"/>
          </w:rPr>
          <w:delText>ndo</w:delText>
        </w:r>
      </w:del>
      <w:r w:rsidR="00BB5084">
        <w:rPr>
          <w:lang w:val="es-ES_tradnl"/>
        </w:rPr>
        <w:t xml:space="preserve"> </w:t>
      </w:r>
      <w:ins w:id="124" w:author="BERMEJO SOLIS Alba" w:date="2018-11-21T12:01:00Z">
        <w:r w:rsidR="002C3D98">
          <w:rPr>
            <w:lang w:val="es-ES_tradnl"/>
          </w:rPr>
          <w:t xml:space="preserve">una clase Empleado que almacenaría los atributos comunes y </w:t>
        </w:r>
      </w:ins>
      <w:r w:rsidR="00BB5084">
        <w:rPr>
          <w:lang w:val="es-ES_tradnl"/>
        </w:rPr>
        <w:t xml:space="preserve">dos subclases </w:t>
      </w:r>
      <w:ins w:id="125" w:author="BERMEJO SOLIS Alba" w:date="2018-11-21T12:01:00Z">
        <w:r w:rsidR="002C3D98">
          <w:rPr>
            <w:lang w:val="es-ES_tradnl"/>
          </w:rPr>
          <w:t>(</w:t>
        </w:r>
      </w:ins>
      <w:ins w:id="126" w:author="BERMEJO SOLIS Alba" w:date="2018-11-21T12:02:00Z">
        <w:r w:rsidR="002C3D98">
          <w:rPr>
            <w:lang w:val="es-ES_tradnl"/>
          </w:rPr>
          <w:t>Empleado</w:t>
        </w:r>
      </w:ins>
      <w:ins w:id="127" w:author="BERMEJO SOLIS Alba" w:date="2018-11-21T12:01:00Z">
        <w:r w:rsidR="002C3D98">
          <w:rPr>
            <w:lang w:val="es-ES_tradnl"/>
          </w:rPr>
          <w:t>Tiempo</w:t>
        </w:r>
      </w:ins>
      <w:ins w:id="128" w:author="BERMEJO SOLIS Alba" w:date="2018-11-21T12:02:00Z">
        <w:r w:rsidR="002C3D98">
          <w:rPr>
            <w:lang w:val="es-ES_tradnl"/>
          </w:rPr>
          <w:t>C</w:t>
        </w:r>
      </w:ins>
      <w:ins w:id="129" w:author="BERMEJO SOLIS Alba" w:date="2018-11-21T12:01:00Z">
        <w:r w:rsidR="002C3D98">
          <w:rPr>
            <w:lang w:val="es-ES_tradnl"/>
          </w:rPr>
          <w:t xml:space="preserve">ompleto y </w:t>
        </w:r>
      </w:ins>
      <w:ins w:id="130" w:author="BERMEJO SOLIS Alba" w:date="2018-11-21T12:02:00Z">
        <w:r w:rsidR="002C3D98">
          <w:rPr>
            <w:lang w:val="es-ES_tradnl"/>
          </w:rPr>
          <w:t>EmpleadoTiempoParcial</w:t>
        </w:r>
      </w:ins>
      <w:ins w:id="131" w:author="BERMEJO SOLIS Alba" w:date="2018-11-21T12:01:00Z">
        <w:r w:rsidR="002C3D98">
          <w:rPr>
            <w:lang w:val="es-ES_tradnl"/>
          </w:rPr>
          <w:t xml:space="preserve">) </w:t>
        </w:r>
      </w:ins>
      <w:del w:id="132" w:author="BERMEJO SOLIS Alba" w:date="2018-11-21T12:01:00Z">
        <w:r w:rsidR="00BB5084" w:rsidDel="002C3D98">
          <w:rPr>
            <w:lang w:val="es-ES_tradnl"/>
          </w:rPr>
          <w:delText xml:space="preserve">de la clase Empleado </w:delText>
        </w:r>
      </w:del>
      <w:r w:rsidR="00BB5084">
        <w:rPr>
          <w:lang w:val="es-ES_tradnl"/>
        </w:rPr>
        <w:t>que almacen</w:t>
      </w:r>
      <w:ins w:id="133" w:author="BERMEJO SOLIS Alba" w:date="2018-11-21T12:01:00Z">
        <w:r w:rsidR="002C3D98">
          <w:rPr>
            <w:lang w:val="es-ES_tradnl"/>
          </w:rPr>
          <w:t xml:space="preserve">arían </w:t>
        </w:r>
      </w:ins>
      <w:ins w:id="134" w:author="BERMEJO SOLIS Alba" w:date="2018-11-21T12:02:00Z">
        <w:r w:rsidR="002C3D98">
          <w:rPr>
            <w:lang w:val="es-ES_tradnl"/>
          </w:rPr>
          <w:t>los atributos específicos de cada una, es decir el salario o la tasa diar</w:t>
        </w:r>
      </w:ins>
      <w:ins w:id="135" w:author="BERMEJO SOLIS Alba" w:date="2018-11-21T12:03:00Z">
        <w:r w:rsidR="002C3D98">
          <w:rPr>
            <w:lang w:val="es-ES_tradnl"/>
          </w:rPr>
          <w:t>ia</w:t>
        </w:r>
      </w:ins>
      <w:del w:id="136" w:author="BERMEJO SOLIS Alba" w:date="2018-11-21T12:01:00Z">
        <w:r w:rsidR="00BB5084" w:rsidDel="002C3D98">
          <w:rPr>
            <w:lang w:val="es-ES_tradnl"/>
          </w:rPr>
          <w:delText>en</w:delText>
        </w:r>
      </w:del>
      <w:del w:id="137" w:author="BERMEJO SOLIS Alba" w:date="2018-11-21T12:02:00Z">
        <w:r w:rsidR="00BB5084" w:rsidDel="002C3D98">
          <w:rPr>
            <w:lang w:val="es-ES_tradnl"/>
          </w:rPr>
          <w:delText xml:space="preserve"> el atributo salario</w:delText>
        </w:r>
      </w:del>
      <w:r w:rsidR="00BB5084">
        <w:rPr>
          <w:lang w:val="es-ES_tradnl"/>
        </w:rPr>
        <w:t>, como se puede ver en la Figura 1-6.</w:t>
      </w:r>
      <w:ins w:id="138" w:author="BERMEJO SOLIS Alba" w:date="2018-11-21T12:03:00Z">
        <w:r w:rsidR="002C3D98">
          <w:rPr>
            <w:lang w:val="es-ES_tradnl"/>
          </w:rPr>
          <w:t xml:space="preserve"> En estas subclases además, se definirían las operaciones específicas de esa clase, como podría ser cambiar el salario, </w:t>
        </w:r>
      </w:ins>
    </w:p>
    <w:p w14:paraId="7BE66095" w14:textId="10F846E9" w:rsidR="00BB5084" w:rsidRDefault="00BB5084" w:rsidP="00B753A5">
      <w:pPr>
        <w:tabs>
          <w:tab w:val="left" w:pos="2790"/>
        </w:tabs>
        <w:rPr>
          <w:lang w:val="es-ES_tradnl"/>
        </w:rPr>
      </w:pPr>
      <w:r>
        <w:rPr>
          <w:noProof/>
          <w:lang w:val="es-ES" w:eastAsia="es-ES"/>
        </w:rPr>
        <w:drawing>
          <wp:anchor distT="0" distB="0" distL="114300" distR="114300" simplePos="0" relativeHeight="251724800" behindDoc="0" locked="0" layoutInCell="1" allowOverlap="1" wp14:anchorId="3A65845D" wp14:editId="5F19AAE3">
            <wp:simplePos x="0" y="0"/>
            <wp:positionH relativeFrom="margin">
              <wp:align>center</wp:align>
            </wp:positionH>
            <wp:positionV relativeFrom="paragraph">
              <wp:posOffset>89535</wp:posOffset>
            </wp:positionV>
            <wp:extent cx="2834640" cy="1737360"/>
            <wp:effectExtent l="0" t="0" r="381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31CE4" w14:textId="77777777" w:rsidR="00BB5084" w:rsidRPr="00BB5084" w:rsidRDefault="00BB5084" w:rsidP="00BB5084">
      <w:pPr>
        <w:rPr>
          <w:lang w:val="es-ES_tradnl"/>
        </w:rPr>
      </w:pPr>
    </w:p>
    <w:p w14:paraId="57B0E4F4" w14:textId="77777777" w:rsidR="00BB5084" w:rsidRPr="00BB5084" w:rsidRDefault="00BB5084" w:rsidP="00BB5084">
      <w:pPr>
        <w:rPr>
          <w:lang w:val="es-ES_tradnl"/>
        </w:rPr>
      </w:pPr>
    </w:p>
    <w:p w14:paraId="6036A428" w14:textId="77777777" w:rsidR="00BB5084" w:rsidRPr="00BB5084" w:rsidRDefault="00BB5084" w:rsidP="00BB5084">
      <w:pPr>
        <w:rPr>
          <w:lang w:val="es-ES_tradnl"/>
        </w:rPr>
      </w:pPr>
    </w:p>
    <w:p w14:paraId="7BECDF72" w14:textId="77777777" w:rsidR="00BB5084" w:rsidRPr="00BB5084" w:rsidRDefault="00BB5084" w:rsidP="00BB5084">
      <w:pPr>
        <w:rPr>
          <w:lang w:val="es-ES_tradnl"/>
        </w:rPr>
      </w:pPr>
    </w:p>
    <w:p w14:paraId="7B389248" w14:textId="77777777" w:rsidR="00BB5084" w:rsidRPr="00BB5084" w:rsidRDefault="00BB5084" w:rsidP="00BB5084">
      <w:pPr>
        <w:rPr>
          <w:lang w:val="es-ES_tradnl"/>
        </w:rPr>
      </w:pPr>
    </w:p>
    <w:p w14:paraId="6C03BE56" w14:textId="77777777" w:rsidR="00BB5084" w:rsidRPr="00BB5084" w:rsidRDefault="00BB5084" w:rsidP="00BB5084">
      <w:pPr>
        <w:rPr>
          <w:lang w:val="es-ES_tradnl"/>
        </w:rPr>
      </w:pPr>
    </w:p>
    <w:p w14:paraId="1D2046C0" w14:textId="77777777" w:rsidR="00BB5084" w:rsidRPr="00BB5084" w:rsidRDefault="00BB5084" w:rsidP="00BB5084">
      <w:pPr>
        <w:rPr>
          <w:lang w:val="es-ES_tradnl"/>
        </w:rPr>
      </w:pPr>
    </w:p>
    <w:p w14:paraId="2AF1C424" w14:textId="6C5D715D" w:rsidR="00166FE9" w:rsidRDefault="00166FE9" w:rsidP="00166FE9">
      <w:pPr>
        <w:tabs>
          <w:tab w:val="left" w:pos="2625"/>
        </w:tabs>
        <w:ind w:left="0"/>
        <w:rPr>
          <w:lang w:val="es-ES_tradnl"/>
        </w:rPr>
      </w:pPr>
    </w:p>
    <w:p w14:paraId="4D12E7CC" w14:textId="3E635426" w:rsidR="00BB5084" w:rsidRDefault="00BB5084" w:rsidP="00BB5084">
      <w:pPr>
        <w:tabs>
          <w:tab w:val="left" w:pos="2625"/>
        </w:tabs>
        <w:rPr>
          <w:lang w:val="es-ES_tradnl"/>
        </w:rPr>
      </w:pPr>
      <w:r>
        <w:rPr>
          <w:lang w:val="es-ES_tradnl"/>
        </w:rPr>
        <w:t>Figura 1-6: Relación de herencia entre la clase Empleado y las subclases Empleado</w:t>
      </w:r>
      <w:del w:id="139" w:author="BERMEJO SOLIS Alba" w:date="2018-11-21T12:06:00Z">
        <w:r w:rsidDel="002C3D98">
          <w:rPr>
            <w:lang w:val="es-ES_tradnl"/>
          </w:rPr>
          <w:delText xml:space="preserve"> </w:delText>
        </w:r>
      </w:del>
      <w:ins w:id="140" w:author="BERMEJO SOLIS Alba" w:date="2018-11-21T12:06:00Z">
        <w:r w:rsidR="002C3D98">
          <w:rPr>
            <w:lang w:val="es-ES_tradnl"/>
          </w:rPr>
          <w:t>T</w:t>
        </w:r>
      </w:ins>
      <w:del w:id="141" w:author="BERMEJO SOLIS Alba" w:date="2018-11-21T12:06:00Z">
        <w:r w:rsidDel="002C3D98">
          <w:rPr>
            <w:lang w:val="es-ES_tradnl"/>
          </w:rPr>
          <w:delText>a t</w:delText>
        </w:r>
      </w:del>
      <w:r>
        <w:rPr>
          <w:lang w:val="es-ES_tradnl"/>
        </w:rPr>
        <w:t>iempo</w:t>
      </w:r>
      <w:ins w:id="142" w:author="BERMEJO SOLIS Alba" w:date="2018-11-21T12:06:00Z">
        <w:r w:rsidR="002C3D98">
          <w:rPr>
            <w:lang w:val="es-ES_tradnl"/>
          </w:rPr>
          <w:t>C</w:t>
        </w:r>
      </w:ins>
      <w:del w:id="143" w:author="BERMEJO SOLIS Alba" w:date="2018-11-21T12:06:00Z">
        <w:r w:rsidDel="002C3D98">
          <w:rPr>
            <w:lang w:val="es-ES_tradnl"/>
          </w:rPr>
          <w:delText xml:space="preserve"> c</w:delText>
        </w:r>
      </w:del>
      <w:r>
        <w:rPr>
          <w:lang w:val="es-ES_tradnl"/>
        </w:rPr>
        <w:t>ompleto y Empleado</w:t>
      </w:r>
      <w:del w:id="144" w:author="BERMEJO SOLIS Alba" w:date="2018-11-21T12:06:00Z">
        <w:r w:rsidDel="002C3D98">
          <w:rPr>
            <w:lang w:val="es-ES_tradnl"/>
          </w:rPr>
          <w:delText xml:space="preserve"> a </w:delText>
        </w:r>
      </w:del>
      <w:ins w:id="145" w:author="BERMEJO SOLIS Alba" w:date="2018-11-21T12:06:00Z">
        <w:r w:rsidR="002C3D98">
          <w:rPr>
            <w:lang w:val="es-ES_tradnl"/>
          </w:rPr>
          <w:t>T</w:t>
        </w:r>
      </w:ins>
      <w:del w:id="146" w:author="BERMEJO SOLIS Alba" w:date="2018-11-21T12:06:00Z">
        <w:r w:rsidDel="002C3D98">
          <w:rPr>
            <w:lang w:val="es-ES_tradnl"/>
          </w:rPr>
          <w:delText>t</w:delText>
        </w:r>
      </w:del>
      <w:r>
        <w:rPr>
          <w:lang w:val="es-ES_tradnl"/>
        </w:rPr>
        <w:t>iempo</w:t>
      </w:r>
      <w:ins w:id="147" w:author="BERMEJO SOLIS Alba" w:date="2018-11-21T12:06:00Z">
        <w:r w:rsidR="002C3D98">
          <w:rPr>
            <w:lang w:val="es-ES_tradnl"/>
          </w:rPr>
          <w:t>P</w:t>
        </w:r>
      </w:ins>
      <w:del w:id="148" w:author="BERMEJO SOLIS Alba" w:date="2018-11-21T12:06:00Z">
        <w:r w:rsidDel="002C3D98">
          <w:rPr>
            <w:lang w:val="es-ES_tradnl"/>
          </w:rPr>
          <w:delText xml:space="preserve"> p</w:delText>
        </w:r>
      </w:del>
      <w:r>
        <w:rPr>
          <w:lang w:val="es-ES_tradnl"/>
        </w:rPr>
        <w:t>arcial.</w:t>
      </w:r>
    </w:p>
    <w:p w14:paraId="0254D5CE" w14:textId="26F0B728" w:rsidR="00BB5084" w:rsidRDefault="00BB5084" w:rsidP="00BB5084">
      <w:pPr>
        <w:tabs>
          <w:tab w:val="left" w:pos="2625"/>
        </w:tabs>
        <w:rPr>
          <w:lang w:val="es-ES_tradnl"/>
        </w:rPr>
      </w:pPr>
    </w:p>
    <w:p w14:paraId="7BAF40B6" w14:textId="6E560B51" w:rsidR="00BB5084" w:rsidRDefault="00BB5084" w:rsidP="00BB5084">
      <w:pPr>
        <w:tabs>
          <w:tab w:val="left" w:pos="2625"/>
        </w:tabs>
        <w:rPr>
          <w:lang w:val="es-ES_tradnl"/>
        </w:rPr>
      </w:pPr>
      <w:del w:id="149" w:author="BERMEJO SOLIS Alba" w:date="2018-11-21T11:41:00Z">
        <w:r w:rsidDel="00991E72">
          <w:rPr>
            <w:lang w:val="es-ES_tradnl"/>
          </w:rPr>
          <w:delText>La herencia presenta un auténtico problema en el mapeo O-R</w:delText>
        </w:r>
      </w:del>
      <w:r>
        <w:rPr>
          <w:lang w:val="es-ES_tradnl"/>
        </w:rPr>
        <w:t>. En la Figura 1-7 se muestran de nuevo tres posibles esquemas para la persistencia en base de datos.</w:t>
      </w:r>
    </w:p>
    <w:p w14:paraId="3173D2C3" w14:textId="425DAA7C" w:rsidR="00BB5084" w:rsidRDefault="00BB5084" w:rsidP="00BB5084">
      <w:pPr>
        <w:tabs>
          <w:tab w:val="left" w:pos="2625"/>
        </w:tabs>
        <w:rPr>
          <w:lang w:val="es-ES_tradnl"/>
        </w:rPr>
      </w:pPr>
      <w:r>
        <w:rPr>
          <w:lang w:val="es-ES_tradnl"/>
        </w:rPr>
        <w:t xml:space="preserve">Podría decirse que la solución más sencilla para el mapeo de una estructura de herencia en base de datos sería poner todos los datos necesarios para cada clase, incluyendo la clase madre Empleado, en tablas separadas, como ilustra el esquema (A). En este caso las tablas no tienen ninguna relación entre ellas, </w:t>
      </w:r>
      <w:del w:id="150" w:author="BERMEJO SOLIS Alba" w:date="2018-11-21T11:42:00Z">
        <w:r w:rsidDel="00991E72">
          <w:rPr>
            <w:lang w:val="es-ES_tradnl"/>
          </w:rPr>
          <w:delText xml:space="preserve">siendo cada una independiente de la otra, </w:delText>
        </w:r>
      </w:del>
      <w:r>
        <w:rPr>
          <w:lang w:val="es-ES_tradnl"/>
        </w:rPr>
        <w:t>lo que</w:t>
      </w:r>
      <w:ins w:id="151" w:author="BERMEJO SOLIS Alba" w:date="2018-11-21T11:43:00Z">
        <w:r w:rsidR="00991E72">
          <w:rPr>
            <w:lang w:val="es-ES_tradnl"/>
          </w:rPr>
          <w:t xml:space="preserve"> supone</w:t>
        </w:r>
      </w:ins>
      <w:r>
        <w:rPr>
          <w:lang w:val="es-ES_tradnl"/>
        </w:rPr>
        <w:t xml:space="preserve"> </w:t>
      </w:r>
      <w:del w:id="152" w:author="BERMEJO SOLIS Alba" w:date="2018-11-21T11:43:00Z">
        <w:r w:rsidDel="00991E72">
          <w:rPr>
            <w:lang w:val="es-ES_tradnl"/>
          </w:rPr>
          <w:delText>i</w:delText>
        </w:r>
      </w:del>
      <w:del w:id="153" w:author="BERMEJO SOLIS Alba" w:date="2018-11-21T11:42:00Z">
        <w:r w:rsidDel="00991E72">
          <w:rPr>
            <w:lang w:val="es-ES_tradnl"/>
          </w:rPr>
          <w:delText>mplica</w:delText>
        </w:r>
      </w:del>
      <w:r>
        <w:rPr>
          <w:lang w:val="es-ES_tradnl"/>
        </w:rPr>
        <w:t xml:space="preserve"> que las consultas que impliquen a ambas serán mucho más complejas para el usuario.</w:t>
      </w:r>
    </w:p>
    <w:p w14:paraId="71DB2479" w14:textId="5D6028CF" w:rsidR="00BB5084" w:rsidRDefault="00BB5084" w:rsidP="00BB5084">
      <w:pPr>
        <w:tabs>
          <w:tab w:val="left" w:pos="2625"/>
        </w:tabs>
        <w:rPr>
          <w:lang w:val="es-ES_tradnl"/>
        </w:rPr>
      </w:pPr>
    </w:p>
    <w:p w14:paraId="4D0A8010" w14:textId="0F5BA9F1" w:rsidR="00BB5084" w:rsidRDefault="00BB5084" w:rsidP="00BB5084">
      <w:pPr>
        <w:tabs>
          <w:tab w:val="left" w:pos="2625"/>
        </w:tabs>
        <w:rPr>
          <w:lang w:val="es-ES_tradnl"/>
        </w:rPr>
      </w:pPr>
      <w:r>
        <w:rPr>
          <w:lang w:val="es-ES_tradnl"/>
        </w:rPr>
        <w:t xml:space="preserve">Una solución más eficiente, aunque desnormalizada, </w:t>
      </w:r>
      <w:r w:rsidR="00F123D2">
        <w:rPr>
          <w:lang w:val="es-ES_tradnl"/>
        </w:rPr>
        <w:t>se ilustra en el esquema (B), en el que todos los datos necesarios para cada clase se sitúan en una única tabla, lo que simplificaría enormemente las consultas. En este caso se introduce un nuevo parámetro “tipo” que indica si el empleado es a tiempo parcial o completo, lo cual implicaría cambiar el modelo de dominio para interpretar la información aportada por cada</w:t>
      </w:r>
      <w:ins w:id="154" w:author="BERMEJO SOLIS Alba" w:date="2018-11-21T11:43:00Z">
        <w:r w:rsidR="00991E72">
          <w:rPr>
            <w:lang w:val="es-ES_tradnl"/>
          </w:rPr>
          <w:t xml:space="preserve"> registro</w:t>
        </w:r>
      </w:ins>
      <w:r w:rsidR="00F123D2">
        <w:rPr>
          <w:lang w:val="es-ES_tradnl"/>
        </w:rPr>
        <w:t xml:space="preserve"> </w:t>
      </w:r>
      <w:del w:id="155" w:author="BERMEJO SOLIS Alba" w:date="2018-11-21T11:43:00Z">
        <w:r w:rsidR="00F123D2" w:rsidDel="00991E72">
          <w:rPr>
            <w:lang w:val="es-ES_tradnl"/>
          </w:rPr>
          <w:delText>archivo</w:delText>
        </w:r>
      </w:del>
      <w:r w:rsidR="00F123D2">
        <w:rPr>
          <w:lang w:val="es-ES_tradnl"/>
        </w:rPr>
        <w:t xml:space="preserve"> en la tabla. </w:t>
      </w:r>
    </w:p>
    <w:p w14:paraId="45132E58" w14:textId="7C9F0162" w:rsidR="00F123D2" w:rsidRDefault="00F123D2" w:rsidP="00BB5084">
      <w:pPr>
        <w:tabs>
          <w:tab w:val="left" w:pos="2625"/>
        </w:tabs>
        <w:rPr>
          <w:lang w:val="es-ES_tradnl"/>
        </w:rPr>
      </w:pPr>
    </w:p>
    <w:p w14:paraId="7B04FBA4" w14:textId="71480FB0" w:rsidR="00F123D2" w:rsidRDefault="00F123D2" w:rsidP="00BB5084">
      <w:pPr>
        <w:tabs>
          <w:tab w:val="left" w:pos="2625"/>
        </w:tabs>
        <w:rPr>
          <w:lang w:val="es-ES_tradnl"/>
        </w:rPr>
      </w:pPr>
      <w:r>
        <w:rPr>
          <w:lang w:val="es-ES_tradnl"/>
        </w:rPr>
        <w:t>El esquema (C) lleva esto un paso más allá y normaliza los datos en tablas separad</w:t>
      </w:r>
      <w:ins w:id="156" w:author="BERMEJO SOLIS Alba" w:date="2018-11-21T11:43:00Z">
        <w:r w:rsidR="00991E72">
          <w:rPr>
            <w:lang w:val="es-ES_tradnl"/>
          </w:rPr>
          <w:t>a</w:t>
        </w:r>
      </w:ins>
      <w:del w:id="157" w:author="BERMEJO SOLIS Alba" w:date="2018-11-21T11:43:00Z">
        <w:r w:rsidDel="00991E72">
          <w:rPr>
            <w:lang w:val="es-ES_tradnl"/>
          </w:rPr>
          <w:delText>o</w:delText>
        </w:r>
      </w:del>
      <w:r>
        <w:rPr>
          <w:lang w:val="es-ES_tradnl"/>
        </w:rPr>
        <w:t>s para cada tipo de empleado. Al contrario que en el esquema (A), estas tablas están relacionadas por una tabla EMP que reúne los datos comunes a ambas. Puede parecer algo excesivo introducir una tabla nueva por una única columna de datos extra, pero este método simplifica las consultas a realizar con ambas tablas y presenta los datos de manera lógica.</w:t>
      </w:r>
    </w:p>
    <w:p w14:paraId="0A7F058A" w14:textId="123A71F4" w:rsidR="00BB5084" w:rsidRDefault="00BB5084" w:rsidP="00BB5084">
      <w:pPr>
        <w:tabs>
          <w:tab w:val="left" w:pos="2625"/>
        </w:tabs>
        <w:rPr>
          <w:lang w:val="es-ES_tradnl"/>
        </w:rPr>
      </w:pPr>
      <w:r>
        <w:rPr>
          <w:noProof/>
          <w:lang w:val="es-ES" w:eastAsia="es-ES"/>
        </w:rPr>
        <w:drawing>
          <wp:anchor distT="0" distB="0" distL="114300" distR="114300" simplePos="0" relativeHeight="251725824" behindDoc="0" locked="0" layoutInCell="1" allowOverlap="1" wp14:anchorId="086BAD22" wp14:editId="126968FF">
            <wp:simplePos x="0" y="0"/>
            <wp:positionH relativeFrom="margin">
              <wp:align>center</wp:align>
            </wp:positionH>
            <wp:positionV relativeFrom="paragraph">
              <wp:posOffset>-580</wp:posOffset>
            </wp:positionV>
            <wp:extent cx="3959225" cy="3507740"/>
            <wp:effectExtent l="0" t="0" r="317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225" cy="350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3B8CD" w14:textId="77777777" w:rsidR="00BB5084" w:rsidRPr="00BB5084" w:rsidRDefault="00BB5084" w:rsidP="00BB5084">
      <w:pPr>
        <w:rPr>
          <w:lang w:val="es-ES_tradnl"/>
        </w:rPr>
      </w:pPr>
    </w:p>
    <w:p w14:paraId="19058C03" w14:textId="77777777" w:rsidR="00BB5084" w:rsidRPr="00BB5084" w:rsidRDefault="00BB5084" w:rsidP="00BB5084">
      <w:pPr>
        <w:rPr>
          <w:lang w:val="es-ES_tradnl"/>
        </w:rPr>
      </w:pPr>
    </w:p>
    <w:p w14:paraId="1463E4EE" w14:textId="77777777" w:rsidR="00BB5084" w:rsidRPr="00BB5084" w:rsidRDefault="00BB5084" w:rsidP="00BB5084">
      <w:pPr>
        <w:rPr>
          <w:lang w:val="es-ES_tradnl"/>
        </w:rPr>
      </w:pPr>
    </w:p>
    <w:p w14:paraId="063602AB" w14:textId="77777777" w:rsidR="00BB5084" w:rsidRPr="00BB5084" w:rsidRDefault="00BB5084" w:rsidP="00BB5084">
      <w:pPr>
        <w:rPr>
          <w:lang w:val="es-ES_tradnl"/>
        </w:rPr>
      </w:pPr>
    </w:p>
    <w:p w14:paraId="6418B136" w14:textId="77777777" w:rsidR="00BB5084" w:rsidRPr="00BB5084" w:rsidRDefault="00BB5084" w:rsidP="00BB5084">
      <w:pPr>
        <w:rPr>
          <w:lang w:val="es-ES_tradnl"/>
        </w:rPr>
      </w:pPr>
    </w:p>
    <w:p w14:paraId="72B49074" w14:textId="77777777" w:rsidR="00BB5084" w:rsidRPr="00BB5084" w:rsidRDefault="00BB5084" w:rsidP="00BB5084">
      <w:pPr>
        <w:rPr>
          <w:lang w:val="es-ES_tradnl"/>
        </w:rPr>
      </w:pPr>
    </w:p>
    <w:p w14:paraId="420776DB" w14:textId="77777777" w:rsidR="00BB5084" w:rsidRPr="00BB5084" w:rsidRDefault="00BB5084" w:rsidP="00BB5084">
      <w:pPr>
        <w:rPr>
          <w:lang w:val="es-ES_tradnl"/>
        </w:rPr>
      </w:pPr>
    </w:p>
    <w:p w14:paraId="26C3F795" w14:textId="77777777" w:rsidR="00BB5084" w:rsidRPr="00BB5084" w:rsidRDefault="00BB5084" w:rsidP="00BB5084">
      <w:pPr>
        <w:rPr>
          <w:lang w:val="es-ES_tradnl"/>
        </w:rPr>
      </w:pPr>
    </w:p>
    <w:p w14:paraId="1164575F" w14:textId="77777777" w:rsidR="00BB5084" w:rsidRPr="00BB5084" w:rsidRDefault="00BB5084" w:rsidP="00BB5084">
      <w:pPr>
        <w:rPr>
          <w:lang w:val="es-ES_tradnl"/>
        </w:rPr>
      </w:pPr>
    </w:p>
    <w:p w14:paraId="179B878B" w14:textId="77777777" w:rsidR="00BB5084" w:rsidRPr="00BB5084" w:rsidRDefault="00BB5084" w:rsidP="00BB5084">
      <w:pPr>
        <w:rPr>
          <w:lang w:val="es-ES_tradnl"/>
        </w:rPr>
      </w:pPr>
    </w:p>
    <w:p w14:paraId="06B07AEF" w14:textId="77777777" w:rsidR="00BB5084" w:rsidRPr="00BB5084" w:rsidRDefault="00BB5084" w:rsidP="00BB5084">
      <w:pPr>
        <w:rPr>
          <w:lang w:val="es-ES_tradnl"/>
        </w:rPr>
      </w:pPr>
    </w:p>
    <w:p w14:paraId="3E3A4D6F" w14:textId="77777777" w:rsidR="00BB5084" w:rsidRPr="00BB5084" w:rsidRDefault="00BB5084" w:rsidP="00BB5084">
      <w:pPr>
        <w:rPr>
          <w:lang w:val="es-ES_tradnl"/>
        </w:rPr>
      </w:pPr>
    </w:p>
    <w:p w14:paraId="2B80A415" w14:textId="77777777" w:rsidR="00BB5084" w:rsidRPr="00BB5084" w:rsidRDefault="00BB5084" w:rsidP="00BB5084">
      <w:pPr>
        <w:rPr>
          <w:lang w:val="es-ES_tradnl"/>
        </w:rPr>
      </w:pPr>
    </w:p>
    <w:p w14:paraId="4B02E99B" w14:textId="77777777" w:rsidR="00BB5084" w:rsidRPr="00BB5084" w:rsidRDefault="00BB5084" w:rsidP="00BB5084">
      <w:pPr>
        <w:rPr>
          <w:lang w:val="es-ES_tradnl"/>
        </w:rPr>
      </w:pPr>
    </w:p>
    <w:p w14:paraId="32CD36F4" w14:textId="77777777" w:rsidR="00BB5084" w:rsidRPr="00BB5084" w:rsidRDefault="00BB5084" w:rsidP="00BB5084">
      <w:pPr>
        <w:rPr>
          <w:lang w:val="es-ES_tradnl"/>
        </w:rPr>
      </w:pPr>
    </w:p>
    <w:p w14:paraId="585C206E" w14:textId="3AA51F3C" w:rsidR="00BB5084" w:rsidRDefault="00166FE9" w:rsidP="00166FE9">
      <w:pPr>
        <w:tabs>
          <w:tab w:val="left" w:pos="3360"/>
        </w:tabs>
        <w:jc w:val="center"/>
        <w:rPr>
          <w:lang w:val="es-ES_tradnl"/>
        </w:rPr>
      </w:pPr>
      <w:r w:rsidRPr="00166FE9">
        <w:rPr>
          <w:lang w:val="es-ES_tradnl"/>
        </w:rPr>
        <w:t xml:space="preserve"> </w:t>
      </w:r>
      <w:r>
        <w:rPr>
          <w:lang w:val="es-ES_tradnl"/>
        </w:rPr>
        <w:t>Figura 1-7: Diferentes esquemas para el mapeo relacional de herencia entre clases.</w:t>
      </w:r>
    </w:p>
    <w:p w14:paraId="46E0F2EA" w14:textId="77777777" w:rsidR="00166FE9" w:rsidRDefault="00166FE9" w:rsidP="00BB5084">
      <w:pPr>
        <w:tabs>
          <w:tab w:val="left" w:pos="3360"/>
        </w:tabs>
        <w:rPr>
          <w:lang w:val="es-ES_tradnl"/>
        </w:rPr>
      </w:pPr>
    </w:p>
    <w:p w14:paraId="377F95BC" w14:textId="0E848BCE" w:rsidR="00F123D2" w:rsidRPr="00F123D2" w:rsidRDefault="00A763B9" w:rsidP="00F123D2">
      <w:pPr>
        <w:tabs>
          <w:tab w:val="left" w:pos="3360"/>
        </w:tabs>
        <w:rPr>
          <w:lang w:val="es-ES_tradnl"/>
        </w:rPr>
      </w:pPr>
      <w:ins w:id="158" w:author="BERMEJO SOLIS Alba" w:date="2018-11-21T12:08:00Z">
        <w:r>
          <w:rPr>
            <w:lang w:val="es-ES_tradnl"/>
          </w:rPr>
          <w:t>L</w:t>
        </w:r>
      </w:ins>
      <w:del w:id="159" w:author="BERMEJO SOLIS Alba" w:date="2018-11-21T11:44:00Z">
        <w:r w:rsidR="00F123D2" w:rsidDel="00991E72">
          <w:rPr>
            <w:lang w:val="es-ES_tradnl"/>
          </w:rPr>
          <w:delText>Incluso sin la asociación entre clases, e</w:delText>
        </w:r>
        <w:r w:rsidR="00F123D2" w:rsidRPr="00F123D2" w:rsidDel="00991E72">
          <w:rPr>
            <w:lang w:val="es-ES_tradnl"/>
          </w:rPr>
          <w:delText xml:space="preserve">l mapeo objeto-relacional de la clase de dominio debe tener en cuenta las uniones entre múltiples tablas. Cuando se empiezan a considerar superclases abstractas o clases </w:delText>
        </w:r>
        <w:r w:rsidR="00D25848" w:rsidDel="00991E72">
          <w:rPr>
            <w:lang w:val="es-ES_tradnl"/>
          </w:rPr>
          <w:delText>madres</w:delText>
        </w:r>
        <w:r w:rsidR="00F123D2" w:rsidRPr="00F123D2" w:rsidDel="00991E72">
          <w:rPr>
            <w:lang w:val="es-ES_tradnl"/>
          </w:rPr>
          <w:delText xml:space="preserve"> que no son persistentes, </w:delText>
        </w:r>
      </w:del>
      <w:del w:id="160" w:author="BERMEJO SOLIS Alba" w:date="2018-11-21T12:08:00Z">
        <w:r w:rsidR="00F123D2" w:rsidRPr="00F123D2" w:rsidDel="00A763B9">
          <w:rPr>
            <w:lang w:val="es-ES_tradnl"/>
          </w:rPr>
          <w:delText>l</w:delText>
        </w:r>
      </w:del>
      <w:r w:rsidR="00F123D2" w:rsidRPr="00F123D2">
        <w:rPr>
          <w:lang w:val="es-ES_tradnl"/>
        </w:rPr>
        <w:t>a herencia se convierte rápidamente en un tema complejo en el mapeo objeto-relacional. No sólo existe un reto con el almacenamiento de los datos de clase, sino que las complejas relaciones de tablas también son difíciles de consultar de forma eficiente.</w:t>
      </w:r>
    </w:p>
    <w:p w14:paraId="34A01228" w14:textId="77777777" w:rsidR="00F123D2" w:rsidRPr="00F123D2" w:rsidRDefault="00F123D2" w:rsidP="00F123D2">
      <w:pPr>
        <w:tabs>
          <w:tab w:val="left" w:pos="3360"/>
        </w:tabs>
        <w:rPr>
          <w:lang w:val="es-ES_tradnl"/>
        </w:rPr>
      </w:pPr>
    </w:p>
    <w:p w14:paraId="7A5432D6" w14:textId="1CACF9C2" w:rsidR="00ED33E9" w:rsidRPr="00ED33E9" w:rsidRDefault="00ED33E9" w:rsidP="00ED33E9">
      <w:pPr>
        <w:pStyle w:val="Ttulo2"/>
        <w:rPr>
          <w:lang w:val="es-ES_tradnl"/>
        </w:rPr>
      </w:pPr>
      <w:bookmarkStart w:id="161" w:name="_Toc530577092"/>
      <w:r>
        <w:rPr>
          <w:lang w:val="es-ES_tradnl"/>
        </w:rPr>
        <w:t xml:space="preserve">Soporte </w:t>
      </w:r>
      <w:ins w:id="162" w:author="BERMEJO SOLIS Alba" w:date="2018-11-21T12:10:00Z">
        <w:r w:rsidR="00A763B9">
          <w:rPr>
            <w:lang w:val="es-ES_tradnl"/>
          </w:rPr>
          <w:t>para la</w:t>
        </w:r>
      </w:ins>
      <w:del w:id="163" w:author="BERMEJO SOLIS Alba" w:date="2018-11-21T12:10:00Z">
        <w:r w:rsidDel="00A763B9">
          <w:rPr>
            <w:lang w:val="es-ES_tradnl"/>
          </w:rPr>
          <w:delText>de</w:delText>
        </w:r>
      </w:del>
      <w:r>
        <w:rPr>
          <w:lang w:val="es-ES_tradnl"/>
        </w:rPr>
        <w:t xml:space="preserve"> Persistencia </w:t>
      </w:r>
      <w:ins w:id="164" w:author="BERMEJO SOLIS Alba" w:date="2018-11-21T12:10:00Z">
        <w:r w:rsidR="00A763B9">
          <w:rPr>
            <w:lang w:val="es-ES_tradnl"/>
          </w:rPr>
          <w:t>en</w:t>
        </w:r>
      </w:ins>
      <w:del w:id="165" w:author="BERMEJO SOLIS Alba" w:date="2018-11-21T12:10:00Z">
        <w:r w:rsidDel="00A763B9">
          <w:rPr>
            <w:lang w:val="es-ES_tradnl"/>
          </w:rPr>
          <w:delText>de</w:delText>
        </w:r>
      </w:del>
      <w:r>
        <w:rPr>
          <w:lang w:val="es-ES_tradnl"/>
        </w:rPr>
        <w:t xml:space="preserve"> Java</w:t>
      </w:r>
      <w:bookmarkEnd w:id="161"/>
    </w:p>
    <w:p w14:paraId="2B21C702" w14:textId="04AF508C" w:rsidR="00ED33E9" w:rsidRPr="00ED33E9" w:rsidRDefault="00ED33E9" w:rsidP="00ED33E9">
      <w:pPr>
        <w:tabs>
          <w:tab w:val="left" w:pos="3360"/>
        </w:tabs>
        <w:rPr>
          <w:bCs/>
          <w:lang w:val="es-ES_tradnl"/>
        </w:rPr>
      </w:pPr>
      <w:r w:rsidRPr="00ED33E9">
        <w:rPr>
          <w:lang w:val="es-ES_tradnl"/>
        </w:rPr>
        <w:t xml:space="preserve">Desde el inicio de la plataforma Java, han existido interfaces de programación que permiten comunicar con la base de datos y abstraer </w:t>
      </w:r>
      <w:ins w:id="166" w:author="BERMEJO SOLIS Alba" w:date="2018-11-21T12:11:00Z">
        <w:r w:rsidR="00A763B9">
          <w:rPr>
            <w:lang w:val="es-ES_tradnl"/>
          </w:rPr>
          <w:t>detalles de la base de datos</w:t>
        </w:r>
      </w:ins>
      <w:del w:id="167" w:author="BERMEJO SOLIS Alba" w:date="2018-11-21T12:11:00Z">
        <w:r w:rsidRPr="00ED33E9" w:rsidDel="00A763B9">
          <w:rPr>
            <w:lang w:val="es-ES_tradnl"/>
          </w:rPr>
          <w:delText>muchos de los requisitos específicos por el dominio en persistencia.</w:delText>
        </w:r>
      </w:del>
      <w:r>
        <w:rPr>
          <w:lang w:val="es-ES_tradnl"/>
        </w:rPr>
        <w:t xml:space="preserve"> </w:t>
      </w:r>
      <w:ins w:id="168" w:author="BERMEJO SOLIS Alba" w:date="2018-11-21T12:11:00Z">
        <w:r w:rsidR="00A763B9">
          <w:rPr>
            <w:lang w:val="es-ES_tradnl"/>
          </w:rPr>
          <w:t>El</w:t>
        </w:r>
      </w:ins>
      <w:del w:id="169" w:author="BERMEJO SOLIS Alba" w:date="2018-11-21T12:11:00Z">
        <w:r w:rsidRPr="00ED33E9" w:rsidDel="00A763B9">
          <w:rPr>
            <w:bCs/>
            <w:lang w:val="es-ES_tradnl"/>
          </w:rPr>
          <w:delText>La</w:delText>
        </w:r>
      </w:del>
      <w:r w:rsidRPr="00ED33E9">
        <w:rPr>
          <w:bCs/>
          <w:lang w:val="es-ES_tradnl"/>
        </w:rPr>
        <w:t xml:space="preserve"> API de persistencia de Java consta de cuatro áreas:</w:t>
      </w:r>
    </w:p>
    <w:p w14:paraId="49DC6A99" w14:textId="62F7C77D" w:rsidR="00ED33E9" w:rsidRPr="00ED33E9" w:rsidRDefault="00A763B9" w:rsidP="00ED33E9">
      <w:pPr>
        <w:numPr>
          <w:ilvl w:val="0"/>
          <w:numId w:val="34"/>
        </w:numPr>
        <w:tabs>
          <w:tab w:val="left" w:pos="3360"/>
        </w:tabs>
        <w:rPr>
          <w:bCs/>
          <w:lang w:val="es-ES_tradnl"/>
        </w:rPr>
      </w:pPr>
      <w:ins w:id="170" w:author="BERMEJO SOLIS Alba" w:date="2018-11-21T12:14:00Z">
        <w:r>
          <w:rPr>
            <w:bCs/>
            <w:lang w:val="es-ES_tradnl"/>
          </w:rPr>
          <w:t>Java Persistance API</w:t>
        </w:r>
      </w:ins>
      <w:del w:id="171" w:author="BERMEJO SOLIS Alba" w:date="2018-11-21T12:12:00Z">
        <w:r w:rsidR="00ED33E9" w:rsidRPr="00ED33E9" w:rsidDel="00A763B9">
          <w:rPr>
            <w:bCs/>
            <w:lang w:val="es-ES_tradnl"/>
          </w:rPr>
          <w:delText>La</w:delText>
        </w:r>
      </w:del>
      <w:del w:id="172" w:author="BERMEJO SOLIS Alba" w:date="2018-11-21T12:14:00Z">
        <w:r w:rsidR="00ED33E9" w:rsidRPr="00ED33E9" w:rsidDel="00A763B9">
          <w:rPr>
            <w:bCs/>
            <w:lang w:val="es-ES_tradnl"/>
          </w:rPr>
          <w:delText xml:space="preserve"> API de persistencia de Java</w:delText>
        </w:r>
      </w:del>
    </w:p>
    <w:p w14:paraId="27F24560" w14:textId="5C9BA2D0" w:rsidR="00ED33E9" w:rsidRPr="00ED33E9" w:rsidRDefault="00A763B9" w:rsidP="00ED33E9">
      <w:pPr>
        <w:numPr>
          <w:ilvl w:val="0"/>
          <w:numId w:val="34"/>
        </w:numPr>
        <w:tabs>
          <w:tab w:val="left" w:pos="3360"/>
        </w:tabs>
        <w:rPr>
          <w:bCs/>
          <w:lang w:val="es-ES_tradnl"/>
        </w:rPr>
      </w:pPr>
      <w:ins w:id="173" w:author="BERMEJO SOLIS Alba" w:date="2018-11-21T12:12:00Z">
        <w:r>
          <w:rPr>
            <w:bCs/>
            <w:lang w:val="es-ES_tradnl"/>
          </w:rPr>
          <w:t>El</w:t>
        </w:r>
      </w:ins>
      <w:del w:id="174" w:author="BERMEJO SOLIS Alba" w:date="2018-11-21T12:12:00Z">
        <w:r w:rsidR="00ED33E9" w:rsidRPr="00ED33E9" w:rsidDel="00A763B9">
          <w:rPr>
            <w:bCs/>
            <w:lang w:val="es-ES_tradnl"/>
          </w:rPr>
          <w:delText>La</w:delText>
        </w:r>
      </w:del>
      <w:r w:rsidR="00ED33E9" w:rsidRPr="00ED33E9">
        <w:rPr>
          <w:bCs/>
          <w:lang w:val="es-ES_tradnl"/>
        </w:rPr>
        <w:t xml:space="preserve"> </w:t>
      </w:r>
      <w:ins w:id="175" w:author="BERMEJO SOLIS Alba" w:date="2018-11-21T12:13:00Z">
        <w:r>
          <w:rPr>
            <w:bCs/>
            <w:lang w:val="es-ES_tradnl"/>
          </w:rPr>
          <w:t xml:space="preserve">Java Persistance Criteria </w:t>
        </w:r>
      </w:ins>
      <w:r w:rsidR="00ED33E9" w:rsidRPr="00ED33E9">
        <w:rPr>
          <w:bCs/>
          <w:lang w:val="es-ES_tradnl"/>
        </w:rPr>
        <w:t>API</w:t>
      </w:r>
      <w:del w:id="176" w:author="BERMEJO SOLIS Alba" w:date="2018-11-21T12:13:00Z">
        <w:r w:rsidR="00ED33E9" w:rsidRPr="00ED33E9" w:rsidDel="00A763B9">
          <w:rPr>
            <w:bCs/>
            <w:lang w:val="es-ES_tradnl"/>
          </w:rPr>
          <w:delText xml:space="preserve"> de criterios de persistencia de Java</w:delText>
        </w:r>
      </w:del>
    </w:p>
    <w:p w14:paraId="145C4CE5" w14:textId="665B8236" w:rsidR="00ED33E9" w:rsidRPr="00ED33E9" w:rsidRDefault="00A763B9" w:rsidP="00ED33E9">
      <w:pPr>
        <w:numPr>
          <w:ilvl w:val="0"/>
          <w:numId w:val="34"/>
        </w:numPr>
        <w:tabs>
          <w:tab w:val="left" w:pos="3360"/>
        </w:tabs>
        <w:rPr>
          <w:bCs/>
          <w:lang w:val="es-ES_tradnl"/>
        </w:rPr>
      </w:pPr>
      <w:ins w:id="177" w:author="BERMEJO SOLIS Alba" w:date="2018-11-21T12:13:00Z">
        <w:r>
          <w:rPr>
            <w:bCs/>
            <w:lang w:val="es-ES_tradnl"/>
          </w:rPr>
          <w:t xml:space="preserve">Query language </w:t>
        </w:r>
      </w:ins>
      <w:del w:id="178" w:author="BERMEJO SOLIS Alba" w:date="2018-11-21T12:13:00Z">
        <w:r w:rsidR="00ED33E9" w:rsidRPr="00ED33E9" w:rsidDel="00A763B9">
          <w:rPr>
            <w:bCs/>
            <w:lang w:val="es-ES_tradnl"/>
          </w:rPr>
          <w:delText xml:space="preserve">El </w:delText>
        </w:r>
      </w:del>
      <w:ins w:id="179" w:author="BERMEJO SOLIS Alba" w:date="2018-11-21T12:13:00Z">
        <w:r>
          <w:rPr>
            <w:bCs/>
            <w:lang w:val="es-ES_tradnl"/>
          </w:rPr>
          <w:t>(</w:t>
        </w:r>
      </w:ins>
      <w:r w:rsidR="00ED33E9" w:rsidRPr="00ED33E9">
        <w:rPr>
          <w:bCs/>
          <w:lang w:val="es-ES_tradnl"/>
        </w:rPr>
        <w:t>lenguaje de consulta</w:t>
      </w:r>
      <w:ins w:id="180" w:author="BERMEJO SOLIS Alba" w:date="2018-11-21T12:13:00Z">
        <w:r>
          <w:rPr>
            <w:bCs/>
            <w:lang w:val="es-ES_tradnl"/>
          </w:rPr>
          <w:t>)</w:t>
        </w:r>
      </w:ins>
    </w:p>
    <w:p w14:paraId="33FE9893" w14:textId="273B1B2A" w:rsidR="00ED33E9" w:rsidRPr="00ED33E9" w:rsidDel="00A763B9" w:rsidRDefault="00A763B9" w:rsidP="00B82704">
      <w:pPr>
        <w:numPr>
          <w:ilvl w:val="0"/>
          <w:numId w:val="34"/>
        </w:numPr>
        <w:tabs>
          <w:tab w:val="left" w:pos="3360"/>
        </w:tabs>
        <w:rPr>
          <w:del w:id="181" w:author="BERMEJO SOLIS Alba" w:date="2018-11-21T12:14:00Z"/>
          <w:bCs/>
          <w:lang w:val="es-ES_tradnl"/>
        </w:rPr>
      </w:pPr>
      <w:ins w:id="182" w:author="BERMEJO SOLIS Alba" w:date="2018-11-21T12:13:00Z">
        <w:r w:rsidRPr="00A763B9">
          <w:rPr>
            <w:bCs/>
            <w:lang w:val="es-ES_tradnl"/>
          </w:rPr>
          <w:t xml:space="preserve">Object relational mapping metadata </w:t>
        </w:r>
      </w:ins>
      <w:del w:id="183" w:author="BERMEJO SOLIS Alba" w:date="2018-11-21T12:14:00Z">
        <w:r w:rsidR="00ED33E9" w:rsidRPr="00ED33E9" w:rsidDel="00A763B9">
          <w:rPr>
            <w:bCs/>
            <w:lang w:val="es-ES_tradnl"/>
          </w:rPr>
          <w:delText>Los metadatos de asignación del objeto-relacional</w:delText>
        </w:r>
      </w:del>
    </w:p>
    <w:p w14:paraId="49301FC3" w14:textId="77777777" w:rsidR="00ED33E9" w:rsidRPr="00A763B9" w:rsidRDefault="00ED33E9" w:rsidP="00B82704">
      <w:pPr>
        <w:numPr>
          <w:ilvl w:val="0"/>
          <w:numId w:val="34"/>
        </w:numPr>
        <w:tabs>
          <w:tab w:val="left" w:pos="3360"/>
        </w:tabs>
        <w:rPr>
          <w:bCs/>
          <w:lang w:val="es-ES_tradnl"/>
        </w:rPr>
      </w:pPr>
    </w:p>
    <w:p w14:paraId="6DC631F4" w14:textId="65DBE526" w:rsidR="00ED33E9" w:rsidRPr="00ED33E9" w:rsidRDefault="00ED33E9" w:rsidP="00D52825">
      <w:pPr>
        <w:pStyle w:val="Ttulo3"/>
        <w:tabs>
          <w:tab w:val="left" w:pos="3360"/>
        </w:tabs>
        <w:rPr>
          <w:bCs/>
          <w:lang w:val="es-ES_tradnl"/>
        </w:rPr>
      </w:pPr>
      <w:bookmarkStart w:id="184" w:name="_Toc530577093"/>
      <w:r>
        <w:rPr>
          <w:lang w:val="es-ES_tradnl"/>
        </w:rPr>
        <w:t xml:space="preserve">Soluciones del </w:t>
      </w:r>
      <w:del w:id="185" w:author="BERMEJO SOLIS Alba" w:date="2018-11-21T12:16:00Z">
        <w:r w:rsidDel="00A763B9">
          <w:rPr>
            <w:lang w:val="es-ES_tradnl"/>
          </w:rPr>
          <w:delText>Proveedor</w:delText>
        </w:r>
      </w:del>
      <w:ins w:id="186" w:author="BERMEJO SOLIS Alba" w:date="2018-11-21T12:16:00Z">
        <w:r w:rsidR="00A763B9">
          <w:rPr>
            <w:lang w:val="es-ES_tradnl"/>
          </w:rPr>
          <w:t>ORM previas a JPA</w:t>
        </w:r>
      </w:ins>
      <w:bookmarkEnd w:id="184"/>
    </w:p>
    <w:p w14:paraId="62C5BD03" w14:textId="3EFC606D" w:rsidR="002A3EFE" w:rsidRPr="002A3EFE" w:rsidRDefault="002A3EFE" w:rsidP="002A3EFE">
      <w:pPr>
        <w:rPr>
          <w:lang w:val="es-ES_tradnl"/>
        </w:rPr>
      </w:pPr>
      <w:r>
        <w:rPr>
          <w:lang w:val="es-ES_tradnl"/>
        </w:rPr>
        <w:t xml:space="preserve">Las soluciones </w:t>
      </w:r>
      <w:ins w:id="187" w:author="BERMEJO SOLIS Alba" w:date="2018-11-21T12:15:00Z">
        <w:r w:rsidR="00A763B9">
          <w:rPr>
            <w:lang w:val="es-ES_tradnl"/>
          </w:rPr>
          <w:t xml:space="preserve">ORM </w:t>
        </w:r>
      </w:ins>
      <w:del w:id="188" w:author="BERMEJO SOLIS Alba" w:date="2018-11-21T12:15:00Z">
        <w:r w:rsidDel="00A763B9">
          <w:rPr>
            <w:lang w:val="es-ES_tradnl"/>
          </w:rPr>
          <w:delText xml:space="preserve">del mapeo objeto-relacional </w:delText>
        </w:r>
      </w:del>
      <w:r>
        <w:rPr>
          <w:lang w:val="es-ES_tradnl"/>
        </w:rPr>
        <w:t xml:space="preserve">han existido </w:t>
      </w:r>
      <w:r w:rsidRPr="002A3EFE">
        <w:rPr>
          <w:lang w:val="es-ES_tradnl"/>
        </w:rPr>
        <w:t xml:space="preserve">durante mucho tiempo, incluso más tiempo que el propio lenguaje Java. Productos como Oracle TopLink se inició en el mundo de Smalltalk antes de hacer el cambio a Java. </w:t>
      </w:r>
      <w:del w:id="189" w:author="BERMEJO SOLIS Alba" w:date="2018-11-21T12:15:00Z">
        <w:r w:rsidRPr="002A3EFE" w:rsidDel="00A763B9">
          <w:rPr>
            <w:lang w:val="es-ES_tradnl"/>
          </w:rPr>
          <w:delText>Una de las primeras implementaciones de los “entity beans” fue añadiendo una capa adicional de estos sobre objetos mapeados por TopLink.</w:delText>
        </w:r>
      </w:del>
    </w:p>
    <w:p w14:paraId="2CDF6B74" w14:textId="3DF36F0A" w:rsidR="00ED33E9" w:rsidRPr="00ED33E9" w:rsidRDefault="00ED33E9" w:rsidP="00ED33E9">
      <w:pPr>
        <w:tabs>
          <w:tab w:val="left" w:pos="3360"/>
        </w:tabs>
        <w:rPr>
          <w:bCs/>
          <w:lang w:val="es-ES_tradnl"/>
        </w:rPr>
      </w:pPr>
      <w:r w:rsidRPr="00ED33E9">
        <w:rPr>
          <w:bCs/>
          <w:lang w:val="es-ES_tradnl"/>
        </w:rPr>
        <w:t xml:space="preserve">Los dos propietarios de APIs de persistencia más populares fueron TopLink en el espacio comercial e Hibernate en la comunidad de código abierto. Productos comerciales como TopLink estuvieron disponibles desde los primeros días de Java, fue más tarde cuando el mapeo de objeto-relacional como Hibernate se hicieron más populares y convirtió el mapeo de objeto relacional como la solución preferida para muchas aplicaciones.  </w:t>
      </w:r>
      <w:del w:id="190" w:author="BERMEJO SOLIS Alba" w:date="2018-11-21T12:16:00Z">
        <w:r w:rsidRPr="00ED33E9" w:rsidDel="00A763B9">
          <w:rPr>
            <w:bCs/>
            <w:lang w:val="es-ES_tradnl"/>
          </w:rPr>
          <w:delText>Este cambió proporcionó a las aplicaciones todas las características de persistencia que necesitaban.</w:delText>
        </w:r>
      </w:del>
      <w:ins w:id="191" w:author="BERMEJO SOLIS Alba" w:date="2018-11-21T12:16:00Z">
        <w:r w:rsidR="00A763B9">
          <w:rPr>
            <w:bCs/>
            <w:lang w:val="es-ES_tradnl"/>
          </w:rPr>
          <w:t>JPA está basado en estos productos.</w:t>
        </w:r>
      </w:ins>
    </w:p>
    <w:p w14:paraId="122A0D6C" w14:textId="77777777" w:rsidR="00ED33E9" w:rsidRPr="00ED33E9" w:rsidRDefault="00ED33E9" w:rsidP="00ED33E9">
      <w:pPr>
        <w:tabs>
          <w:tab w:val="left" w:pos="3360"/>
        </w:tabs>
        <w:rPr>
          <w:bCs/>
          <w:lang w:val="es-ES_tradnl"/>
        </w:rPr>
      </w:pPr>
    </w:p>
    <w:p w14:paraId="72519843" w14:textId="3DCDEB76" w:rsidR="00ED33E9" w:rsidRPr="00ED33E9" w:rsidDel="00A763B9" w:rsidRDefault="00ED33E9" w:rsidP="00ED33E9">
      <w:pPr>
        <w:pStyle w:val="Ttulo3"/>
        <w:rPr>
          <w:del w:id="192" w:author="BERMEJO SOLIS Alba" w:date="2018-11-21T12:17:00Z"/>
          <w:lang w:val="es-ES_tradnl"/>
        </w:rPr>
      </w:pPr>
      <w:del w:id="193" w:author="BERMEJO SOLIS Alba" w:date="2018-11-21T12:17:00Z">
        <w:r w:rsidDel="00A763B9">
          <w:rPr>
            <w:lang w:val="es-ES_tradnl"/>
          </w:rPr>
          <w:delText>Mapeadores de Datos</w:delText>
        </w:r>
      </w:del>
    </w:p>
    <w:p w14:paraId="3F4B2CBD" w14:textId="62B4B5D5" w:rsidR="00ED33E9" w:rsidRPr="00ED33E9" w:rsidDel="00A763B9" w:rsidRDefault="00ED33E9" w:rsidP="00ED33E9">
      <w:pPr>
        <w:tabs>
          <w:tab w:val="left" w:pos="3360"/>
        </w:tabs>
        <w:rPr>
          <w:del w:id="194" w:author="BERMEJO SOLIS Alba" w:date="2018-11-21T12:17:00Z"/>
          <w:bCs/>
          <w:lang w:val="es-ES_tradnl"/>
        </w:rPr>
      </w:pPr>
      <w:del w:id="195" w:author="BERMEJO SOLIS Alba" w:date="2018-11-21T12:17:00Z">
        <w:r w:rsidRPr="00ED33E9" w:rsidDel="00A763B9">
          <w:rPr>
            <w:bCs/>
            <w:lang w:val="es-ES_tradnl"/>
          </w:rPr>
          <w:delText xml:space="preserve">Un enfoque parcial para resolver el problema objeto-relacional fue el uso de mapeadores de datos. Los mapeadores de datos permiten hacer de puente entre el JDBC simple, donde el desarrollador de la aplicación es el encargado de realizar las instrucciones de SQL en bruto para mapear los objetos de las tablas de base de datos, y una solución completa al mapeo de objeto-relacional. En este ámbito normalmente se utilizan frameworks para realizar la instrucción de SQL desde métodos de mapeo de datos. Estos frameworks permiten también mapear el conjunto de parámetros y resultados de la instrucción SQL. El más popular fue Apache iBatis (actualmente se llama MyBatis y se aloja en Google Code). </w:delText>
        </w:r>
      </w:del>
    </w:p>
    <w:p w14:paraId="7B73F54F" w14:textId="4C13F68C" w:rsidR="00ED33E9" w:rsidRPr="00ED33E9" w:rsidDel="00A763B9" w:rsidRDefault="00ED33E9" w:rsidP="00ED33E9">
      <w:pPr>
        <w:tabs>
          <w:tab w:val="left" w:pos="3360"/>
        </w:tabs>
        <w:rPr>
          <w:del w:id="196" w:author="BERMEJO SOLIS Alba" w:date="2018-11-21T12:17:00Z"/>
          <w:bCs/>
          <w:lang w:val="es-ES_tradnl"/>
        </w:rPr>
      </w:pPr>
      <w:del w:id="197" w:author="BERMEJO SOLIS Alba" w:date="2018-11-21T12:17:00Z">
        <w:r w:rsidRPr="00ED33E9" w:rsidDel="00A763B9">
          <w:rPr>
            <w:bCs/>
            <w:lang w:val="es-ES_tradnl"/>
          </w:rPr>
          <w:delText>Una de las mayores ventajas de los frameworks como MyBatis es que permiten tener control total sobre la instrucción SQL que se envía a la base de datos. Sin embargo, la mayor desventaja de poder escribir SQL personalizado es que necesita mantenimiento, es decir, cualquier modificación en el modelo de datos puede tener repercusiones en la instrucción de SQL.</w:delText>
        </w:r>
      </w:del>
    </w:p>
    <w:p w14:paraId="2A96BECD" w14:textId="77777777" w:rsidR="00ED33E9" w:rsidRPr="00ED33E9" w:rsidRDefault="00ED33E9" w:rsidP="00ED33E9">
      <w:pPr>
        <w:tabs>
          <w:tab w:val="left" w:pos="3360"/>
        </w:tabs>
        <w:rPr>
          <w:bCs/>
          <w:lang w:val="es-ES_tradnl"/>
        </w:rPr>
      </w:pPr>
    </w:p>
    <w:p w14:paraId="742295E9" w14:textId="66E79362" w:rsidR="00ED33E9" w:rsidRPr="00ED33E9" w:rsidRDefault="00ED33E9" w:rsidP="00ED33E9">
      <w:pPr>
        <w:pStyle w:val="Ttulo3"/>
        <w:rPr>
          <w:lang w:val="es-ES_tradnl"/>
        </w:rPr>
      </w:pPr>
      <w:bookmarkStart w:id="198" w:name="_Toc530577094"/>
      <w:r w:rsidRPr="00ED33E9">
        <w:rPr>
          <w:lang w:val="es-ES_tradnl"/>
        </w:rPr>
        <w:t>JDBC</w:t>
      </w:r>
      <w:bookmarkEnd w:id="198"/>
    </w:p>
    <w:p w14:paraId="6DDE0ADF" w14:textId="237DFF44" w:rsidR="00ED33E9" w:rsidRPr="00ED33E9" w:rsidRDefault="00ED33E9" w:rsidP="00ED33E9">
      <w:pPr>
        <w:tabs>
          <w:tab w:val="left" w:pos="3360"/>
        </w:tabs>
        <w:rPr>
          <w:bCs/>
          <w:lang w:val="es-ES_tradnl"/>
        </w:rPr>
      </w:pPr>
      <w:r w:rsidRPr="00ED33E9">
        <w:rPr>
          <w:bCs/>
          <w:lang w:val="es-ES_tradnl"/>
        </w:rPr>
        <w:t xml:space="preserve">La segunda versión de la plataforma Java, Java Development Kit(JDK)1.1, lanzada en 1997, marcó el inicio del primer gran soporte de persistencia en base de datos con JDBC. </w:t>
      </w:r>
      <w:ins w:id="199" w:author="BERMEJO SOLIS Alba" w:date="2018-11-21T12:19:00Z">
        <w:r w:rsidR="002903A8">
          <w:rPr>
            <w:bCs/>
            <w:lang w:val="es-ES_tradnl"/>
          </w:rPr>
          <w:t>JDBC es una versión para Java de</w:t>
        </w:r>
      </w:ins>
      <w:del w:id="200" w:author="BERMEJO SOLIS Alba" w:date="2018-11-21T12:19:00Z">
        <w:r w:rsidRPr="00ED33E9" w:rsidDel="002903A8">
          <w:rPr>
            <w:bCs/>
            <w:lang w:val="es-ES_tradnl"/>
          </w:rPr>
          <w:delText>Se trataba de una versión más específica de Java de su predecesor genérico</w:delText>
        </w:r>
      </w:del>
      <w:r w:rsidRPr="00ED33E9">
        <w:rPr>
          <w:bCs/>
          <w:lang w:val="es-ES_tradnl"/>
        </w:rPr>
        <w:t xml:space="preserve"> ODBC (Object Database Conectivity) </w:t>
      </w:r>
      <w:del w:id="201" w:author="BERMEJO SOLIS Alba" w:date="2018-11-21T12:19:00Z">
        <w:r w:rsidRPr="00ED33E9" w:rsidDel="002903A8">
          <w:rPr>
            <w:bCs/>
            <w:lang w:val="es-ES_tradnl"/>
          </w:rPr>
          <w:delText xml:space="preserve">el cual permitía </w:delText>
        </w:r>
      </w:del>
      <w:ins w:id="202" w:author="BERMEJO SOLIS Alba" w:date="2018-11-21T12:19:00Z">
        <w:r w:rsidR="002903A8">
          <w:rPr>
            <w:bCs/>
            <w:lang w:val="es-ES_tradnl"/>
          </w:rPr>
          <w:t xml:space="preserve">que permite </w:t>
        </w:r>
      </w:ins>
      <w:r w:rsidRPr="00ED33E9">
        <w:rPr>
          <w:bCs/>
          <w:lang w:val="es-ES_tradnl"/>
        </w:rPr>
        <w:t>acceder a cualquier base de datos relacional desde cualquier idioma o plataforma. JDBC permite a programas de Java una interacción completa con la base de datos</w:t>
      </w:r>
      <w:del w:id="203" w:author="BERMEJO SOLIS Alba" w:date="2018-11-21T12:19:00Z">
        <w:r w:rsidRPr="00ED33E9" w:rsidDel="002903A8">
          <w:rPr>
            <w:bCs/>
            <w:lang w:val="es-ES_tradnl"/>
          </w:rPr>
          <w:delText xml:space="preserve">. Esta interacción </w:delText>
        </w:r>
      </w:del>
      <w:ins w:id="204" w:author="BERMEJO SOLIS Alba" w:date="2018-11-21T12:19:00Z">
        <w:r w:rsidR="002903A8">
          <w:rPr>
            <w:bCs/>
            <w:lang w:val="es-ES_tradnl"/>
          </w:rPr>
          <w:t xml:space="preserve">pero </w:t>
        </w:r>
      </w:ins>
      <w:r w:rsidRPr="00ED33E9">
        <w:rPr>
          <w:bCs/>
          <w:lang w:val="es-ES_tradnl"/>
        </w:rPr>
        <w:t>depende en gran medida de SQL</w:t>
      </w:r>
      <w:ins w:id="205" w:author="BERMEJO SOLIS Alba" w:date="2018-11-21T12:19:00Z">
        <w:r w:rsidR="002903A8">
          <w:rPr>
            <w:bCs/>
            <w:lang w:val="es-ES_tradnl"/>
          </w:rPr>
          <w:t xml:space="preserve">. Lo que permite </w:t>
        </w:r>
      </w:ins>
      <w:del w:id="206" w:author="BERMEJO SOLIS Alba" w:date="2018-11-21T12:19:00Z">
        <w:r w:rsidRPr="00ED33E9" w:rsidDel="002903A8">
          <w:rPr>
            <w:bCs/>
            <w:lang w:val="es-ES_tradnl"/>
          </w:rPr>
          <w:delText xml:space="preserve">, que permite a los desarrolladores la posibilidad de </w:delText>
        </w:r>
      </w:del>
      <w:ins w:id="207" w:author="BERMEJO SOLIS Alba" w:date="2018-11-21T12:19:00Z">
        <w:r w:rsidR="002903A8">
          <w:rPr>
            <w:bCs/>
            <w:lang w:val="es-ES_tradnl"/>
          </w:rPr>
          <w:t xml:space="preserve">es </w:t>
        </w:r>
      </w:ins>
      <w:r w:rsidRPr="00ED33E9">
        <w:rPr>
          <w:bCs/>
          <w:lang w:val="es-ES_tradnl"/>
        </w:rPr>
        <w:t>escribir consultas y declaraciones de manipulación de datos en lenguaje de base de datos, pero ejecutando y procesando un modelo de programación en Java</w:t>
      </w:r>
      <w:ins w:id="208" w:author="BERMEJO SOLIS Alba" w:date="2018-11-21T12:19:00Z">
        <w:r w:rsidR="002903A8">
          <w:rPr>
            <w:bCs/>
            <w:lang w:val="es-ES_tradnl"/>
          </w:rPr>
          <w:t>, es decir, es s</w:t>
        </w:r>
      </w:ins>
      <w:ins w:id="209" w:author="BERMEJO SOLIS Alba" w:date="2018-11-21T12:20:00Z">
        <w:r w:rsidR="002903A8">
          <w:rPr>
            <w:bCs/>
            <w:lang w:val="es-ES_tradnl"/>
          </w:rPr>
          <w:t>ólo una interfaz para acceder de forma estándar a cualquier base de datos utilizando SQL pero no una solución ORM</w:t>
        </w:r>
      </w:ins>
      <w:r w:rsidRPr="00ED33E9">
        <w:rPr>
          <w:bCs/>
          <w:lang w:val="es-ES_tradnl"/>
        </w:rPr>
        <w:t>.</w:t>
      </w:r>
    </w:p>
    <w:p w14:paraId="7A53F755" w14:textId="210170CD" w:rsidR="00ED33E9" w:rsidRDefault="00ED33E9" w:rsidP="00ED33E9">
      <w:pPr>
        <w:tabs>
          <w:tab w:val="left" w:pos="3360"/>
        </w:tabs>
        <w:rPr>
          <w:bCs/>
          <w:lang w:val="es-ES_tradnl"/>
        </w:rPr>
      </w:pPr>
      <w:r w:rsidRPr="00ED33E9">
        <w:rPr>
          <w:bCs/>
          <w:lang w:val="es-ES_tradnl"/>
        </w:rPr>
        <w:t>La desventaja</w:t>
      </w:r>
      <w:del w:id="210" w:author="BERMEJO SOLIS Alba" w:date="2018-11-21T12:20:00Z">
        <w:r w:rsidRPr="00ED33E9" w:rsidDel="002903A8">
          <w:rPr>
            <w:bCs/>
            <w:lang w:val="es-ES_tradnl"/>
          </w:rPr>
          <w:delText xml:space="preserve"> de todo esto</w:delText>
        </w:r>
      </w:del>
      <w:r w:rsidRPr="00ED33E9">
        <w:rPr>
          <w:bCs/>
          <w:lang w:val="es-ES_tradnl"/>
        </w:rPr>
        <w:t xml:space="preserve">, es que </w:t>
      </w:r>
      <w:ins w:id="211" w:author="BERMEJO SOLIS Alba" w:date="2018-11-21T12:21:00Z">
        <w:r w:rsidR="002903A8">
          <w:rPr>
            <w:bCs/>
            <w:lang w:val="es-ES_tradnl"/>
          </w:rPr>
          <w:t xml:space="preserve">aunque SQL es un estándar, existen muchos dialectos para distintas bases de datos y el código desarrollado </w:t>
        </w:r>
      </w:ins>
      <w:ins w:id="212" w:author="BERMEJO SOLIS Alba" w:date="2018-11-21T12:22:00Z">
        <w:r w:rsidR="002903A8">
          <w:rPr>
            <w:bCs/>
            <w:lang w:val="es-ES_tradnl"/>
          </w:rPr>
          <w:t xml:space="preserve">con JDBC + SQL </w:t>
        </w:r>
      </w:ins>
      <w:ins w:id="213" w:author="BERMEJO SOLIS Alba" w:date="2018-11-21T12:21:00Z">
        <w:r w:rsidR="002903A8">
          <w:rPr>
            <w:bCs/>
            <w:lang w:val="es-ES_tradnl"/>
          </w:rPr>
          <w:t xml:space="preserve">puede no ser compatible </w:t>
        </w:r>
      </w:ins>
      <w:ins w:id="214" w:author="BERMEJO SOLIS Alba" w:date="2018-11-21T12:22:00Z">
        <w:r w:rsidR="002903A8">
          <w:rPr>
            <w:bCs/>
            <w:lang w:val="es-ES_tradnl"/>
          </w:rPr>
          <w:t>de una base de datos a otra</w:t>
        </w:r>
      </w:ins>
      <w:del w:id="215" w:author="BERMEJO SOLIS Alba" w:date="2018-11-21T12:22:00Z">
        <w:r w:rsidRPr="00ED33E9" w:rsidDel="002903A8">
          <w:rPr>
            <w:bCs/>
            <w:lang w:val="es-ES_tradnl"/>
          </w:rPr>
          <w:delText>el lenguaje de SQL no es portátil, ya que cada base de datos funciona de manera diferente dependiendo de la estructura de la consulta y en la mayoría de los casos requiere un ajuste del proveedor</w:delText>
        </w:r>
      </w:del>
      <w:del w:id="216" w:author="BERMEJO SOLIS Alba" w:date="2018-11-21T12:23:00Z">
        <w:r w:rsidRPr="00ED33E9" w:rsidDel="002903A8">
          <w:rPr>
            <w:bCs/>
            <w:lang w:val="es-ES_tradnl"/>
          </w:rPr>
          <w:delText>. Debido a esto no se debe tener la tentación de utilizar instrucciones SQL listas para ejecutar, ya que, si llegase el día en que una aplicación tiene que dar soporte a otro proveedor de base de datos, las instrucciones SQL que se estaban empleando pueden no ser compatibles con el nuevo dialecto SQL.</w:delText>
        </w:r>
      </w:del>
    </w:p>
    <w:p w14:paraId="575203CC" w14:textId="77777777" w:rsidR="00ED33E9" w:rsidRPr="00ED33E9" w:rsidRDefault="00ED33E9" w:rsidP="00ED33E9">
      <w:pPr>
        <w:tabs>
          <w:tab w:val="left" w:pos="3360"/>
        </w:tabs>
        <w:rPr>
          <w:bCs/>
          <w:lang w:val="es-ES_tradnl"/>
        </w:rPr>
      </w:pPr>
    </w:p>
    <w:p w14:paraId="02446E7F" w14:textId="0A8F8F21" w:rsidR="00ED33E9" w:rsidRPr="00ED33E9" w:rsidRDefault="00ED33E9" w:rsidP="00ED33E9">
      <w:pPr>
        <w:pStyle w:val="Ttulo3"/>
        <w:rPr>
          <w:lang w:val="es-ES_tradnl"/>
        </w:rPr>
      </w:pPr>
      <w:bookmarkStart w:id="217" w:name="_Toc530577095"/>
      <w:r>
        <w:rPr>
          <w:lang w:val="es-ES_tradnl"/>
        </w:rPr>
        <w:t>Enterprise JavaBeans</w:t>
      </w:r>
      <w:bookmarkEnd w:id="217"/>
    </w:p>
    <w:p w14:paraId="164F9FEF" w14:textId="2D7CEAA4" w:rsidR="00ED33E9" w:rsidRPr="00ED33E9" w:rsidRDefault="00ED33E9" w:rsidP="00ED33E9">
      <w:pPr>
        <w:tabs>
          <w:tab w:val="left" w:pos="3360"/>
        </w:tabs>
        <w:rPr>
          <w:bCs/>
          <w:lang w:val="es-ES_tradnl"/>
        </w:rPr>
      </w:pPr>
      <w:r w:rsidRPr="00ED33E9">
        <w:rPr>
          <w:bCs/>
          <w:lang w:val="es-ES_tradnl"/>
        </w:rPr>
        <w:t>La primera versión de la plataforma Java 2 Enterprise Edition (J2EE) introdujo una nueva solución para la persistencia, llamados “beans” de entidad, que son parte de la familia de componentes de Enterprise JavaBean (EJB). EJB introdujo un enfoque basado en una interfa</w:t>
      </w:r>
      <w:ins w:id="218" w:author="BERMEJO SOLIS Alba" w:date="2018-11-21T12:24:00Z">
        <w:r w:rsidR="002903A8">
          <w:rPr>
            <w:bCs/>
            <w:lang w:val="es-ES_tradnl"/>
          </w:rPr>
          <w:t>ces y en clases generadas por el compilador que no eran utilizadas directamente en el c</w:t>
        </w:r>
      </w:ins>
      <w:ins w:id="219" w:author="BERMEJO SOLIS Alba" w:date="2018-11-21T12:25:00Z">
        <w:r w:rsidR="002903A8">
          <w:rPr>
            <w:bCs/>
            <w:lang w:val="es-ES_tradnl"/>
          </w:rPr>
          <w:t>ódigo fuente</w:t>
        </w:r>
      </w:ins>
      <w:del w:id="220" w:author="BERMEJO SOLIS Alba" w:date="2018-11-21T12:25:00Z">
        <w:r w:rsidRPr="00ED33E9" w:rsidDel="002903A8">
          <w:rPr>
            <w:bCs/>
            <w:lang w:val="es-ES_tradnl"/>
          </w:rPr>
          <w:delText xml:space="preserve">z de una clase concreta llamada “bean” la cual nunca ha sido usada directamente por el código cliente. En su lugar, un compilador especializado de “beans” genera una implementación </w:delText>
        </w:r>
      </w:del>
      <w:ins w:id="221" w:author="BERMEJO SOLIS Alba" w:date="2018-11-21T12:25:00Z">
        <w:r w:rsidR="002903A8">
          <w:rPr>
            <w:bCs/>
            <w:lang w:val="es-ES_tradnl"/>
          </w:rPr>
          <w:t xml:space="preserve">. Estas clases generadas </w:t>
        </w:r>
      </w:ins>
      <w:del w:id="222" w:author="BERMEJO SOLIS Alba" w:date="2018-11-21T12:25:00Z">
        <w:r w:rsidRPr="00ED33E9" w:rsidDel="002903A8">
          <w:rPr>
            <w:bCs/>
            <w:lang w:val="es-ES_tradnl"/>
          </w:rPr>
          <w:delText xml:space="preserve">de la interfaz para </w:delText>
        </w:r>
      </w:del>
      <w:r w:rsidRPr="00ED33E9">
        <w:rPr>
          <w:bCs/>
          <w:lang w:val="es-ES_tradnl"/>
        </w:rPr>
        <w:t>facilita</w:t>
      </w:r>
      <w:ins w:id="223" w:author="BERMEJO SOLIS Alba" w:date="2018-11-21T12:25:00Z">
        <w:r w:rsidR="002903A8">
          <w:rPr>
            <w:bCs/>
            <w:lang w:val="es-ES_tradnl"/>
          </w:rPr>
          <w:t>ban</w:t>
        </w:r>
      </w:ins>
      <w:del w:id="224" w:author="BERMEJO SOLIS Alba" w:date="2018-11-21T12:25:00Z">
        <w:r w:rsidRPr="00ED33E9" w:rsidDel="002903A8">
          <w:rPr>
            <w:bCs/>
            <w:lang w:val="es-ES_tradnl"/>
          </w:rPr>
          <w:delText>r</w:delText>
        </w:r>
      </w:del>
      <w:r w:rsidRPr="00ED33E9">
        <w:rPr>
          <w:bCs/>
          <w:lang w:val="es-ES_tradnl"/>
        </w:rPr>
        <w:t xml:space="preserve"> la persistencia, la seguridad y la gestión de transacciones</w:t>
      </w:r>
      <w:ins w:id="225" w:author="BERMEJO SOLIS Alba" w:date="2018-11-21T12:27:00Z">
        <w:r w:rsidR="002903A8">
          <w:rPr>
            <w:bCs/>
            <w:lang w:val="es-ES_tradnl"/>
          </w:rPr>
          <w:t>. La lógica de negocio se implementa</w:t>
        </w:r>
        <w:r w:rsidR="005C2D8D">
          <w:rPr>
            <w:bCs/>
            <w:lang w:val="es-ES_tradnl"/>
          </w:rPr>
          <w:t>ba</w:t>
        </w:r>
        <w:r w:rsidR="002903A8">
          <w:rPr>
            <w:bCs/>
            <w:lang w:val="es-ES_tradnl"/>
          </w:rPr>
          <w:t xml:space="preserve"> en una clase </w:t>
        </w:r>
        <w:r w:rsidR="005C2D8D">
          <w:rPr>
            <w:bCs/>
            <w:lang w:val="es-ES_tradnl"/>
          </w:rPr>
          <w:t xml:space="preserve">entidad </w:t>
        </w:r>
        <w:r w:rsidR="002903A8">
          <w:rPr>
            <w:bCs/>
            <w:lang w:val="es-ES_tradnl"/>
          </w:rPr>
          <w:t>que hereda de la interfaz</w:t>
        </w:r>
        <w:r w:rsidR="005C2D8D">
          <w:rPr>
            <w:bCs/>
            <w:lang w:val="es-ES_tradnl"/>
          </w:rPr>
          <w:t xml:space="preserve"> que se configuraba con una combinación de </w:t>
        </w:r>
      </w:ins>
      <w:ins w:id="226" w:author="BERMEJO SOLIS Alba" w:date="2018-11-21T12:28:00Z">
        <w:r w:rsidR="005C2D8D">
          <w:rPr>
            <w:bCs/>
            <w:lang w:val="es-ES_tradnl"/>
          </w:rPr>
          <w:t>Anotaciones y XML</w:t>
        </w:r>
      </w:ins>
      <w:del w:id="227" w:author="BERMEJO SOLIS Alba" w:date="2018-11-21T12:28:00Z">
        <w:r w:rsidRPr="00ED33E9" w:rsidDel="005C2D8D">
          <w:rPr>
            <w:bCs/>
            <w:lang w:val="es-ES_tradnl"/>
          </w:rPr>
          <w:delText>, delegando la lógica de negocio a la implementación de la entidad. Los “beans” de entidades se configuraron utilizando una combinación de descriptores de despliegue XML estándar.</w:delText>
        </w:r>
      </w:del>
    </w:p>
    <w:p w14:paraId="07B7443C" w14:textId="565A675F" w:rsidR="00ED33E9" w:rsidRPr="00ED33E9" w:rsidDel="005C2D8D" w:rsidRDefault="005C2D8D" w:rsidP="005C2D8D">
      <w:pPr>
        <w:tabs>
          <w:tab w:val="left" w:pos="3360"/>
        </w:tabs>
        <w:rPr>
          <w:del w:id="228" w:author="BERMEJO SOLIS Alba" w:date="2018-11-21T12:29:00Z"/>
          <w:bCs/>
          <w:lang w:val="es-ES_tradnl"/>
        </w:rPr>
      </w:pPr>
      <w:ins w:id="229" w:author="BERMEJO SOLIS Alba" w:date="2018-11-21T12:28:00Z">
        <w:r>
          <w:rPr>
            <w:bCs/>
            <w:lang w:val="es-ES_tradnl"/>
          </w:rPr>
          <w:t xml:space="preserve">EJB era una solución excesivamente compleja técnicamente y a la vez no resolvía problemas habituales por lo que no tuvo mucha aceptación </w:t>
        </w:r>
      </w:ins>
      <w:ins w:id="230" w:author="BERMEJO SOLIS Alba" w:date="2018-11-21T12:29:00Z">
        <w:r>
          <w:rPr>
            <w:bCs/>
            <w:lang w:val="es-ES_tradnl"/>
          </w:rPr>
          <w:t>y los ORM comerciales o open source eran utilizados en su lugar.</w:t>
        </w:r>
      </w:ins>
      <w:del w:id="231" w:author="BERMEJO SOLIS Alba" w:date="2018-11-21T12:29:00Z">
        <w:r w:rsidR="00ED33E9" w:rsidRPr="00ED33E9" w:rsidDel="005C2D8D">
          <w:rPr>
            <w:bCs/>
            <w:lang w:val="es-ES_tradnl"/>
          </w:rPr>
          <w:delText>Los “beans” de entidades fueron sobredimensionados para resolver el problema que se estaba teniendo, pero la primera versión de la tecnología carecía de muchas características necesarias para una lógica de negocio realista, pues las relaciones entre entidades debían ser gestionadas por la aplicación, lo que requería que los campos de clave externa fueran almacenados y gestionados por la clase “bean”.</w:delText>
        </w:r>
      </w:del>
    </w:p>
    <w:p w14:paraId="1CC162F4" w14:textId="718C2BAE" w:rsidR="00ED33E9" w:rsidRDefault="00ED33E9" w:rsidP="005C2D8D">
      <w:pPr>
        <w:tabs>
          <w:tab w:val="left" w:pos="3360"/>
        </w:tabs>
        <w:rPr>
          <w:bCs/>
          <w:lang w:val="es-ES_tradnl"/>
        </w:rPr>
      </w:pPr>
      <w:del w:id="232" w:author="BERMEJO SOLIS Alba" w:date="2018-11-21T12:29:00Z">
        <w:r w:rsidRPr="00ED33E9" w:rsidDel="005C2D8D">
          <w:rPr>
            <w:bCs/>
            <w:lang w:val="es-ES_tradnl"/>
          </w:rPr>
          <w:delText>Con EJB 2.0 se introdujo que los “bean” de entidades fueran gestionados por contenedores, en los que el “bean” se volvía abstracto y el servidor era el encargado de generar una subclase para gestionar los datos persistentes. A pesar de todas estas mejoras, seguía sin poder resolverse el problema de la excesiva complejidad.</w:delText>
        </w:r>
      </w:del>
    </w:p>
    <w:p w14:paraId="70D1CFD2" w14:textId="77777777" w:rsidR="00ED33E9" w:rsidRPr="00ED33E9" w:rsidRDefault="00ED33E9" w:rsidP="00ED33E9">
      <w:pPr>
        <w:tabs>
          <w:tab w:val="left" w:pos="3360"/>
        </w:tabs>
        <w:rPr>
          <w:bCs/>
          <w:lang w:val="es-ES_tradnl"/>
        </w:rPr>
      </w:pPr>
    </w:p>
    <w:p w14:paraId="41FDE41C" w14:textId="3F4B6497" w:rsidR="00ED33E9" w:rsidRPr="00ED33E9" w:rsidRDefault="00ED33E9" w:rsidP="00ED33E9">
      <w:pPr>
        <w:pStyle w:val="Ttulo3"/>
        <w:rPr>
          <w:lang w:val="es-ES_tradnl"/>
        </w:rPr>
      </w:pPr>
      <w:bookmarkStart w:id="233" w:name="_Toc530577096"/>
      <w:r>
        <w:rPr>
          <w:lang w:val="es-ES_tradnl"/>
        </w:rPr>
        <w:t>Objetos de Datos de Java</w:t>
      </w:r>
      <w:bookmarkEnd w:id="233"/>
    </w:p>
    <w:p w14:paraId="4424EC39" w14:textId="77777777" w:rsidR="00ED33E9" w:rsidRPr="00ED33E9" w:rsidRDefault="00ED33E9" w:rsidP="00ED33E9">
      <w:pPr>
        <w:tabs>
          <w:tab w:val="left" w:pos="3360"/>
        </w:tabs>
        <w:rPr>
          <w:bCs/>
          <w:lang w:val="es-ES_tradnl"/>
        </w:rPr>
      </w:pPr>
      <w:r w:rsidRPr="00ED33E9">
        <w:rPr>
          <w:bCs/>
          <w:lang w:val="es-ES_tradnl"/>
        </w:rPr>
        <w:t>Ante la frustración de no tener una API de persistencia estandarizada satisfactoria se inventaron los Java Data Objects(JDO) que fueron inspirados principalmente por los proveedores de base de datos orientadas a objetos (OODB) y nunca fueron adoptados por la comunidad de programación estándar.</w:t>
      </w:r>
    </w:p>
    <w:p w14:paraId="57872FAE" w14:textId="7FAC5D8C" w:rsidR="00ED33E9" w:rsidRPr="00ED33E9" w:rsidRDefault="00ED33E9" w:rsidP="00ED33E9">
      <w:pPr>
        <w:tabs>
          <w:tab w:val="left" w:pos="3360"/>
        </w:tabs>
        <w:rPr>
          <w:bCs/>
          <w:lang w:val="es-ES_tradnl"/>
        </w:rPr>
      </w:pPr>
      <w:r w:rsidRPr="00ED33E9">
        <w:rPr>
          <w:bCs/>
          <w:lang w:val="es-ES_tradnl"/>
        </w:rPr>
        <w:t xml:space="preserve">JDO se llegó a convertir en una extensión del JDK pero nunca se convirtió en una parte integral de la plataforma Java. </w:t>
      </w:r>
      <w:del w:id="234" w:author="BERMEJO SOLIS Alba" w:date="2018-11-21T12:31:00Z">
        <w:r w:rsidRPr="00ED33E9" w:rsidDel="005C2D8D">
          <w:rPr>
            <w:bCs/>
            <w:lang w:val="es-ES_tradnl"/>
          </w:rPr>
          <w:delText>A pesar de todo esto</w:delText>
        </w:r>
      </w:del>
      <w:ins w:id="235" w:author="BERMEJO SOLIS Alba" w:date="2018-11-21T12:31:00Z">
        <w:r w:rsidR="005C2D8D">
          <w:rPr>
            <w:bCs/>
            <w:lang w:val="es-ES_tradnl"/>
          </w:rPr>
          <w:t>Por desgracia</w:t>
        </w:r>
      </w:ins>
      <w:r w:rsidRPr="00ED33E9">
        <w:rPr>
          <w:bCs/>
          <w:lang w:val="es-ES_tradnl"/>
        </w:rPr>
        <w:t xml:space="preserve">, los principales proveedores comerciales no compartían </w:t>
      </w:r>
      <w:ins w:id="236" w:author="BERMEJO SOLIS Alba" w:date="2018-11-21T12:31:00Z">
        <w:r w:rsidR="005C2D8D">
          <w:rPr>
            <w:bCs/>
            <w:lang w:val="es-ES_tradnl"/>
          </w:rPr>
          <w:t xml:space="preserve">el mismo enfoque </w:t>
        </w:r>
      </w:ins>
      <w:del w:id="237" w:author="BERMEJO SOLIS Alba" w:date="2018-11-21T12:31:00Z">
        <w:r w:rsidRPr="00ED33E9" w:rsidDel="005C2D8D">
          <w:rPr>
            <w:bCs/>
            <w:lang w:val="es-ES_tradnl"/>
          </w:rPr>
          <w:delText xml:space="preserve">la misma opinión </w:delText>
        </w:r>
      </w:del>
      <w:r w:rsidRPr="00ED33E9">
        <w:rPr>
          <w:bCs/>
          <w:lang w:val="es-ES_tradnl"/>
        </w:rPr>
        <w:t xml:space="preserve">sobre cómo </w:t>
      </w:r>
      <w:del w:id="238" w:author="BERMEJO SOLIS Alba" w:date="2018-11-21T12:31:00Z">
        <w:r w:rsidRPr="00ED33E9" w:rsidDel="005C2D8D">
          <w:rPr>
            <w:bCs/>
            <w:lang w:val="es-ES_tradnl"/>
          </w:rPr>
          <w:delText xml:space="preserve">se debe </w:delText>
        </w:r>
      </w:del>
      <w:r w:rsidRPr="00ED33E9">
        <w:rPr>
          <w:bCs/>
          <w:lang w:val="es-ES_tradnl"/>
        </w:rPr>
        <w:t xml:space="preserve">implementar </w:t>
      </w:r>
      <w:del w:id="239" w:author="BERMEJO SOLIS Alba" w:date="2018-11-21T12:32:00Z">
        <w:r w:rsidRPr="00ED33E9" w:rsidDel="005C2D8D">
          <w:rPr>
            <w:bCs/>
            <w:lang w:val="es-ES_tradnl"/>
          </w:rPr>
          <w:delText>un marco de persistencia, por tanto</w:delText>
        </w:r>
      </w:del>
      <w:ins w:id="240" w:author="BERMEJO SOLIS Alba" w:date="2018-11-21T12:32:00Z">
        <w:r w:rsidR="005C2D8D">
          <w:rPr>
            <w:bCs/>
            <w:lang w:val="es-ES_tradnl"/>
          </w:rPr>
          <w:t>la solución por lo que</w:t>
        </w:r>
      </w:ins>
      <w:del w:id="241" w:author="BERMEJO SOLIS Alba" w:date="2018-11-21T12:32:00Z">
        <w:r w:rsidRPr="00ED33E9" w:rsidDel="005C2D8D">
          <w:rPr>
            <w:bCs/>
            <w:lang w:val="es-ES_tradnl"/>
          </w:rPr>
          <w:delText>,</w:delText>
        </w:r>
      </w:del>
      <w:r w:rsidRPr="00ED33E9">
        <w:rPr>
          <w:bCs/>
          <w:lang w:val="es-ES_tradnl"/>
        </w:rPr>
        <w:t xml:space="preserve"> rara vez se llegó a usar.</w:t>
      </w:r>
    </w:p>
    <w:p w14:paraId="1EE5B76F" w14:textId="6940D60C" w:rsidR="00ED33E9" w:rsidRPr="00ED33E9" w:rsidRDefault="00ED33E9" w:rsidP="00DC3894">
      <w:pPr>
        <w:tabs>
          <w:tab w:val="left" w:pos="3360"/>
        </w:tabs>
        <w:rPr>
          <w:bCs/>
          <w:lang w:val="es-ES_tradnl"/>
        </w:rPr>
      </w:pPr>
      <w:r w:rsidRPr="00ED33E9">
        <w:rPr>
          <w:bCs/>
          <w:lang w:val="es-ES_tradnl"/>
        </w:rPr>
        <w:t>Una vez que el movimiento de persistencia de EJB 3.0 se puso en marcha, los principales proveedores se inscribieron para formar parte de la nueva iniciativa de persistencia. Fue entonces cuando se anunció que JDO se reduciría a la especificación de modo de mantenimiento y JPA se basaría tanto en JDO como en los proveedores de persistencia y se convertiría en el único estándar del futuro.</w:t>
      </w:r>
    </w:p>
    <w:p w14:paraId="67E1EF32" w14:textId="636AFF37" w:rsidR="00ED33E9" w:rsidRPr="00ED33E9" w:rsidRDefault="00ED33E9" w:rsidP="00ED33E9">
      <w:pPr>
        <w:pStyle w:val="Ttulo3"/>
        <w:rPr>
          <w:lang w:val="es-ES_tradnl"/>
        </w:rPr>
      </w:pPr>
      <w:bookmarkStart w:id="242" w:name="_Toc530577097"/>
      <w:r>
        <w:rPr>
          <w:lang w:val="es-ES_tradnl"/>
        </w:rPr>
        <w:t>¿Por qué otro Estándar</w:t>
      </w:r>
      <w:r w:rsidRPr="00ED33E9">
        <w:rPr>
          <w:lang w:val="es-ES_tradnl"/>
        </w:rPr>
        <w:t>?</w:t>
      </w:r>
      <w:bookmarkEnd w:id="242"/>
    </w:p>
    <w:p w14:paraId="0EE58D07" w14:textId="67FFF2B4" w:rsidR="00271BF6" w:rsidRDefault="00271BF6" w:rsidP="00ED33E9">
      <w:pPr>
        <w:tabs>
          <w:tab w:val="left" w:pos="3360"/>
        </w:tabs>
        <w:rPr>
          <w:bCs/>
          <w:lang w:val="es-ES_tradnl"/>
        </w:rPr>
      </w:pPr>
      <w:r w:rsidRPr="00271BF6">
        <w:rPr>
          <w:bCs/>
          <w:lang w:val="es-ES_tradnl"/>
        </w:rPr>
        <w:t>Ya existía una</w:t>
      </w:r>
      <w:r>
        <w:rPr>
          <w:bCs/>
          <w:lang w:val="es-ES_tradnl"/>
        </w:rPr>
        <w:t xml:space="preserve"> manera de persistir entidades </w:t>
      </w:r>
      <w:r w:rsidRPr="00271BF6">
        <w:rPr>
          <w:bCs/>
          <w:lang w:val="es-ES_tradnl"/>
        </w:rPr>
        <w:t>pero debían adaptarse a la manera de trabajar de cada uno de los diferentes proveedores, tanto comerciales como de código abierto. Los desarrolladores no tenían que preocuparse que tecnología persistía sus entidades.</w:t>
      </w:r>
    </w:p>
    <w:p w14:paraId="1AD9875F" w14:textId="3D1B711C" w:rsidR="00ED33E9" w:rsidRDefault="00ED33E9" w:rsidP="00ED33E9">
      <w:pPr>
        <w:tabs>
          <w:tab w:val="left" w:pos="3360"/>
        </w:tabs>
        <w:rPr>
          <w:bCs/>
          <w:lang w:val="es-ES_tradnl"/>
        </w:rPr>
      </w:pPr>
      <w:r w:rsidRPr="00ED33E9">
        <w:rPr>
          <w:bCs/>
          <w:lang w:val="es-ES_tradnl"/>
        </w:rPr>
        <w:t>Dicho estándar permitía al desarrollador poder tratar el objeto persistente como cualquier otro objeto Java y luego asignarlo a un almacén persistente y usar una API de persistencia para persistirlo. Debido a que los objetos eran objetos Java normales, este modelo de persistencia llegó a ser conocido como Plain Old Java Object (POJO).</w:t>
      </w:r>
    </w:p>
    <w:p w14:paraId="60CF1CFB" w14:textId="493E54B3" w:rsidR="00271BF6" w:rsidRPr="00ED33E9" w:rsidRDefault="00271BF6" w:rsidP="00271BF6">
      <w:pPr>
        <w:tabs>
          <w:tab w:val="left" w:pos="3360"/>
        </w:tabs>
        <w:rPr>
          <w:bCs/>
          <w:lang w:val="es-ES_tradnl"/>
        </w:rPr>
      </w:pPr>
      <w:r w:rsidRPr="00271BF6">
        <w:rPr>
          <w:bCs/>
          <w:lang w:val="es-ES_tradnl"/>
        </w:rPr>
        <w:t>No sólo Hibernate y TopLink encontraron soluciones para la persistencia en Java. Pero seguía surgiendo una falta de estandarización y una necesidad constante de actualización del EJB. La solución era clara, ofrecer un estándar para el ORM de Hibernate</w:t>
      </w:r>
      <w:r>
        <w:rPr>
          <w:bCs/>
          <w:lang w:val="es-ES_tradnl"/>
        </w:rPr>
        <w:t>. Pero n</w:t>
      </w:r>
      <w:r w:rsidRPr="00271BF6">
        <w:rPr>
          <w:bCs/>
          <w:lang w:val="es-ES_tradnl"/>
        </w:rPr>
        <w:t>i siquiera un producto con tanto éxito como Hibernate podía adaptarse sólo a una especificación aunque pudiera implementarla. El objetivo debía ser que todos los proveedores pudieran utilizar el ORM para sus diferentes interfaces estándar y sus lenguajes.</w:t>
      </w:r>
      <w:bookmarkStart w:id="243" w:name="_GoBack"/>
      <w:bookmarkEnd w:id="243"/>
    </w:p>
    <w:p w14:paraId="262B0568" w14:textId="77777777" w:rsidR="00ED33E9" w:rsidRPr="00ED33E9" w:rsidRDefault="00ED33E9" w:rsidP="00ED33E9">
      <w:pPr>
        <w:tabs>
          <w:tab w:val="left" w:pos="3360"/>
        </w:tabs>
        <w:rPr>
          <w:bCs/>
          <w:lang w:val="es-ES_tradnl"/>
        </w:rPr>
      </w:pPr>
      <w:r w:rsidRPr="00ED33E9">
        <w:rPr>
          <w:bCs/>
          <w:lang w:val="es-ES_tradnl"/>
        </w:rPr>
        <w:t>La necesidad de hacer otro estándar, es permitir una implementación completa sin la necesidad de acoplar a la aplicación un producto en concreto.</w:t>
      </w:r>
    </w:p>
    <w:p w14:paraId="68A92243" w14:textId="060F2223" w:rsidR="00271BF6" w:rsidRPr="00271BF6" w:rsidRDefault="00ED33E9" w:rsidP="00271BF6">
      <w:pPr>
        <w:tabs>
          <w:tab w:val="left" w:pos="3360"/>
        </w:tabs>
        <w:rPr>
          <w:bCs/>
          <w:lang w:val="es-ES_tradnl"/>
        </w:rPr>
      </w:pPr>
      <w:r w:rsidRPr="00ED33E9">
        <w:rPr>
          <w:bCs/>
          <w:lang w:val="es-ES_tradnl"/>
        </w:rPr>
        <w:t>Vincular un estándar a un proyecto de código abierto como Hibernate sería problemático para el estándar y probablemente aún peor para el proyecto Hibernate. Sin embargo, el uso de una tecnología estándar permite que la empresa pueda cambiar de proveedor si la elección inicial no llega a cumplir con los requisitos necesarios.</w:t>
      </w:r>
    </w:p>
    <w:p w14:paraId="219B6DD9" w14:textId="1DD91802" w:rsidR="009A1477" w:rsidRPr="00ED33E9" w:rsidDel="005C2D8D" w:rsidRDefault="009A1477" w:rsidP="009A1477">
      <w:pPr>
        <w:pStyle w:val="Ttulo2"/>
        <w:rPr>
          <w:del w:id="244" w:author="BERMEJO SOLIS Alba" w:date="2018-11-21T12:36:00Z"/>
          <w:lang w:val="es-ES_tradnl"/>
        </w:rPr>
      </w:pPr>
      <w:del w:id="245" w:author="BERMEJO SOLIS Alba" w:date="2018-11-21T12:36:00Z">
        <w:r w:rsidDel="005C2D8D">
          <w:rPr>
            <w:lang w:val="es-ES_tradnl"/>
          </w:rPr>
          <w:delText>Java Persistence API (JPA)</w:delText>
        </w:r>
        <w:bookmarkStart w:id="246" w:name="_Toc530570033"/>
        <w:bookmarkStart w:id="247" w:name="_Toc530570135"/>
        <w:bookmarkStart w:id="248" w:name="_Toc530577098"/>
        <w:bookmarkEnd w:id="246"/>
        <w:bookmarkEnd w:id="247"/>
        <w:bookmarkEnd w:id="248"/>
      </w:del>
    </w:p>
    <w:p w14:paraId="23110ADF" w14:textId="45A5FBE4" w:rsidR="009A1477" w:rsidRPr="009A1477" w:rsidDel="005C2D8D" w:rsidRDefault="009A1477" w:rsidP="009A1477">
      <w:pPr>
        <w:tabs>
          <w:tab w:val="left" w:pos="3360"/>
        </w:tabs>
        <w:rPr>
          <w:del w:id="249" w:author="BERMEJO SOLIS Alba" w:date="2018-11-21T12:36:00Z"/>
          <w:lang w:val="es-ES"/>
        </w:rPr>
      </w:pPr>
      <w:del w:id="250" w:author="BERMEJO SOLIS Alba" w:date="2018-11-21T12:36:00Z">
        <w:r w:rsidRPr="009A1477" w:rsidDel="005C2D8D">
          <w:rPr>
            <w:lang w:val="es-ES"/>
          </w:rPr>
          <w:delText xml:space="preserve">La API de Persistencia Java es un framework ligero, y basado en POJO para la persistencia Java. </w:delText>
        </w:r>
        <w:bookmarkStart w:id="251" w:name="_Toc530570034"/>
        <w:bookmarkStart w:id="252" w:name="_Toc530570136"/>
        <w:bookmarkStart w:id="253" w:name="_Toc530577099"/>
        <w:bookmarkEnd w:id="251"/>
        <w:bookmarkEnd w:id="252"/>
        <w:bookmarkEnd w:id="253"/>
      </w:del>
    </w:p>
    <w:p w14:paraId="5FDACD13" w14:textId="746E390C" w:rsidR="009A1477" w:rsidRPr="009A1477" w:rsidDel="005C2D8D" w:rsidRDefault="009A1477" w:rsidP="009A1477">
      <w:pPr>
        <w:tabs>
          <w:tab w:val="left" w:pos="3360"/>
        </w:tabs>
        <w:rPr>
          <w:del w:id="254" w:author="BERMEJO SOLIS Alba" w:date="2018-11-21T12:36:00Z"/>
          <w:lang w:val="es-ES"/>
        </w:rPr>
      </w:pPr>
      <w:del w:id="255" w:author="BERMEJO SOLIS Alba" w:date="2018-11-21T12:36:00Z">
        <w:r w:rsidRPr="009A1477" w:rsidDel="005C2D8D">
          <w:rPr>
            <w:lang w:val="es-ES"/>
          </w:rPr>
          <w:delText>Aunque el mapeo objeto-relacional es uno de los principales componentes de la API, también ofrece soluciones a los problemas de la integración de la persistencia dentro de aplicaciones escalables. Los siguientes apartados dan una visión más amplia de la mayoría de aspectos de esta tecnología.</w:delText>
        </w:r>
        <w:bookmarkStart w:id="256" w:name="_Toc530570035"/>
        <w:bookmarkStart w:id="257" w:name="_Toc530570137"/>
        <w:bookmarkStart w:id="258" w:name="_Toc530577100"/>
        <w:bookmarkEnd w:id="256"/>
        <w:bookmarkEnd w:id="257"/>
        <w:bookmarkEnd w:id="258"/>
      </w:del>
    </w:p>
    <w:p w14:paraId="67FA375A" w14:textId="1B367B70" w:rsidR="009A1477" w:rsidRPr="009A1477" w:rsidDel="005C2D8D" w:rsidRDefault="009A1477" w:rsidP="009A1477">
      <w:pPr>
        <w:tabs>
          <w:tab w:val="left" w:pos="3360"/>
        </w:tabs>
        <w:rPr>
          <w:del w:id="259" w:author="BERMEJO SOLIS Alba" w:date="2018-11-21T12:36:00Z"/>
          <w:b/>
          <w:lang w:val="es-ES"/>
        </w:rPr>
      </w:pPr>
      <w:del w:id="260" w:author="BERMEJO SOLIS Alba" w:date="2018-11-21T12:36:00Z">
        <w:r w:rsidRPr="009A1477" w:rsidDel="005C2D8D">
          <w:rPr>
            <w:lang w:val="es-ES"/>
          </w:rPr>
          <w:delText>JPA no es un producto, sino sólo una especificación que no puede funcionar por sí sola. JPA, por supuesto, requiere una base de datos para persistir.</w:delText>
        </w:r>
        <w:bookmarkStart w:id="261" w:name="_Toc251162747"/>
        <w:bookmarkStart w:id="262" w:name="_Toc242851391"/>
        <w:bookmarkStart w:id="263" w:name="_Toc203292709"/>
        <w:bookmarkStart w:id="264" w:name="_Toc156366045"/>
        <w:bookmarkStart w:id="265" w:name="_Toc257821538"/>
        <w:r w:rsidRPr="009A1477" w:rsidDel="005C2D8D">
          <w:rPr>
            <w:lang w:val="es-ES"/>
          </w:rPr>
          <w:delText xml:space="preserve"> </w:delText>
        </w:r>
        <w:bookmarkStart w:id="266" w:name="_Toc530570036"/>
        <w:bookmarkStart w:id="267" w:name="_Toc530570138"/>
        <w:bookmarkStart w:id="268" w:name="_Toc530577101"/>
        <w:bookmarkEnd w:id="266"/>
        <w:bookmarkEnd w:id="267"/>
        <w:bookmarkEnd w:id="268"/>
      </w:del>
    </w:p>
    <w:p w14:paraId="052A75A7" w14:textId="142A428B" w:rsidR="009A1477" w:rsidRPr="009A1477" w:rsidDel="005C2D8D" w:rsidRDefault="009A1477" w:rsidP="009A1477">
      <w:pPr>
        <w:pStyle w:val="Ttulo3"/>
        <w:rPr>
          <w:del w:id="269" w:author="BERMEJO SOLIS Alba" w:date="2018-11-21T12:36:00Z"/>
          <w:lang w:val="es-ES"/>
        </w:rPr>
      </w:pPr>
      <w:bookmarkStart w:id="270" w:name="_Toc530557433"/>
      <w:bookmarkStart w:id="271" w:name="_Toc530558049"/>
      <w:del w:id="272" w:author="BERMEJO SOLIS Alba" w:date="2018-11-21T12:36:00Z">
        <w:r w:rsidRPr="009A1477" w:rsidDel="005C2D8D">
          <w:rPr>
            <w:lang w:val="es-ES"/>
          </w:rPr>
          <w:delText>EJB 3.0 and JPA 1.0</w:delText>
        </w:r>
        <w:bookmarkStart w:id="273" w:name="_Toc530570037"/>
        <w:bookmarkStart w:id="274" w:name="_Toc530570139"/>
        <w:bookmarkStart w:id="275" w:name="_Toc530577102"/>
        <w:bookmarkEnd w:id="270"/>
        <w:bookmarkEnd w:id="271"/>
        <w:bookmarkEnd w:id="273"/>
        <w:bookmarkEnd w:id="274"/>
        <w:bookmarkEnd w:id="275"/>
      </w:del>
    </w:p>
    <w:p w14:paraId="48F0481B" w14:textId="0C65ED1E" w:rsidR="009A1477" w:rsidRPr="009A1477" w:rsidDel="005C2D8D" w:rsidRDefault="009A1477" w:rsidP="009A1477">
      <w:pPr>
        <w:tabs>
          <w:tab w:val="left" w:pos="3360"/>
        </w:tabs>
        <w:rPr>
          <w:del w:id="276" w:author="BERMEJO SOLIS Alba" w:date="2018-11-21T12:36:00Z"/>
          <w:lang w:val="es-ES"/>
        </w:rPr>
      </w:pPr>
      <w:del w:id="277" w:author="BERMEJO SOLIS Alba" w:date="2018-11-21T12:36:00Z">
        <w:r w:rsidRPr="009A1477" w:rsidDel="005C2D8D">
          <w:rPr>
            <w:lang w:val="es-ES"/>
          </w:rPr>
          <w:delText>Después de años de quejas sobre la complejidad para la construcción de aplicaciones empresariales con Java, «facilidad de desarrollo» fue el lema de salida para la plataforma Java EE 5. EJB 3.0 se encargó</w:delText>
        </w:r>
        <w:r w:rsidR="00184FD2" w:rsidDel="005C2D8D">
          <w:rPr>
            <w:lang w:val="es-ES"/>
          </w:rPr>
          <w:delText xml:space="preserve"> de ello</w:delText>
        </w:r>
        <w:r w:rsidRPr="009A1477" w:rsidDel="005C2D8D">
          <w:rPr>
            <w:lang w:val="es-ES"/>
          </w:rPr>
          <w:delText xml:space="preserve"> y encontró maneras de realizar JavaBeans empresariales más sencillas y productivas.</w:delText>
        </w:r>
        <w:bookmarkStart w:id="278" w:name="_Toc530570038"/>
        <w:bookmarkStart w:id="279" w:name="_Toc530570140"/>
        <w:bookmarkStart w:id="280" w:name="_Toc530577103"/>
        <w:bookmarkEnd w:id="278"/>
        <w:bookmarkEnd w:id="279"/>
        <w:bookmarkEnd w:id="280"/>
      </w:del>
    </w:p>
    <w:p w14:paraId="450B15BD" w14:textId="4D1F8F8A" w:rsidR="009A1477" w:rsidRPr="009A1477" w:rsidDel="005C2D8D" w:rsidRDefault="009A1477" w:rsidP="009A1477">
      <w:pPr>
        <w:tabs>
          <w:tab w:val="left" w:pos="3360"/>
        </w:tabs>
        <w:rPr>
          <w:del w:id="281" w:author="BERMEJO SOLIS Alba" w:date="2018-11-21T12:36:00Z"/>
          <w:lang w:val="es-ES"/>
        </w:rPr>
      </w:pPr>
      <w:del w:id="282" w:author="BERMEJO SOLIS Alba" w:date="2018-11-21T12:36:00Z">
        <w:r w:rsidRPr="009A1477" w:rsidDel="005C2D8D">
          <w:rPr>
            <w:lang w:val="es-ES"/>
          </w:rPr>
          <w:delText xml:space="preserve">Esta iniciativa consistía en mantener la implementación de interfaces y descriptores más allá del código de la aplicación y adoptar el modelo natural de objetos del lenguaje Java. </w:delText>
        </w:r>
        <w:bookmarkStart w:id="283" w:name="_Toc530570039"/>
        <w:bookmarkStart w:id="284" w:name="_Toc530570141"/>
        <w:bookmarkStart w:id="285" w:name="_Toc530577104"/>
        <w:bookmarkEnd w:id="283"/>
        <w:bookmarkEnd w:id="284"/>
        <w:bookmarkEnd w:id="285"/>
      </w:del>
    </w:p>
    <w:p w14:paraId="554DDD02" w14:textId="166C5722" w:rsidR="009A1477" w:rsidRPr="009A1477" w:rsidDel="005C2D8D" w:rsidRDefault="009A1477" w:rsidP="009A1477">
      <w:pPr>
        <w:tabs>
          <w:tab w:val="left" w:pos="3360"/>
        </w:tabs>
        <w:rPr>
          <w:del w:id="286" w:author="BERMEJO SOLIS Alba" w:date="2018-11-21T12:36:00Z"/>
          <w:lang w:val="es-ES"/>
        </w:rPr>
      </w:pPr>
      <w:del w:id="287" w:author="BERMEJO SOLIS Alba" w:date="2018-11-21T12:36:00Z">
        <w:r w:rsidRPr="009A1477" w:rsidDel="005C2D8D">
          <w:rPr>
            <w:lang w:val="es-ES"/>
          </w:rPr>
          <w:delText>Así, los principales distribuidores de soluciones de mapeo objeto-relacional dieron un paso adelante y estandarizaron las mejores prácticas representadas por sus productos. Hibernate y TopLink fueron los primeros en firmar acuerdos con los proveedores de EJB, seguido</w:delText>
        </w:r>
        <w:r w:rsidR="00184FD2" w:rsidDel="005C2D8D">
          <w:rPr>
            <w:lang w:val="es-ES"/>
          </w:rPr>
          <w:delText>s</w:delText>
        </w:r>
        <w:r w:rsidRPr="009A1477" w:rsidDel="005C2D8D">
          <w:rPr>
            <w:lang w:val="es-ES"/>
          </w:rPr>
          <w:delText xml:space="preserve"> por aquellos de JDO.</w:delText>
        </w:r>
        <w:bookmarkStart w:id="288" w:name="_Toc530570040"/>
        <w:bookmarkStart w:id="289" w:name="_Toc530570142"/>
        <w:bookmarkStart w:id="290" w:name="_Toc530577105"/>
        <w:bookmarkEnd w:id="288"/>
        <w:bookmarkEnd w:id="289"/>
        <w:bookmarkEnd w:id="290"/>
      </w:del>
    </w:p>
    <w:p w14:paraId="27247E67" w14:textId="15119FF1" w:rsidR="009A1477" w:rsidRPr="009A1477" w:rsidDel="005C2D8D" w:rsidRDefault="009A1477" w:rsidP="009A1477">
      <w:pPr>
        <w:tabs>
          <w:tab w:val="left" w:pos="3360"/>
        </w:tabs>
        <w:rPr>
          <w:del w:id="291" w:author="BERMEJO SOLIS Alba" w:date="2018-11-21T12:36:00Z"/>
          <w:lang w:val="es-ES"/>
        </w:rPr>
      </w:pPr>
      <w:del w:id="292" w:author="BERMEJO SOLIS Alba" w:date="2018-11-21T12:36:00Z">
        <w:r w:rsidRPr="009A1477" w:rsidDel="005C2D8D">
          <w:rPr>
            <w:lang w:val="es-ES"/>
          </w:rPr>
          <w:delText>El uso de anotaciones dio lugar a una nueva manera de usar la persistencia en aplicaciones que nunca ante</w:delText>
        </w:r>
        <w:r w:rsidR="00184FD2" w:rsidDel="005C2D8D">
          <w:rPr>
            <w:lang w:val="es-ES"/>
          </w:rPr>
          <w:delText>s se había</w:delText>
        </w:r>
        <w:r w:rsidRPr="009A1477" w:rsidDel="005C2D8D">
          <w:rPr>
            <w:lang w:val="es-ES"/>
          </w:rPr>
          <w:delText xml:space="preserve"> visto.</w:delText>
        </w:r>
        <w:bookmarkStart w:id="293" w:name="_Toc530570041"/>
        <w:bookmarkStart w:id="294" w:name="_Toc530570143"/>
        <w:bookmarkStart w:id="295" w:name="_Toc530577106"/>
        <w:bookmarkEnd w:id="293"/>
        <w:bookmarkEnd w:id="294"/>
        <w:bookmarkEnd w:id="295"/>
      </w:del>
    </w:p>
    <w:p w14:paraId="3E1205BE" w14:textId="47BCF96A" w:rsidR="009A1477" w:rsidRPr="009A1477" w:rsidDel="005C2D8D" w:rsidRDefault="009A1477" w:rsidP="009A1477">
      <w:pPr>
        <w:tabs>
          <w:tab w:val="left" w:pos="3360"/>
        </w:tabs>
        <w:rPr>
          <w:del w:id="296" w:author="BERMEJO SOLIS Alba" w:date="2018-11-21T12:36:00Z"/>
          <w:lang w:val="es-ES"/>
        </w:rPr>
      </w:pPr>
      <w:del w:id="297" w:author="BERMEJO SOLIS Alba" w:date="2018-11-21T12:36:00Z">
        <w:r w:rsidRPr="009A1477" w:rsidDel="005C2D8D">
          <w:rPr>
            <w:lang w:val="es-ES"/>
          </w:rPr>
          <w:delText>La especificación resultante EJB 3.0, que vio la luz en 2006, terminó siendo dividida en tres partes con sus tres respectivos documentos. El primero contenía todo el contenido del modelo de componentes heredados de EJB, y el segundo describía el nuevo modelo de c</w:delText>
        </w:r>
        <w:r w:rsidR="00184FD2" w:rsidDel="005C2D8D">
          <w:rPr>
            <w:lang w:val="es-ES"/>
          </w:rPr>
          <w:delText>omponentes POJO simplificado. El</w:delText>
        </w:r>
        <w:r w:rsidRPr="009A1477" w:rsidDel="005C2D8D">
          <w:rPr>
            <w:lang w:val="es-ES"/>
          </w:rPr>
          <w:delText xml:space="preserve"> tercero era JPA, una especificación independiente que describe el modelo de persistencia en los entornos Java SE y Java EE. </w:delText>
        </w:r>
        <w:bookmarkStart w:id="298" w:name="_Toc530570042"/>
        <w:bookmarkStart w:id="299" w:name="_Toc530570144"/>
        <w:bookmarkStart w:id="300" w:name="_Toc530577107"/>
        <w:bookmarkEnd w:id="298"/>
        <w:bookmarkEnd w:id="299"/>
        <w:bookmarkEnd w:id="300"/>
      </w:del>
    </w:p>
    <w:p w14:paraId="54731912" w14:textId="45A3A6B5" w:rsidR="009A1477" w:rsidDel="005C2D8D" w:rsidRDefault="009A1477" w:rsidP="009A1477">
      <w:pPr>
        <w:tabs>
          <w:tab w:val="left" w:pos="3360"/>
        </w:tabs>
        <w:rPr>
          <w:del w:id="301" w:author="BERMEJO SOLIS Alba" w:date="2018-11-21T12:36:00Z"/>
          <w:lang w:val="es-ES"/>
        </w:rPr>
      </w:pPr>
      <w:del w:id="302" w:author="BERMEJO SOLIS Alba" w:date="2018-11-21T12:36:00Z">
        <w:r w:rsidRPr="009A1477" w:rsidDel="005C2D8D">
          <w:rPr>
            <w:lang w:val="es-ES"/>
          </w:rPr>
          <w:delText xml:space="preserve">La </w:delText>
        </w:r>
        <w:r w:rsidDel="005C2D8D">
          <w:rPr>
            <w:lang w:val="es-ES"/>
          </w:rPr>
          <w:delText>Figura 1-8</w:delText>
        </w:r>
        <w:r w:rsidRPr="009A1477" w:rsidDel="005C2D8D">
          <w:rPr>
            <w:lang w:val="es-ES"/>
          </w:rPr>
          <w:delText xml:space="preserve"> muestra</w:delText>
        </w:r>
        <w:r w:rsidR="00184FD2" w:rsidDel="005C2D8D">
          <w:rPr>
            <w:lang w:val="es-ES"/>
          </w:rPr>
          <w:delText xml:space="preserve"> un esquema de</w:delText>
        </w:r>
        <w:r w:rsidRPr="009A1477" w:rsidDel="005C2D8D">
          <w:rPr>
            <w:lang w:val="es-ES"/>
          </w:rPr>
          <w:delText xml:space="preserve"> JPA en el entorno Java EE.</w:delText>
        </w:r>
        <w:bookmarkStart w:id="303" w:name="_Toc530570043"/>
        <w:bookmarkStart w:id="304" w:name="_Toc530570145"/>
        <w:bookmarkStart w:id="305" w:name="_Toc530577108"/>
        <w:bookmarkEnd w:id="303"/>
        <w:bookmarkEnd w:id="304"/>
        <w:bookmarkEnd w:id="305"/>
      </w:del>
    </w:p>
    <w:p w14:paraId="6A037FAA" w14:textId="323F4D5D" w:rsidR="009A1477" w:rsidDel="005C2D8D" w:rsidRDefault="009A1477" w:rsidP="009A1477">
      <w:pPr>
        <w:tabs>
          <w:tab w:val="left" w:pos="3360"/>
        </w:tabs>
        <w:rPr>
          <w:del w:id="306" w:author="BERMEJO SOLIS Alba" w:date="2018-11-21T12:36:00Z"/>
          <w:lang w:val="es-ES"/>
        </w:rPr>
      </w:pPr>
      <w:bookmarkStart w:id="307" w:name="_Toc530570044"/>
      <w:bookmarkStart w:id="308" w:name="_Toc530570146"/>
      <w:bookmarkStart w:id="309" w:name="_Toc530577109"/>
      <w:bookmarkEnd w:id="307"/>
      <w:bookmarkEnd w:id="308"/>
      <w:bookmarkEnd w:id="309"/>
    </w:p>
    <w:p w14:paraId="5E01E73B" w14:textId="4187B9EF" w:rsidR="009A1477" w:rsidDel="005C2D8D" w:rsidRDefault="009A1477" w:rsidP="009A1477">
      <w:pPr>
        <w:tabs>
          <w:tab w:val="left" w:pos="3360"/>
        </w:tabs>
        <w:rPr>
          <w:del w:id="310" w:author="BERMEJO SOLIS Alba" w:date="2018-11-21T12:36:00Z"/>
          <w:lang w:val="es-ES"/>
        </w:rPr>
      </w:pPr>
      <w:bookmarkStart w:id="311" w:name="_Toc530570045"/>
      <w:bookmarkStart w:id="312" w:name="_Toc530570147"/>
      <w:bookmarkStart w:id="313" w:name="_Toc530577110"/>
      <w:bookmarkEnd w:id="311"/>
      <w:bookmarkEnd w:id="312"/>
      <w:bookmarkEnd w:id="313"/>
    </w:p>
    <w:p w14:paraId="674278AD" w14:textId="6194812E" w:rsidR="009A1477" w:rsidDel="005C2D8D" w:rsidRDefault="009A1477" w:rsidP="009A1477">
      <w:pPr>
        <w:tabs>
          <w:tab w:val="left" w:pos="3360"/>
        </w:tabs>
        <w:jc w:val="center"/>
        <w:rPr>
          <w:del w:id="314" w:author="BERMEJO SOLIS Alba" w:date="2018-11-21T12:36:00Z"/>
          <w:lang w:val="es-ES"/>
        </w:rPr>
      </w:pPr>
      <w:del w:id="315" w:author="BERMEJO SOLIS Alba" w:date="2018-11-21T12:36:00Z">
        <w:r w:rsidRPr="009A1477" w:rsidDel="005C2D8D">
          <w:rPr>
            <w:noProof/>
            <w:lang w:val="es-ES" w:eastAsia="es-ES"/>
          </w:rPr>
          <w:drawing>
            <wp:anchor distT="0" distB="0" distL="114300" distR="114300" simplePos="0" relativeHeight="251727872" behindDoc="1" locked="0" layoutInCell="1" allowOverlap="1" wp14:anchorId="0A5B999B" wp14:editId="26AF9E82">
              <wp:simplePos x="0" y="0"/>
              <wp:positionH relativeFrom="margin">
                <wp:align>center</wp:align>
              </wp:positionH>
              <wp:positionV relativeFrom="margin">
                <wp:posOffset>-273713</wp:posOffset>
              </wp:positionV>
              <wp:extent cx="5239385" cy="17945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385" cy="179451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316" w:name="_Toc530570046"/>
        <w:bookmarkStart w:id="317" w:name="_Toc530570148"/>
        <w:bookmarkStart w:id="318" w:name="_Toc530577111"/>
        <w:bookmarkEnd w:id="316"/>
        <w:bookmarkEnd w:id="317"/>
        <w:bookmarkEnd w:id="318"/>
      </w:del>
    </w:p>
    <w:p w14:paraId="74E0892F" w14:textId="192CB135" w:rsidR="009A1477" w:rsidDel="005C2D8D" w:rsidRDefault="009A1477" w:rsidP="009A1477">
      <w:pPr>
        <w:tabs>
          <w:tab w:val="left" w:pos="3360"/>
        </w:tabs>
        <w:jc w:val="center"/>
        <w:rPr>
          <w:del w:id="319" w:author="BERMEJO SOLIS Alba" w:date="2018-11-21T12:36:00Z"/>
          <w:lang w:val="es-ES"/>
        </w:rPr>
      </w:pPr>
      <w:bookmarkStart w:id="320" w:name="_Toc530570047"/>
      <w:bookmarkStart w:id="321" w:name="_Toc530570149"/>
      <w:bookmarkStart w:id="322" w:name="_Toc530577112"/>
      <w:bookmarkEnd w:id="320"/>
      <w:bookmarkEnd w:id="321"/>
      <w:bookmarkEnd w:id="322"/>
    </w:p>
    <w:p w14:paraId="22E56BC0" w14:textId="6296FC84" w:rsidR="009A1477" w:rsidDel="005C2D8D" w:rsidRDefault="009A1477" w:rsidP="009A1477">
      <w:pPr>
        <w:tabs>
          <w:tab w:val="left" w:pos="3360"/>
        </w:tabs>
        <w:jc w:val="center"/>
        <w:rPr>
          <w:del w:id="323" w:author="BERMEJO SOLIS Alba" w:date="2018-11-21T12:36:00Z"/>
          <w:lang w:val="es-ES"/>
        </w:rPr>
      </w:pPr>
      <w:bookmarkStart w:id="324" w:name="_Toc530570048"/>
      <w:bookmarkStart w:id="325" w:name="_Toc530570150"/>
      <w:bookmarkStart w:id="326" w:name="_Toc530577113"/>
      <w:bookmarkEnd w:id="324"/>
      <w:bookmarkEnd w:id="325"/>
      <w:bookmarkEnd w:id="326"/>
    </w:p>
    <w:p w14:paraId="415C1674" w14:textId="556251FB" w:rsidR="009A1477" w:rsidDel="005C2D8D" w:rsidRDefault="009A1477" w:rsidP="009A1477">
      <w:pPr>
        <w:tabs>
          <w:tab w:val="left" w:pos="3360"/>
        </w:tabs>
        <w:jc w:val="center"/>
        <w:rPr>
          <w:del w:id="327" w:author="BERMEJO SOLIS Alba" w:date="2018-11-21T12:36:00Z"/>
          <w:lang w:val="es-ES"/>
        </w:rPr>
      </w:pPr>
      <w:bookmarkStart w:id="328" w:name="_Toc530570049"/>
      <w:bookmarkStart w:id="329" w:name="_Toc530570151"/>
      <w:bookmarkStart w:id="330" w:name="_Toc530577114"/>
      <w:bookmarkEnd w:id="328"/>
      <w:bookmarkEnd w:id="329"/>
      <w:bookmarkEnd w:id="330"/>
    </w:p>
    <w:p w14:paraId="1DA90DCD" w14:textId="37EFF7F4" w:rsidR="009A1477" w:rsidDel="005C2D8D" w:rsidRDefault="009A1477" w:rsidP="009A1477">
      <w:pPr>
        <w:tabs>
          <w:tab w:val="left" w:pos="3360"/>
        </w:tabs>
        <w:jc w:val="center"/>
        <w:rPr>
          <w:del w:id="331" w:author="BERMEJO SOLIS Alba" w:date="2018-11-21T12:36:00Z"/>
          <w:lang w:val="es-ES"/>
        </w:rPr>
      </w:pPr>
      <w:bookmarkStart w:id="332" w:name="_Toc530570050"/>
      <w:bookmarkStart w:id="333" w:name="_Toc530570152"/>
      <w:bookmarkStart w:id="334" w:name="_Toc530577115"/>
      <w:bookmarkEnd w:id="332"/>
      <w:bookmarkEnd w:id="333"/>
      <w:bookmarkEnd w:id="334"/>
    </w:p>
    <w:p w14:paraId="78EEBF74" w14:textId="0C082974" w:rsidR="009A1477" w:rsidDel="005C2D8D" w:rsidRDefault="009A1477" w:rsidP="009A1477">
      <w:pPr>
        <w:tabs>
          <w:tab w:val="left" w:pos="3360"/>
        </w:tabs>
        <w:jc w:val="center"/>
        <w:rPr>
          <w:del w:id="335" w:author="BERMEJO SOLIS Alba" w:date="2018-11-21T12:36:00Z"/>
          <w:lang w:val="es-ES"/>
        </w:rPr>
      </w:pPr>
      <w:bookmarkStart w:id="336" w:name="_Toc530570051"/>
      <w:bookmarkStart w:id="337" w:name="_Toc530570153"/>
      <w:bookmarkStart w:id="338" w:name="_Toc530577116"/>
      <w:bookmarkEnd w:id="336"/>
      <w:bookmarkEnd w:id="337"/>
      <w:bookmarkEnd w:id="338"/>
    </w:p>
    <w:p w14:paraId="3077B710" w14:textId="302B0A81" w:rsidR="009A1477" w:rsidDel="005C2D8D" w:rsidRDefault="009A1477" w:rsidP="009A1477">
      <w:pPr>
        <w:tabs>
          <w:tab w:val="left" w:pos="3360"/>
        </w:tabs>
        <w:jc w:val="center"/>
        <w:rPr>
          <w:del w:id="339" w:author="BERMEJO SOLIS Alba" w:date="2018-11-21T12:36:00Z"/>
          <w:lang w:val="es-ES"/>
        </w:rPr>
      </w:pPr>
      <w:bookmarkStart w:id="340" w:name="_Toc530570052"/>
      <w:bookmarkStart w:id="341" w:name="_Toc530570154"/>
      <w:bookmarkStart w:id="342" w:name="_Toc530577117"/>
      <w:bookmarkEnd w:id="340"/>
      <w:bookmarkEnd w:id="341"/>
      <w:bookmarkEnd w:id="342"/>
    </w:p>
    <w:p w14:paraId="21856773" w14:textId="0E3BFBC0" w:rsidR="009A1477" w:rsidRPr="009A1477" w:rsidDel="005C2D8D" w:rsidRDefault="009A1477" w:rsidP="009A1477">
      <w:pPr>
        <w:tabs>
          <w:tab w:val="left" w:pos="3360"/>
        </w:tabs>
        <w:jc w:val="center"/>
        <w:rPr>
          <w:del w:id="343" w:author="BERMEJO SOLIS Alba" w:date="2018-11-21T12:36:00Z"/>
          <w:lang w:val="es-ES"/>
        </w:rPr>
      </w:pPr>
      <w:del w:id="344" w:author="BERMEJO SOLIS Alba" w:date="2018-11-21T12:36:00Z">
        <w:r w:rsidDel="005C2D8D">
          <w:rPr>
            <w:lang w:val="es-ES"/>
          </w:rPr>
          <w:delText>Figura 1-8: Esquema de JPA en Java EE.</w:delText>
        </w:r>
        <w:bookmarkStart w:id="345" w:name="_Toc530570053"/>
        <w:bookmarkStart w:id="346" w:name="_Toc530570155"/>
        <w:bookmarkStart w:id="347" w:name="_Toc530577118"/>
        <w:bookmarkEnd w:id="345"/>
        <w:bookmarkEnd w:id="346"/>
        <w:bookmarkEnd w:id="347"/>
      </w:del>
    </w:p>
    <w:p w14:paraId="5E95B994" w14:textId="5D8BD355" w:rsidR="009A1477" w:rsidRPr="009A1477" w:rsidDel="005C2D8D" w:rsidRDefault="009A1477" w:rsidP="009A1477">
      <w:pPr>
        <w:pStyle w:val="Ttulo3"/>
        <w:rPr>
          <w:del w:id="348" w:author="BERMEJO SOLIS Alba" w:date="2018-11-21T12:36:00Z"/>
          <w:lang w:val="es-ES"/>
        </w:rPr>
      </w:pPr>
      <w:bookmarkStart w:id="349" w:name="_Business_Rule"/>
      <w:bookmarkStart w:id="350" w:name="_Toc530557434"/>
      <w:bookmarkStart w:id="351" w:name="_Toc530558050"/>
      <w:bookmarkEnd w:id="261"/>
      <w:bookmarkEnd w:id="262"/>
      <w:bookmarkEnd w:id="263"/>
      <w:bookmarkEnd w:id="264"/>
      <w:bookmarkEnd w:id="265"/>
      <w:bookmarkEnd w:id="349"/>
      <w:del w:id="352" w:author="BERMEJO SOLIS Alba" w:date="2018-11-21T12:36:00Z">
        <w:r w:rsidRPr="009A1477" w:rsidDel="005C2D8D">
          <w:rPr>
            <w:lang w:val="es-ES"/>
          </w:rPr>
          <w:delText>JPA 2.0</w:delText>
        </w:r>
        <w:bookmarkStart w:id="353" w:name="_Toc530570054"/>
        <w:bookmarkStart w:id="354" w:name="_Toc530570156"/>
        <w:bookmarkStart w:id="355" w:name="_Toc530577119"/>
        <w:bookmarkEnd w:id="350"/>
        <w:bookmarkEnd w:id="351"/>
        <w:bookmarkEnd w:id="353"/>
        <w:bookmarkEnd w:id="354"/>
        <w:bookmarkEnd w:id="355"/>
      </w:del>
    </w:p>
    <w:p w14:paraId="30FD4E24" w14:textId="3D58B0A1" w:rsidR="009A1477" w:rsidRPr="009A1477" w:rsidDel="005C2D8D" w:rsidRDefault="009A1477" w:rsidP="009A1477">
      <w:pPr>
        <w:tabs>
          <w:tab w:val="left" w:pos="3360"/>
        </w:tabs>
        <w:rPr>
          <w:del w:id="356" w:author="BERMEJO SOLIS Alba" w:date="2018-11-21T12:36:00Z"/>
          <w:lang w:val="es-ES"/>
        </w:rPr>
      </w:pPr>
      <w:del w:id="357" w:author="BERMEJO SOLIS Alba" w:date="2018-11-21T12:36:00Z">
        <w:r w:rsidRPr="009A1477" w:rsidDel="005C2D8D">
          <w:rPr>
            <w:lang w:val="es-ES"/>
          </w:rPr>
          <w:delText xml:space="preserve">La siguiente versión, JPA 2.0, nació en 2009 e incluyó una serie de herramientas que no estaban presentes en la primera versión, en </w:delText>
        </w:r>
        <w:r w:rsidR="00184FD2" w:rsidDel="005C2D8D">
          <w:rPr>
            <w:lang w:val="es-ES"/>
          </w:rPr>
          <w:delText>concreto las que habían sido</w:delText>
        </w:r>
        <w:r w:rsidRPr="009A1477" w:rsidDel="005C2D8D">
          <w:rPr>
            <w:lang w:val="es-ES"/>
          </w:rPr>
          <w:delText xml:space="preserve"> más solicitadas por los usuarios. Esta nueva versión incluía capacidades de mapeo adicionales, formas flexibles de determinar la forma en que el proveedor accedió al estado de la entidad, y extensiones al Lenguaje de Consulta de Persistencia de Java (JP QL). Probablemente la herramienta más significativa fue la API de Java Criteria, una forma del programa de crear consultas dinámicas. Esto permitió principalmente que los frameworks utilizaran JPA como un medio para construir código que accediera a los datos.</w:delText>
        </w:r>
        <w:bookmarkStart w:id="358" w:name="_Toc530570055"/>
        <w:bookmarkStart w:id="359" w:name="_Toc530570157"/>
        <w:bookmarkStart w:id="360" w:name="_Toc530577120"/>
        <w:bookmarkEnd w:id="358"/>
        <w:bookmarkEnd w:id="359"/>
        <w:bookmarkEnd w:id="360"/>
      </w:del>
    </w:p>
    <w:p w14:paraId="00AB79B9" w14:textId="67B81B63" w:rsidR="009A1477" w:rsidRPr="009A1477" w:rsidDel="005C2D8D" w:rsidRDefault="009A1477" w:rsidP="009A1477">
      <w:pPr>
        <w:pStyle w:val="Ttulo3"/>
        <w:rPr>
          <w:del w:id="361" w:author="BERMEJO SOLIS Alba" w:date="2018-11-21T12:36:00Z"/>
          <w:lang w:val="es-ES"/>
        </w:rPr>
      </w:pPr>
      <w:bookmarkStart w:id="362" w:name="_Toc530557435"/>
      <w:bookmarkStart w:id="363" w:name="_Toc530558051"/>
      <w:del w:id="364" w:author="BERMEJO SOLIS Alba" w:date="2018-11-21T12:36:00Z">
        <w:r w:rsidRPr="009A1477" w:rsidDel="005C2D8D">
          <w:rPr>
            <w:lang w:val="es-ES"/>
          </w:rPr>
          <w:delText>JPA 2.1</w:delText>
        </w:r>
        <w:bookmarkStart w:id="365" w:name="_Toc530570056"/>
        <w:bookmarkStart w:id="366" w:name="_Toc530570158"/>
        <w:bookmarkStart w:id="367" w:name="_Toc530577121"/>
        <w:bookmarkEnd w:id="362"/>
        <w:bookmarkEnd w:id="363"/>
        <w:bookmarkEnd w:id="365"/>
        <w:bookmarkEnd w:id="366"/>
        <w:bookmarkEnd w:id="367"/>
      </w:del>
    </w:p>
    <w:p w14:paraId="4D695BFD" w14:textId="355A7B86" w:rsidR="009A1477" w:rsidRPr="009A1477" w:rsidDel="005C2D8D" w:rsidRDefault="009A1477" w:rsidP="009A1477">
      <w:pPr>
        <w:tabs>
          <w:tab w:val="left" w:pos="3360"/>
        </w:tabs>
        <w:rPr>
          <w:del w:id="368" w:author="BERMEJO SOLIS Alba" w:date="2018-11-21T12:36:00Z"/>
          <w:lang w:val="es-ES"/>
        </w:rPr>
      </w:pPr>
      <w:del w:id="369" w:author="BERMEJO SOLIS Alba" w:date="2018-11-21T12:36:00Z">
        <w:r w:rsidRPr="009A1477" w:rsidDel="005C2D8D">
          <w:rPr>
            <w:lang w:val="es-ES"/>
          </w:rPr>
          <w:delText xml:space="preserve">El lanzamiento de JPA 2.1 en 2013 hizo posible que casi todas las aplicaciones basadas en JPA quedaran satisfechas con las herramientas incluidas en el estándar sin tener que volver a las ampliaciones de los proveedores. </w:delText>
        </w:r>
        <w:bookmarkStart w:id="370" w:name="_Toc530570057"/>
        <w:bookmarkStart w:id="371" w:name="_Toc530570159"/>
        <w:bookmarkStart w:id="372" w:name="_Toc530577122"/>
        <w:bookmarkEnd w:id="370"/>
        <w:bookmarkEnd w:id="371"/>
        <w:bookmarkEnd w:id="372"/>
      </w:del>
    </w:p>
    <w:p w14:paraId="5DFAD213" w14:textId="4FA96476" w:rsidR="009A1477" w:rsidRPr="009A1477" w:rsidDel="005C2D8D" w:rsidRDefault="009A1477" w:rsidP="009A1477">
      <w:pPr>
        <w:pStyle w:val="Ttulo3"/>
        <w:rPr>
          <w:del w:id="373" w:author="BERMEJO SOLIS Alba" w:date="2018-11-21T12:36:00Z"/>
          <w:lang w:val="es-ES"/>
        </w:rPr>
      </w:pPr>
      <w:bookmarkStart w:id="374" w:name="_Toc530557436"/>
      <w:bookmarkStart w:id="375" w:name="_Toc530558052"/>
      <w:del w:id="376" w:author="BERMEJO SOLIS Alba" w:date="2018-11-21T12:36:00Z">
        <w:r w:rsidRPr="009A1477" w:rsidDel="005C2D8D">
          <w:rPr>
            <w:lang w:val="es-ES"/>
          </w:rPr>
          <w:delText>JPA 2.2 and EJB 3.2</w:delText>
        </w:r>
        <w:bookmarkStart w:id="377" w:name="_Toc530570058"/>
        <w:bookmarkStart w:id="378" w:name="_Toc530570160"/>
        <w:bookmarkStart w:id="379" w:name="_Toc530577123"/>
        <w:bookmarkEnd w:id="374"/>
        <w:bookmarkEnd w:id="375"/>
        <w:bookmarkEnd w:id="377"/>
        <w:bookmarkEnd w:id="378"/>
        <w:bookmarkEnd w:id="379"/>
      </w:del>
    </w:p>
    <w:p w14:paraId="7A5A0E0C" w14:textId="3A42D82E" w:rsidR="009A1477" w:rsidRPr="009A1477" w:rsidDel="005C2D8D" w:rsidRDefault="009A1477" w:rsidP="009A1477">
      <w:pPr>
        <w:tabs>
          <w:tab w:val="left" w:pos="3360"/>
        </w:tabs>
        <w:rPr>
          <w:del w:id="380" w:author="BERMEJO SOLIS Alba" w:date="2018-11-21T12:36:00Z"/>
          <w:lang w:val="es-ES"/>
        </w:rPr>
      </w:pPr>
      <w:del w:id="381" w:author="BERMEJO SOLIS Alba" w:date="2018-11-21T12:36:00Z">
        <w:r w:rsidRPr="009A1477" w:rsidDel="005C2D8D">
          <w:rPr>
            <w:lang w:val="es-ES"/>
          </w:rPr>
          <w:delText xml:space="preserve">La versión de mantenimiento de JPA 2.2 fue publicada por Oracle en junio de 2017. En general se incluyen los cambios en JPA 2.2, listados en el fichero </w:delText>
        </w:r>
        <w:r w:rsidRPr="009A1477" w:rsidDel="005C2D8D">
          <w:rPr>
            <w:i/>
            <w:lang w:val="es-ES"/>
          </w:rPr>
          <w:delText>changelog</w:delText>
        </w:r>
        <w:r w:rsidRPr="009A1477" w:rsidDel="005C2D8D">
          <w:rPr>
            <w:lang w:val="es-ES"/>
          </w:rPr>
          <w:delText xml:space="preserve">: </w:delText>
        </w:r>
        <w:bookmarkStart w:id="382" w:name="_Toc530570059"/>
        <w:bookmarkStart w:id="383" w:name="_Toc530570161"/>
        <w:bookmarkStart w:id="384" w:name="_Toc530577124"/>
        <w:bookmarkEnd w:id="382"/>
        <w:bookmarkEnd w:id="383"/>
        <w:bookmarkEnd w:id="384"/>
      </w:del>
    </w:p>
    <w:p w14:paraId="6BD9D8D2" w14:textId="316C41F1" w:rsidR="009A1477" w:rsidRPr="009A1477" w:rsidDel="005C2D8D" w:rsidRDefault="009A1477" w:rsidP="009A1477">
      <w:pPr>
        <w:numPr>
          <w:ilvl w:val="0"/>
          <w:numId w:val="36"/>
        </w:numPr>
        <w:tabs>
          <w:tab w:val="left" w:pos="3360"/>
        </w:tabs>
        <w:rPr>
          <w:del w:id="385" w:author="BERMEJO SOLIS Alba" w:date="2018-11-21T12:36:00Z"/>
          <w:lang w:val="es-ES"/>
        </w:rPr>
      </w:pPr>
      <w:del w:id="386" w:author="BERMEJO SOLIS Alba" w:date="2018-11-21T12:36:00Z">
        <w:r w:rsidRPr="009A1477" w:rsidDel="005C2D8D">
          <w:rPr>
            <w:lang w:val="es-ES"/>
          </w:rPr>
          <w:delText>La capacidad de transmitir el resultado de la ejecución de una consulta.</w:delText>
        </w:r>
        <w:bookmarkStart w:id="387" w:name="_Toc530570060"/>
        <w:bookmarkStart w:id="388" w:name="_Toc530570162"/>
        <w:bookmarkStart w:id="389" w:name="_Toc530577125"/>
        <w:bookmarkEnd w:id="387"/>
        <w:bookmarkEnd w:id="388"/>
        <w:bookmarkEnd w:id="389"/>
      </w:del>
    </w:p>
    <w:p w14:paraId="1F5FD0E0" w14:textId="212A7D3D" w:rsidR="009A1477" w:rsidRPr="009A1477" w:rsidDel="005C2D8D" w:rsidRDefault="009A1477" w:rsidP="009A1477">
      <w:pPr>
        <w:numPr>
          <w:ilvl w:val="0"/>
          <w:numId w:val="36"/>
        </w:numPr>
        <w:tabs>
          <w:tab w:val="left" w:pos="3360"/>
        </w:tabs>
        <w:rPr>
          <w:del w:id="390" w:author="BERMEJO SOLIS Alba" w:date="2018-11-21T12:36:00Z"/>
          <w:lang w:val="es-ES"/>
        </w:rPr>
      </w:pPr>
      <w:del w:id="391" w:author="BERMEJO SOLIS Alba" w:date="2018-11-21T12:36:00Z">
        <w:r w:rsidRPr="009A1477" w:rsidDel="005C2D8D">
          <w:rPr>
            <w:lang w:val="es-ES"/>
          </w:rPr>
          <w:delText>@Repeatable para todas las anotaciones relevantes.</w:delText>
        </w:r>
        <w:bookmarkStart w:id="392" w:name="_Toc530570061"/>
        <w:bookmarkStart w:id="393" w:name="_Toc530570163"/>
        <w:bookmarkStart w:id="394" w:name="_Toc530577126"/>
        <w:bookmarkEnd w:id="392"/>
        <w:bookmarkEnd w:id="393"/>
        <w:bookmarkEnd w:id="394"/>
      </w:del>
    </w:p>
    <w:p w14:paraId="39DCDA19" w14:textId="3974D65C" w:rsidR="009A1477" w:rsidRPr="009A1477" w:rsidDel="005C2D8D" w:rsidRDefault="009A1477" w:rsidP="009A1477">
      <w:pPr>
        <w:numPr>
          <w:ilvl w:val="0"/>
          <w:numId w:val="36"/>
        </w:numPr>
        <w:tabs>
          <w:tab w:val="left" w:pos="3360"/>
        </w:tabs>
        <w:rPr>
          <w:del w:id="395" w:author="BERMEJO SOLIS Alba" w:date="2018-11-21T12:36:00Z"/>
          <w:lang w:val="es-ES"/>
        </w:rPr>
      </w:pPr>
      <w:del w:id="396" w:author="BERMEJO SOLIS Alba" w:date="2018-11-21T12:36:00Z">
        <w:r w:rsidRPr="009A1477" w:rsidDel="005C2D8D">
          <w:rPr>
            <w:lang w:val="es-ES"/>
          </w:rPr>
          <w:delText xml:space="preserve">Soporte para tipos básicos de Java 8, </w:delText>
        </w:r>
        <w:r w:rsidRPr="009A1477" w:rsidDel="005C2D8D">
          <w:rPr>
            <w:i/>
            <w:lang w:val="es-ES"/>
          </w:rPr>
          <w:delText xml:space="preserve">Date </w:delText>
        </w:r>
        <w:r w:rsidRPr="009A1477" w:rsidDel="005C2D8D">
          <w:rPr>
            <w:lang w:val="es-ES"/>
          </w:rPr>
          <w:delText xml:space="preserve">y </w:delText>
        </w:r>
        <w:r w:rsidRPr="009A1477" w:rsidDel="005C2D8D">
          <w:rPr>
            <w:i/>
            <w:lang w:val="es-ES"/>
          </w:rPr>
          <w:delText>Time</w:delText>
        </w:r>
        <w:r w:rsidRPr="009A1477" w:rsidDel="005C2D8D">
          <w:rPr>
            <w:lang w:val="es-ES"/>
          </w:rPr>
          <w:delText>.</w:delText>
        </w:r>
        <w:bookmarkStart w:id="397" w:name="_Toc530570062"/>
        <w:bookmarkStart w:id="398" w:name="_Toc530570164"/>
        <w:bookmarkStart w:id="399" w:name="_Toc530577127"/>
        <w:bookmarkEnd w:id="397"/>
        <w:bookmarkEnd w:id="398"/>
        <w:bookmarkEnd w:id="399"/>
      </w:del>
    </w:p>
    <w:p w14:paraId="68A7B7D0" w14:textId="52505C3D" w:rsidR="009A1477" w:rsidRPr="009A1477" w:rsidDel="005C2D8D" w:rsidRDefault="009A1477" w:rsidP="009A1477">
      <w:pPr>
        <w:numPr>
          <w:ilvl w:val="0"/>
          <w:numId w:val="36"/>
        </w:numPr>
        <w:tabs>
          <w:tab w:val="left" w:pos="3360"/>
        </w:tabs>
        <w:rPr>
          <w:del w:id="400" w:author="BERMEJO SOLIS Alba" w:date="2018-11-21T12:36:00Z"/>
          <w:lang w:val="es-ES"/>
        </w:rPr>
      </w:pPr>
      <w:del w:id="401" w:author="BERMEJO SOLIS Alba" w:date="2018-11-21T12:36:00Z">
        <w:r w:rsidRPr="009A1477" w:rsidDel="005C2D8D">
          <w:rPr>
            <w:lang w:val="es-ES"/>
          </w:rPr>
          <w:delText>Permitir AttributeConverters para soportar inyección CDI.</w:delText>
        </w:r>
        <w:bookmarkStart w:id="402" w:name="_Toc530570063"/>
        <w:bookmarkStart w:id="403" w:name="_Toc530570165"/>
        <w:bookmarkStart w:id="404" w:name="_Toc530577128"/>
        <w:bookmarkEnd w:id="402"/>
        <w:bookmarkEnd w:id="403"/>
        <w:bookmarkEnd w:id="404"/>
      </w:del>
    </w:p>
    <w:p w14:paraId="05439263" w14:textId="2EFB7C79" w:rsidR="009A1477" w:rsidRPr="009A1477" w:rsidDel="005C2D8D" w:rsidRDefault="009A1477" w:rsidP="009A1477">
      <w:pPr>
        <w:numPr>
          <w:ilvl w:val="0"/>
          <w:numId w:val="36"/>
        </w:numPr>
        <w:tabs>
          <w:tab w:val="left" w:pos="3360"/>
        </w:tabs>
        <w:rPr>
          <w:del w:id="405" w:author="BERMEJO SOLIS Alba" w:date="2018-11-21T12:36:00Z"/>
          <w:lang w:val="es-ES"/>
        </w:rPr>
      </w:pPr>
      <w:del w:id="406" w:author="BERMEJO SOLIS Alba" w:date="2018-11-21T12:36:00Z">
        <w:r w:rsidRPr="009A1477" w:rsidDel="005C2D8D">
          <w:rPr>
            <w:lang w:val="es-ES"/>
          </w:rPr>
          <w:delText xml:space="preserve">Actualización del mecanismo de </w:delText>
        </w:r>
        <w:r w:rsidRPr="009A1477" w:rsidDel="005C2D8D">
          <w:rPr>
            <w:i/>
            <w:lang w:val="es-ES"/>
          </w:rPr>
          <w:delText>persistence provider</w:delText>
        </w:r>
        <w:r w:rsidRPr="009A1477" w:rsidDel="005C2D8D">
          <w:rPr>
            <w:lang w:val="es-ES"/>
          </w:rPr>
          <w:delText>.</w:delText>
        </w:r>
        <w:bookmarkStart w:id="407" w:name="_Toc530570064"/>
        <w:bookmarkStart w:id="408" w:name="_Toc530570166"/>
        <w:bookmarkStart w:id="409" w:name="_Toc530577129"/>
        <w:bookmarkEnd w:id="407"/>
        <w:bookmarkEnd w:id="408"/>
        <w:bookmarkEnd w:id="409"/>
      </w:del>
    </w:p>
    <w:p w14:paraId="0C53A20E" w14:textId="00E30D6B" w:rsidR="009A1477" w:rsidRPr="009A1477" w:rsidDel="005C2D8D" w:rsidRDefault="009A1477" w:rsidP="009A1477">
      <w:pPr>
        <w:tabs>
          <w:tab w:val="left" w:pos="3360"/>
        </w:tabs>
        <w:rPr>
          <w:del w:id="410" w:author="BERMEJO SOLIS Alba" w:date="2018-11-21T12:36:00Z"/>
          <w:lang w:val="es-ES"/>
        </w:rPr>
      </w:pPr>
      <w:del w:id="411" w:author="BERMEJO SOLIS Alba" w:date="2018-11-21T12:36:00Z">
        <w:r w:rsidRPr="009A1477" w:rsidDel="005C2D8D">
          <w:rPr>
            <w:lang w:val="es-ES"/>
          </w:rPr>
          <w:br w:type="page"/>
        </w:r>
      </w:del>
    </w:p>
    <w:p w14:paraId="6D3F6646" w14:textId="40AC4DD9" w:rsidR="009A1477" w:rsidRPr="00184FD2" w:rsidDel="005C2D8D" w:rsidRDefault="009A1477" w:rsidP="00184FD2">
      <w:pPr>
        <w:pStyle w:val="Ttulo2"/>
        <w:rPr>
          <w:del w:id="412" w:author="BERMEJO SOLIS Alba" w:date="2018-11-21T12:36:00Z"/>
          <w:lang w:val="es-ES_tradnl"/>
        </w:rPr>
      </w:pPr>
      <w:bookmarkStart w:id="413" w:name="_Toc530557437"/>
      <w:bookmarkStart w:id="414" w:name="_Toc530558053"/>
      <w:del w:id="415" w:author="BERMEJO SOLIS Alba" w:date="2018-11-21T12:36:00Z">
        <w:r w:rsidRPr="009A1477" w:rsidDel="005C2D8D">
          <w:rPr>
            <w:lang w:val="es-ES_tradnl"/>
          </w:rPr>
          <w:delText>Resumen</w:delText>
        </w:r>
        <w:bookmarkStart w:id="416" w:name="_Toc530570065"/>
        <w:bookmarkStart w:id="417" w:name="_Toc530570167"/>
        <w:bookmarkStart w:id="418" w:name="_Toc530577130"/>
        <w:bookmarkEnd w:id="413"/>
        <w:bookmarkEnd w:id="414"/>
        <w:bookmarkEnd w:id="416"/>
        <w:bookmarkEnd w:id="417"/>
        <w:bookmarkEnd w:id="418"/>
      </w:del>
    </w:p>
    <w:p w14:paraId="34437C59" w14:textId="052BA863" w:rsidR="009A1477" w:rsidRPr="009A1477" w:rsidDel="005C2D8D" w:rsidRDefault="009A1477" w:rsidP="009A1477">
      <w:pPr>
        <w:tabs>
          <w:tab w:val="left" w:pos="3360"/>
        </w:tabs>
        <w:rPr>
          <w:del w:id="419" w:author="BERMEJO SOLIS Alba" w:date="2018-11-21T12:36:00Z"/>
          <w:lang w:val="es-ES"/>
        </w:rPr>
      </w:pPr>
      <w:del w:id="420" w:author="BERMEJO SOLIS Alba" w:date="2018-11-21T12:36:00Z">
        <w:r w:rsidRPr="009A1477" w:rsidDel="005C2D8D">
          <w:rPr>
            <w:lang w:val="es-ES"/>
          </w:rPr>
          <w:delText>JPA es simple y elegante, potente y flexible. Su uso es natural y fácil de aprender. Cualquier API operativa podrá consistir de un número pequeño de clases.</w:delText>
        </w:r>
        <w:bookmarkStart w:id="421" w:name="_Toc530570066"/>
        <w:bookmarkStart w:id="422" w:name="_Toc530570168"/>
        <w:bookmarkStart w:id="423" w:name="_Toc530577131"/>
        <w:bookmarkEnd w:id="421"/>
        <w:bookmarkEnd w:id="422"/>
        <w:bookmarkEnd w:id="423"/>
      </w:del>
    </w:p>
    <w:p w14:paraId="1C0631FC" w14:textId="76E7841A" w:rsidR="009A1477" w:rsidRPr="009A1477" w:rsidDel="005C2D8D" w:rsidRDefault="009A1477" w:rsidP="009A1477">
      <w:pPr>
        <w:pStyle w:val="Ttulo3"/>
        <w:rPr>
          <w:del w:id="424" w:author="BERMEJO SOLIS Alba" w:date="2018-11-21T12:36:00Z"/>
          <w:lang w:val="es-ES"/>
        </w:rPr>
      </w:pPr>
      <w:bookmarkStart w:id="425" w:name="_Toc530557438"/>
      <w:bookmarkStart w:id="426" w:name="_Toc530558054"/>
      <w:del w:id="427" w:author="BERMEJO SOLIS Alba" w:date="2018-11-21T12:36:00Z">
        <w:r w:rsidRPr="009A1477" w:rsidDel="005C2D8D">
          <w:rPr>
            <w:lang w:val="es-ES"/>
          </w:rPr>
          <w:delText>Persistencia de los POJOs</w:delText>
        </w:r>
        <w:bookmarkStart w:id="428" w:name="_Toc530570067"/>
        <w:bookmarkStart w:id="429" w:name="_Toc530570169"/>
        <w:bookmarkStart w:id="430" w:name="_Toc530577132"/>
        <w:bookmarkEnd w:id="425"/>
        <w:bookmarkEnd w:id="426"/>
        <w:bookmarkEnd w:id="428"/>
        <w:bookmarkEnd w:id="429"/>
        <w:bookmarkEnd w:id="430"/>
      </w:del>
    </w:p>
    <w:p w14:paraId="34B8473F" w14:textId="75E650A8" w:rsidR="009A1477" w:rsidRPr="009A1477" w:rsidDel="005C2D8D" w:rsidRDefault="009A1477" w:rsidP="009A1477">
      <w:pPr>
        <w:tabs>
          <w:tab w:val="left" w:pos="3360"/>
        </w:tabs>
        <w:rPr>
          <w:del w:id="431" w:author="BERMEJO SOLIS Alba" w:date="2018-11-21T12:36:00Z"/>
          <w:lang w:val="es-ES"/>
        </w:rPr>
      </w:pPr>
      <w:del w:id="432" w:author="BERMEJO SOLIS Alba" w:date="2018-11-21T12:36:00Z">
        <w:r w:rsidRPr="009A1477" w:rsidDel="005C2D8D">
          <w:rPr>
            <w:lang w:val="es-ES"/>
          </w:rPr>
          <w:delText xml:space="preserve">Quizás lo más importante de JPA es que los objetos son POJOs, lo que significa que no hay nada especial en ningún objeto que se haga persistente. De hecho, casi cualquier objeto de aplicación no final existente con un constructor predeterminado puede hacerse persistente sin siquiera cambiar una sola línea de código. </w:delText>
        </w:r>
        <w:bookmarkStart w:id="433" w:name="_Toc530570068"/>
        <w:bookmarkStart w:id="434" w:name="_Toc530570170"/>
        <w:bookmarkStart w:id="435" w:name="_Toc530577133"/>
        <w:bookmarkEnd w:id="433"/>
        <w:bookmarkEnd w:id="434"/>
        <w:bookmarkEnd w:id="435"/>
      </w:del>
    </w:p>
    <w:p w14:paraId="1C92064B" w14:textId="1FB12842" w:rsidR="009A1477" w:rsidRPr="009A1477" w:rsidDel="005C2D8D" w:rsidRDefault="009A1477" w:rsidP="009A1477">
      <w:pPr>
        <w:pStyle w:val="Ttulo3"/>
        <w:rPr>
          <w:del w:id="436" w:author="BERMEJO SOLIS Alba" w:date="2018-11-21T12:36:00Z"/>
          <w:lang w:val="es-ES"/>
        </w:rPr>
      </w:pPr>
      <w:bookmarkStart w:id="437" w:name="_Toc530557439"/>
      <w:bookmarkStart w:id="438" w:name="_Toc530558055"/>
      <w:del w:id="439" w:author="BERMEJO SOLIS Alba" w:date="2018-11-21T12:36:00Z">
        <w:r w:rsidRPr="009A1477" w:rsidDel="005C2D8D">
          <w:rPr>
            <w:lang w:val="es-ES"/>
          </w:rPr>
          <w:delText>No intrusismo</w:delText>
        </w:r>
        <w:bookmarkStart w:id="440" w:name="_Toc530570069"/>
        <w:bookmarkStart w:id="441" w:name="_Toc530570171"/>
        <w:bookmarkStart w:id="442" w:name="_Toc530577134"/>
        <w:bookmarkEnd w:id="437"/>
        <w:bookmarkEnd w:id="438"/>
        <w:bookmarkEnd w:id="440"/>
        <w:bookmarkEnd w:id="441"/>
        <w:bookmarkEnd w:id="442"/>
      </w:del>
    </w:p>
    <w:p w14:paraId="29082CE3" w14:textId="0FC2DAD7" w:rsidR="009A1477" w:rsidRPr="009A1477" w:rsidDel="005C2D8D" w:rsidRDefault="009A1477" w:rsidP="009A1477">
      <w:pPr>
        <w:tabs>
          <w:tab w:val="left" w:pos="3360"/>
        </w:tabs>
        <w:rPr>
          <w:del w:id="443" w:author="BERMEJO SOLIS Alba" w:date="2018-11-21T12:36:00Z"/>
          <w:lang w:val="es-ES"/>
        </w:rPr>
      </w:pPr>
      <w:del w:id="444" w:author="BERMEJO SOLIS Alba" w:date="2018-11-21T12:36:00Z">
        <w:r w:rsidRPr="009A1477" w:rsidDel="005C2D8D">
          <w:rPr>
            <w:lang w:val="es-ES"/>
          </w:rPr>
          <w:delText>La persistencia API existe como una capa separada de los objetos persistentes. Los objetos a persistir (Entity Beans) no necesitan implementar interfaces EJB.</w:delText>
        </w:r>
        <w:bookmarkStart w:id="445" w:name="_Toc530570070"/>
        <w:bookmarkStart w:id="446" w:name="_Toc530570172"/>
        <w:bookmarkStart w:id="447" w:name="_Toc530577135"/>
        <w:bookmarkEnd w:id="445"/>
        <w:bookmarkEnd w:id="446"/>
        <w:bookmarkEnd w:id="447"/>
      </w:del>
    </w:p>
    <w:p w14:paraId="39AEB870" w14:textId="415234E2" w:rsidR="009A1477" w:rsidRPr="009A1477" w:rsidDel="005C2D8D" w:rsidRDefault="009A1477" w:rsidP="009A1477">
      <w:pPr>
        <w:pStyle w:val="Ttulo3"/>
        <w:rPr>
          <w:del w:id="448" w:author="BERMEJO SOLIS Alba" w:date="2018-11-21T12:36:00Z"/>
          <w:lang w:val="es-ES"/>
        </w:rPr>
      </w:pPr>
      <w:bookmarkStart w:id="449" w:name="_Toc530557440"/>
      <w:bookmarkStart w:id="450" w:name="_Toc530558056"/>
      <w:del w:id="451" w:author="BERMEJO SOLIS Alba" w:date="2018-11-21T12:36:00Z">
        <w:r w:rsidRPr="009A1477" w:rsidDel="005C2D8D">
          <w:rPr>
            <w:lang w:val="es-ES"/>
          </w:rPr>
          <w:delText>Consultas de objetos</w:delText>
        </w:r>
        <w:bookmarkStart w:id="452" w:name="_Toc530570071"/>
        <w:bookmarkStart w:id="453" w:name="_Toc530570173"/>
        <w:bookmarkStart w:id="454" w:name="_Toc530577136"/>
        <w:bookmarkEnd w:id="449"/>
        <w:bookmarkEnd w:id="450"/>
        <w:bookmarkEnd w:id="452"/>
        <w:bookmarkEnd w:id="453"/>
        <w:bookmarkEnd w:id="454"/>
      </w:del>
    </w:p>
    <w:p w14:paraId="7EE66E76" w14:textId="089C0BDA" w:rsidR="009A1477" w:rsidRPr="009A1477" w:rsidDel="005C2D8D" w:rsidRDefault="009A1477" w:rsidP="009A1477">
      <w:pPr>
        <w:tabs>
          <w:tab w:val="left" w:pos="3360"/>
        </w:tabs>
        <w:rPr>
          <w:del w:id="455" w:author="BERMEJO SOLIS Alba" w:date="2018-11-21T12:36:00Z"/>
          <w:lang w:val="es-ES"/>
        </w:rPr>
      </w:pPr>
      <w:del w:id="456" w:author="BERMEJO SOLIS Alba" w:date="2018-11-21T12:36:00Z">
        <w:r w:rsidRPr="009A1477" w:rsidDel="005C2D8D">
          <w:rPr>
            <w:lang w:val="es-ES"/>
          </w:rPr>
          <w:delText>En la práctica, una entidad es una tabla en una base de datos relacional en la que cada instancia de entidad corresponde a una fila determinada de esa tabla.</w:delText>
        </w:r>
        <w:bookmarkStart w:id="457" w:name="_Toc530570072"/>
        <w:bookmarkStart w:id="458" w:name="_Toc530570174"/>
        <w:bookmarkStart w:id="459" w:name="_Toc530577137"/>
        <w:bookmarkEnd w:id="457"/>
        <w:bookmarkEnd w:id="458"/>
        <w:bookmarkEnd w:id="459"/>
      </w:del>
    </w:p>
    <w:p w14:paraId="69289389" w14:textId="3A067E71" w:rsidR="009A1477" w:rsidRPr="009A1477" w:rsidDel="005C2D8D" w:rsidRDefault="009A1477" w:rsidP="009A1477">
      <w:pPr>
        <w:tabs>
          <w:tab w:val="left" w:pos="3360"/>
        </w:tabs>
        <w:rPr>
          <w:del w:id="460" w:author="BERMEJO SOLIS Alba" w:date="2018-11-21T12:36:00Z"/>
          <w:lang w:val="es-ES"/>
        </w:rPr>
      </w:pPr>
      <w:del w:id="461" w:author="BERMEJO SOLIS Alba" w:date="2018-11-21T12:36:00Z">
        <w:r w:rsidRPr="009A1477" w:rsidDel="005C2D8D">
          <w:rPr>
            <w:lang w:val="es-ES"/>
          </w:rPr>
          <w:delText xml:space="preserve">También es posible escapar a SQL si una consulta especial, que no puede ser cumplida por la generación SQL, se realiza a partir de la persistencia del framework. Estas consultas pueden devolver resultados en forma de entidades, proyecciones de atributos específicos de la entidad, o incluso valores de función agregados, entre otras opciones. </w:delText>
        </w:r>
        <w:bookmarkStart w:id="462" w:name="_Toc530570073"/>
        <w:bookmarkStart w:id="463" w:name="_Toc530570175"/>
        <w:bookmarkStart w:id="464" w:name="_Toc530577138"/>
        <w:bookmarkEnd w:id="462"/>
        <w:bookmarkEnd w:id="463"/>
        <w:bookmarkEnd w:id="464"/>
      </w:del>
    </w:p>
    <w:p w14:paraId="54B0D38C" w14:textId="262D9470" w:rsidR="009A1477" w:rsidRPr="009A1477" w:rsidDel="005C2D8D" w:rsidRDefault="009A1477" w:rsidP="009A1477">
      <w:pPr>
        <w:pStyle w:val="Ttulo3"/>
        <w:rPr>
          <w:del w:id="465" w:author="BERMEJO SOLIS Alba" w:date="2018-11-21T12:36:00Z"/>
          <w:lang w:val="es-ES"/>
        </w:rPr>
      </w:pPr>
      <w:bookmarkStart w:id="466" w:name="_Toc530557441"/>
      <w:bookmarkStart w:id="467" w:name="_Toc530558057"/>
      <w:del w:id="468" w:author="BERMEJO SOLIS Alba" w:date="2018-11-21T12:36:00Z">
        <w:r w:rsidRPr="009A1477" w:rsidDel="005C2D8D">
          <w:rPr>
            <w:lang w:val="es-ES"/>
          </w:rPr>
          <w:delText>Entidades móviles</w:delText>
        </w:r>
        <w:bookmarkStart w:id="469" w:name="_Toc530570074"/>
        <w:bookmarkStart w:id="470" w:name="_Toc530570176"/>
        <w:bookmarkStart w:id="471" w:name="_Toc530577139"/>
        <w:bookmarkEnd w:id="466"/>
        <w:bookmarkEnd w:id="467"/>
        <w:bookmarkEnd w:id="469"/>
        <w:bookmarkEnd w:id="470"/>
        <w:bookmarkEnd w:id="471"/>
      </w:del>
    </w:p>
    <w:p w14:paraId="1EB08777" w14:textId="6AD2C7F0" w:rsidR="009A1477" w:rsidRPr="009A1477" w:rsidDel="005C2D8D" w:rsidRDefault="009A1477" w:rsidP="009A1477">
      <w:pPr>
        <w:tabs>
          <w:tab w:val="left" w:pos="3360"/>
        </w:tabs>
        <w:rPr>
          <w:del w:id="472" w:author="BERMEJO SOLIS Alba" w:date="2018-11-21T12:36:00Z"/>
          <w:lang w:val="es-ES"/>
        </w:rPr>
      </w:pPr>
      <w:del w:id="473" w:author="BERMEJO SOLIS Alba" w:date="2018-11-21T12:36:00Z">
        <w:r w:rsidRPr="009A1477" w:rsidDel="005C2D8D">
          <w:rPr>
            <w:lang w:val="es-ES"/>
          </w:rPr>
          <w:delText>Las entidades persistentes deben ser móviles en la red. Los objetos deben poder moverse de una máquina virtual Java (JVM) a otra y luego de nuevo, y deben poder ser utilizados por la aplicación.</w:delText>
        </w:r>
        <w:bookmarkStart w:id="474" w:name="_Toc530570075"/>
        <w:bookmarkStart w:id="475" w:name="_Toc530570177"/>
        <w:bookmarkStart w:id="476" w:name="_Toc530577140"/>
        <w:bookmarkEnd w:id="474"/>
        <w:bookmarkEnd w:id="475"/>
        <w:bookmarkEnd w:id="476"/>
      </w:del>
    </w:p>
    <w:p w14:paraId="75499F64" w14:textId="334D3E6B" w:rsidR="009A1477" w:rsidRPr="009A1477" w:rsidDel="005C2D8D" w:rsidRDefault="009A1477" w:rsidP="009A1477">
      <w:pPr>
        <w:tabs>
          <w:tab w:val="left" w:pos="3360"/>
        </w:tabs>
        <w:rPr>
          <w:del w:id="477" w:author="BERMEJO SOLIS Alba" w:date="2018-11-21T12:36:00Z"/>
          <w:lang w:val="es-ES"/>
        </w:rPr>
      </w:pPr>
      <w:del w:id="478" w:author="BERMEJO SOLIS Alba" w:date="2018-11-21T12:36:00Z">
        <w:r w:rsidRPr="009A1477" w:rsidDel="005C2D8D">
          <w:rPr>
            <w:lang w:val="es-ES"/>
          </w:rPr>
          <w:delText xml:space="preserve">Los objetos que salen de la capa de persistencia se denominan desprendidos. Una característica clave del modelo de persistencia es la capacidad de cambiar entidades separadas y luego volver a unirlas cuando regresen a la JVM de origen. </w:delText>
        </w:r>
        <w:bookmarkStart w:id="479" w:name="_Toc530570076"/>
        <w:bookmarkStart w:id="480" w:name="_Toc530570178"/>
        <w:bookmarkStart w:id="481" w:name="_Toc530577141"/>
        <w:bookmarkEnd w:id="479"/>
        <w:bookmarkEnd w:id="480"/>
        <w:bookmarkEnd w:id="481"/>
      </w:del>
    </w:p>
    <w:p w14:paraId="2474C441" w14:textId="4F8F54ED" w:rsidR="009A1477" w:rsidRPr="009A1477" w:rsidDel="005C2D8D" w:rsidRDefault="009A1477" w:rsidP="009A1477">
      <w:pPr>
        <w:pStyle w:val="Ttulo3"/>
        <w:rPr>
          <w:del w:id="482" w:author="BERMEJO SOLIS Alba" w:date="2018-11-21T12:36:00Z"/>
          <w:lang w:val="es-ES"/>
        </w:rPr>
      </w:pPr>
      <w:bookmarkStart w:id="483" w:name="_Toc530557442"/>
      <w:bookmarkStart w:id="484" w:name="_Toc530558058"/>
      <w:del w:id="485" w:author="BERMEJO SOLIS Alba" w:date="2018-11-21T12:36:00Z">
        <w:r w:rsidRPr="009A1477" w:rsidDel="005C2D8D">
          <w:rPr>
            <w:lang w:val="es-ES"/>
          </w:rPr>
          <w:delText>Configuración simple</w:delText>
        </w:r>
        <w:bookmarkStart w:id="486" w:name="_Toc530570077"/>
        <w:bookmarkStart w:id="487" w:name="_Toc530570179"/>
        <w:bookmarkStart w:id="488" w:name="_Toc530577142"/>
        <w:bookmarkEnd w:id="483"/>
        <w:bookmarkEnd w:id="484"/>
        <w:bookmarkEnd w:id="486"/>
        <w:bookmarkEnd w:id="487"/>
        <w:bookmarkEnd w:id="488"/>
      </w:del>
    </w:p>
    <w:p w14:paraId="2E99AE15" w14:textId="614A1353" w:rsidR="009A1477" w:rsidRPr="009A1477" w:rsidDel="005C2D8D" w:rsidRDefault="00A617ED" w:rsidP="009A1477">
      <w:pPr>
        <w:tabs>
          <w:tab w:val="left" w:pos="3360"/>
        </w:tabs>
        <w:rPr>
          <w:del w:id="489" w:author="BERMEJO SOLIS Alba" w:date="2018-11-21T12:36:00Z"/>
          <w:lang w:val="es-ES"/>
        </w:rPr>
      </w:pPr>
      <w:del w:id="490" w:author="BERMEJO SOLIS Alba" w:date="2018-11-21T12:36:00Z">
        <w:r w:rsidRPr="009A1477" w:rsidDel="005C2D8D">
          <w:rPr>
            <w:lang w:val="es-ES"/>
          </w:rPr>
          <w:delText xml:space="preserve">JPA ofrece </w:delText>
        </w:r>
        <w:r w:rsidDel="005C2D8D">
          <w:rPr>
            <w:lang w:val="es-ES"/>
          </w:rPr>
          <w:delText xml:space="preserve">un </w:delText>
        </w:r>
        <w:r w:rsidR="009A1477" w:rsidRPr="009A1477" w:rsidDel="005C2D8D">
          <w:rPr>
            <w:lang w:val="es-ES"/>
          </w:rPr>
          <w:delText>gran número de herramientas de persistencia. Todas ellas son configurables a través del uso de anotaciones, XML o una combinación de ambo</w:delText>
        </w:r>
        <w:r w:rsidDel="005C2D8D">
          <w:rPr>
            <w:lang w:val="es-ES"/>
          </w:rPr>
          <w:delText>s. Las anotaciones son fáciles</w:delText>
        </w:r>
        <w:r w:rsidR="009A1477" w:rsidRPr="009A1477" w:rsidDel="005C2D8D">
          <w:rPr>
            <w:lang w:val="es-ES"/>
          </w:rPr>
          <w:delText xml:space="preserve"> de usar y leer, y hacen posible que los principiantes pongan en marcha una aplicación </w:delText>
        </w:r>
        <w:r w:rsidDel="005C2D8D">
          <w:rPr>
            <w:lang w:val="es-ES"/>
          </w:rPr>
          <w:delText>de manera rápida y sencilla</w:delText>
        </w:r>
        <w:r w:rsidR="009A1477" w:rsidRPr="009A1477" w:rsidDel="005C2D8D">
          <w:rPr>
            <w:lang w:val="es-ES"/>
          </w:rPr>
          <w:delText>. La configuración también se puede hacer en XML.</w:delText>
        </w:r>
        <w:bookmarkStart w:id="491" w:name="_Toc530570078"/>
        <w:bookmarkStart w:id="492" w:name="_Toc530570180"/>
        <w:bookmarkStart w:id="493" w:name="_Toc530577143"/>
        <w:bookmarkEnd w:id="491"/>
        <w:bookmarkEnd w:id="492"/>
        <w:bookmarkEnd w:id="493"/>
      </w:del>
    </w:p>
    <w:p w14:paraId="58B82582" w14:textId="71D44FB6" w:rsidR="009A1477" w:rsidRPr="009A1477" w:rsidDel="005C2D8D" w:rsidRDefault="009A1477" w:rsidP="009A1477">
      <w:pPr>
        <w:pStyle w:val="Ttulo3"/>
        <w:rPr>
          <w:del w:id="494" w:author="BERMEJO SOLIS Alba" w:date="2018-11-21T12:36:00Z"/>
          <w:lang w:val="es-ES"/>
        </w:rPr>
      </w:pPr>
      <w:bookmarkStart w:id="495" w:name="_Toc530557443"/>
      <w:bookmarkStart w:id="496" w:name="_Toc530558059"/>
      <w:del w:id="497" w:author="BERMEJO SOLIS Alba" w:date="2018-11-21T12:36:00Z">
        <w:r w:rsidRPr="009A1477" w:rsidDel="005C2D8D">
          <w:rPr>
            <w:lang w:val="es-ES"/>
          </w:rPr>
          <w:delText>Integración y comprobación.</w:delText>
        </w:r>
        <w:bookmarkStart w:id="498" w:name="_Toc530570079"/>
        <w:bookmarkStart w:id="499" w:name="_Toc530570181"/>
        <w:bookmarkStart w:id="500" w:name="_Toc530577144"/>
        <w:bookmarkEnd w:id="495"/>
        <w:bookmarkEnd w:id="496"/>
        <w:bookmarkEnd w:id="498"/>
        <w:bookmarkEnd w:id="499"/>
        <w:bookmarkEnd w:id="500"/>
      </w:del>
    </w:p>
    <w:p w14:paraId="2B83C9D0" w14:textId="3F7C498E" w:rsidR="009A1477" w:rsidRPr="009A1477" w:rsidDel="005C2D8D" w:rsidRDefault="009A1477" w:rsidP="009A1477">
      <w:pPr>
        <w:tabs>
          <w:tab w:val="left" w:pos="3360"/>
        </w:tabs>
        <w:rPr>
          <w:del w:id="501" w:author="BERMEJO SOLIS Alba" w:date="2018-11-21T12:36:00Z"/>
          <w:lang w:val="es-ES"/>
        </w:rPr>
      </w:pPr>
      <w:del w:id="502" w:author="BERMEJO SOLIS Alba" w:date="2018-11-21T12:36:00Z">
        <w:r w:rsidRPr="009A1477" w:rsidDel="005C2D8D">
          <w:rPr>
            <w:lang w:val="es-ES"/>
          </w:rPr>
          <w:delText xml:space="preserve">Hacer pruebas en un servidor de aplicaciones puede traer dolor y dificultades, y a menudo se evita en la práctica. </w:delText>
        </w:r>
        <w:bookmarkStart w:id="503" w:name="_Toc530570080"/>
        <w:bookmarkStart w:id="504" w:name="_Toc530570182"/>
        <w:bookmarkStart w:id="505" w:name="_Toc530577145"/>
        <w:bookmarkEnd w:id="503"/>
        <w:bookmarkEnd w:id="504"/>
        <w:bookmarkEnd w:id="505"/>
      </w:del>
    </w:p>
    <w:p w14:paraId="79E20561" w14:textId="087DDB56" w:rsidR="009A1477" w:rsidRPr="009A1477" w:rsidDel="005C2D8D" w:rsidRDefault="009A1477" w:rsidP="009A1477">
      <w:pPr>
        <w:tabs>
          <w:tab w:val="left" w:pos="3360"/>
        </w:tabs>
        <w:rPr>
          <w:del w:id="506" w:author="BERMEJO SOLIS Alba" w:date="2018-11-21T12:36:00Z"/>
          <w:lang w:val="es-ES"/>
        </w:rPr>
      </w:pPr>
      <w:del w:id="507" w:author="BERMEJO SOLIS Alba" w:date="2018-11-21T12:36:00Z">
        <w:r w:rsidRPr="009A1477" w:rsidDel="005C2D8D">
          <w:rPr>
            <w:lang w:val="es-ES"/>
          </w:rPr>
          <w:delText xml:space="preserve">Esto se resuelve definiendo la API para que funcione tanto dentro como fuera de la aplicación del servidor. Aunque no es un caso de uso tan común, las aplicaciones que sí se ejecutan en dos niveles (la aplicación hablando directamente con el nivel de base de datos) puede utilizar JPA sin la existencia de un servidor de aplicaciones. </w:delText>
        </w:r>
        <w:bookmarkStart w:id="508" w:name="_Toc530570081"/>
        <w:bookmarkStart w:id="509" w:name="_Toc530570183"/>
        <w:bookmarkStart w:id="510" w:name="_Toc530577146"/>
        <w:bookmarkEnd w:id="508"/>
        <w:bookmarkEnd w:id="509"/>
        <w:bookmarkEnd w:id="510"/>
      </w:del>
    </w:p>
    <w:p w14:paraId="6EF54BC1" w14:textId="5F542F15" w:rsidR="009A1477" w:rsidRPr="009A1477" w:rsidDel="005C2D8D" w:rsidRDefault="009A1477" w:rsidP="009A1477">
      <w:pPr>
        <w:tabs>
          <w:tab w:val="left" w:pos="3360"/>
        </w:tabs>
        <w:rPr>
          <w:del w:id="511" w:author="BERMEJO SOLIS Alba" w:date="2018-11-21T12:36:00Z"/>
          <w:lang w:val="es-ES"/>
        </w:rPr>
      </w:pPr>
      <w:del w:id="512" w:author="BERMEJO SOLIS Alba" w:date="2018-11-21T12:36:00Z">
        <w:r w:rsidRPr="009A1477" w:rsidDel="005C2D8D">
          <w:rPr>
            <w:lang w:val="es-ES"/>
          </w:rPr>
          <w:delText>Con JPA, ahora es posible escribir en el servidor integrado y ser capaz de reutilizarlo para pruebas fuera del servidor.</w:delText>
        </w:r>
        <w:bookmarkStart w:id="513" w:name="_Toc530570082"/>
        <w:bookmarkStart w:id="514" w:name="_Toc530570184"/>
        <w:bookmarkStart w:id="515" w:name="_Toc530577147"/>
        <w:bookmarkEnd w:id="513"/>
        <w:bookmarkEnd w:id="514"/>
        <w:bookmarkEnd w:id="515"/>
      </w:del>
    </w:p>
    <w:p w14:paraId="53680C25" w14:textId="6368B6AC" w:rsidR="009A1477" w:rsidRPr="009A1477" w:rsidDel="005C2D8D" w:rsidRDefault="009A1477" w:rsidP="009A1477">
      <w:pPr>
        <w:pStyle w:val="Ttulo3"/>
        <w:rPr>
          <w:del w:id="516" w:author="BERMEJO SOLIS Alba" w:date="2018-11-21T12:36:00Z"/>
          <w:lang w:val="es-ES"/>
        </w:rPr>
      </w:pPr>
      <w:del w:id="517" w:author="BERMEJO SOLIS Alba" w:date="2018-11-21T12:36:00Z">
        <w:r w:rsidDel="005C2D8D">
          <w:rPr>
            <w:lang w:val="es-ES"/>
          </w:rPr>
          <w:delText>Conclusiones</w:delText>
        </w:r>
        <w:bookmarkStart w:id="518" w:name="_Toc530570083"/>
        <w:bookmarkStart w:id="519" w:name="_Toc530570185"/>
        <w:bookmarkStart w:id="520" w:name="_Toc530577148"/>
        <w:bookmarkEnd w:id="518"/>
        <w:bookmarkEnd w:id="519"/>
        <w:bookmarkEnd w:id="520"/>
      </w:del>
    </w:p>
    <w:p w14:paraId="59A6C9F9" w14:textId="6746E112" w:rsidR="009A1477" w:rsidRPr="009A1477" w:rsidDel="005C2D8D" w:rsidRDefault="009A1477" w:rsidP="009A1477">
      <w:pPr>
        <w:tabs>
          <w:tab w:val="left" w:pos="3360"/>
        </w:tabs>
        <w:rPr>
          <w:del w:id="521" w:author="BERMEJO SOLIS Alba" w:date="2018-11-21T12:36:00Z"/>
          <w:lang w:val="es-ES"/>
        </w:rPr>
      </w:pPr>
      <w:del w:id="522" w:author="BERMEJO SOLIS Alba" w:date="2018-11-21T12:36:00Z">
        <w:r w:rsidRPr="009A1477" w:rsidDel="005C2D8D">
          <w:rPr>
            <w:lang w:val="es-ES"/>
          </w:rPr>
          <w:delText>Este capítulo presenta una introducción a JPA. Comienza con una introducción al problema principal al que se enfrentan los desarrolladores que intentan utilizar modelos de dominio orientados a objetos en conjunto con una base de datos relacional: el desajuste de impedancia. Presenta tres modelos de objetos pequeños y nueve maneras diferentes de representar la misma información. Explora cada uno de ellos y discute cómo la asignación de objetos a diferentes configuraciones de tablas puede causar diferencias en la forma en que los datos evolucionan en la base de datos.</w:delText>
        </w:r>
        <w:bookmarkStart w:id="523" w:name="_Toc530570084"/>
        <w:bookmarkStart w:id="524" w:name="_Toc530570186"/>
        <w:bookmarkStart w:id="525" w:name="_Toc530577149"/>
        <w:bookmarkEnd w:id="523"/>
        <w:bookmarkEnd w:id="524"/>
        <w:bookmarkEnd w:id="525"/>
      </w:del>
    </w:p>
    <w:p w14:paraId="6E9F29D3" w14:textId="2535639B" w:rsidR="009A1477" w:rsidRPr="009A1477" w:rsidDel="005C2D8D" w:rsidRDefault="009A1477" w:rsidP="009A1477">
      <w:pPr>
        <w:tabs>
          <w:tab w:val="left" w:pos="3360"/>
        </w:tabs>
        <w:rPr>
          <w:del w:id="526" w:author="BERMEJO SOLIS Alba" w:date="2018-11-21T12:36:00Z"/>
          <w:lang w:val="es-ES"/>
        </w:rPr>
      </w:pPr>
      <w:del w:id="527" w:author="BERMEJO SOLIS Alba" w:date="2018-11-21T12:36:00Z">
        <w:r w:rsidRPr="009A1477" w:rsidDel="005C2D8D">
          <w:rPr>
            <w:lang w:val="es-ES"/>
          </w:rPr>
          <w:delText xml:space="preserve">A continuación, presenta una visión general de algunas de las soluciones patentadas y los estándares actuales para la persistencia, observando a JDBC, EJB y JDO. </w:delText>
        </w:r>
        <w:bookmarkStart w:id="528" w:name="_Toc530570085"/>
        <w:bookmarkStart w:id="529" w:name="_Toc530570187"/>
        <w:bookmarkStart w:id="530" w:name="_Toc530577150"/>
        <w:bookmarkEnd w:id="528"/>
        <w:bookmarkEnd w:id="529"/>
        <w:bookmarkEnd w:id="530"/>
      </w:del>
    </w:p>
    <w:p w14:paraId="6B1471B8" w14:textId="75E1B109" w:rsidR="009A1477" w:rsidRPr="009A1477" w:rsidDel="005C2D8D" w:rsidRDefault="009A1477" w:rsidP="009A1477">
      <w:pPr>
        <w:tabs>
          <w:tab w:val="left" w:pos="3360"/>
        </w:tabs>
        <w:rPr>
          <w:del w:id="531" w:author="BERMEJO SOLIS Alba" w:date="2018-11-21T12:36:00Z"/>
          <w:lang w:val="es-ES"/>
        </w:rPr>
      </w:pPr>
      <w:del w:id="532" w:author="BERMEJO SOLIS Alba" w:date="2018-11-21T12:36:00Z">
        <w:r w:rsidRPr="009A1477" w:rsidDel="005C2D8D">
          <w:rPr>
            <w:lang w:val="es-ES"/>
          </w:rPr>
          <w:delText>Concluye el capítulo con una breve mirada a la APP. Revisa la historia de la misma y los proveedores qu</w:delText>
        </w:r>
        <w:r w:rsidR="00A617ED" w:rsidDel="005C2D8D">
          <w:rPr>
            <w:lang w:val="es-ES"/>
          </w:rPr>
          <w:delText>e se unieron para crearla. Finalmente</w:delText>
        </w:r>
        <w:r w:rsidRPr="009A1477" w:rsidDel="005C2D8D">
          <w:rPr>
            <w:lang w:val="es-ES"/>
          </w:rPr>
          <w:delText xml:space="preserve"> observa el papel que juega en el desarrollo de aplicaciones empresariales y da una introducción a algunas de las herramientas que ofrece la especificación.</w:delText>
        </w:r>
        <w:bookmarkStart w:id="533" w:name="_Toc530570086"/>
        <w:bookmarkStart w:id="534" w:name="_Toc530570188"/>
        <w:bookmarkStart w:id="535" w:name="_Toc530577151"/>
        <w:bookmarkEnd w:id="533"/>
        <w:bookmarkEnd w:id="534"/>
        <w:bookmarkEnd w:id="535"/>
      </w:del>
    </w:p>
    <w:p w14:paraId="2E231679" w14:textId="77777777" w:rsidR="005C2D8D" w:rsidRPr="00ED33E9" w:rsidRDefault="005C2D8D" w:rsidP="005C2D8D">
      <w:pPr>
        <w:pStyle w:val="Ttulo2"/>
        <w:numPr>
          <w:ilvl w:val="2"/>
          <w:numId w:val="3"/>
        </w:numPr>
        <w:rPr>
          <w:ins w:id="536" w:author="BERMEJO SOLIS Alba" w:date="2018-11-21T12:36:00Z"/>
          <w:lang w:val="es-ES_tradnl"/>
        </w:rPr>
      </w:pPr>
      <w:bookmarkStart w:id="537" w:name="_Toc530564624"/>
      <w:bookmarkStart w:id="538" w:name="_Toc530577152"/>
      <w:ins w:id="539" w:author="BERMEJO SOLIS Alba" w:date="2018-11-21T12:36:00Z">
        <w:r>
          <w:rPr>
            <w:lang w:val="es-ES_tradnl"/>
          </w:rPr>
          <w:t>Java Persistence API (JPA)</w:t>
        </w:r>
        <w:bookmarkEnd w:id="537"/>
        <w:bookmarkEnd w:id="538"/>
      </w:ins>
    </w:p>
    <w:p w14:paraId="1321ED23" w14:textId="30B09323" w:rsidR="005C2D8D" w:rsidRPr="009A1477" w:rsidRDefault="005C2D8D" w:rsidP="005C2D8D">
      <w:pPr>
        <w:tabs>
          <w:tab w:val="left" w:pos="3360"/>
        </w:tabs>
        <w:rPr>
          <w:ins w:id="540" w:author="BERMEJO SOLIS Alba" w:date="2018-11-21T12:36:00Z"/>
          <w:lang w:val="es-ES"/>
        </w:rPr>
      </w:pPr>
      <w:ins w:id="541" w:author="BERMEJO SOLIS Alba" w:date="2018-11-21T12:36:00Z">
        <w:r w:rsidRPr="009A1477">
          <w:rPr>
            <w:lang w:val="es-ES"/>
          </w:rPr>
          <w:t>API de Persisten</w:t>
        </w:r>
        <w:r>
          <w:rPr>
            <w:lang w:val="es-ES"/>
          </w:rPr>
          <w:t>cia Java es un framework ligero</w:t>
        </w:r>
        <w:r w:rsidRPr="009A1477">
          <w:rPr>
            <w:lang w:val="es-ES"/>
          </w:rPr>
          <w:t xml:space="preserve"> y basado en POJO. </w:t>
        </w:r>
      </w:ins>
    </w:p>
    <w:p w14:paraId="17930EA4" w14:textId="7B2F9501" w:rsidR="005C2D8D" w:rsidRPr="009A1477" w:rsidRDefault="005C2D8D" w:rsidP="005C2D8D">
      <w:pPr>
        <w:tabs>
          <w:tab w:val="left" w:pos="3360"/>
        </w:tabs>
        <w:rPr>
          <w:ins w:id="542" w:author="BERMEJO SOLIS Alba" w:date="2018-11-21T12:36:00Z"/>
          <w:lang w:val="es-ES"/>
        </w:rPr>
      </w:pPr>
      <w:ins w:id="543" w:author="BERMEJO SOLIS Alba" w:date="2018-11-21T12:36:00Z">
        <w:r w:rsidRPr="009A1477">
          <w:rPr>
            <w:lang w:val="es-ES"/>
          </w:rPr>
          <w:t xml:space="preserve">Aunque el </w:t>
        </w:r>
        <w:r>
          <w:rPr>
            <w:lang w:val="es-ES"/>
          </w:rPr>
          <w:t>ORM</w:t>
        </w:r>
        <w:r w:rsidRPr="009A1477">
          <w:rPr>
            <w:lang w:val="es-ES"/>
          </w:rPr>
          <w:t xml:space="preserve"> es uno de los principales componentes de la API, también ofrece soluciones a </w:t>
        </w:r>
      </w:ins>
      <w:ins w:id="544" w:author="BERMEJO SOLIS Alba" w:date="2018-11-21T12:38:00Z">
        <w:r w:rsidR="000E05E8">
          <w:rPr>
            <w:lang w:val="es-ES"/>
          </w:rPr>
          <w:t xml:space="preserve">otros problemas como </w:t>
        </w:r>
      </w:ins>
      <w:ins w:id="545" w:author="BERMEJO SOLIS Alba" w:date="2018-11-21T12:36:00Z">
        <w:r w:rsidRPr="009A1477">
          <w:rPr>
            <w:lang w:val="es-ES"/>
          </w:rPr>
          <w:t>la integración de la persistencia dentro de aplicaciones escalables. Los siguientes apartados dan una visión más amplia de la mayoría de aspectos de esta tecnología.</w:t>
        </w:r>
      </w:ins>
    </w:p>
    <w:p w14:paraId="7FA56285" w14:textId="77777777" w:rsidR="005C2D8D" w:rsidRPr="009A1477" w:rsidRDefault="005C2D8D" w:rsidP="005C2D8D">
      <w:pPr>
        <w:tabs>
          <w:tab w:val="left" w:pos="3360"/>
        </w:tabs>
        <w:rPr>
          <w:ins w:id="546" w:author="BERMEJO SOLIS Alba" w:date="2018-11-21T12:36:00Z"/>
          <w:b/>
          <w:lang w:val="es-ES"/>
        </w:rPr>
      </w:pPr>
      <w:ins w:id="547" w:author="BERMEJO SOLIS Alba" w:date="2018-11-21T12:36:00Z">
        <w:r w:rsidRPr="009A1477">
          <w:rPr>
            <w:lang w:val="es-ES"/>
          </w:rPr>
          <w:t>JPA no es un producto, sino sólo una especificación que no puede funcionar por sí sola</w:t>
        </w:r>
        <w:r>
          <w:rPr>
            <w:lang w:val="es-ES"/>
          </w:rPr>
          <w:t xml:space="preserve"> y que</w:t>
        </w:r>
        <w:r w:rsidRPr="009A1477">
          <w:rPr>
            <w:lang w:val="es-ES"/>
          </w:rPr>
          <w:t xml:space="preserve"> requiere una base de datos para persistir. </w:t>
        </w:r>
      </w:ins>
    </w:p>
    <w:p w14:paraId="06C18A52" w14:textId="77777777" w:rsidR="005C2D8D" w:rsidRPr="009A1477" w:rsidRDefault="005C2D8D" w:rsidP="005C2D8D">
      <w:pPr>
        <w:pStyle w:val="Ttulo3"/>
        <w:numPr>
          <w:ilvl w:val="3"/>
          <w:numId w:val="3"/>
        </w:numPr>
        <w:rPr>
          <w:ins w:id="548" w:author="BERMEJO SOLIS Alba" w:date="2018-11-21T12:36:00Z"/>
          <w:lang w:val="es-ES"/>
        </w:rPr>
      </w:pPr>
      <w:bookmarkStart w:id="549" w:name="_Toc530564625"/>
      <w:bookmarkStart w:id="550" w:name="_Toc530577153"/>
      <w:ins w:id="551" w:author="BERMEJO SOLIS Alba" w:date="2018-11-21T12:36:00Z">
        <w:r w:rsidRPr="009A1477">
          <w:rPr>
            <w:lang w:val="es-ES"/>
          </w:rPr>
          <w:t>EJB 3.0 and JPA 1.0</w:t>
        </w:r>
        <w:bookmarkEnd w:id="549"/>
        <w:bookmarkEnd w:id="550"/>
      </w:ins>
    </w:p>
    <w:p w14:paraId="49E424F6" w14:textId="77777777" w:rsidR="005C2D8D" w:rsidRPr="009A1477" w:rsidRDefault="005C2D8D" w:rsidP="005C2D8D">
      <w:pPr>
        <w:tabs>
          <w:tab w:val="left" w:pos="3360"/>
        </w:tabs>
        <w:rPr>
          <w:ins w:id="552" w:author="BERMEJO SOLIS Alba" w:date="2018-11-21T12:36:00Z"/>
          <w:lang w:val="es-ES"/>
        </w:rPr>
      </w:pPr>
      <w:ins w:id="553" w:author="BERMEJO SOLIS Alba" w:date="2018-11-21T12:36:00Z">
        <w:r w:rsidRPr="009A1477">
          <w:rPr>
            <w:lang w:val="es-ES"/>
          </w:rPr>
          <w:t xml:space="preserve">Después de años de quejas sobre la complejidad para la construcción de aplicaciones </w:t>
        </w:r>
        <w:r>
          <w:rPr>
            <w:lang w:val="es-ES"/>
          </w:rPr>
          <w:t>con Java EE</w:t>
        </w:r>
        <w:r w:rsidRPr="009A1477">
          <w:rPr>
            <w:lang w:val="es-ES"/>
          </w:rPr>
          <w:t>, «</w:t>
        </w:r>
        <w:r>
          <w:rPr>
            <w:lang w:val="es-ES"/>
          </w:rPr>
          <w:t>ease of development</w:t>
        </w:r>
        <w:r w:rsidRPr="009A1477">
          <w:rPr>
            <w:lang w:val="es-ES"/>
          </w:rPr>
          <w:t xml:space="preserve">» fue el lema de salida para la plataforma Java EE 5. EJB 3.0 se encargó y encontró maneras de realizar </w:t>
        </w:r>
        <w:r>
          <w:rPr>
            <w:lang w:val="es-ES"/>
          </w:rPr>
          <w:t>Enterprise JavaBeans más sencilla</w:t>
        </w:r>
        <w:r w:rsidRPr="009A1477">
          <w:rPr>
            <w:lang w:val="es-ES"/>
          </w:rPr>
          <w:t>s y productivas.</w:t>
        </w:r>
      </w:ins>
    </w:p>
    <w:p w14:paraId="506ABB8C" w14:textId="462C6181" w:rsidR="005C2D8D" w:rsidRPr="009A1477" w:rsidRDefault="000E05E8" w:rsidP="005C2D8D">
      <w:pPr>
        <w:tabs>
          <w:tab w:val="left" w:pos="3360"/>
        </w:tabs>
        <w:rPr>
          <w:ins w:id="554" w:author="BERMEJO SOLIS Alba" w:date="2018-11-21T12:36:00Z"/>
          <w:lang w:val="es-ES"/>
        </w:rPr>
      </w:pPr>
      <w:ins w:id="555" w:author="BERMEJO SOLIS Alba" w:date="2018-11-21T12:41:00Z">
        <w:r>
          <w:rPr>
            <w:lang w:val="es-ES"/>
          </w:rPr>
          <w:t xml:space="preserve">Para conseguirlo </w:t>
        </w:r>
      </w:ins>
      <w:ins w:id="556" w:author="BERMEJO SOLIS Alba" w:date="2018-11-21T12:44:00Z">
        <w:r>
          <w:rPr>
            <w:lang w:val="es-ES"/>
          </w:rPr>
          <w:t xml:space="preserve">se partió de cero, olvidando las versiones anteriores de EJB e intentando </w:t>
        </w:r>
      </w:ins>
      <w:ins w:id="557" w:author="BERMEJO SOLIS Alba" w:date="2018-11-21T12:36:00Z">
        <w:r w:rsidR="005C2D8D" w:rsidRPr="009A1477">
          <w:rPr>
            <w:lang w:val="es-ES"/>
          </w:rPr>
          <w:t xml:space="preserve">adoptar el modelo natural de </w:t>
        </w:r>
        <w:r w:rsidR="005C2D8D">
          <w:rPr>
            <w:lang w:val="es-ES"/>
          </w:rPr>
          <w:t>entidades</w:t>
        </w:r>
        <w:r>
          <w:rPr>
            <w:lang w:val="es-ES"/>
          </w:rPr>
          <w:t xml:space="preserve"> del lenguaje Java que </w:t>
        </w:r>
      </w:ins>
      <w:ins w:id="558" w:author="BERMEJO SOLIS Alba" w:date="2018-11-21T12:44:00Z">
        <w:r>
          <w:rPr>
            <w:lang w:val="es-ES"/>
          </w:rPr>
          <w:t>ya usaban proveedores ORM como Hibernate y Toplink.</w:t>
        </w:r>
      </w:ins>
    </w:p>
    <w:p w14:paraId="29A9BCF5" w14:textId="2B7FD2AA" w:rsidR="005C2D8D" w:rsidRPr="009A1477" w:rsidRDefault="000E05E8" w:rsidP="005C2D8D">
      <w:pPr>
        <w:tabs>
          <w:tab w:val="left" w:pos="3360"/>
        </w:tabs>
        <w:rPr>
          <w:ins w:id="559" w:author="BERMEJO SOLIS Alba" w:date="2018-11-21T12:36:00Z"/>
          <w:lang w:val="es-ES"/>
        </w:rPr>
      </w:pPr>
      <w:ins w:id="560" w:author="BERMEJO SOLIS Alba" w:date="2018-11-21T12:46:00Z">
        <w:r>
          <w:rPr>
            <w:lang w:val="es-ES"/>
          </w:rPr>
          <w:t xml:space="preserve">Los proveedores de soluciones </w:t>
        </w:r>
      </w:ins>
      <w:ins w:id="561" w:author="BERMEJO SOLIS Alba" w:date="2018-11-21T12:36:00Z">
        <w:r w:rsidR="005C2D8D">
          <w:rPr>
            <w:lang w:val="es-ES"/>
          </w:rPr>
          <w:t>ORM</w:t>
        </w:r>
        <w:r w:rsidR="005C2D8D" w:rsidRPr="009A1477">
          <w:rPr>
            <w:lang w:val="es-ES"/>
          </w:rPr>
          <w:t xml:space="preserve"> dieron un paso adelante y estandarizaron las mejores prácticas </w:t>
        </w:r>
      </w:ins>
      <w:ins w:id="562" w:author="BERMEJO SOLIS Alba" w:date="2018-11-21T12:45:00Z">
        <w:r>
          <w:rPr>
            <w:lang w:val="es-ES"/>
          </w:rPr>
          <w:t xml:space="preserve">de sus productos </w:t>
        </w:r>
      </w:ins>
      <w:ins w:id="563" w:author="BERMEJO SOLIS Alba" w:date="2018-11-21T12:46:00Z">
        <w:r>
          <w:rPr>
            <w:lang w:val="es-ES"/>
          </w:rPr>
          <w:t xml:space="preserve">para apuntarse </w:t>
        </w:r>
      </w:ins>
      <w:ins w:id="564" w:author="BERMEJO SOLIS Alba" w:date="2018-11-21T12:45:00Z">
        <w:r>
          <w:rPr>
            <w:lang w:val="es-ES"/>
          </w:rPr>
          <w:t xml:space="preserve">al </w:t>
        </w:r>
      </w:ins>
      <w:ins w:id="565" w:author="BERMEJO SOLIS Alba" w:date="2018-11-21T12:46:00Z">
        <w:r>
          <w:rPr>
            <w:lang w:val="es-ES"/>
          </w:rPr>
          <w:t xml:space="preserve">nuevo </w:t>
        </w:r>
      </w:ins>
      <w:ins w:id="566" w:author="BERMEJO SOLIS Alba" w:date="2018-11-21T12:45:00Z">
        <w:r>
          <w:rPr>
            <w:lang w:val="es-ES"/>
          </w:rPr>
          <w:t xml:space="preserve">estándar </w:t>
        </w:r>
      </w:ins>
      <w:ins w:id="567" w:author="BERMEJO SOLIS Alba" w:date="2018-11-21T12:36:00Z">
        <w:r w:rsidR="005C2D8D" w:rsidRPr="009A1477">
          <w:rPr>
            <w:lang w:val="es-ES"/>
          </w:rPr>
          <w:t>EJB</w:t>
        </w:r>
      </w:ins>
      <w:ins w:id="568" w:author="BERMEJO SOLIS Alba" w:date="2018-11-21T12:45:00Z">
        <w:r>
          <w:rPr>
            <w:lang w:val="es-ES"/>
          </w:rPr>
          <w:t>. Posteriormente se unieron a la in</w:t>
        </w:r>
      </w:ins>
      <w:ins w:id="569" w:author="BERMEJO SOLIS Alba" w:date="2018-11-21T12:46:00Z">
        <w:r>
          <w:rPr>
            <w:lang w:val="es-ES"/>
          </w:rPr>
          <w:t>i</w:t>
        </w:r>
      </w:ins>
      <w:ins w:id="570" w:author="BERMEJO SOLIS Alba" w:date="2018-11-21T12:45:00Z">
        <w:r>
          <w:rPr>
            <w:lang w:val="es-ES"/>
          </w:rPr>
          <w:t xml:space="preserve">ciativa los proveedores </w:t>
        </w:r>
      </w:ins>
      <w:ins w:id="571" w:author="BERMEJO SOLIS Alba" w:date="2018-11-21T12:46:00Z">
        <w:r>
          <w:rPr>
            <w:lang w:val="es-ES"/>
          </w:rPr>
          <w:t>de soluciones</w:t>
        </w:r>
      </w:ins>
      <w:ins w:id="572" w:author="BERMEJO SOLIS Alba" w:date="2018-11-21T12:36:00Z">
        <w:r w:rsidR="005C2D8D" w:rsidRPr="009A1477">
          <w:rPr>
            <w:lang w:val="es-ES"/>
          </w:rPr>
          <w:t xml:space="preserve"> JDO.</w:t>
        </w:r>
      </w:ins>
    </w:p>
    <w:p w14:paraId="6FC2C756" w14:textId="5190909B" w:rsidR="005C2D8D" w:rsidRPr="009A1477" w:rsidRDefault="005C2D8D" w:rsidP="005C2D8D">
      <w:pPr>
        <w:tabs>
          <w:tab w:val="left" w:pos="3360"/>
        </w:tabs>
        <w:rPr>
          <w:ins w:id="573" w:author="BERMEJO SOLIS Alba" w:date="2018-11-21T12:36:00Z"/>
          <w:lang w:val="es-ES"/>
        </w:rPr>
      </w:pPr>
      <w:ins w:id="574" w:author="BERMEJO SOLIS Alba" w:date="2018-11-21T12:36:00Z">
        <w:r w:rsidRPr="009A1477">
          <w:rPr>
            <w:lang w:val="es-ES"/>
          </w:rPr>
          <w:t>El uso de anotaciones dio lugar a una nueva manera de usar la persistencia en aplica</w:t>
        </w:r>
        <w:r w:rsidR="000E05E8">
          <w:rPr>
            <w:lang w:val="es-ES"/>
          </w:rPr>
          <w:t>ciones que nunca antes se había</w:t>
        </w:r>
        <w:r w:rsidRPr="009A1477">
          <w:rPr>
            <w:lang w:val="es-ES"/>
          </w:rPr>
          <w:t xml:space="preserve"> visto.</w:t>
        </w:r>
      </w:ins>
    </w:p>
    <w:p w14:paraId="1E662142" w14:textId="4C6E79CA" w:rsidR="005C2D8D" w:rsidRPr="009A1477" w:rsidRDefault="005C2D8D" w:rsidP="005C2D8D">
      <w:pPr>
        <w:tabs>
          <w:tab w:val="left" w:pos="3360"/>
        </w:tabs>
        <w:rPr>
          <w:ins w:id="575" w:author="BERMEJO SOLIS Alba" w:date="2018-11-21T12:36:00Z"/>
          <w:lang w:val="es-ES"/>
        </w:rPr>
      </w:pPr>
      <w:ins w:id="576" w:author="BERMEJO SOLIS Alba" w:date="2018-11-21T12:36:00Z">
        <w:r w:rsidRPr="009A1477">
          <w:rPr>
            <w:lang w:val="es-ES"/>
          </w:rPr>
          <w:t>La especificación resultante EJB 3.0, que vio la luz en 2006, terminó siendo dividida en tres partes</w:t>
        </w:r>
        <w:r>
          <w:rPr>
            <w:lang w:val="es-ES"/>
          </w:rPr>
          <w:t>. La primera</w:t>
        </w:r>
        <w:r w:rsidRPr="009A1477">
          <w:rPr>
            <w:lang w:val="es-ES"/>
          </w:rPr>
          <w:t xml:space="preserve"> contenía todo el contenido del modelo </w:t>
        </w:r>
        <w:r>
          <w:rPr>
            <w:lang w:val="es-ES"/>
          </w:rPr>
          <w:t xml:space="preserve">de componentes heredados de EJB y la segunda </w:t>
        </w:r>
        <w:r w:rsidRPr="009A1477">
          <w:rPr>
            <w:lang w:val="es-ES"/>
          </w:rPr>
          <w:t xml:space="preserve">describía el nuevo modelo de componentes POJO simplificado. </w:t>
        </w:r>
        <w:r>
          <w:rPr>
            <w:lang w:val="es-ES"/>
          </w:rPr>
          <w:t>La tercera</w:t>
        </w:r>
        <w:r w:rsidRPr="009A1477">
          <w:rPr>
            <w:lang w:val="es-ES"/>
          </w:rPr>
          <w:t xml:space="preserve"> era JPA, una especificación independiente que describe el modelo de persistencia en los entornos Java SE y Java EE. </w:t>
        </w:r>
      </w:ins>
    </w:p>
    <w:p w14:paraId="4F16B3EC" w14:textId="0E102660" w:rsidR="005C2D8D" w:rsidRDefault="005C2D8D" w:rsidP="005C2D8D">
      <w:pPr>
        <w:tabs>
          <w:tab w:val="left" w:pos="3360"/>
        </w:tabs>
        <w:rPr>
          <w:ins w:id="577" w:author="BERMEJO SOLIS Alba" w:date="2018-11-21T12:36:00Z"/>
          <w:lang w:val="es-ES"/>
        </w:rPr>
      </w:pPr>
      <w:ins w:id="578" w:author="BERMEJO SOLIS Alba" w:date="2018-11-21T12:36:00Z">
        <w:r w:rsidRPr="009A1477">
          <w:rPr>
            <w:lang w:val="es-ES"/>
          </w:rPr>
          <w:t xml:space="preserve">La </w:t>
        </w:r>
        <w:r>
          <w:rPr>
            <w:lang w:val="es-ES"/>
          </w:rPr>
          <w:t>Figura 1-8</w:t>
        </w:r>
        <w:r w:rsidRPr="009A1477">
          <w:rPr>
            <w:lang w:val="es-ES"/>
          </w:rPr>
          <w:t xml:space="preserve"> muestra JPA en el entorno Java EE.</w:t>
        </w:r>
      </w:ins>
    </w:p>
    <w:p w14:paraId="3501417F" w14:textId="454313D9" w:rsidR="005C2D8D" w:rsidRDefault="000E05E8" w:rsidP="005C2D8D">
      <w:pPr>
        <w:tabs>
          <w:tab w:val="left" w:pos="3360"/>
        </w:tabs>
        <w:rPr>
          <w:ins w:id="579" w:author="BERMEJO SOLIS Alba" w:date="2018-11-21T12:36:00Z"/>
          <w:lang w:val="es-ES"/>
        </w:rPr>
      </w:pPr>
      <w:ins w:id="580" w:author="BERMEJO SOLIS Alba" w:date="2018-11-21T12:36:00Z">
        <w:r w:rsidRPr="009A1477">
          <w:rPr>
            <w:noProof/>
            <w:lang w:val="es-ES" w:eastAsia="es-ES"/>
          </w:rPr>
          <w:drawing>
            <wp:anchor distT="0" distB="0" distL="114300" distR="114300" simplePos="0" relativeHeight="251729920" behindDoc="1" locked="0" layoutInCell="1" allowOverlap="1" wp14:anchorId="06B9F2F0" wp14:editId="7A7D2270">
              <wp:simplePos x="0" y="0"/>
              <wp:positionH relativeFrom="page">
                <wp:align>center</wp:align>
              </wp:positionH>
              <wp:positionV relativeFrom="margin">
                <wp:posOffset>1182142</wp:posOffset>
              </wp:positionV>
              <wp:extent cx="5239385" cy="179451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9385" cy="179451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0C3A7A09" w14:textId="77777777" w:rsidR="005C2D8D" w:rsidRDefault="005C2D8D" w:rsidP="005C2D8D">
      <w:pPr>
        <w:tabs>
          <w:tab w:val="left" w:pos="3360"/>
        </w:tabs>
        <w:rPr>
          <w:ins w:id="581" w:author="BERMEJO SOLIS Alba" w:date="2018-11-21T12:36:00Z"/>
          <w:lang w:val="es-ES"/>
        </w:rPr>
      </w:pPr>
    </w:p>
    <w:p w14:paraId="593D0477" w14:textId="4ADDAADE" w:rsidR="005C2D8D" w:rsidRDefault="005C2D8D" w:rsidP="00DC3894">
      <w:pPr>
        <w:tabs>
          <w:tab w:val="left" w:pos="3360"/>
        </w:tabs>
        <w:ind w:left="0"/>
        <w:rPr>
          <w:ins w:id="582" w:author="BERMEJO SOLIS Alba" w:date="2018-11-21T12:36:00Z"/>
          <w:lang w:val="es-ES"/>
        </w:rPr>
      </w:pPr>
    </w:p>
    <w:p w14:paraId="14E128FE" w14:textId="77777777" w:rsidR="005C2D8D" w:rsidRDefault="005C2D8D" w:rsidP="005C2D8D">
      <w:pPr>
        <w:tabs>
          <w:tab w:val="left" w:pos="3360"/>
        </w:tabs>
        <w:jc w:val="center"/>
        <w:rPr>
          <w:ins w:id="583" w:author="BERMEJO SOLIS Alba" w:date="2018-11-21T12:36:00Z"/>
          <w:lang w:val="es-ES"/>
        </w:rPr>
      </w:pPr>
    </w:p>
    <w:p w14:paraId="1CEE50FF" w14:textId="77777777" w:rsidR="005C2D8D" w:rsidRPr="00837C41" w:rsidRDefault="005C2D8D" w:rsidP="005C2D8D">
      <w:pPr>
        <w:tabs>
          <w:tab w:val="left" w:pos="3360"/>
        </w:tabs>
        <w:ind w:left="0"/>
        <w:jc w:val="center"/>
        <w:rPr>
          <w:ins w:id="584" w:author="BERMEJO SOLIS Alba" w:date="2018-11-21T12:36:00Z"/>
          <w:rStyle w:val="Textoennegrita"/>
        </w:rPr>
      </w:pPr>
      <w:ins w:id="585" w:author="BERMEJO SOLIS Alba" w:date="2018-11-21T12:36:00Z">
        <w:r w:rsidRPr="00837C41">
          <w:rPr>
            <w:rStyle w:val="Textoennegrita"/>
          </w:rPr>
          <w:t>Figura 1-8: Esquema de JPA en Ja</w:t>
        </w:r>
        <w:r>
          <w:rPr>
            <w:rStyle w:val="Textoennegrita"/>
          </w:rPr>
          <w:t>va EE</w:t>
        </w:r>
      </w:ins>
    </w:p>
    <w:p w14:paraId="7DA60D5E" w14:textId="77777777" w:rsidR="005C2D8D" w:rsidRPr="009A1477" w:rsidRDefault="005C2D8D" w:rsidP="005C2D8D">
      <w:pPr>
        <w:pStyle w:val="Ttulo3"/>
        <w:numPr>
          <w:ilvl w:val="3"/>
          <w:numId w:val="3"/>
        </w:numPr>
        <w:rPr>
          <w:ins w:id="586" w:author="BERMEJO SOLIS Alba" w:date="2018-11-21T12:36:00Z"/>
          <w:lang w:val="es-ES"/>
        </w:rPr>
      </w:pPr>
      <w:bookmarkStart w:id="587" w:name="_Toc530564626"/>
      <w:bookmarkStart w:id="588" w:name="_Toc530577154"/>
      <w:ins w:id="589" w:author="BERMEJO SOLIS Alba" w:date="2018-11-21T12:36:00Z">
        <w:r w:rsidRPr="009A1477">
          <w:rPr>
            <w:lang w:val="es-ES"/>
          </w:rPr>
          <w:t>JPA 2.0</w:t>
        </w:r>
        <w:bookmarkEnd w:id="587"/>
        <w:bookmarkEnd w:id="588"/>
      </w:ins>
    </w:p>
    <w:p w14:paraId="665BBAF8" w14:textId="24EA84FF" w:rsidR="005C2D8D" w:rsidRPr="009A1477" w:rsidRDefault="005C2D8D" w:rsidP="005C2D8D">
      <w:pPr>
        <w:tabs>
          <w:tab w:val="left" w:pos="3360"/>
        </w:tabs>
        <w:rPr>
          <w:ins w:id="590" w:author="BERMEJO SOLIS Alba" w:date="2018-11-21T12:36:00Z"/>
          <w:lang w:val="es-ES"/>
        </w:rPr>
      </w:pPr>
      <w:ins w:id="591" w:author="BERMEJO SOLIS Alba" w:date="2018-11-21T12:36:00Z">
        <w:r w:rsidRPr="009A1477">
          <w:rPr>
            <w:lang w:val="es-ES"/>
          </w:rPr>
          <w:t xml:space="preserve">La siguiente versión, JPA 2.0, nació en 2009 e incluyó una serie de </w:t>
        </w:r>
      </w:ins>
      <w:ins w:id="592" w:author="BERMEJO SOLIS Alba" w:date="2018-11-21T12:47:00Z">
        <w:r w:rsidR="002A130A">
          <w:rPr>
            <w:lang w:val="es-ES"/>
          </w:rPr>
          <w:t xml:space="preserve">nuevas funcionalidades </w:t>
        </w:r>
      </w:ins>
      <w:ins w:id="593" w:author="BERMEJO SOLIS Alba" w:date="2018-11-21T12:36:00Z">
        <w:r w:rsidRPr="009A1477">
          <w:rPr>
            <w:lang w:val="es-ES"/>
          </w:rPr>
          <w:t xml:space="preserve">que no estaban presentes en la primera versión, en concreto las que habían sido las más solicitadas por los usuarios. Esta nueva versión incluía capacidades de mapeo adicionales, formas flexibles de determinar la forma en que el proveedor </w:t>
        </w:r>
      </w:ins>
      <w:ins w:id="594" w:author="BERMEJO SOLIS Alba" w:date="2018-11-21T12:48:00Z">
        <w:r w:rsidR="002A130A">
          <w:rPr>
            <w:lang w:val="es-ES"/>
          </w:rPr>
          <w:t xml:space="preserve">accedía </w:t>
        </w:r>
      </w:ins>
      <w:ins w:id="595" w:author="BERMEJO SOLIS Alba" w:date="2018-11-21T12:36:00Z">
        <w:r w:rsidRPr="009A1477">
          <w:rPr>
            <w:lang w:val="es-ES"/>
          </w:rPr>
          <w:t>al estado de la entidad y extensiones a</w:t>
        </w:r>
      </w:ins>
      <w:ins w:id="596" w:author="BERMEJO SOLIS Alba" w:date="2018-11-21T12:48:00Z">
        <w:r w:rsidR="002A130A">
          <w:rPr>
            <w:lang w:val="es-ES"/>
          </w:rPr>
          <w:t xml:space="preserve"> </w:t>
        </w:r>
      </w:ins>
      <w:ins w:id="597" w:author="BERMEJO SOLIS Alba" w:date="2018-11-21T12:36:00Z">
        <w:r>
          <w:rPr>
            <w:lang w:val="es-ES"/>
          </w:rPr>
          <w:t>JP</w:t>
        </w:r>
        <w:r w:rsidRPr="009A1477">
          <w:rPr>
            <w:lang w:val="es-ES"/>
          </w:rPr>
          <w:t xml:space="preserve">QL. Probablemente la </w:t>
        </w:r>
      </w:ins>
      <w:ins w:id="598" w:author="BERMEJO SOLIS Alba" w:date="2018-11-21T12:48:00Z">
        <w:r w:rsidR="002A130A">
          <w:rPr>
            <w:lang w:val="es-ES"/>
          </w:rPr>
          <w:t xml:space="preserve">nueva funcionalidad </w:t>
        </w:r>
      </w:ins>
      <w:ins w:id="599" w:author="BERMEJO SOLIS Alba" w:date="2018-11-21T12:36:00Z">
        <w:r w:rsidRPr="009A1477">
          <w:rPr>
            <w:lang w:val="es-ES"/>
          </w:rPr>
          <w:t xml:space="preserve">más significativa fue </w:t>
        </w:r>
      </w:ins>
      <w:ins w:id="600" w:author="BERMEJO SOLIS Alba" w:date="2018-11-21T12:48:00Z">
        <w:r w:rsidR="002A130A">
          <w:rPr>
            <w:lang w:val="es-ES"/>
          </w:rPr>
          <w:t>el</w:t>
        </w:r>
      </w:ins>
      <w:ins w:id="601" w:author="BERMEJO SOLIS Alba" w:date="2018-11-21T12:36:00Z">
        <w:r w:rsidRPr="009A1477">
          <w:rPr>
            <w:lang w:val="es-ES"/>
          </w:rPr>
          <w:t xml:space="preserve"> Java Criteria</w:t>
        </w:r>
      </w:ins>
      <w:ins w:id="602" w:author="BERMEJO SOLIS Alba" w:date="2018-11-21T12:48:00Z">
        <w:r w:rsidR="002A130A">
          <w:rPr>
            <w:lang w:val="es-ES"/>
          </w:rPr>
          <w:t xml:space="preserve"> API</w:t>
        </w:r>
      </w:ins>
      <w:ins w:id="603" w:author="BERMEJO SOLIS Alba" w:date="2018-11-21T12:36:00Z">
        <w:r w:rsidRPr="009A1477">
          <w:rPr>
            <w:lang w:val="es-ES"/>
          </w:rPr>
          <w:t xml:space="preserve">, una </w:t>
        </w:r>
      </w:ins>
      <w:ins w:id="604" w:author="BERMEJO SOLIS Alba" w:date="2018-11-21T12:48:00Z">
        <w:r w:rsidR="002A130A">
          <w:rPr>
            <w:lang w:val="es-ES"/>
          </w:rPr>
          <w:t xml:space="preserve">manera </w:t>
        </w:r>
      </w:ins>
      <w:ins w:id="605" w:author="BERMEJO SOLIS Alba" w:date="2018-11-21T12:36:00Z">
        <w:r w:rsidRPr="009A1477">
          <w:rPr>
            <w:lang w:val="es-ES"/>
          </w:rPr>
          <w:t>de crear consultas dinámicas. Esto permitió principalmente que los frameworks utilizaran JPA como un medio para construir código que accediera a los datos.</w:t>
        </w:r>
      </w:ins>
    </w:p>
    <w:p w14:paraId="6820A49E" w14:textId="77777777" w:rsidR="005C2D8D" w:rsidRPr="009A1477" w:rsidRDefault="005C2D8D" w:rsidP="005C2D8D">
      <w:pPr>
        <w:pStyle w:val="Ttulo3"/>
        <w:numPr>
          <w:ilvl w:val="3"/>
          <w:numId w:val="3"/>
        </w:numPr>
        <w:rPr>
          <w:ins w:id="606" w:author="BERMEJO SOLIS Alba" w:date="2018-11-21T12:36:00Z"/>
          <w:lang w:val="es-ES"/>
        </w:rPr>
      </w:pPr>
      <w:bookmarkStart w:id="607" w:name="_Toc530564627"/>
      <w:bookmarkStart w:id="608" w:name="_Toc530577155"/>
      <w:ins w:id="609" w:author="BERMEJO SOLIS Alba" w:date="2018-11-21T12:36:00Z">
        <w:r w:rsidRPr="009A1477">
          <w:rPr>
            <w:lang w:val="es-ES"/>
          </w:rPr>
          <w:t>JPA 2.1</w:t>
        </w:r>
        <w:bookmarkEnd w:id="607"/>
        <w:bookmarkEnd w:id="608"/>
      </w:ins>
    </w:p>
    <w:p w14:paraId="47582A26" w14:textId="03CB3050" w:rsidR="005C2D8D" w:rsidRPr="009A1477" w:rsidRDefault="002A130A" w:rsidP="005C2D8D">
      <w:pPr>
        <w:tabs>
          <w:tab w:val="left" w:pos="3360"/>
        </w:tabs>
        <w:rPr>
          <w:ins w:id="610" w:author="BERMEJO SOLIS Alba" w:date="2018-11-21T12:36:00Z"/>
          <w:lang w:val="es-ES"/>
        </w:rPr>
      </w:pPr>
      <w:ins w:id="611" w:author="BERMEJO SOLIS Alba" w:date="2018-11-21T12:52:00Z">
        <w:r>
          <w:rPr>
            <w:lang w:val="es-ES"/>
          </w:rPr>
          <w:t>C</w:t>
        </w:r>
      </w:ins>
      <w:ins w:id="612" w:author="BERMEJO SOLIS Alba" w:date="2018-11-21T12:53:00Z">
        <w:r>
          <w:rPr>
            <w:lang w:val="es-ES"/>
          </w:rPr>
          <w:t xml:space="preserve">on </w:t>
        </w:r>
      </w:ins>
      <w:ins w:id="613" w:author="BERMEJO SOLIS Alba" w:date="2018-11-21T12:36:00Z">
        <w:r w:rsidR="005C2D8D" w:rsidRPr="009A1477">
          <w:rPr>
            <w:lang w:val="es-ES"/>
          </w:rPr>
          <w:t xml:space="preserve">JPA 2.1 en 2013 </w:t>
        </w:r>
      </w:ins>
      <w:ins w:id="614" w:author="BERMEJO SOLIS Alba" w:date="2018-11-21T12:53:00Z">
        <w:r>
          <w:rPr>
            <w:lang w:val="es-ES"/>
          </w:rPr>
          <w:t xml:space="preserve">se </w:t>
        </w:r>
      </w:ins>
      <w:ins w:id="615" w:author="BERMEJO SOLIS Alba" w:date="2018-11-21T12:52:00Z">
        <w:r>
          <w:rPr>
            <w:lang w:val="es-ES"/>
          </w:rPr>
          <w:t>extend</w:t>
        </w:r>
      </w:ins>
      <w:ins w:id="616" w:author="BERMEJO SOLIS Alba" w:date="2018-11-21T12:53:00Z">
        <w:r>
          <w:rPr>
            <w:lang w:val="es-ES"/>
          </w:rPr>
          <w:t xml:space="preserve">ió la funcionalidad hasta el punto de prácticamente poder desarrollar aplicaciones sólo con JPA y sin funcionalidades fuera del estándar. Tamibién </w:t>
        </w:r>
      </w:ins>
      <w:ins w:id="617" w:author="BERMEJO SOLIS Alba" w:date="2018-11-21T12:54:00Z">
        <w:r>
          <w:rPr>
            <w:lang w:val="es-ES"/>
          </w:rPr>
          <w:t>i</w:t>
        </w:r>
      </w:ins>
      <w:ins w:id="618" w:author="BERMEJO SOLIS Alba" w:date="2018-11-21T12:49:00Z">
        <w:r>
          <w:rPr>
            <w:lang w:val="es-ES"/>
          </w:rPr>
          <w:t>nclu</w:t>
        </w:r>
      </w:ins>
      <w:ins w:id="619" w:author="BERMEJO SOLIS Alba" w:date="2018-11-21T12:54:00Z">
        <w:r>
          <w:rPr>
            <w:lang w:val="es-ES"/>
          </w:rPr>
          <w:t>ía</w:t>
        </w:r>
      </w:ins>
      <w:ins w:id="620" w:author="BERMEJO SOLIS Alba" w:date="2018-11-21T12:49:00Z">
        <w:r>
          <w:rPr>
            <w:lang w:val="es-ES"/>
          </w:rPr>
          <w:t xml:space="preserve"> funcionalidades m</w:t>
        </w:r>
      </w:ins>
      <w:ins w:id="621" w:author="BERMEJO SOLIS Alba" w:date="2018-11-21T12:50:00Z">
        <w:r>
          <w:rPr>
            <w:lang w:val="es-ES"/>
          </w:rPr>
          <w:t>á</w:t>
        </w:r>
      </w:ins>
      <w:ins w:id="622" w:author="BERMEJO SOLIS Alba" w:date="2018-11-21T12:49:00Z">
        <w:r>
          <w:rPr>
            <w:lang w:val="es-ES"/>
          </w:rPr>
          <w:t>s</w:t>
        </w:r>
      </w:ins>
      <w:ins w:id="623" w:author="BERMEJO SOLIS Alba" w:date="2018-11-21T12:50:00Z">
        <w:r>
          <w:rPr>
            <w:lang w:val="es-ES"/>
          </w:rPr>
          <w:t xml:space="preserve"> exóticas como mapping converters, soporte a procedimientos almacenados o “unsynchronized persistence contexts for improved conversational operations”.</w:t>
        </w:r>
      </w:ins>
    </w:p>
    <w:p w14:paraId="1C55CB19" w14:textId="77777777" w:rsidR="005C2D8D" w:rsidRPr="009A1477" w:rsidRDefault="005C2D8D" w:rsidP="005C2D8D">
      <w:pPr>
        <w:pStyle w:val="Ttulo3"/>
        <w:numPr>
          <w:ilvl w:val="3"/>
          <w:numId w:val="3"/>
        </w:numPr>
        <w:rPr>
          <w:ins w:id="624" w:author="BERMEJO SOLIS Alba" w:date="2018-11-21T12:36:00Z"/>
          <w:lang w:val="es-ES"/>
        </w:rPr>
      </w:pPr>
      <w:bookmarkStart w:id="625" w:name="_Toc530564628"/>
      <w:bookmarkStart w:id="626" w:name="_Toc530577156"/>
      <w:ins w:id="627" w:author="BERMEJO SOLIS Alba" w:date="2018-11-21T12:36:00Z">
        <w:r w:rsidRPr="009A1477">
          <w:rPr>
            <w:lang w:val="es-ES"/>
          </w:rPr>
          <w:t>JPA 2.2 and EJB 3.2</w:t>
        </w:r>
        <w:bookmarkEnd w:id="625"/>
        <w:bookmarkEnd w:id="626"/>
      </w:ins>
    </w:p>
    <w:p w14:paraId="7DCE7BE3" w14:textId="4FA979D4" w:rsidR="005C2D8D" w:rsidRPr="009A1477" w:rsidRDefault="005C2D8D" w:rsidP="002A130A">
      <w:pPr>
        <w:tabs>
          <w:tab w:val="left" w:pos="3360"/>
        </w:tabs>
        <w:rPr>
          <w:ins w:id="628" w:author="BERMEJO SOLIS Alba" w:date="2018-11-21T12:36:00Z"/>
          <w:lang w:val="es-ES"/>
        </w:rPr>
      </w:pPr>
      <w:ins w:id="629" w:author="BERMEJO SOLIS Alba" w:date="2018-11-21T12:36:00Z">
        <w:r w:rsidRPr="009A1477">
          <w:rPr>
            <w:lang w:val="es-ES"/>
          </w:rPr>
          <w:t xml:space="preserve">La versión de mantenimiento de JPA 2.2 fue publicada por Oracle en junio de 2017. </w:t>
        </w:r>
      </w:ins>
    </w:p>
    <w:p w14:paraId="75739FF5" w14:textId="77777777" w:rsidR="005C2D8D" w:rsidRPr="009A1477" w:rsidRDefault="005C2D8D" w:rsidP="005C2D8D">
      <w:pPr>
        <w:tabs>
          <w:tab w:val="left" w:pos="3360"/>
        </w:tabs>
        <w:rPr>
          <w:ins w:id="630" w:author="BERMEJO SOLIS Alba" w:date="2018-11-21T12:36:00Z"/>
          <w:lang w:val="es-ES"/>
        </w:rPr>
      </w:pPr>
      <w:ins w:id="631" w:author="BERMEJO SOLIS Alba" w:date="2018-11-21T12:36:00Z">
        <w:r w:rsidRPr="009A1477">
          <w:rPr>
            <w:lang w:val="es-ES"/>
          </w:rPr>
          <w:br w:type="page"/>
        </w:r>
      </w:ins>
    </w:p>
    <w:p w14:paraId="6FCC7ACE" w14:textId="77777777" w:rsidR="005C2D8D" w:rsidRPr="00837C41" w:rsidRDefault="005C2D8D" w:rsidP="005C2D8D">
      <w:pPr>
        <w:pStyle w:val="Ttulo2"/>
        <w:numPr>
          <w:ilvl w:val="2"/>
          <w:numId w:val="3"/>
        </w:numPr>
        <w:rPr>
          <w:ins w:id="632" w:author="BERMEJO SOLIS Alba" w:date="2018-11-21T12:36:00Z"/>
          <w:lang w:val="es-ES_tradnl"/>
        </w:rPr>
      </w:pPr>
      <w:bookmarkStart w:id="633" w:name="_Toc530564629"/>
      <w:bookmarkStart w:id="634" w:name="_Toc530577157"/>
      <w:ins w:id="635" w:author="BERMEJO SOLIS Alba" w:date="2018-11-21T12:36:00Z">
        <w:r w:rsidRPr="009A1477">
          <w:rPr>
            <w:lang w:val="es-ES_tradnl"/>
          </w:rPr>
          <w:t>Resumen</w:t>
        </w:r>
        <w:bookmarkEnd w:id="633"/>
        <w:bookmarkEnd w:id="634"/>
      </w:ins>
    </w:p>
    <w:p w14:paraId="129013F8" w14:textId="77777777" w:rsidR="005C2D8D" w:rsidRPr="009A1477" w:rsidRDefault="005C2D8D" w:rsidP="005C2D8D">
      <w:pPr>
        <w:tabs>
          <w:tab w:val="left" w:pos="3360"/>
        </w:tabs>
        <w:rPr>
          <w:ins w:id="636" w:author="BERMEJO SOLIS Alba" w:date="2018-11-21T12:36:00Z"/>
          <w:lang w:val="es-ES"/>
        </w:rPr>
      </w:pPr>
      <w:ins w:id="637" w:author="BERMEJO SOLIS Alba" w:date="2018-11-21T12:36:00Z">
        <w:r w:rsidRPr="009A1477">
          <w:rPr>
            <w:lang w:val="es-ES"/>
          </w:rPr>
          <w:t xml:space="preserve">JPA es simple y elegante, potente y flexible. Su uso es natural y fácil de aprender. Cualquier API operativa podrá consistir de un </w:t>
        </w:r>
        <w:r>
          <w:rPr>
            <w:lang w:val="es-ES"/>
          </w:rPr>
          <w:t>pequeño número</w:t>
        </w:r>
        <w:r w:rsidRPr="009A1477">
          <w:rPr>
            <w:lang w:val="es-ES"/>
          </w:rPr>
          <w:t xml:space="preserve"> de clases.</w:t>
        </w:r>
      </w:ins>
    </w:p>
    <w:p w14:paraId="3C5AD08F" w14:textId="77777777" w:rsidR="005C2D8D" w:rsidRPr="009A1477" w:rsidRDefault="005C2D8D" w:rsidP="005C2D8D">
      <w:pPr>
        <w:pStyle w:val="Ttulo3"/>
        <w:numPr>
          <w:ilvl w:val="3"/>
          <w:numId w:val="3"/>
        </w:numPr>
        <w:rPr>
          <w:ins w:id="638" w:author="BERMEJO SOLIS Alba" w:date="2018-11-21T12:36:00Z"/>
          <w:lang w:val="es-ES"/>
        </w:rPr>
      </w:pPr>
      <w:bookmarkStart w:id="639" w:name="_Toc530564630"/>
      <w:bookmarkStart w:id="640" w:name="_Toc530577158"/>
      <w:ins w:id="641" w:author="BERMEJO SOLIS Alba" w:date="2018-11-21T12:36:00Z">
        <w:r w:rsidRPr="009A1477">
          <w:rPr>
            <w:lang w:val="es-ES"/>
          </w:rPr>
          <w:t>Persistencia de los POJOs</w:t>
        </w:r>
        <w:bookmarkEnd w:id="639"/>
        <w:bookmarkEnd w:id="640"/>
      </w:ins>
    </w:p>
    <w:p w14:paraId="02FFD206" w14:textId="77777777" w:rsidR="005C2D8D" w:rsidRPr="009A1477" w:rsidRDefault="005C2D8D" w:rsidP="005C2D8D">
      <w:pPr>
        <w:tabs>
          <w:tab w:val="left" w:pos="3360"/>
        </w:tabs>
        <w:rPr>
          <w:ins w:id="642" w:author="BERMEJO SOLIS Alba" w:date="2018-11-21T12:36:00Z"/>
          <w:lang w:val="es-ES"/>
        </w:rPr>
      </w:pPr>
      <w:ins w:id="643" w:author="BERMEJO SOLIS Alba" w:date="2018-11-21T12:36:00Z">
        <w:r w:rsidRPr="009A1477">
          <w:rPr>
            <w:lang w:val="es-ES"/>
          </w:rPr>
          <w:t>Quizás lo más importante de JPA es que los objetos son POJOs, lo que significa que no hay nada especial en ningún objeto que se haga persistente. De hecho, casi cualquier objeto de aplicación no final existente</w:t>
        </w:r>
        <w:r>
          <w:rPr>
            <w:lang w:val="es-ES"/>
          </w:rPr>
          <w:t>,</w:t>
        </w:r>
        <w:r w:rsidRPr="009A1477">
          <w:rPr>
            <w:lang w:val="es-ES"/>
          </w:rPr>
          <w:t xml:space="preserve"> con un constructor predeterminado</w:t>
        </w:r>
        <w:r>
          <w:rPr>
            <w:lang w:val="es-ES"/>
          </w:rPr>
          <w:t>,</w:t>
        </w:r>
        <w:r w:rsidRPr="009A1477">
          <w:rPr>
            <w:lang w:val="es-ES"/>
          </w:rPr>
          <w:t xml:space="preserve"> puede hacerse persistente sin siquiera cambiar una sola línea de código. </w:t>
        </w:r>
      </w:ins>
    </w:p>
    <w:p w14:paraId="2B28DC04" w14:textId="43ABB9CF" w:rsidR="005C2D8D" w:rsidRPr="009A1477" w:rsidRDefault="005C2D8D" w:rsidP="005C2D8D">
      <w:pPr>
        <w:pStyle w:val="Ttulo3"/>
        <w:numPr>
          <w:ilvl w:val="3"/>
          <w:numId w:val="3"/>
        </w:numPr>
        <w:rPr>
          <w:ins w:id="644" w:author="BERMEJO SOLIS Alba" w:date="2018-11-21T12:36:00Z"/>
          <w:lang w:val="es-ES"/>
        </w:rPr>
      </w:pPr>
      <w:bookmarkStart w:id="645" w:name="_Toc530564631"/>
      <w:bookmarkStart w:id="646" w:name="_Toc530577159"/>
      <w:ins w:id="647" w:author="BERMEJO SOLIS Alba" w:date="2018-11-21T12:36:00Z">
        <w:r w:rsidRPr="009A1477">
          <w:rPr>
            <w:lang w:val="es-ES"/>
          </w:rPr>
          <w:t>No intrusi</w:t>
        </w:r>
      </w:ins>
      <w:ins w:id="648" w:author="BERMEJO SOLIS Alba" w:date="2018-11-21T12:55:00Z">
        <w:r w:rsidR="002A130A">
          <w:rPr>
            <w:lang w:val="es-ES"/>
          </w:rPr>
          <w:t>vo</w:t>
        </w:r>
      </w:ins>
      <w:bookmarkEnd w:id="645"/>
      <w:bookmarkEnd w:id="646"/>
    </w:p>
    <w:p w14:paraId="598D42E5" w14:textId="77777777" w:rsidR="005C2D8D" w:rsidRPr="009A1477" w:rsidRDefault="005C2D8D" w:rsidP="005C2D8D">
      <w:pPr>
        <w:tabs>
          <w:tab w:val="left" w:pos="3360"/>
        </w:tabs>
        <w:rPr>
          <w:ins w:id="649" w:author="BERMEJO SOLIS Alba" w:date="2018-11-21T12:36:00Z"/>
          <w:lang w:val="es-ES"/>
        </w:rPr>
      </w:pPr>
      <w:ins w:id="650" w:author="BERMEJO SOLIS Alba" w:date="2018-11-21T12:36:00Z">
        <w:r>
          <w:rPr>
            <w:lang w:val="es-ES"/>
          </w:rPr>
          <w:t>JPA</w:t>
        </w:r>
        <w:r w:rsidRPr="009A1477">
          <w:rPr>
            <w:lang w:val="es-ES"/>
          </w:rPr>
          <w:t xml:space="preserve"> existe como una capa separada de los objetos persistentes. Los objetos a persistir (Entity Beans) no necesitan implementar interfaces EJB.</w:t>
        </w:r>
      </w:ins>
    </w:p>
    <w:p w14:paraId="1B4C39F0" w14:textId="4CF746C9" w:rsidR="005C2D8D" w:rsidRPr="009A1477" w:rsidRDefault="002A130A" w:rsidP="005C2D8D">
      <w:pPr>
        <w:pStyle w:val="Ttulo3"/>
        <w:numPr>
          <w:ilvl w:val="3"/>
          <w:numId w:val="3"/>
        </w:numPr>
        <w:rPr>
          <w:ins w:id="651" w:author="BERMEJO SOLIS Alba" w:date="2018-11-21T12:36:00Z"/>
          <w:lang w:val="es-ES"/>
        </w:rPr>
      </w:pPr>
      <w:bookmarkStart w:id="652" w:name="_Toc530564632"/>
      <w:bookmarkStart w:id="653" w:name="_Toc530577160"/>
      <w:ins w:id="654" w:author="BERMEJO SOLIS Alba" w:date="2018-11-21T12:56:00Z">
        <w:r>
          <w:rPr>
            <w:lang w:val="es-ES"/>
          </w:rPr>
          <w:t>Object queries</w:t>
        </w:r>
      </w:ins>
      <w:bookmarkEnd w:id="652"/>
      <w:bookmarkEnd w:id="653"/>
    </w:p>
    <w:p w14:paraId="73A9EFA6" w14:textId="6E54BBBA" w:rsidR="005C2D8D" w:rsidRPr="009A1477" w:rsidRDefault="00D72BA9" w:rsidP="00D72BA9">
      <w:pPr>
        <w:tabs>
          <w:tab w:val="left" w:pos="3360"/>
        </w:tabs>
        <w:rPr>
          <w:ins w:id="655" w:author="BERMEJO SOLIS Alba" w:date="2018-11-21T12:36:00Z"/>
          <w:lang w:val="es-ES"/>
        </w:rPr>
      </w:pPr>
      <w:ins w:id="656" w:author="BERMEJO SOLIS Alba" w:date="2018-11-21T12:57:00Z">
        <w:r>
          <w:rPr>
            <w:lang w:val="es-ES"/>
          </w:rPr>
          <w:t xml:space="preserve">JPA incluye QL </w:t>
        </w:r>
        <w:r w:rsidR="002A130A">
          <w:rPr>
            <w:lang w:val="es-ES"/>
          </w:rPr>
          <w:t xml:space="preserve">(Query Language), un API basado en el lenguaje SQL que permite hacer consultas. </w:t>
        </w:r>
      </w:ins>
      <w:ins w:id="657" w:author="BERMEJO SOLIS Alba" w:date="2018-11-21T12:58:00Z">
        <w:r>
          <w:rPr>
            <w:lang w:val="es-ES"/>
          </w:rPr>
          <w:t xml:space="preserve">De esta manera se pueden hacer consultas en la base de datos sin </w:t>
        </w:r>
      </w:ins>
      <w:ins w:id="658" w:author="BERMEJO SOLIS Alba" w:date="2018-11-21T12:59:00Z">
        <w:r>
          <w:rPr>
            <w:lang w:val="es-ES"/>
          </w:rPr>
          <w:t xml:space="preserve">necesidad de conocer como están definidas físicamente las tablas y relaciones ya que los parámetros utilizados para construir las consultas son las clases y sus atributos Java. Estas consultas pueden devolver entidades </w:t>
        </w:r>
      </w:ins>
      <w:ins w:id="659" w:author="BERMEJO SOLIS Alba" w:date="2018-11-21T13:01:00Z">
        <w:r>
          <w:rPr>
            <w:lang w:val="es-ES"/>
          </w:rPr>
          <w:t xml:space="preserve">(POJOS) </w:t>
        </w:r>
      </w:ins>
      <w:ins w:id="660" w:author="BERMEJO SOLIS Alba" w:date="2018-11-21T12:59:00Z">
        <w:r>
          <w:rPr>
            <w:lang w:val="es-ES"/>
          </w:rPr>
          <w:t>pero tambi</w:t>
        </w:r>
      </w:ins>
      <w:ins w:id="661" w:author="BERMEJO SOLIS Alba" w:date="2018-11-21T13:00:00Z">
        <w:r>
          <w:rPr>
            <w:lang w:val="es-ES"/>
          </w:rPr>
          <w:t>én nuevos objetos, cálculos, etc</w:t>
        </w:r>
      </w:ins>
      <w:ins w:id="662" w:author="BERMEJO SOLIS Alba" w:date="2018-11-21T12:36:00Z">
        <w:r w:rsidR="005C2D8D" w:rsidRPr="009A1477">
          <w:rPr>
            <w:lang w:val="es-ES"/>
          </w:rPr>
          <w:t xml:space="preserve"> </w:t>
        </w:r>
      </w:ins>
    </w:p>
    <w:p w14:paraId="595B9D54" w14:textId="604642F4" w:rsidR="005C2D8D" w:rsidRPr="009A1477" w:rsidRDefault="00D72BA9" w:rsidP="005C2D8D">
      <w:pPr>
        <w:pStyle w:val="Ttulo3"/>
        <w:numPr>
          <w:ilvl w:val="3"/>
          <w:numId w:val="3"/>
        </w:numPr>
        <w:rPr>
          <w:ins w:id="663" w:author="BERMEJO SOLIS Alba" w:date="2018-11-21T12:36:00Z"/>
          <w:lang w:val="es-ES"/>
        </w:rPr>
      </w:pPr>
      <w:bookmarkStart w:id="664" w:name="_Toc530577161"/>
      <w:ins w:id="665" w:author="BERMEJO SOLIS Alba" w:date="2018-11-21T13:03:00Z">
        <w:r>
          <w:rPr>
            <w:lang w:val="es-ES"/>
          </w:rPr>
          <w:t>Mobile Entities</w:t>
        </w:r>
      </w:ins>
      <w:bookmarkEnd w:id="664"/>
    </w:p>
    <w:p w14:paraId="2AAF7A41" w14:textId="1F62EA8B" w:rsidR="005C2D8D" w:rsidRPr="009A1477" w:rsidRDefault="00D72BA9" w:rsidP="005C2D8D">
      <w:pPr>
        <w:tabs>
          <w:tab w:val="left" w:pos="3360"/>
        </w:tabs>
        <w:rPr>
          <w:ins w:id="666" w:author="BERMEJO SOLIS Alba" w:date="2018-11-21T12:36:00Z"/>
          <w:lang w:val="es-ES"/>
        </w:rPr>
      </w:pPr>
      <w:ins w:id="667" w:author="BERMEJO SOLIS Alba" w:date="2018-11-21T13:05:00Z">
        <w:r>
          <w:rPr>
            <w:lang w:val="es-ES"/>
          </w:rPr>
          <w:t>Las aplicaciones web y cliente/servidor son las más populares</w:t>
        </w:r>
      </w:ins>
      <w:ins w:id="668" w:author="BERMEJO SOLIS Alba" w:date="2018-11-21T13:06:00Z">
        <w:r>
          <w:rPr>
            <w:lang w:val="es-ES"/>
          </w:rPr>
          <w:t xml:space="preserve"> y estas aplicaciones suelen ser distribuidas, es decir </w:t>
        </w:r>
      </w:ins>
      <w:ins w:id="669" w:author="BERMEJO SOLIS Alba" w:date="2018-11-21T13:09:00Z">
        <w:r w:rsidR="005A53F7">
          <w:rPr>
            <w:lang w:val="es-ES"/>
          </w:rPr>
          <w:t xml:space="preserve">se ejecutan en </w:t>
        </w:r>
      </w:ins>
      <w:ins w:id="670" w:author="BERMEJO SOLIS Alba" w:date="2018-11-21T13:06:00Z">
        <w:r>
          <w:rPr>
            <w:lang w:val="es-ES"/>
          </w:rPr>
          <w:t>varias m</w:t>
        </w:r>
      </w:ins>
      <w:ins w:id="671" w:author="BERMEJO SOLIS Alba" w:date="2018-11-21T13:07:00Z">
        <w:r>
          <w:rPr>
            <w:lang w:val="es-ES"/>
          </w:rPr>
          <w:t>áquinas</w:t>
        </w:r>
      </w:ins>
      <w:ins w:id="672" w:author="BERMEJO SOLIS Alba" w:date="2018-11-21T13:09:00Z">
        <w:r w:rsidR="005A53F7">
          <w:rPr>
            <w:lang w:val="es-ES"/>
          </w:rPr>
          <w:t xml:space="preserve"> a la vez</w:t>
        </w:r>
      </w:ins>
      <w:ins w:id="673" w:author="BERMEJO SOLIS Alba" w:date="2018-11-21T13:07:00Z">
        <w:r>
          <w:rPr>
            <w:lang w:val="es-ES"/>
          </w:rPr>
          <w:t>.</w:t>
        </w:r>
      </w:ins>
      <w:ins w:id="674" w:author="BERMEJO SOLIS Alba" w:date="2018-11-21T13:05:00Z">
        <w:r>
          <w:rPr>
            <w:lang w:val="es-ES"/>
          </w:rPr>
          <w:t xml:space="preserve"> </w:t>
        </w:r>
      </w:ins>
      <w:ins w:id="675" w:author="BERMEJO SOLIS Alba" w:date="2018-11-21T13:07:00Z">
        <w:r>
          <w:rPr>
            <w:lang w:val="es-ES"/>
          </w:rPr>
          <w:t>JPA permite que l</w:t>
        </w:r>
      </w:ins>
      <w:ins w:id="676" w:author="BERMEJO SOLIS Alba" w:date="2018-11-21T12:36:00Z">
        <w:r w:rsidR="005C2D8D" w:rsidRPr="009A1477">
          <w:rPr>
            <w:lang w:val="es-ES"/>
          </w:rPr>
          <w:t xml:space="preserve">as entidades </w:t>
        </w:r>
      </w:ins>
      <w:ins w:id="677" w:author="BERMEJO SOLIS Alba" w:date="2018-11-21T13:07:00Z">
        <w:r>
          <w:rPr>
            <w:lang w:val="es-ES"/>
          </w:rPr>
          <w:t xml:space="preserve">sean </w:t>
        </w:r>
      </w:ins>
      <w:ins w:id="678" w:author="BERMEJO SOLIS Alba" w:date="2018-11-21T12:36:00Z">
        <w:r w:rsidR="005C2D8D" w:rsidRPr="009A1477">
          <w:rPr>
            <w:lang w:val="es-ES"/>
          </w:rPr>
          <w:t>móviles en la red</w:t>
        </w:r>
        <w:r>
          <w:rPr>
            <w:lang w:val="es-ES"/>
          </w:rPr>
          <w:t xml:space="preserve">, </w:t>
        </w:r>
      </w:ins>
      <w:ins w:id="679" w:author="BERMEJO SOLIS Alba" w:date="2018-11-21T13:07:00Z">
        <w:r>
          <w:rPr>
            <w:lang w:val="es-ES"/>
          </w:rPr>
          <w:t>y que l</w:t>
        </w:r>
      </w:ins>
      <w:ins w:id="680" w:author="BERMEJO SOLIS Alba" w:date="2018-11-21T12:36:00Z">
        <w:r w:rsidR="005C2D8D" w:rsidRPr="009A1477">
          <w:rPr>
            <w:lang w:val="es-ES"/>
          </w:rPr>
          <w:t xml:space="preserve">os objetos </w:t>
        </w:r>
      </w:ins>
      <w:ins w:id="681" w:author="BERMEJO SOLIS Alba" w:date="2018-11-21T13:07:00Z">
        <w:r>
          <w:rPr>
            <w:lang w:val="es-ES"/>
          </w:rPr>
          <w:t>puedan “</w:t>
        </w:r>
      </w:ins>
      <w:ins w:id="682" w:author="BERMEJO SOLIS Alba" w:date="2018-11-21T12:36:00Z">
        <w:r w:rsidR="005C2D8D" w:rsidRPr="009A1477">
          <w:rPr>
            <w:lang w:val="es-ES"/>
          </w:rPr>
          <w:t>moverse</w:t>
        </w:r>
      </w:ins>
      <w:ins w:id="683" w:author="BERMEJO SOLIS Alba" w:date="2018-11-21T13:07:00Z">
        <w:r>
          <w:rPr>
            <w:lang w:val="es-ES"/>
          </w:rPr>
          <w:t>”</w:t>
        </w:r>
      </w:ins>
      <w:ins w:id="684" w:author="BERMEJO SOLIS Alba" w:date="2018-11-21T12:36:00Z">
        <w:r w:rsidR="005C2D8D" w:rsidRPr="009A1477">
          <w:rPr>
            <w:lang w:val="es-ES"/>
          </w:rPr>
          <w:t xml:space="preserve"> de una máquina a otra</w:t>
        </w:r>
      </w:ins>
      <w:ins w:id="685" w:author="BERMEJO SOLIS Alba" w:date="2018-11-21T13:12:00Z">
        <w:r w:rsidR="005A53F7">
          <w:rPr>
            <w:lang w:val="es-ES"/>
          </w:rPr>
          <w:t>.</w:t>
        </w:r>
      </w:ins>
    </w:p>
    <w:p w14:paraId="28F1E82E" w14:textId="750F1981" w:rsidR="005C2D8D" w:rsidRPr="009A1477" w:rsidRDefault="005A53F7" w:rsidP="005C2D8D">
      <w:pPr>
        <w:tabs>
          <w:tab w:val="left" w:pos="3360"/>
        </w:tabs>
        <w:rPr>
          <w:ins w:id="686" w:author="BERMEJO SOLIS Alba" w:date="2018-11-21T12:36:00Z"/>
          <w:lang w:val="es-ES"/>
        </w:rPr>
      </w:pPr>
      <w:ins w:id="687" w:author="BERMEJO SOLIS Alba" w:date="2018-11-21T13:12:00Z">
        <w:r>
          <w:rPr>
            <w:lang w:val="es-ES"/>
          </w:rPr>
          <w:t>Cuando un</w:t>
        </w:r>
      </w:ins>
      <w:ins w:id="688" w:author="BERMEJO SOLIS Alba" w:date="2018-11-21T12:36:00Z">
        <w:r>
          <w:rPr>
            <w:lang w:val="es-ES"/>
          </w:rPr>
          <w:t xml:space="preserve"> objeto</w:t>
        </w:r>
        <w:r w:rsidR="005C2D8D" w:rsidRPr="009A1477">
          <w:rPr>
            <w:lang w:val="es-ES"/>
          </w:rPr>
          <w:t xml:space="preserve"> </w:t>
        </w:r>
        <w:r w:rsidR="00F62CFE">
          <w:rPr>
            <w:lang w:val="es-ES"/>
          </w:rPr>
          <w:t>sale</w:t>
        </w:r>
        <w:r w:rsidR="005C2D8D" w:rsidRPr="009A1477">
          <w:rPr>
            <w:lang w:val="es-ES"/>
          </w:rPr>
          <w:t xml:space="preserve"> de la capa de persistencia se </w:t>
        </w:r>
      </w:ins>
      <w:ins w:id="689" w:author="BERMEJO SOLIS Alba" w:date="2018-11-21T13:12:00Z">
        <w:r>
          <w:rPr>
            <w:lang w:val="es-ES"/>
          </w:rPr>
          <w:t xml:space="preserve">lo </w:t>
        </w:r>
      </w:ins>
      <w:ins w:id="690" w:author="BERMEJO SOLIS Alba" w:date="2018-11-21T12:36:00Z">
        <w:r w:rsidR="005C2D8D" w:rsidRPr="009A1477">
          <w:rPr>
            <w:lang w:val="es-ES"/>
          </w:rPr>
          <w:t xml:space="preserve">denominan </w:t>
        </w:r>
        <w:r w:rsidR="005C2D8D" w:rsidRPr="00032715">
          <w:rPr>
            <w:i/>
            <w:lang w:val="es-ES"/>
          </w:rPr>
          <w:t>detached</w:t>
        </w:r>
        <w:r w:rsidR="005C2D8D" w:rsidRPr="009A1477">
          <w:rPr>
            <w:lang w:val="es-ES"/>
          </w:rPr>
          <w:t xml:space="preserve">. Una característica clave del modelo de persistencia </w:t>
        </w:r>
      </w:ins>
      <w:ins w:id="691" w:author="BERMEJO SOLIS Alba" w:date="2018-11-21T13:12:00Z">
        <w:r>
          <w:rPr>
            <w:lang w:val="es-ES"/>
          </w:rPr>
          <w:t xml:space="preserve">de JPA </w:t>
        </w:r>
      </w:ins>
      <w:ins w:id="692" w:author="BERMEJO SOLIS Alba" w:date="2018-11-21T12:36:00Z">
        <w:r w:rsidR="005C2D8D" w:rsidRPr="009A1477">
          <w:rPr>
            <w:lang w:val="es-ES"/>
          </w:rPr>
          <w:t xml:space="preserve">es la capacidad de cambiar entidades </w:t>
        </w:r>
      </w:ins>
      <w:ins w:id="693" w:author="BERMEJO SOLIS Alba" w:date="2018-11-21T13:06:00Z">
        <w:r w:rsidR="00D72BA9" w:rsidRPr="00D72BA9">
          <w:rPr>
            <w:i/>
            <w:lang w:val="es-ES"/>
          </w:rPr>
          <w:t>detached</w:t>
        </w:r>
      </w:ins>
      <w:ins w:id="694" w:author="BERMEJO SOLIS Alba" w:date="2018-11-21T12:36:00Z">
        <w:r w:rsidR="005C2D8D" w:rsidRPr="009A1477">
          <w:rPr>
            <w:lang w:val="es-ES"/>
          </w:rPr>
          <w:t xml:space="preserve"> y luego volver a unirlas </w:t>
        </w:r>
      </w:ins>
      <w:ins w:id="695" w:author="BERMEJO SOLIS Alba" w:date="2018-11-21T13:12:00Z">
        <w:r>
          <w:rPr>
            <w:lang w:val="es-ES"/>
          </w:rPr>
          <w:t>(</w:t>
        </w:r>
        <w:r w:rsidRPr="005A53F7">
          <w:rPr>
            <w:i/>
            <w:lang w:val="es-ES"/>
          </w:rPr>
          <w:t>attach</w:t>
        </w:r>
        <w:r>
          <w:rPr>
            <w:lang w:val="es-ES"/>
          </w:rPr>
          <w:t xml:space="preserve">) </w:t>
        </w:r>
      </w:ins>
      <w:ins w:id="696" w:author="BERMEJO SOLIS Alba" w:date="2018-11-21T12:36:00Z">
        <w:r w:rsidR="005C2D8D" w:rsidRPr="009A1477">
          <w:rPr>
            <w:lang w:val="es-ES"/>
          </w:rPr>
          <w:t xml:space="preserve">cuando regresen a la </w:t>
        </w:r>
      </w:ins>
      <w:ins w:id="697" w:author="BERMEJO SOLIS Alba" w:date="2018-11-21T13:13:00Z">
        <w:r>
          <w:rPr>
            <w:lang w:val="es-ES"/>
          </w:rPr>
          <w:t xml:space="preserve">máquina de </w:t>
        </w:r>
      </w:ins>
      <w:ins w:id="698" w:author="BERMEJO SOLIS Alba" w:date="2018-11-21T12:36:00Z">
        <w:r w:rsidR="005C2D8D" w:rsidRPr="009A1477">
          <w:rPr>
            <w:lang w:val="es-ES"/>
          </w:rPr>
          <w:t xml:space="preserve">origen. </w:t>
        </w:r>
      </w:ins>
    </w:p>
    <w:p w14:paraId="6364FB02" w14:textId="77777777" w:rsidR="005C2D8D" w:rsidRPr="009A1477" w:rsidRDefault="005C2D8D" w:rsidP="005C2D8D">
      <w:pPr>
        <w:pStyle w:val="Ttulo3"/>
        <w:numPr>
          <w:ilvl w:val="3"/>
          <w:numId w:val="3"/>
        </w:numPr>
        <w:rPr>
          <w:ins w:id="699" w:author="BERMEJO SOLIS Alba" w:date="2018-11-21T12:36:00Z"/>
          <w:lang w:val="es-ES"/>
        </w:rPr>
      </w:pPr>
      <w:bookmarkStart w:id="700" w:name="_Toc530564634"/>
      <w:bookmarkStart w:id="701" w:name="_Toc530577162"/>
      <w:ins w:id="702" w:author="BERMEJO SOLIS Alba" w:date="2018-11-21T12:36:00Z">
        <w:r w:rsidRPr="009A1477">
          <w:rPr>
            <w:lang w:val="es-ES"/>
          </w:rPr>
          <w:t>Configuración simple</w:t>
        </w:r>
        <w:bookmarkEnd w:id="700"/>
        <w:bookmarkEnd w:id="701"/>
      </w:ins>
    </w:p>
    <w:p w14:paraId="33FE74D0" w14:textId="3477630C" w:rsidR="005C2D8D" w:rsidRDefault="005A53F7" w:rsidP="005C2D8D">
      <w:pPr>
        <w:tabs>
          <w:tab w:val="left" w:pos="3360"/>
        </w:tabs>
        <w:rPr>
          <w:ins w:id="703" w:author="BERMEJO SOLIS Alba" w:date="2018-11-21T12:36:00Z"/>
          <w:lang w:val="es-ES"/>
        </w:rPr>
      </w:pPr>
      <w:ins w:id="704" w:author="BERMEJO SOLIS Alba" w:date="2018-11-21T13:13:00Z">
        <w:r>
          <w:rPr>
            <w:lang w:val="es-ES"/>
          </w:rPr>
          <w:t xml:space="preserve">JPA tiene muchas </w:t>
        </w:r>
      </w:ins>
      <w:ins w:id="705" w:author="BERMEJO SOLIS Alba" w:date="2018-11-21T13:14:00Z">
        <w:r>
          <w:rPr>
            <w:lang w:val="es-ES"/>
          </w:rPr>
          <w:t xml:space="preserve">opciones de configuración y todas </w:t>
        </w:r>
      </w:ins>
      <w:ins w:id="706" w:author="BERMEJO SOLIS Alba" w:date="2018-11-21T12:36:00Z">
        <w:r w:rsidR="005C2D8D" w:rsidRPr="009A1477">
          <w:rPr>
            <w:lang w:val="es-ES"/>
          </w:rPr>
          <w:t xml:space="preserve">ellas son configurables a través del uso de anotaciones, XML o una combinación de ambos. Las anotaciones </w:t>
        </w:r>
      </w:ins>
      <w:ins w:id="707" w:author="BERMEJO SOLIS Alba" w:date="2018-11-21T13:14:00Z">
        <w:r>
          <w:rPr>
            <w:lang w:val="es-ES"/>
          </w:rPr>
          <w:t xml:space="preserve">Java (integradas en el código) permiten que el código sea fácil de </w:t>
        </w:r>
      </w:ins>
      <w:ins w:id="708" w:author="BERMEJO SOLIS Alba" w:date="2018-11-21T12:36:00Z">
        <w:r w:rsidR="005C2D8D" w:rsidRPr="009A1477">
          <w:rPr>
            <w:lang w:val="es-ES"/>
          </w:rPr>
          <w:t xml:space="preserve">usar y leer, y hacen posible que los principiantes pongan en marcha una aplicación rápida y fácilmente. </w:t>
        </w:r>
      </w:ins>
      <w:ins w:id="709" w:author="BERMEJO SOLIS Alba" w:date="2018-11-21T13:15:00Z">
        <w:r>
          <w:rPr>
            <w:lang w:val="es-ES"/>
          </w:rPr>
          <w:t>Aún así, también se puede configurar JPA con ficheros XML como se ha hecho tradicionalmente en ORMs como Hibernate.</w:t>
        </w:r>
      </w:ins>
    </w:p>
    <w:p w14:paraId="43D4176B" w14:textId="77777777" w:rsidR="005C2D8D" w:rsidRDefault="005C2D8D" w:rsidP="005C2D8D">
      <w:pPr>
        <w:tabs>
          <w:tab w:val="left" w:pos="3360"/>
        </w:tabs>
        <w:rPr>
          <w:ins w:id="710" w:author="BERMEJO SOLIS Alba" w:date="2018-11-21T12:36:00Z"/>
          <w:lang w:val="es-ES"/>
        </w:rPr>
      </w:pPr>
    </w:p>
    <w:p w14:paraId="3A934521" w14:textId="77777777" w:rsidR="005C2D8D" w:rsidRDefault="005C2D8D" w:rsidP="005C2D8D">
      <w:pPr>
        <w:tabs>
          <w:tab w:val="left" w:pos="3360"/>
        </w:tabs>
        <w:rPr>
          <w:ins w:id="711" w:author="BERMEJO SOLIS Alba" w:date="2018-11-21T12:36:00Z"/>
          <w:lang w:val="es-ES"/>
        </w:rPr>
      </w:pPr>
    </w:p>
    <w:p w14:paraId="3ECFD3FC" w14:textId="77777777" w:rsidR="005C2D8D" w:rsidRDefault="005C2D8D" w:rsidP="005C2D8D">
      <w:pPr>
        <w:tabs>
          <w:tab w:val="left" w:pos="3360"/>
        </w:tabs>
        <w:rPr>
          <w:ins w:id="712" w:author="BERMEJO SOLIS Alba" w:date="2018-11-21T12:36:00Z"/>
          <w:lang w:val="es-ES"/>
        </w:rPr>
      </w:pPr>
    </w:p>
    <w:p w14:paraId="460451F3" w14:textId="661F5D24" w:rsidR="005C2D8D" w:rsidRPr="009A1477" w:rsidRDefault="005C2D8D" w:rsidP="005C2D8D">
      <w:pPr>
        <w:pStyle w:val="Ttulo3"/>
        <w:numPr>
          <w:ilvl w:val="3"/>
          <w:numId w:val="3"/>
        </w:numPr>
        <w:rPr>
          <w:ins w:id="713" w:author="BERMEJO SOLIS Alba" w:date="2018-11-21T12:36:00Z"/>
          <w:lang w:val="es-ES"/>
        </w:rPr>
      </w:pPr>
      <w:bookmarkStart w:id="714" w:name="_Toc530564635"/>
      <w:bookmarkStart w:id="715" w:name="_Toc530577163"/>
      <w:ins w:id="716" w:author="BERMEJO SOLIS Alba" w:date="2018-11-21T12:36:00Z">
        <w:r w:rsidRPr="009A1477">
          <w:rPr>
            <w:lang w:val="es-ES"/>
          </w:rPr>
          <w:t xml:space="preserve">Integración y </w:t>
        </w:r>
      </w:ins>
      <w:ins w:id="717" w:author="BERMEJO SOLIS Alba" w:date="2018-11-21T13:16:00Z">
        <w:r w:rsidR="005A53F7">
          <w:rPr>
            <w:lang w:val="es-ES"/>
          </w:rPr>
          <w:t>Tests</w:t>
        </w:r>
      </w:ins>
      <w:ins w:id="718" w:author="BERMEJO SOLIS Alba" w:date="2018-11-21T12:36:00Z">
        <w:r w:rsidRPr="009A1477">
          <w:rPr>
            <w:lang w:val="es-ES"/>
          </w:rPr>
          <w:t>.</w:t>
        </w:r>
        <w:bookmarkEnd w:id="714"/>
        <w:bookmarkEnd w:id="715"/>
      </w:ins>
    </w:p>
    <w:p w14:paraId="41B542B5" w14:textId="301CF48D" w:rsidR="005A53F7" w:rsidRDefault="005A53F7" w:rsidP="005C2D8D">
      <w:pPr>
        <w:tabs>
          <w:tab w:val="left" w:pos="3360"/>
        </w:tabs>
        <w:rPr>
          <w:ins w:id="719" w:author="BERMEJO SOLIS Alba" w:date="2018-11-21T13:17:00Z"/>
          <w:lang w:val="es-ES"/>
        </w:rPr>
      </w:pPr>
      <w:ins w:id="720" w:author="BERMEJO SOLIS Alba" w:date="2018-11-21T13:17:00Z">
        <w:r>
          <w:rPr>
            <w:lang w:val="es-ES"/>
          </w:rPr>
          <w:t>Normalme</w:t>
        </w:r>
      </w:ins>
      <w:ins w:id="721" w:author="BERMEJO SOLIS Alba" w:date="2018-11-21T13:20:00Z">
        <w:r w:rsidR="00F62CFE">
          <w:rPr>
            <w:lang w:val="es-ES"/>
          </w:rPr>
          <w:t>n</w:t>
        </w:r>
      </w:ins>
      <w:ins w:id="722" w:author="BERMEJO SOLIS Alba" w:date="2018-11-21T13:17:00Z">
        <w:r>
          <w:rPr>
            <w:lang w:val="es-ES"/>
          </w:rPr>
          <w:t xml:space="preserve">te las aplicaciones se ejecutan en </w:t>
        </w:r>
      </w:ins>
      <w:ins w:id="723" w:author="BERMEJO SOLIS Alba" w:date="2018-11-21T13:19:00Z">
        <w:r w:rsidR="00F62CFE" w:rsidRPr="00F62CFE">
          <w:rPr>
            <w:lang w:val="es-ES"/>
          </w:rPr>
          <w:t>Servidores de aplicaciones (contenedores)</w:t>
        </w:r>
      </w:ins>
      <w:ins w:id="724" w:author="BERMEJO SOLIS Alba" w:date="2018-11-21T13:17:00Z">
        <w:r w:rsidRPr="00F62CFE">
          <w:rPr>
            <w:lang w:val="es-ES"/>
          </w:rPr>
          <w:t>,</w:t>
        </w:r>
        <w:r>
          <w:rPr>
            <w:lang w:val="es-ES"/>
          </w:rPr>
          <w:t xml:space="preserve"> lo que complica hacer tests </w:t>
        </w:r>
        <w:r w:rsidR="00F62CFE">
          <w:rPr>
            <w:lang w:val="es-ES"/>
          </w:rPr>
          <w:t>unitario</w:t>
        </w:r>
        <w:r>
          <w:rPr>
            <w:lang w:val="es-ES"/>
          </w:rPr>
          <w:t>s.</w:t>
        </w:r>
      </w:ins>
    </w:p>
    <w:p w14:paraId="603D9E3C" w14:textId="5043A7BC" w:rsidR="005C2D8D" w:rsidRPr="009A1477" w:rsidRDefault="005A53F7" w:rsidP="00F62CFE">
      <w:pPr>
        <w:tabs>
          <w:tab w:val="left" w:pos="3360"/>
        </w:tabs>
        <w:rPr>
          <w:ins w:id="725" w:author="BERMEJO SOLIS Alba" w:date="2018-11-21T12:36:00Z"/>
          <w:lang w:val="es-ES"/>
        </w:rPr>
      </w:pPr>
      <w:ins w:id="726" w:author="BERMEJO SOLIS Alba" w:date="2018-11-21T13:17:00Z">
        <w:r>
          <w:rPr>
            <w:lang w:val="es-ES"/>
          </w:rPr>
          <w:t xml:space="preserve">JPA </w:t>
        </w:r>
      </w:ins>
      <w:ins w:id="727" w:author="BERMEJO SOLIS Alba" w:date="2018-11-21T13:20:00Z">
        <w:r w:rsidR="00F62CFE">
          <w:rPr>
            <w:lang w:val="es-ES"/>
          </w:rPr>
          <w:t>está pensado para trabajar con contenedores, ya que es la forma habitual de desarrollo, pero a la</w:t>
        </w:r>
      </w:ins>
      <w:ins w:id="728" w:author="BERMEJO SOLIS Alba" w:date="2018-11-21T13:21:00Z">
        <w:r w:rsidR="00F62CFE">
          <w:rPr>
            <w:lang w:val="es-ES"/>
          </w:rPr>
          <w:t xml:space="preserve"> </w:t>
        </w:r>
      </w:ins>
      <w:ins w:id="729" w:author="BERMEJO SOLIS Alba" w:date="2018-11-21T13:20:00Z">
        <w:r w:rsidR="00F62CFE">
          <w:rPr>
            <w:lang w:val="es-ES"/>
          </w:rPr>
          <w:t xml:space="preserve">vez permite que las aplicaciones </w:t>
        </w:r>
      </w:ins>
      <w:ins w:id="730" w:author="BERMEJO SOLIS Alba" w:date="2018-11-21T13:18:00Z">
        <w:r w:rsidR="00F62CFE">
          <w:rPr>
            <w:lang w:val="es-ES"/>
          </w:rPr>
          <w:t>desarrolladas</w:t>
        </w:r>
      </w:ins>
      <w:ins w:id="731" w:author="BERMEJO SOLIS Alba" w:date="2018-11-21T13:20:00Z">
        <w:r w:rsidR="00F62CFE">
          <w:rPr>
            <w:lang w:val="es-ES"/>
          </w:rPr>
          <w:t xml:space="preserve"> con pocos cambios puedan </w:t>
        </w:r>
      </w:ins>
      <w:ins w:id="732" w:author="BERMEJO SOLIS Alba" w:date="2018-11-21T13:18:00Z">
        <w:r w:rsidR="00F62CFE">
          <w:rPr>
            <w:lang w:val="es-ES"/>
          </w:rPr>
          <w:t xml:space="preserve">ejecutarse relativamente fácil fuera del contenedor </w:t>
        </w:r>
      </w:ins>
      <w:ins w:id="733" w:author="BERMEJO SOLIS Alba" w:date="2018-11-21T13:20:00Z">
        <w:r w:rsidR="00F62CFE">
          <w:rPr>
            <w:lang w:val="es-ES"/>
          </w:rPr>
          <w:t xml:space="preserve">y también </w:t>
        </w:r>
      </w:ins>
      <w:ins w:id="734" w:author="BERMEJO SOLIS Alba" w:date="2018-11-21T13:18:00Z">
        <w:r w:rsidR="00F62CFE">
          <w:rPr>
            <w:lang w:val="es-ES"/>
          </w:rPr>
          <w:t xml:space="preserve">desarrollar </w:t>
        </w:r>
      </w:ins>
      <w:ins w:id="735" w:author="BERMEJO SOLIS Alba" w:date="2018-11-21T13:17:00Z">
        <w:r>
          <w:rPr>
            <w:lang w:val="es-ES"/>
          </w:rPr>
          <w:t xml:space="preserve">tests unitarios </w:t>
        </w:r>
      </w:ins>
      <w:ins w:id="736" w:author="BERMEJO SOLIS Alba" w:date="2018-11-21T13:18:00Z">
        <w:r w:rsidR="00F62CFE">
          <w:rPr>
            <w:lang w:val="es-ES"/>
          </w:rPr>
          <w:t>que se ejecuten sin el contenedor</w:t>
        </w:r>
      </w:ins>
      <w:ins w:id="737" w:author="BERMEJO SOLIS Alba" w:date="2018-11-21T13:19:00Z">
        <w:r w:rsidR="00F62CFE">
          <w:rPr>
            <w:lang w:val="es-ES"/>
          </w:rPr>
          <w:t>.</w:t>
        </w:r>
      </w:ins>
    </w:p>
    <w:p w14:paraId="36EC3E50" w14:textId="2D2AA61B" w:rsidR="005C2D8D" w:rsidRPr="009A1477" w:rsidRDefault="005C2D8D" w:rsidP="00DC3894">
      <w:pPr>
        <w:pStyle w:val="Ttulo2"/>
        <w:rPr>
          <w:ins w:id="738" w:author="BERMEJO SOLIS Alba" w:date="2018-11-21T12:36:00Z"/>
          <w:lang w:val="es-ES"/>
        </w:rPr>
      </w:pPr>
      <w:bookmarkStart w:id="739" w:name="_Toc530564636"/>
      <w:bookmarkStart w:id="740" w:name="_Toc530577164"/>
      <w:ins w:id="741" w:author="BERMEJO SOLIS Alba" w:date="2018-11-21T12:36:00Z">
        <w:r>
          <w:rPr>
            <w:lang w:val="es-ES"/>
          </w:rPr>
          <w:t>Conclusiones</w:t>
        </w:r>
        <w:bookmarkEnd w:id="739"/>
        <w:bookmarkEnd w:id="740"/>
      </w:ins>
    </w:p>
    <w:p w14:paraId="0D86C82C" w14:textId="77777777" w:rsidR="005C2D8D" w:rsidRPr="009A1477" w:rsidRDefault="005C2D8D" w:rsidP="005C2D8D">
      <w:pPr>
        <w:tabs>
          <w:tab w:val="left" w:pos="3360"/>
        </w:tabs>
        <w:rPr>
          <w:ins w:id="742" w:author="BERMEJO SOLIS Alba" w:date="2018-11-21T12:36:00Z"/>
          <w:lang w:val="es-ES"/>
        </w:rPr>
      </w:pPr>
    </w:p>
    <w:p w14:paraId="714ED3C6" w14:textId="0E17C8B4" w:rsidR="00F123D2" w:rsidRPr="009A1477" w:rsidRDefault="00F123D2" w:rsidP="00F123D2">
      <w:pPr>
        <w:tabs>
          <w:tab w:val="left" w:pos="3360"/>
        </w:tabs>
        <w:rPr>
          <w:lang w:val="es-ES"/>
        </w:rPr>
      </w:pPr>
    </w:p>
    <w:sectPr w:rsidR="00F123D2" w:rsidRPr="009A1477" w:rsidSect="000E4807">
      <w:headerReference w:type="even" r:id="rId19"/>
      <w:headerReference w:type="default" r:id="rId20"/>
      <w:footerReference w:type="even" r:id="rId21"/>
      <w:footerReference w:type="default" r:id="rId22"/>
      <w:headerReference w:type="first" r:id="rId23"/>
      <w:footerReference w:type="first" r:id="rId24"/>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5F694" w14:textId="77777777" w:rsidR="0074046B" w:rsidRPr="007E7140" w:rsidRDefault="0074046B">
      <w:r w:rsidRPr="007E7140">
        <w:separator/>
      </w:r>
    </w:p>
  </w:endnote>
  <w:endnote w:type="continuationSeparator" w:id="0">
    <w:p w14:paraId="7A4CAD88" w14:textId="77777777" w:rsidR="0074046B" w:rsidRPr="007E7140" w:rsidRDefault="0074046B">
      <w:r w:rsidRPr="007E71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6" w14:textId="77777777" w:rsidR="0074046B" w:rsidRDefault="007404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7" w14:textId="12642CDC" w:rsidR="0074046B" w:rsidRPr="007E7140" w:rsidRDefault="0074046B" w:rsidP="000E4807">
    <w:pPr>
      <w:pStyle w:val="StylepourPieddepage"/>
      <w:ind w:left="0"/>
    </w:pPr>
    <w:r w:rsidRPr="007E7140">
      <w:rPr>
        <w:noProof/>
        <w:lang w:val="es-ES" w:eastAsia="es-ES"/>
      </w:rPr>
      <mc:AlternateContent>
        <mc:Choice Requires="wps">
          <w:drawing>
            <wp:anchor distT="0" distB="0" distL="114300" distR="114300" simplePos="0" relativeHeight="251659264" behindDoc="0" locked="0" layoutInCell="1" allowOverlap="1" wp14:anchorId="2763CB4F" wp14:editId="2763CB50">
              <wp:simplePos x="0" y="0"/>
              <wp:positionH relativeFrom="column">
                <wp:posOffset>-6350</wp:posOffset>
              </wp:positionH>
              <wp:positionV relativeFrom="paragraph">
                <wp:posOffset>113030</wp:posOffset>
              </wp:positionV>
              <wp:extent cx="5972175" cy="0"/>
              <wp:effectExtent l="12700" t="8255" r="635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2CE64"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" strokecolor="#cf022b" strokeweight=".5pt"/>
          </w:pict>
        </mc:Fallback>
      </mc:AlternateContent>
    </w:r>
    <w:r w:rsidRPr="007E7140">
      <w:rPr>
        <w:noProof/>
        <w:lang w:val="es-ES" w:eastAsia="es-ES"/>
      </w:rPr>
      <w:drawing>
        <wp:anchor distT="0" distB="0" distL="114300" distR="114300" simplePos="0" relativeHeight="251660288" behindDoc="0" locked="0" layoutInCell="1" allowOverlap="1" wp14:anchorId="2763CB51" wp14:editId="2763CB52">
          <wp:simplePos x="0" y="0"/>
          <wp:positionH relativeFrom="column">
            <wp:posOffset>5965825</wp:posOffset>
          </wp:positionH>
          <wp:positionV relativeFrom="paragraph">
            <wp:posOffset>-48260</wp:posOffset>
          </wp:positionV>
          <wp:extent cx="431800" cy="316865"/>
          <wp:effectExtent l="0" t="0" r="6350" b="6985"/>
          <wp:wrapSquare wrapText="bothSides"/>
          <wp:docPr id="1" name="Image 1"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t xml:space="preserve">© Sopra Steria Group, </w:t>
    </w:r>
    <w:r w:rsidRPr="007E7140">
      <w:fldChar w:fldCharType="begin"/>
    </w:r>
    <w:r w:rsidRPr="007E7140">
      <w:instrText xml:space="preserve"> DATE \@ "yyyy" \* MERGEFORMAT </w:instrText>
    </w:r>
    <w:r w:rsidRPr="007E7140">
      <w:fldChar w:fldCharType="separate"/>
    </w:r>
    <w:r w:rsidR="00271BF6">
      <w:rPr>
        <w:noProof/>
      </w:rPr>
      <w:t>2018</w:t>
    </w:r>
    <w:r w:rsidRPr="007E7140">
      <w:fldChar w:fldCharType="end"/>
    </w:r>
    <w:r w:rsidRPr="007E7140">
      <w:t xml:space="preserve"> /Modèle : </w:t>
    </w:r>
    <w:r w:rsidRPr="007E7140">
      <w:fldChar w:fldCharType="begin"/>
    </w:r>
    <w:r w:rsidRPr="007E7140">
      <w:instrText xml:space="preserve"> DOCPROPERTY  DOCSPROP_osqveditor </w:instrText>
    </w:r>
    <w:r w:rsidRPr="007E7140">
      <w:fldChar w:fldCharType="separate"/>
    </w:r>
    <w:r w:rsidR="00271BF6">
      <w:t>EN_eMREQ-SRS</w:t>
    </w:r>
    <w:r w:rsidRPr="007E7140">
      <w:fldChar w:fldCharType="end"/>
    </w:r>
    <w:r w:rsidRPr="007E7140">
      <w:t>-V</w:t>
    </w:r>
    <w:r w:rsidRPr="007E7140">
      <w:fldChar w:fldCharType="begin"/>
    </w:r>
    <w:r w:rsidRPr="007E7140">
      <w:instrText xml:space="preserve"> DOCPROPERTY  DOCSPROP_osqvmaj </w:instrText>
    </w:r>
    <w:r w:rsidRPr="007E7140">
      <w:fldChar w:fldCharType="separate"/>
    </w:r>
    <w:r w:rsidR="00271BF6">
      <w:t>1.2</w:t>
    </w:r>
    <w:r w:rsidRPr="007E7140">
      <w:fldChar w:fldCharType="end"/>
    </w:r>
    <w:r w:rsidRPr="007E7140">
      <w:t>-</w:t>
    </w:r>
    <w:r w:rsidRPr="007E7140">
      <w:fldChar w:fldCharType="begin"/>
    </w:r>
    <w:r w:rsidRPr="007E7140">
      <w:instrText xml:space="preserve"> DOCPROPERTY  DOCSPROP_osqvmin </w:instrText>
    </w:r>
    <w:r w:rsidRPr="007E7140">
      <w:fldChar w:fldCharType="separate"/>
    </w:r>
    <w:r w:rsidR="00271BF6">
      <w:t>4</w:t>
    </w:r>
    <w:r w:rsidRPr="007E7140">
      <w:fldChar w:fldCharType="end"/>
    </w:r>
    <w:r w:rsidRPr="007E7140">
      <w:t>/</w:t>
    </w:r>
    <w:r w:rsidRPr="007E7140">
      <w:fldChar w:fldCharType="begin"/>
    </w:r>
    <w:r w:rsidRPr="007E7140">
      <w:instrText xml:space="preserve"> DOCPROPERTY  DOCSPROP_osqvyear </w:instrText>
    </w:r>
    <w:r w:rsidRPr="007E7140">
      <w:fldChar w:fldCharType="separate"/>
    </w:r>
    <w:r w:rsidR="00271BF6">
      <w:t>2016</w:t>
    </w:r>
    <w:r w:rsidRPr="007E7140">
      <w:fldChar w:fldCharType="end"/>
    </w:r>
    <w:r w:rsidRPr="007E7140">
      <w:t xml:space="preserve">/ </w:t>
    </w:r>
    <w:r w:rsidR="00271BF6">
      <w:fldChar w:fldCharType="begin"/>
    </w:r>
    <w:r w:rsidR="00271BF6">
      <w:instrText xml:space="preserve"> DOCPROPERTY  DOCSLABEL_version  \* MERGEFORMAT </w:instrText>
    </w:r>
    <w:r w:rsidR="00271BF6">
      <w:fldChar w:fldCharType="separate"/>
    </w:r>
    <w:r w:rsidR="00271BF6">
      <w:t>Version</w:t>
    </w:r>
    <w:r w:rsidR="00271BF6">
      <w:fldChar w:fldCharType="end"/>
    </w:r>
    <w:r w:rsidRPr="007E7140">
      <w:t xml:space="preserve">: </w:t>
    </w:r>
    <w:r w:rsidR="00271BF6">
      <w:fldChar w:fldCharType="begin"/>
    </w:r>
    <w:r w:rsidR="00271BF6">
      <w:instrText xml:space="preserve"> DOCPROPERTY  DOCSPROP_version  \* MERGEFORMAT </w:instrText>
    </w:r>
    <w:r w:rsidR="00271BF6">
      <w:fldChar w:fldCharType="separate"/>
    </w:r>
    <w:r w:rsidR="00271BF6">
      <w:t>1.00</w:t>
    </w:r>
    <w:r w:rsidR="00271BF6">
      <w:fldChar w:fldCharType="end"/>
    </w:r>
    <w:r w:rsidRPr="007E7140">
      <w:t xml:space="preserve"> / </w:t>
    </w:r>
    <w:r w:rsidR="00271BF6">
      <w:fldChar w:fldCharType="begin"/>
    </w:r>
    <w:r w:rsidR="00271BF6">
      <w:instrText xml:space="preserve"> DOCPROPERTY  DOCSLABE</w:instrText>
    </w:r>
    <w:r w:rsidR="00271BF6">
      <w:instrText xml:space="preserve">L_status  \* MERGEFORMAT </w:instrText>
    </w:r>
    <w:r w:rsidR="00271BF6">
      <w:fldChar w:fldCharType="separate"/>
    </w:r>
    <w:r w:rsidR="00271BF6">
      <w:t xml:space="preserve">État </w:t>
    </w:r>
    <w:r w:rsidR="00271BF6">
      <w:fldChar w:fldCharType="end"/>
    </w:r>
    <w:r w:rsidRPr="007E7140">
      <w:t xml:space="preserve"> </w:t>
    </w:r>
    <w:r w:rsidR="00271BF6">
      <w:fldChar w:fldCharType="begin"/>
    </w:r>
    <w:r w:rsidR="00271BF6">
      <w:instrText xml:space="preserve"> DOCPROPERTY  DOCSPROP_status  \* MERGEFORMAT </w:instrText>
    </w:r>
    <w:r w:rsidR="00271BF6">
      <w:fldChar w:fldCharType="separate"/>
    </w:r>
    <w:r w:rsidR="00271BF6">
      <w:t>Projet</w:t>
    </w:r>
    <w:r w:rsidR="00271BF6">
      <w:fldChar w:fldCharType="end"/>
    </w:r>
    <w:r w:rsidRPr="007E7140">
      <w:t xml:space="preserve"> / Ref. : </w:t>
    </w:r>
    <w:r w:rsidR="00271BF6">
      <w:fldChar w:fldCharType="begin"/>
    </w:r>
    <w:r w:rsidR="00271BF6">
      <w:instrText xml:space="preserve"> DOCPROPERTY  DOCSPROP_reference  \* MERGEFORMAT </w:instrText>
    </w:r>
    <w:r w:rsidR="00271BF6">
      <w:fldChar w:fldCharType="separate"/>
    </w:r>
    <w:r w:rsidR="00271BF6">
      <w:t>20170124-170150-esgomez</w:t>
    </w:r>
    <w:r w:rsidR="00271BF6">
      <w:fldChar w:fldCharType="end"/>
    </w:r>
  </w:p>
  <w:p w14:paraId="2763CB48" w14:textId="5D6D9920" w:rsidR="0074046B" w:rsidRPr="007E7140" w:rsidRDefault="0074046B" w:rsidP="000E4807">
    <w:pPr>
      <w:pStyle w:val="NumrotationduPieddepage"/>
    </w:pPr>
    <w:r w:rsidRPr="007E7140">
      <w:fldChar w:fldCharType="begin"/>
    </w:r>
    <w:r w:rsidRPr="007E7140">
      <w:instrText xml:space="preserve"> PAGE  \* MERGEFORMAT </w:instrText>
    </w:r>
    <w:r w:rsidRPr="007E7140">
      <w:fldChar w:fldCharType="separate"/>
    </w:r>
    <w:r w:rsidR="00271BF6">
      <w:rPr>
        <w:noProof/>
      </w:rPr>
      <w:t>11</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271BF6">
      <w:rPr>
        <w:noProof/>
      </w:rP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D" w14:textId="03127B98" w:rsidR="0074046B" w:rsidRPr="007E7140" w:rsidRDefault="0074046B" w:rsidP="000E4807">
    <w:pPr>
      <w:pStyle w:val="StylepourPieddepage"/>
      <w:ind w:left="0"/>
    </w:pPr>
    <w:r w:rsidRPr="007E7140">
      <w:rPr>
        <w:noProof/>
        <w:lang w:val="es-ES" w:eastAsia="es-ES"/>
      </w:rPr>
      <w:drawing>
        <wp:anchor distT="0" distB="0" distL="114300" distR="114300" simplePos="0" relativeHeight="251663360" behindDoc="0" locked="0" layoutInCell="1" allowOverlap="1" wp14:anchorId="2763CB53" wp14:editId="2763CB54">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rPr>
        <w:noProof/>
        <w:lang w:val="es-ES" w:eastAsia="es-ES"/>
      </w:rPr>
      <mc:AlternateContent>
        <mc:Choice Requires="wps">
          <w:drawing>
            <wp:anchor distT="0" distB="0" distL="114300" distR="114300" simplePos="0" relativeHeight="251662336" behindDoc="0" locked="0" layoutInCell="1" allowOverlap="1" wp14:anchorId="2763CB55" wp14:editId="2763CB56">
              <wp:simplePos x="0" y="0"/>
              <wp:positionH relativeFrom="column">
                <wp:posOffset>-6350</wp:posOffset>
              </wp:positionH>
              <wp:positionV relativeFrom="paragraph">
                <wp:posOffset>111760</wp:posOffset>
              </wp:positionV>
              <wp:extent cx="5568950" cy="127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127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5F700"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8pt" to="43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" strokecolor="#cf022b" strokeweight=".5pt"/>
          </w:pict>
        </mc:Fallback>
      </mc:AlternateContent>
    </w:r>
    <w:r w:rsidRPr="007E7140">
      <w:t xml:space="preserve">© Sopra Steria Group, </w:t>
    </w:r>
    <w:r w:rsidRPr="007E7140">
      <w:fldChar w:fldCharType="begin"/>
    </w:r>
    <w:r w:rsidRPr="007E7140">
      <w:instrText xml:space="preserve"> DATE \@ "yyyy" \* MERGEFORMAT </w:instrText>
    </w:r>
    <w:r w:rsidRPr="007E7140">
      <w:fldChar w:fldCharType="separate"/>
    </w:r>
    <w:r w:rsidR="00271BF6">
      <w:rPr>
        <w:noProof/>
      </w:rPr>
      <w:t>2018</w:t>
    </w:r>
    <w:r w:rsidRPr="007E7140">
      <w:fldChar w:fldCharType="end"/>
    </w:r>
    <w:r w:rsidRPr="007E7140">
      <w:t xml:space="preserve"> /</w:t>
    </w:r>
    <w:r w:rsidRPr="007E7140">
      <w:fldChar w:fldCharType="begin"/>
    </w:r>
    <w:r w:rsidRPr="007E7140">
      <w:instrText xml:space="preserve"> DOCPROPERTY  DOCSLABEL_template </w:instrText>
    </w:r>
    <w:r w:rsidRPr="007E7140">
      <w:fldChar w:fldCharType="separate"/>
    </w:r>
    <w:r w:rsidR="00271BF6">
      <w:t>Template</w:t>
    </w:r>
    <w:r w:rsidRPr="007E7140">
      <w:fldChar w:fldCharType="end"/>
    </w:r>
    <w:r w:rsidRPr="007E7140">
      <w:t xml:space="preserve"> : </w:t>
    </w:r>
    <w:r w:rsidRPr="007E7140">
      <w:fldChar w:fldCharType="begin"/>
    </w:r>
    <w:r w:rsidRPr="007E7140">
      <w:instrText xml:space="preserve"> DOCPROPERTY  DOCSPROP_osqveditor </w:instrText>
    </w:r>
    <w:r w:rsidRPr="007E7140">
      <w:fldChar w:fldCharType="separate"/>
    </w:r>
    <w:r w:rsidR="00271BF6">
      <w:t>EN_eMREQ-SRS</w:t>
    </w:r>
    <w:r w:rsidRPr="007E7140">
      <w:fldChar w:fldCharType="end"/>
    </w:r>
    <w:r w:rsidRPr="007E7140">
      <w:t>-V</w:t>
    </w:r>
    <w:r w:rsidRPr="007E7140">
      <w:fldChar w:fldCharType="begin"/>
    </w:r>
    <w:r w:rsidRPr="007E7140">
      <w:instrText xml:space="preserve"> DOCPROPERTY  DOCSPROP_osqvmaj </w:instrText>
    </w:r>
    <w:r w:rsidRPr="007E7140">
      <w:fldChar w:fldCharType="separate"/>
    </w:r>
    <w:r w:rsidR="00271BF6">
      <w:t>1.2</w:t>
    </w:r>
    <w:r w:rsidRPr="007E7140">
      <w:fldChar w:fldCharType="end"/>
    </w:r>
    <w:r w:rsidRPr="007E7140">
      <w:t>-</w:t>
    </w:r>
    <w:r w:rsidRPr="007E7140">
      <w:fldChar w:fldCharType="begin"/>
    </w:r>
    <w:r w:rsidRPr="007E7140">
      <w:instrText xml:space="preserve"> DOCPROPERTY  DOCSPROP_osqvmin </w:instrText>
    </w:r>
    <w:r w:rsidRPr="007E7140">
      <w:fldChar w:fldCharType="separate"/>
    </w:r>
    <w:r w:rsidR="00271BF6">
      <w:t>4</w:t>
    </w:r>
    <w:r w:rsidRPr="007E7140">
      <w:fldChar w:fldCharType="end"/>
    </w:r>
    <w:r w:rsidRPr="007E7140">
      <w:t>/</w:t>
    </w:r>
    <w:r w:rsidRPr="007E7140">
      <w:fldChar w:fldCharType="begin"/>
    </w:r>
    <w:r w:rsidRPr="007E7140">
      <w:instrText xml:space="preserve"> DOCPROPERTY  DOCSPROP_osqvyear </w:instrText>
    </w:r>
    <w:r w:rsidRPr="007E7140">
      <w:fldChar w:fldCharType="separate"/>
    </w:r>
    <w:r w:rsidR="00271BF6">
      <w:t>2016</w:t>
    </w:r>
    <w:r w:rsidRPr="007E7140">
      <w:fldChar w:fldCharType="end"/>
    </w:r>
    <w:r w:rsidRPr="007E7140">
      <w:t xml:space="preserve">/ </w:t>
    </w:r>
    <w:r w:rsidR="00271BF6">
      <w:fldChar w:fldCharType="begin"/>
    </w:r>
    <w:r w:rsidR="00271BF6">
      <w:instrText xml:space="preserve"> DOCPROPERTY  </w:instrText>
    </w:r>
    <w:r w:rsidR="00271BF6">
      <w:instrText xml:space="preserve">DOCSLABEL_version  \* MERGEFORMAT </w:instrText>
    </w:r>
    <w:r w:rsidR="00271BF6">
      <w:fldChar w:fldCharType="separate"/>
    </w:r>
    <w:r w:rsidR="00271BF6">
      <w:t>Version</w:t>
    </w:r>
    <w:r w:rsidR="00271BF6">
      <w:fldChar w:fldCharType="end"/>
    </w:r>
    <w:r w:rsidRPr="007E7140">
      <w:t xml:space="preserve">: </w:t>
    </w:r>
    <w:r w:rsidR="00271BF6">
      <w:fldChar w:fldCharType="begin"/>
    </w:r>
    <w:r w:rsidR="00271BF6">
      <w:instrText xml:space="preserve"> DOCPROPERTY  DOCSPROP_version  \* MERGEFORMAT </w:instrText>
    </w:r>
    <w:r w:rsidR="00271BF6">
      <w:fldChar w:fldCharType="separate"/>
    </w:r>
    <w:r w:rsidR="00271BF6">
      <w:t>1.00</w:t>
    </w:r>
    <w:r w:rsidR="00271BF6">
      <w:fldChar w:fldCharType="end"/>
    </w:r>
    <w:r w:rsidRPr="007E7140">
      <w:t xml:space="preserve"> / </w:t>
    </w:r>
    <w:r w:rsidR="00271BF6">
      <w:fldChar w:fldCharType="begin"/>
    </w:r>
    <w:r w:rsidR="00271BF6">
      <w:instrText xml:space="preserve"> DOCPROPERTY  DOCSLABEL_status  \* MERGEFORMAT </w:instrText>
    </w:r>
    <w:r w:rsidR="00271BF6">
      <w:fldChar w:fldCharType="separate"/>
    </w:r>
    <w:r w:rsidR="00271BF6">
      <w:t xml:space="preserve">État </w:t>
    </w:r>
    <w:r w:rsidR="00271BF6">
      <w:fldChar w:fldCharType="end"/>
    </w:r>
    <w:r w:rsidRPr="007E7140">
      <w:t xml:space="preserve"> </w:t>
    </w:r>
    <w:r w:rsidR="00271BF6">
      <w:fldChar w:fldCharType="begin"/>
    </w:r>
    <w:r w:rsidR="00271BF6">
      <w:instrText xml:space="preserve"> DOCPROPERTY  DOCSPROP_status  \* MERGEFORMAT </w:instrText>
    </w:r>
    <w:r w:rsidR="00271BF6">
      <w:fldChar w:fldCharType="separate"/>
    </w:r>
    <w:r w:rsidR="00271BF6">
      <w:t>Projet</w:t>
    </w:r>
    <w:r w:rsidR="00271BF6">
      <w:fldChar w:fldCharType="end"/>
    </w:r>
    <w:r w:rsidRPr="007E7140">
      <w:t xml:space="preserve"> / Ref. : </w:t>
    </w:r>
    <w:r w:rsidR="00271BF6">
      <w:fldChar w:fldCharType="begin"/>
    </w:r>
    <w:r w:rsidR="00271BF6">
      <w:instrText xml:space="preserve"> DOCPROPERTY  DOCSPROP_reference  \* MERGEFORMAT </w:instrText>
    </w:r>
    <w:r w:rsidR="00271BF6">
      <w:fldChar w:fldCharType="separate"/>
    </w:r>
    <w:r w:rsidR="00271BF6">
      <w:t>20170124-170150-esgomez</w:t>
    </w:r>
    <w:r w:rsidR="00271BF6">
      <w:fldChar w:fldCharType="end"/>
    </w:r>
  </w:p>
  <w:p w14:paraId="2763CB4E" w14:textId="160F4519" w:rsidR="0074046B" w:rsidRPr="007E7140" w:rsidRDefault="0074046B" w:rsidP="000E4807">
    <w:pPr>
      <w:pStyle w:val="NumrotationduPieddepage"/>
    </w:pPr>
    <w:r w:rsidRPr="007E7140">
      <w:fldChar w:fldCharType="begin"/>
    </w:r>
    <w:r w:rsidRPr="007E7140">
      <w:instrText xml:space="preserve"> PAGE  \* MERGEFORMAT </w:instrText>
    </w:r>
    <w:r w:rsidRPr="007E7140">
      <w:fldChar w:fldCharType="separate"/>
    </w:r>
    <w:r w:rsidR="00271BF6">
      <w:rPr>
        <w:noProof/>
      </w:rPr>
      <w:t>1</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271BF6">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8A9E7" w14:textId="77777777" w:rsidR="0074046B" w:rsidRPr="007E7140" w:rsidRDefault="0074046B"/>
  </w:footnote>
  <w:footnote w:type="continuationSeparator" w:id="0">
    <w:p w14:paraId="049CCCEF" w14:textId="77777777" w:rsidR="0074046B" w:rsidRPr="007E7140" w:rsidRDefault="0074046B"/>
  </w:footnote>
  <w:footnote w:type="continuationNotice" w:id="1">
    <w:p w14:paraId="47C5DC17" w14:textId="77777777" w:rsidR="0074046B" w:rsidRPr="007E7140" w:rsidRDefault="007404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2" w14:textId="77777777" w:rsidR="0074046B" w:rsidRDefault="007404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3" w14:textId="59F7E6E6" w:rsidR="0074046B" w:rsidRPr="007E7140" w:rsidRDefault="0074046B" w:rsidP="000E4807">
    <w:pPr>
      <w:pStyle w:val="En-ttedroit"/>
    </w:pPr>
    <w:r w:rsidRPr="007E7140">
      <w:tab/>
    </w:r>
    <w:r w:rsidR="00271BF6">
      <w:fldChar w:fldCharType="begin"/>
    </w:r>
    <w:r w:rsidR="00271BF6">
      <w:instrText xml:space="preserve"> DOCPROPERTY  DOCSPROP_title  \* MERGEFORMAT </w:instrText>
    </w:r>
    <w:r w:rsidR="00271BF6">
      <w:fldChar w:fldCharType="separate"/>
    </w:r>
    <w:r w:rsidR="00271BF6">
      <w:t>Spécifications des besoins de la solution - GEMIS</w:t>
    </w:r>
    <w:r w:rsidR="00271BF6">
      <w:fldChar w:fldCharType="end"/>
    </w:r>
  </w:p>
  <w:p w14:paraId="2763CB44" w14:textId="46E5F348" w:rsidR="0074046B" w:rsidRPr="007E7140" w:rsidRDefault="0074046B" w:rsidP="000E4807">
    <w:pPr>
      <w:pStyle w:val="En-ttedroit"/>
    </w:pPr>
    <w:r w:rsidRPr="007E7140">
      <w:tab/>
    </w:r>
    <w:r>
      <w:t>CSV/</w:t>
    </w:r>
    <w:r w:rsidR="00271BF6">
      <w:fldChar w:fldCharType="begin"/>
    </w:r>
    <w:r w:rsidR="00271BF6">
      <w:instrText xml:space="preserve"> DOCPROPERTY  DOCSPROP_project  \* MERGEFORMAT </w:instrText>
    </w:r>
    <w:r w:rsidR="00271BF6">
      <w:fldChar w:fldCharType="separate"/>
    </w:r>
    <w:r w:rsidR="00271BF6">
      <w:t>GEMIS</w:t>
    </w:r>
    <w:r w:rsidR="00271BF6">
      <w:fldChar w:fldCharType="end"/>
    </w:r>
  </w:p>
  <w:p w14:paraId="2763CB45" w14:textId="5921BC46" w:rsidR="0074046B" w:rsidRPr="007E7140" w:rsidRDefault="0074046B" w:rsidP="000E4807">
    <w:pPr>
      <w:pBdr>
        <w:bottom w:val="single" w:sz="2" w:space="0" w:color="999999"/>
      </w:pBdr>
      <w:tabs>
        <w:tab w:val="right" w:pos="9960"/>
      </w:tabs>
      <w:spacing w:before="0" w:line="240" w:lineRule="auto"/>
      <w:ind w:left="0"/>
      <w:rPr>
        <w:rFonts w:ascii="Century Gothic" w:hAnsi="Century Gothic"/>
        <w:color w:val="999999"/>
        <w:sz w:val="16"/>
        <w:szCs w:val="16"/>
      </w:rPr>
    </w:pPr>
    <w:r w:rsidRPr="007E7140">
      <w:rPr>
        <w:rStyle w:val="En-ttegaucheCar"/>
      </w:rPr>
      <w:t xml:space="preserve">09 de </w:t>
    </w:r>
    <w:r>
      <w:rPr>
        <w:rStyle w:val="En-ttegaucheCar"/>
      </w:rPr>
      <w:t>mars</w:t>
    </w:r>
    <w:r w:rsidRPr="007E7140">
      <w:rPr>
        <w:rStyle w:val="En-ttegaucheCar"/>
      </w:rPr>
      <w:t xml:space="preserve"> de 2018</w:t>
    </w:r>
    <w:r w:rsidRPr="007E7140">
      <w:rPr>
        <w:rFonts w:ascii="Century Gothic" w:hAnsi="Century Gothic"/>
        <w:color w:val="999999"/>
        <w:sz w:val="16"/>
        <w:szCs w:val="16"/>
      </w:rPr>
      <w:t xml:space="preserve"> </w:t>
    </w:r>
    <w:r w:rsidRPr="007E7140">
      <w:rPr>
        <w:rStyle w:val="ConfidentielpourEn-tteCar"/>
        <w:color w:val="CF022B"/>
      </w:rPr>
      <w:fldChar w:fldCharType="begin"/>
    </w:r>
    <w:r w:rsidRPr="007E7140">
      <w:rPr>
        <w:rStyle w:val="ConfidentielpourEn-tteCar"/>
        <w:color w:val="CF022B"/>
      </w:rPr>
      <w:instrText xml:space="preserve"> DOCPROPERTY  DOCSCHAR_splitconfidential </w:instrText>
    </w:r>
    <w:r w:rsidRPr="007E7140">
      <w:rPr>
        <w:rStyle w:val="ConfidentielpourEn-tteCar"/>
        <w:color w:val="CF022B"/>
      </w:rPr>
      <w:fldChar w:fldCharType="end"/>
    </w:r>
    <w:r w:rsidRPr="007E7140">
      <w:rPr>
        <w:rStyle w:val="ConfidentielpourEn-tteCar"/>
        <w:color w:val="CF022B"/>
      </w:rPr>
      <w:t xml:space="preserve"> </w:t>
    </w:r>
    <w:r w:rsidRPr="007E7140">
      <w:rPr>
        <w:rStyle w:val="ConfidentielpourEn-tteCar"/>
        <w:color w:val="CF022B"/>
      </w:rPr>
      <w:fldChar w:fldCharType="begin"/>
    </w:r>
    <w:r w:rsidRPr="007E7140">
      <w:rPr>
        <w:rStyle w:val="ConfidentielpourEn-tteCar"/>
        <w:color w:val="CF022B"/>
      </w:rPr>
      <w:instrText xml:space="preserve"> DOCPROPERTY  DOCSPROP_confidential  \* MERGEFORMAT </w:instrText>
    </w:r>
    <w:r w:rsidRPr="007E7140">
      <w:rPr>
        <w:rStyle w:val="ConfidentielpourEn-tteCar"/>
        <w:color w:val="CF022B"/>
      </w:rPr>
      <w:fldChar w:fldCharType="end"/>
    </w:r>
    <w:r w:rsidRPr="007E7140">
      <w:rPr>
        <w:rFonts w:ascii="Century Gothic" w:hAnsi="Century Gothic"/>
        <w:color w:val="999999"/>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9" w14:textId="243E739E" w:rsidR="0074046B" w:rsidRPr="007E7140" w:rsidRDefault="0074046B" w:rsidP="00F07596">
    <w:pPr>
      <w:pStyle w:val="En-ttedroit"/>
      <w:jc w:val="right"/>
    </w:pPr>
    <w:r w:rsidRPr="007E7140">
      <w:tab/>
    </w:r>
    <w:r w:rsidR="00271BF6">
      <w:fldChar w:fldCharType="begin"/>
    </w:r>
    <w:r w:rsidR="00271BF6">
      <w:instrText xml:space="preserve"> DOCPROPERTY  DOCSPROP_title  \* MERGEFORMAT </w:instrText>
    </w:r>
    <w:r w:rsidR="00271BF6">
      <w:fldChar w:fldCharType="separate"/>
    </w:r>
    <w:r w:rsidR="00271BF6">
      <w:t>Spécifications des besoins de la solution - GEMIS</w:t>
    </w:r>
    <w:r w:rsidR="00271BF6">
      <w:fldChar w:fldCharType="end"/>
    </w:r>
  </w:p>
  <w:p w14:paraId="2763CB4A" w14:textId="7DEA26A9" w:rsidR="0074046B" w:rsidRPr="007E7140" w:rsidRDefault="0074046B" w:rsidP="00BE768C">
    <w:pPr>
      <w:pStyle w:val="En-ttedroit"/>
    </w:pPr>
    <w:r w:rsidRPr="007E7140">
      <w:tab/>
      <w:t>CSV</w:t>
    </w:r>
    <w:r w:rsidRPr="007E7140">
      <w:fldChar w:fldCharType="begin"/>
    </w:r>
    <w:r w:rsidRPr="007E7140">
      <w:instrText xml:space="preserve"> DOCPROPERTY  DOCSCHAR_splitproject </w:instrText>
    </w:r>
    <w:r w:rsidRPr="007E7140">
      <w:fldChar w:fldCharType="separate"/>
    </w:r>
    <w:r w:rsidR="00271BF6">
      <w:t xml:space="preserve"> / </w:t>
    </w:r>
    <w:r w:rsidRPr="007E7140">
      <w:fldChar w:fldCharType="end"/>
    </w:r>
    <w:r w:rsidR="00271BF6">
      <w:fldChar w:fldCharType="begin"/>
    </w:r>
    <w:r w:rsidR="00271BF6">
      <w:instrText xml:space="preserve"> DOCPROPERTY  DOCSPROP_project  \* MERGEFORMAT </w:instrText>
    </w:r>
    <w:r w:rsidR="00271BF6">
      <w:fldChar w:fldCharType="separate"/>
    </w:r>
    <w:r w:rsidR="00271BF6">
      <w:t>GEMIS</w:t>
    </w:r>
    <w:r w:rsidR="00271BF6">
      <w:fldChar w:fldCharType="end"/>
    </w:r>
  </w:p>
  <w:p w14:paraId="2763CB4B" w14:textId="77777777" w:rsidR="0074046B" w:rsidRPr="007E7140" w:rsidRDefault="0074046B" w:rsidP="00BE768C">
    <w:pPr>
      <w:pStyle w:val="En-ttedroit"/>
    </w:pPr>
    <w:r w:rsidRPr="007E7140">
      <w:rPr>
        <w:rStyle w:val="En-ttegaucheCar"/>
      </w:rPr>
      <w:t xml:space="preserve">09 de </w:t>
    </w:r>
    <w:r>
      <w:rPr>
        <w:rStyle w:val="En-ttegaucheCar"/>
      </w:rPr>
      <w:t>mars</w:t>
    </w:r>
    <w:r w:rsidRPr="007E7140">
      <w:rPr>
        <w:rStyle w:val="En-ttegaucheCar"/>
      </w:rPr>
      <w:t xml:space="preserve"> de 2018</w:t>
    </w:r>
    <w:r w:rsidRPr="007E7140">
      <w:rPr>
        <w:color w:val="999999"/>
      </w:rPr>
      <w:t xml:space="preserve"> </w:t>
    </w:r>
  </w:p>
  <w:p w14:paraId="2763CB4C" w14:textId="77777777" w:rsidR="0074046B" w:rsidRPr="007E7140" w:rsidRDefault="0074046B" w:rsidP="000E4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00ED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7A6E94"/>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F01E48"/>
    <w:multiLevelType w:val="multilevel"/>
    <w:tmpl w:val="13DAE582"/>
    <w:lvl w:ilvl="0">
      <w:start w:val="1"/>
      <w:numFmt w:val="none"/>
      <w:pStyle w:val="Ttulo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tulo1"/>
      <w:lvlText w:val="%2."/>
      <w:lvlJc w:val="left"/>
      <w:pPr>
        <w:tabs>
          <w:tab w:val="num" w:pos="0"/>
        </w:tabs>
        <w:ind w:left="0" w:firstLine="0"/>
      </w:pPr>
      <w:rPr>
        <w:rFonts w:ascii="Century Gothic" w:hAnsi="Century Gothic" w:hint="default"/>
        <w:color w:val="E51519"/>
        <w:sz w:val="32"/>
        <w:szCs w:val="32"/>
      </w:rPr>
    </w:lvl>
    <w:lvl w:ilvl="2">
      <w:start w:val="1"/>
      <w:numFmt w:val="decimal"/>
      <w:pStyle w:val="Ttulo2"/>
      <w:lvlText w:val="%2.%3."/>
      <w:lvlJc w:val="left"/>
      <w:pPr>
        <w:tabs>
          <w:tab w:val="num" w:pos="0"/>
        </w:tabs>
        <w:ind w:left="0" w:firstLine="0"/>
      </w:pPr>
      <w:rPr>
        <w:rFonts w:hint="default"/>
      </w:rPr>
    </w:lvl>
    <w:lvl w:ilvl="3">
      <w:start w:val="1"/>
      <w:numFmt w:val="decimal"/>
      <w:pStyle w:val="Ttulo3"/>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5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pStyle w:val="Ttulo7"/>
      <w:suff w:val="nothing"/>
      <w:lvlText w:val=""/>
      <w:lvlJc w:val="left"/>
      <w:pPr>
        <w:ind w:left="1520" w:firstLine="0"/>
      </w:pPr>
      <w:rPr>
        <w:rFonts w:hint="default"/>
      </w:rPr>
    </w:lvl>
    <w:lvl w:ilvl="8">
      <w:start w:val="1"/>
      <w:numFmt w:val="none"/>
      <w:pStyle w:val="Ttulo8"/>
      <w:suff w:val="nothing"/>
      <w:lvlText w:val=""/>
      <w:lvlJc w:val="left"/>
      <w:pPr>
        <w:ind w:left="1520" w:firstLine="0"/>
      </w:pPr>
      <w:rPr>
        <w:rFonts w:hint="default"/>
      </w:rPr>
    </w:lvl>
  </w:abstractNum>
  <w:abstractNum w:abstractNumId="3" w15:restartNumberingAfterBreak="0">
    <w:nsid w:val="0AF343C2"/>
    <w:multiLevelType w:val="hybridMultilevel"/>
    <w:tmpl w:val="C30C1ADE"/>
    <w:lvl w:ilvl="0" w:tplc="FFFFFFFF">
      <w:start w:val="1"/>
      <w:numFmt w:val="bullet"/>
      <w:pStyle w:val="Listaconvieta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4"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5" w15:restartNumberingAfterBreak="0">
    <w:nsid w:val="0B8F1063"/>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6C7A4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5501AD"/>
    <w:multiLevelType w:val="hybridMultilevel"/>
    <w:tmpl w:val="DF9ACA32"/>
    <w:lvl w:ilvl="0" w:tplc="6702576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027980"/>
    <w:multiLevelType w:val="hybridMultilevel"/>
    <w:tmpl w:val="1F8EF8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2F477D40"/>
    <w:multiLevelType w:val="hybridMultilevel"/>
    <w:tmpl w:val="90F455AC"/>
    <w:lvl w:ilvl="0" w:tplc="D564F6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731D32"/>
    <w:multiLevelType w:val="hybridMultilevel"/>
    <w:tmpl w:val="6160FC32"/>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33E46A11"/>
    <w:multiLevelType w:val="hybridMultilevel"/>
    <w:tmpl w:val="D2D2452C"/>
    <w:lvl w:ilvl="0" w:tplc="FFFFFFFF">
      <w:start w:val="1"/>
      <w:numFmt w:val="bullet"/>
      <w:pStyle w:val="Listaconvieta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3" w15:restartNumberingAfterBreak="0">
    <w:nsid w:val="342C3A96"/>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14A7834"/>
    <w:multiLevelType w:val="hybridMultilevel"/>
    <w:tmpl w:val="86CCA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A754C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38324D"/>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3A143EF"/>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2D2361"/>
    <w:multiLevelType w:val="hybridMultilevel"/>
    <w:tmpl w:val="EF9E3564"/>
    <w:lvl w:ilvl="0" w:tplc="42123D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97439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65277E"/>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1" w15:restartNumberingAfterBreak="0">
    <w:nsid w:val="4C7E516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517B61"/>
    <w:multiLevelType w:val="hybridMultilevel"/>
    <w:tmpl w:val="3372043A"/>
    <w:lvl w:ilvl="0" w:tplc="0C0A000F">
      <w:start w:val="1"/>
      <w:numFmt w:val="decimal"/>
      <w:lvlText w:val="%1."/>
      <w:lvlJc w:val="left"/>
      <w:pPr>
        <w:ind w:left="4155" w:hanging="360"/>
      </w:pPr>
    </w:lvl>
    <w:lvl w:ilvl="1" w:tplc="0C0A0019" w:tentative="1">
      <w:start w:val="1"/>
      <w:numFmt w:val="lowerLetter"/>
      <w:lvlText w:val="%2."/>
      <w:lvlJc w:val="left"/>
      <w:pPr>
        <w:ind w:left="4875" w:hanging="360"/>
      </w:pPr>
    </w:lvl>
    <w:lvl w:ilvl="2" w:tplc="0C0A001B" w:tentative="1">
      <w:start w:val="1"/>
      <w:numFmt w:val="lowerRoman"/>
      <w:lvlText w:val="%3."/>
      <w:lvlJc w:val="right"/>
      <w:pPr>
        <w:ind w:left="5595" w:hanging="180"/>
      </w:pPr>
    </w:lvl>
    <w:lvl w:ilvl="3" w:tplc="0C0A000F" w:tentative="1">
      <w:start w:val="1"/>
      <w:numFmt w:val="decimal"/>
      <w:lvlText w:val="%4."/>
      <w:lvlJc w:val="left"/>
      <w:pPr>
        <w:ind w:left="6315" w:hanging="360"/>
      </w:pPr>
    </w:lvl>
    <w:lvl w:ilvl="4" w:tplc="0C0A0019" w:tentative="1">
      <w:start w:val="1"/>
      <w:numFmt w:val="lowerLetter"/>
      <w:lvlText w:val="%5."/>
      <w:lvlJc w:val="left"/>
      <w:pPr>
        <w:ind w:left="7035" w:hanging="360"/>
      </w:pPr>
    </w:lvl>
    <w:lvl w:ilvl="5" w:tplc="0C0A001B" w:tentative="1">
      <w:start w:val="1"/>
      <w:numFmt w:val="lowerRoman"/>
      <w:lvlText w:val="%6."/>
      <w:lvlJc w:val="right"/>
      <w:pPr>
        <w:ind w:left="7755" w:hanging="180"/>
      </w:pPr>
    </w:lvl>
    <w:lvl w:ilvl="6" w:tplc="0C0A000F" w:tentative="1">
      <w:start w:val="1"/>
      <w:numFmt w:val="decimal"/>
      <w:lvlText w:val="%7."/>
      <w:lvlJc w:val="left"/>
      <w:pPr>
        <w:ind w:left="8475" w:hanging="360"/>
      </w:pPr>
    </w:lvl>
    <w:lvl w:ilvl="7" w:tplc="0C0A0019" w:tentative="1">
      <w:start w:val="1"/>
      <w:numFmt w:val="lowerLetter"/>
      <w:lvlText w:val="%8."/>
      <w:lvlJc w:val="left"/>
      <w:pPr>
        <w:ind w:left="9195" w:hanging="360"/>
      </w:pPr>
    </w:lvl>
    <w:lvl w:ilvl="8" w:tplc="0C0A001B" w:tentative="1">
      <w:start w:val="1"/>
      <w:numFmt w:val="lowerRoman"/>
      <w:lvlText w:val="%9."/>
      <w:lvlJc w:val="right"/>
      <w:pPr>
        <w:ind w:left="9915" w:hanging="180"/>
      </w:pPr>
    </w:lvl>
  </w:abstractNum>
  <w:abstractNum w:abstractNumId="23" w15:restartNumberingAfterBreak="0">
    <w:nsid w:val="5D125775"/>
    <w:multiLevelType w:val="hybridMultilevel"/>
    <w:tmpl w:val="27D20994"/>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24" w15:restartNumberingAfterBreak="0">
    <w:nsid w:val="60403FAF"/>
    <w:multiLevelType w:val="hybridMultilevel"/>
    <w:tmpl w:val="F580F016"/>
    <w:lvl w:ilvl="0" w:tplc="322635BE">
      <w:start w:val="1"/>
      <w:numFmt w:val="decimal"/>
      <w:pStyle w:val="Ttulo4"/>
      <w:lvlText w:val="%1."/>
      <w:lvlJc w:val="left"/>
      <w:pPr>
        <w:ind w:left="2487" w:hanging="360"/>
      </w:pPr>
      <w:rPr>
        <w:rFonts w:hint="default"/>
      </w:rPr>
    </w:lvl>
    <w:lvl w:ilvl="1" w:tplc="040A0019" w:tentative="1">
      <w:start w:val="1"/>
      <w:numFmt w:val="lowerLetter"/>
      <w:lvlText w:val="%2."/>
      <w:lvlJc w:val="left"/>
      <w:pPr>
        <w:ind w:left="3207" w:hanging="360"/>
      </w:pPr>
    </w:lvl>
    <w:lvl w:ilvl="2" w:tplc="040A001B" w:tentative="1">
      <w:start w:val="1"/>
      <w:numFmt w:val="lowerRoman"/>
      <w:lvlText w:val="%3."/>
      <w:lvlJc w:val="right"/>
      <w:pPr>
        <w:ind w:left="3927" w:hanging="180"/>
      </w:pPr>
    </w:lvl>
    <w:lvl w:ilvl="3" w:tplc="040A000F" w:tentative="1">
      <w:start w:val="1"/>
      <w:numFmt w:val="decimal"/>
      <w:lvlText w:val="%4."/>
      <w:lvlJc w:val="left"/>
      <w:pPr>
        <w:ind w:left="4647" w:hanging="360"/>
      </w:pPr>
    </w:lvl>
    <w:lvl w:ilvl="4" w:tplc="040A0019" w:tentative="1">
      <w:start w:val="1"/>
      <w:numFmt w:val="lowerLetter"/>
      <w:lvlText w:val="%5."/>
      <w:lvlJc w:val="left"/>
      <w:pPr>
        <w:ind w:left="5367" w:hanging="360"/>
      </w:pPr>
    </w:lvl>
    <w:lvl w:ilvl="5" w:tplc="040A001B">
      <w:start w:val="1"/>
      <w:numFmt w:val="lowerRoman"/>
      <w:pStyle w:val="Ttulo5"/>
      <w:lvlText w:val="%6."/>
      <w:lvlJc w:val="right"/>
      <w:pPr>
        <w:ind w:left="6087" w:hanging="180"/>
      </w:pPr>
    </w:lvl>
    <w:lvl w:ilvl="6" w:tplc="040A000F" w:tentative="1">
      <w:start w:val="1"/>
      <w:numFmt w:val="decimal"/>
      <w:pStyle w:val="Ttulo6"/>
      <w:lvlText w:val="%7."/>
      <w:lvlJc w:val="left"/>
      <w:pPr>
        <w:ind w:left="6807" w:hanging="360"/>
      </w:pPr>
    </w:lvl>
    <w:lvl w:ilvl="7" w:tplc="040A0019" w:tentative="1">
      <w:start w:val="1"/>
      <w:numFmt w:val="lowerLetter"/>
      <w:lvlText w:val="%8."/>
      <w:lvlJc w:val="left"/>
      <w:pPr>
        <w:ind w:left="7527" w:hanging="360"/>
      </w:pPr>
    </w:lvl>
    <w:lvl w:ilvl="8" w:tplc="040A001B" w:tentative="1">
      <w:start w:val="1"/>
      <w:numFmt w:val="lowerRoman"/>
      <w:lvlText w:val="%9."/>
      <w:lvlJc w:val="right"/>
      <w:pPr>
        <w:ind w:left="8247" w:hanging="180"/>
      </w:pPr>
    </w:lvl>
  </w:abstractNum>
  <w:abstractNum w:abstractNumId="25" w15:restartNumberingAfterBreak="0">
    <w:nsid w:val="66964F43"/>
    <w:multiLevelType w:val="hybridMultilevel"/>
    <w:tmpl w:val="29C4A49E"/>
    <w:lvl w:ilvl="0" w:tplc="0C0A000F">
      <w:start w:val="1"/>
      <w:numFmt w:val="decimal"/>
      <w:lvlText w:val="%1."/>
      <w:lvlJc w:val="left"/>
      <w:pPr>
        <w:ind w:left="1280" w:hanging="360"/>
      </w:pPr>
      <w:rPr>
        <w:rFonts w:hint="default"/>
      </w:rPr>
    </w:lvl>
    <w:lvl w:ilvl="1" w:tplc="0C0A0019" w:tentative="1">
      <w:start w:val="1"/>
      <w:numFmt w:val="lowerLetter"/>
      <w:lvlText w:val="%2."/>
      <w:lvlJc w:val="left"/>
      <w:pPr>
        <w:ind w:left="2000" w:hanging="360"/>
      </w:pPr>
    </w:lvl>
    <w:lvl w:ilvl="2" w:tplc="0C0A001B" w:tentative="1">
      <w:start w:val="1"/>
      <w:numFmt w:val="lowerRoman"/>
      <w:lvlText w:val="%3."/>
      <w:lvlJc w:val="right"/>
      <w:pPr>
        <w:ind w:left="2720" w:hanging="180"/>
      </w:pPr>
    </w:lvl>
    <w:lvl w:ilvl="3" w:tplc="0C0A000F" w:tentative="1">
      <w:start w:val="1"/>
      <w:numFmt w:val="decimal"/>
      <w:lvlText w:val="%4."/>
      <w:lvlJc w:val="left"/>
      <w:pPr>
        <w:ind w:left="3440" w:hanging="360"/>
      </w:pPr>
    </w:lvl>
    <w:lvl w:ilvl="4" w:tplc="0C0A0019" w:tentative="1">
      <w:start w:val="1"/>
      <w:numFmt w:val="lowerLetter"/>
      <w:lvlText w:val="%5."/>
      <w:lvlJc w:val="left"/>
      <w:pPr>
        <w:ind w:left="4160" w:hanging="360"/>
      </w:pPr>
    </w:lvl>
    <w:lvl w:ilvl="5" w:tplc="0C0A001B" w:tentative="1">
      <w:start w:val="1"/>
      <w:numFmt w:val="lowerRoman"/>
      <w:lvlText w:val="%6."/>
      <w:lvlJc w:val="right"/>
      <w:pPr>
        <w:ind w:left="4880" w:hanging="180"/>
      </w:pPr>
    </w:lvl>
    <w:lvl w:ilvl="6" w:tplc="0C0A000F" w:tentative="1">
      <w:start w:val="1"/>
      <w:numFmt w:val="decimal"/>
      <w:lvlText w:val="%7."/>
      <w:lvlJc w:val="left"/>
      <w:pPr>
        <w:ind w:left="5600" w:hanging="360"/>
      </w:pPr>
    </w:lvl>
    <w:lvl w:ilvl="7" w:tplc="0C0A0019" w:tentative="1">
      <w:start w:val="1"/>
      <w:numFmt w:val="lowerLetter"/>
      <w:lvlText w:val="%8."/>
      <w:lvlJc w:val="left"/>
      <w:pPr>
        <w:ind w:left="6320" w:hanging="360"/>
      </w:pPr>
    </w:lvl>
    <w:lvl w:ilvl="8" w:tplc="0C0A001B" w:tentative="1">
      <w:start w:val="1"/>
      <w:numFmt w:val="lowerRoman"/>
      <w:lvlText w:val="%9."/>
      <w:lvlJc w:val="right"/>
      <w:pPr>
        <w:ind w:left="7040" w:hanging="180"/>
      </w:pPr>
    </w:lvl>
  </w:abstractNum>
  <w:abstractNum w:abstractNumId="26" w15:restartNumberingAfterBreak="0">
    <w:nsid w:val="693E42B4"/>
    <w:multiLevelType w:val="hybridMultilevel"/>
    <w:tmpl w:val="4E1CF256"/>
    <w:lvl w:ilvl="0" w:tplc="CB4EF9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9A362DD"/>
    <w:multiLevelType w:val="hybridMultilevel"/>
    <w:tmpl w:val="182CB5F2"/>
    <w:lvl w:ilvl="0" w:tplc="B50E9050">
      <w:start w:val="1"/>
      <w:numFmt w:val="bullet"/>
      <w:pStyle w:val="Listaconvieta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8" w15:restartNumberingAfterBreak="0">
    <w:nsid w:val="6BCC32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E95171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F027334"/>
    <w:multiLevelType w:val="hybridMultilevel"/>
    <w:tmpl w:val="F000E216"/>
    <w:lvl w:ilvl="0" w:tplc="411ACDC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1" w15:restartNumberingAfterBreak="0">
    <w:nsid w:val="73B828CA"/>
    <w:multiLevelType w:val="hybridMultilevel"/>
    <w:tmpl w:val="23921390"/>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num w:numId="1">
    <w:abstractNumId w:val="3"/>
  </w:num>
  <w:num w:numId="2">
    <w:abstractNumId w:val="12"/>
  </w:num>
  <w:num w:numId="3">
    <w:abstractNumId w:val="2"/>
  </w:num>
  <w:num w:numId="4">
    <w:abstractNumId w:val="11"/>
  </w:num>
  <w:num w:numId="5">
    <w:abstractNumId w:val="27"/>
  </w:num>
  <w:num w:numId="6">
    <w:abstractNumId w:val="4"/>
  </w:num>
  <w:num w:numId="7">
    <w:abstractNumId w:val="2"/>
  </w:num>
  <w:num w:numId="8">
    <w:abstractNumId w:val="15"/>
  </w:num>
  <w:num w:numId="9">
    <w:abstractNumId w:val="24"/>
  </w:num>
  <w:num w:numId="10">
    <w:abstractNumId w:val="30"/>
  </w:num>
  <w:num w:numId="11">
    <w:abstractNumId w:val="17"/>
  </w:num>
  <w:num w:numId="12">
    <w:abstractNumId w:val="19"/>
  </w:num>
  <w:num w:numId="13">
    <w:abstractNumId w:val="13"/>
  </w:num>
  <w:num w:numId="14">
    <w:abstractNumId w:val="16"/>
  </w:num>
  <w:num w:numId="15">
    <w:abstractNumId w:val="5"/>
  </w:num>
  <w:num w:numId="16">
    <w:abstractNumId w:val="28"/>
  </w:num>
  <w:num w:numId="17">
    <w:abstractNumId w:val="1"/>
  </w:num>
  <w:num w:numId="18">
    <w:abstractNumId w:val="21"/>
  </w:num>
  <w:num w:numId="19">
    <w:abstractNumId w:val="6"/>
  </w:num>
  <w:num w:numId="20">
    <w:abstractNumId w:val="0"/>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7"/>
  </w:num>
  <w:num w:numId="25">
    <w:abstractNumId w:val="9"/>
  </w:num>
  <w:num w:numId="26">
    <w:abstractNumId w:val="18"/>
  </w:num>
  <w:num w:numId="27">
    <w:abstractNumId w:val="26"/>
  </w:num>
  <w:num w:numId="28">
    <w:abstractNumId w:val="10"/>
  </w:num>
  <w:num w:numId="29">
    <w:abstractNumId w:val="25"/>
  </w:num>
  <w:num w:numId="30">
    <w:abstractNumId w:val="14"/>
  </w:num>
  <w:num w:numId="31">
    <w:abstractNumId w:val="8"/>
  </w:num>
  <w:num w:numId="32">
    <w:abstractNumId w:val="22"/>
  </w:num>
  <w:num w:numId="33">
    <w:abstractNumId w:val="20"/>
  </w:num>
  <w:num w:numId="34">
    <w:abstractNumId w:val="31"/>
  </w:num>
  <w:num w:numId="35">
    <w:abstractNumId w:val="2"/>
    <w:lvlOverride w:ilvl="0">
      <w:startOverride w:val="1"/>
    </w:lvlOverride>
    <w:lvlOverride w:ilvl="1">
      <w:startOverride w:val="1"/>
    </w:lvlOverride>
    <w:lvlOverride w:ilvl="2">
      <w:startOverride w:val="2"/>
    </w:lvlOverride>
    <w:lvlOverride w:ilvl="3">
      <w:startOverride w:val="3"/>
    </w:lvlOverride>
  </w:num>
  <w:num w:numId="36">
    <w:abstractNumId w:val="2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MEJO SOLIS Alba">
    <w15:presenceInfo w15:providerId="AD" w15:userId="S-1-5-21-1248577188-10479689-3873521419-610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fr-FR" w:vendorID="64" w:dllVersion="131078" w:nlCheck="1" w:checkStyle="0"/>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0"/>
  <w:activeWritingStyle w:appName="MSWord" w:lang="en-GB" w:vendorID="64" w:dllVersion="131078" w:nlCheck="1" w:checkStyle="1"/>
  <w:activeWritingStyle w:appName="MSWord" w:lang="es-ES_tradnl" w:vendorID="64" w:dllVersion="131078" w:nlCheck="1" w:checkStyle="0"/>
  <w:activeWritingStyle w:appName="MSWord" w:lang="es-MX"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8193"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9C605F"/>
    <w:rsid w:val="00001D83"/>
    <w:rsid w:val="0001211E"/>
    <w:rsid w:val="00012626"/>
    <w:rsid w:val="00013949"/>
    <w:rsid w:val="00021028"/>
    <w:rsid w:val="000221CE"/>
    <w:rsid w:val="00023404"/>
    <w:rsid w:val="00023B7D"/>
    <w:rsid w:val="00030CEA"/>
    <w:rsid w:val="000324CA"/>
    <w:rsid w:val="000346F6"/>
    <w:rsid w:val="0003611E"/>
    <w:rsid w:val="00037BC2"/>
    <w:rsid w:val="00041BEA"/>
    <w:rsid w:val="000428E6"/>
    <w:rsid w:val="000442F4"/>
    <w:rsid w:val="00045689"/>
    <w:rsid w:val="00047BD2"/>
    <w:rsid w:val="00047FF4"/>
    <w:rsid w:val="00050698"/>
    <w:rsid w:val="0005074C"/>
    <w:rsid w:val="00054058"/>
    <w:rsid w:val="00055759"/>
    <w:rsid w:val="000579CA"/>
    <w:rsid w:val="00063AB5"/>
    <w:rsid w:val="000647AA"/>
    <w:rsid w:val="00066F7D"/>
    <w:rsid w:val="000734C9"/>
    <w:rsid w:val="00073E98"/>
    <w:rsid w:val="00074A40"/>
    <w:rsid w:val="00075DC2"/>
    <w:rsid w:val="00080B9C"/>
    <w:rsid w:val="00084DFC"/>
    <w:rsid w:val="000873B0"/>
    <w:rsid w:val="0008785B"/>
    <w:rsid w:val="0009066B"/>
    <w:rsid w:val="000914A8"/>
    <w:rsid w:val="00091FE5"/>
    <w:rsid w:val="00092991"/>
    <w:rsid w:val="00092B84"/>
    <w:rsid w:val="0009327D"/>
    <w:rsid w:val="00093B68"/>
    <w:rsid w:val="00093EE2"/>
    <w:rsid w:val="00095F02"/>
    <w:rsid w:val="00097095"/>
    <w:rsid w:val="000A016B"/>
    <w:rsid w:val="000A3ADC"/>
    <w:rsid w:val="000A5859"/>
    <w:rsid w:val="000B00C6"/>
    <w:rsid w:val="000B1F11"/>
    <w:rsid w:val="000B3714"/>
    <w:rsid w:val="000B6A4E"/>
    <w:rsid w:val="000C4900"/>
    <w:rsid w:val="000C5515"/>
    <w:rsid w:val="000C59DA"/>
    <w:rsid w:val="000C5DC9"/>
    <w:rsid w:val="000D0117"/>
    <w:rsid w:val="000D14AC"/>
    <w:rsid w:val="000D2D26"/>
    <w:rsid w:val="000D3F65"/>
    <w:rsid w:val="000D403A"/>
    <w:rsid w:val="000D7202"/>
    <w:rsid w:val="000E05E8"/>
    <w:rsid w:val="000E1025"/>
    <w:rsid w:val="000E2065"/>
    <w:rsid w:val="000E333B"/>
    <w:rsid w:val="000E4807"/>
    <w:rsid w:val="000E72DE"/>
    <w:rsid w:val="000F0BAB"/>
    <w:rsid w:val="000F15B0"/>
    <w:rsid w:val="00100B9A"/>
    <w:rsid w:val="001110BC"/>
    <w:rsid w:val="00115AEF"/>
    <w:rsid w:val="001167D1"/>
    <w:rsid w:val="0012077E"/>
    <w:rsid w:val="00120AAB"/>
    <w:rsid w:val="001215FD"/>
    <w:rsid w:val="0012163E"/>
    <w:rsid w:val="00127DD9"/>
    <w:rsid w:val="00132AC1"/>
    <w:rsid w:val="00134848"/>
    <w:rsid w:val="00136DDD"/>
    <w:rsid w:val="001402DA"/>
    <w:rsid w:val="00143F54"/>
    <w:rsid w:val="0014624F"/>
    <w:rsid w:val="001472D6"/>
    <w:rsid w:val="001476D7"/>
    <w:rsid w:val="0015374F"/>
    <w:rsid w:val="0015379B"/>
    <w:rsid w:val="0015434C"/>
    <w:rsid w:val="00156868"/>
    <w:rsid w:val="00161263"/>
    <w:rsid w:val="001617C7"/>
    <w:rsid w:val="0016336E"/>
    <w:rsid w:val="00164256"/>
    <w:rsid w:val="00166FE9"/>
    <w:rsid w:val="00172A69"/>
    <w:rsid w:val="0017371C"/>
    <w:rsid w:val="00181A4B"/>
    <w:rsid w:val="00184FD2"/>
    <w:rsid w:val="00185F6D"/>
    <w:rsid w:val="0019022D"/>
    <w:rsid w:val="00190997"/>
    <w:rsid w:val="00190CBC"/>
    <w:rsid w:val="001920D6"/>
    <w:rsid w:val="001921E5"/>
    <w:rsid w:val="0019249D"/>
    <w:rsid w:val="0019548A"/>
    <w:rsid w:val="001A0C51"/>
    <w:rsid w:val="001A203A"/>
    <w:rsid w:val="001A348A"/>
    <w:rsid w:val="001A5F97"/>
    <w:rsid w:val="001A6C76"/>
    <w:rsid w:val="001B2521"/>
    <w:rsid w:val="001B40D9"/>
    <w:rsid w:val="001B498F"/>
    <w:rsid w:val="001B6AE2"/>
    <w:rsid w:val="001B711A"/>
    <w:rsid w:val="001C1DBD"/>
    <w:rsid w:val="001C50F3"/>
    <w:rsid w:val="001C6ED4"/>
    <w:rsid w:val="001C78E0"/>
    <w:rsid w:val="001C7939"/>
    <w:rsid w:val="001D1517"/>
    <w:rsid w:val="001D1862"/>
    <w:rsid w:val="001D3E24"/>
    <w:rsid w:val="001D4A1F"/>
    <w:rsid w:val="001E00A6"/>
    <w:rsid w:val="001E12A5"/>
    <w:rsid w:val="001E46F6"/>
    <w:rsid w:val="001F187A"/>
    <w:rsid w:val="001F35C1"/>
    <w:rsid w:val="001F5428"/>
    <w:rsid w:val="001F5E9B"/>
    <w:rsid w:val="002051B7"/>
    <w:rsid w:val="002056DC"/>
    <w:rsid w:val="00211653"/>
    <w:rsid w:val="00211783"/>
    <w:rsid w:val="00213433"/>
    <w:rsid w:val="00214D22"/>
    <w:rsid w:val="00215370"/>
    <w:rsid w:val="00215612"/>
    <w:rsid w:val="002212DF"/>
    <w:rsid w:val="002217BF"/>
    <w:rsid w:val="00223521"/>
    <w:rsid w:val="002268AC"/>
    <w:rsid w:val="002279AC"/>
    <w:rsid w:val="00234F59"/>
    <w:rsid w:val="0024023B"/>
    <w:rsid w:val="00241C32"/>
    <w:rsid w:val="0024487C"/>
    <w:rsid w:val="002455E0"/>
    <w:rsid w:val="00247A81"/>
    <w:rsid w:val="00251211"/>
    <w:rsid w:val="00254EB5"/>
    <w:rsid w:val="002621E1"/>
    <w:rsid w:val="0026325F"/>
    <w:rsid w:val="00263AF4"/>
    <w:rsid w:val="0026488C"/>
    <w:rsid w:val="00265673"/>
    <w:rsid w:val="002658FA"/>
    <w:rsid w:val="00271BF6"/>
    <w:rsid w:val="00271EB2"/>
    <w:rsid w:val="00271EF2"/>
    <w:rsid w:val="00272D4C"/>
    <w:rsid w:val="0028225D"/>
    <w:rsid w:val="002903A8"/>
    <w:rsid w:val="00291196"/>
    <w:rsid w:val="002A130A"/>
    <w:rsid w:val="002A3EFE"/>
    <w:rsid w:val="002A4DED"/>
    <w:rsid w:val="002A5F74"/>
    <w:rsid w:val="002A6008"/>
    <w:rsid w:val="002B070C"/>
    <w:rsid w:val="002B0B08"/>
    <w:rsid w:val="002B0E2E"/>
    <w:rsid w:val="002B3E69"/>
    <w:rsid w:val="002B4C7A"/>
    <w:rsid w:val="002B686C"/>
    <w:rsid w:val="002B6CC6"/>
    <w:rsid w:val="002B7D7F"/>
    <w:rsid w:val="002C0025"/>
    <w:rsid w:val="002C1829"/>
    <w:rsid w:val="002C29A1"/>
    <w:rsid w:val="002C2F84"/>
    <w:rsid w:val="002C3D98"/>
    <w:rsid w:val="002C6239"/>
    <w:rsid w:val="002D0D58"/>
    <w:rsid w:val="002D4932"/>
    <w:rsid w:val="002D7AFD"/>
    <w:rsid w:val="002E3B27"/>
    <w:rsid w:val="002E3B2B"/>
    <w:rsid w:val="002E518A"/>
    <w:rsid w:val="002F21BD"/>
    <w:rsid w:val="002F26D1"/>
    <w:rsid w:val="002F47C3"/>
    <w:rsid w:val="00303962"/>
    <w:rsid w:val="003109BD"/>
    <w:rsid w:val="0031536E"/>
    <w:rsid w:val="00315E39"/>
    <w:rsid w:val="00316594"/>
    <w:rsid w:val="0031762C"/>
    <w:rsid w:val="00317D68"/>
    <w:rsid w:val="003241B3"/>
    <w:rsid w:val="00324900"/>
    <w:rsid w:val="00324FEE"/>
    <w:rsid w:val="00325155"/>
    <w:rsid w:val="003313AB"/>
    <w:rsid w:val="003320A2"/>
    <w:rsid w:val="00332AC5"/>
    <w:rsid w:val="003369A6"/>
    <w:rsid w:val="00345DE8"/>
    <w:rsid w:val="00346997"/>
    <w:rsid w:val="0035029D"/>
    <w:rsid w:val="00350CCF"/>
    <w:rsid w:val="003520DB"/>
    <w:rsid w:val="00355ECC"/>
    <w:rsid w:val="003600EB"/>
    <w:rsid w:val="00360517"/>
    <w:rsid w:val="00362036"/>
    <w:rsid w:val="0036209D"/>
    <w:rsid w:val="00366CBB"/>
    <w:rsid w:val="003711E1"/>
    <w:rsid w:val="00372DFD"/>
    <w:rsid w:val="003739EA"/>
    <w:rsid w:val="00377FD6"/>
    <w:rsid w:val="00382EF6"/>
    <w:rsid w:val="00383A41"/>
    <w:rsid w:val="0038799A"/>
    <w:rsid w:val="003960A9"/>
    <w:rsid w:val="003A09FE"/>
    <w:rsid w:val="003A1117"/>
    <w:rsid w:val="003A60F1"/>
    <w:rsid w:val="003B0AE5"/>
    <w:rsid w:val="003B19D2"/>
    <w:rsid w:val="003B30A3"/>
    <w:rsid w:val="003B4829"/>
    <w:rsid w:val="003B4B1A"/>
    <w:rsid w:val="003B619B"/>
    <w:rsid w:val="003B6BBB"/>
    <w:rsid w:val="003B7CEB"/>
    <w:rsid w:val="003C1D03"/>
    <w:rsid w:val="003C5418"/>
    <w:rsid w:val="003C5D7E"/>
    <w:rsid w:val="003D0EB9"/>
    <w:rsid w:val="003D4AC5"/>
    <w:rsid w:val="003D58FF"/>
    <w:rsid w:val="003D66F8"/>
    <w:rsid w:val="003D6D53"/>
    <w:rsid w:val="003E0F07"/>
    <w:rsid w:val="003E2E86"/>
    <w:rsid w:val="003E4E6C"/>
    <w:rsid w:val="003E7068"/>
    <w:rsid w:val="003E7532"/>
    <w:rsid w:val="003F0453"/>
    <w:rsid w:val="003F1678"/>
    <w:rsid w:val="003F3AEC"/>
    <w:rsid w:val="003F40A2"/>
    <w:rsid w:val="003F7CB2"/>
    <w:rsid w:val="003F7D6E"/>
    <w:rsid w:val="004005C0"/>
    <w:rsid w:val="00401137"/>
    <w:rsid w:val="00403F76"/>
    <w:rsid w:val="004067BB"/>
    <w:rsid w:val="0041426A"/>
    <w:rsid w:val="00416706"/>
    <w:rsid w:val="0041706F"/>
    <w:rsid w:val="0043216F"/>
    <w:rsid w:val="0043327C"/>
    <w:rsid w:val="004408EC"/>
    <w:rsid w:val="00445808"/>
    <w:rsid w:val="004466C9"/>
    <w:rsid w:val="0044776A"/>
    <w:rsid w:val="00454399"/>
    <w:rsid w:val="00454D56"/>
    <w:rsid w:val="00456B6B"/>
    <w:rsid w:val="004610F2"/>
    <w:rsid w:val="00461347"/>
    <w:rsid w:val="00461B95"/>
    <w:rsid w:val="004625D3"/>
    <w:rsid w:val="00463469"/>
    <w:rsid w:val="0046608E"/>
    <w:rsid w:val="004662BF"/>
    <w:rsid w:val="00466CD9"/>
    <w:rsid w:val="004702D0"/>
    <w:rsid w:val="004706AD"/>
    <w:rsid w:val="0047268C"/>
    <w:rsid w:val="004731AA"/>
    <w:rsid w:val="0047557C"/>
    <w:rsid w:val="004830BA"/>
    <w:rsid w:val="004833C7"/>
    <w:rsid w:val="00485079"/>
    <w:rsid w:val="00485ECE"/>
    <w:rsid w:val="0049669B"/>
    <w:rsid w:val="00497173"/>
    <w:rsid w:val="004972DD"/>
    <w:rsid w:val="004A067C"/>
    <w:rsid w:val="004A1F0D"/>
    <w:rsid w:val="004A2BFD"/>
    <w:rsid w:val="004A65E2"/>
    <w:rsid w:val="004A7213"/>
    <w:rsid w:val="004B35FD"/>
    <w:rsid w:val="004C0AE3"/>
    <w:rsid w:val="004C0FD4"/>
    <w:rsid w:val="004C17DA"/>
    <w:rsid w:val="004C1AAA"/>
    <w:rsid w:val="004C4BE6"/>
    <w:rsid w:val="004C7C7F"/>
    <w:rsid w:val="004D0FF3"/>
    <w:rsid w:val="004D119F"/>
    <w:rsid w:val="004D2540"/>
    <w:rsid w:val="004D6A81"/>
    <w:rsid w:val="004E6089"/>
    <w:rsid w:val="004E64B8"/>
    <w:rsid w:val="004E728D"/>
    <w:rsid w:val="004F0191"/>
    <w:rsid w:val="004F0E58"/>
    <w:rsid w:val="004F34F3"/>
    <w:rsid w:val="004F4EA1"/>
    <w:rsid w:val="004F68FD"/>
    <w:rsid w:val="004F7D3B"/>
    <w:rsid w:val="00504701"/>
    <w:rsid w:val="00510F9C"/>
    <w:rsid w:val="0051349B"/>
    <w:rsid w:val="00520A22"/>
    <w:rsid w:val="005226AC"/>
    <w:rsid w:val="00525FA4"/>
    <w:rsid w:val="005266FF"/>
    <w:rsid w:val="005310DE"/>
    <w:rsid w:val="00542837"/>
    <w:rsid w:val="00544009"/>
    <w:rsid w:val="0055347E"/>
    <w:rsid w:val="00561002"/>
    <w:rsid w:val="00561063"/>
    <w:rsid w:val="005617F5"/>
    <w:rsid w:val="00561AD3"/>
    <w:rsid w:val="00563A47"/>
    <w:rsid w:val="005644F8"/>
    <w:rsid w:val="00566A62"/>
    <w:rsid w:val="0057030A"/>
    <w:rsid w:val="00580B48"/>
    <w:rsid w:val="00582840"/>
    <w:rsid w:val="00591692"/>
    <w:rsid w:val="005917CC"/>
    <w:rsid w:val="005954A2"/>
    <w:rsid w:val="005966C3"/>
    <w:rsid w:val="005973F2"/>
    <w:rsid w:val="005A092A"/>
    <w:rsid w:val="005A09BB"/>
    <w:rsid w:val="005A1016"/>
    <w:rsid w:val="005A53F7"/>
    <w:rsid w:val="005A5CC4"/>
    <w:rsid w:val="005B14AB"/>
    <w:rsid w:val="005B34B7"/>
    <w:rsid w:val="005B6095"/>
    <w:rsid w:val="005C1470"/>
    <w:rsid w:val="005C2D8D"/>
    <w:rsid w:val="005C58B9"/>
    <w:rsid w:val="005C625A"/>
    <w:rsid w:val="005D1F86"/>
    <w:rsid w:val="005D3532"/>
    <w:rsid w:val="005D586A"/>
    <w:rsid w:val="005E6270"/>
    <w:rsid w:val="005E7F74"/>
    <w:rsid w:val="0060043E"/>
    <w:rsid w:val="0060101B"/>
    <w:rsid w:val="006019DA"/>
    <w:rsid w:val="0060272D"/>
    <w:rsid w:val="00606FFD"/>
    <w:rsid w:val="00613425"/>
    <w:rsid w:val="006137CA"/>
    <w:rsid w:val="00617456"/>
    <w:rsid w:val="00622441"/>
    <w:rsid w:val="00626217"/>
    <w:rsid w:val="006304D0"/>
    <w:rsid w:val="006340E1"/>
    <w:rsid w:val="00634F6A"/>
    <w:rsid w:val="006433E8"/>
    <w:rsid w:val="006466E1"/>
    <w:rsid w:val="00647021"/>
    <w:rsid w:val="00647C83"/>
    <w:rsid w:val="00650E32"/>
    <w:rsid w:val="00653999"/>
    <w:rsid w:val="00654077"/>
    <w:rsid w:val="0065435B"/>
    <w:rsid w:val="00661666"/>
    <w:rsid w:val="006648B6"/>
    <w:rsid w:val="006652F7"/>
    <w:rsid w:val="0066547F"/>
    <w:rsid w:val="0067024B"/>
    <w:rsid w:val="006727ED"/>
    <w:rsid w:val="00673E2C"/>
    <w:rsid w:val="006778A4"/>
    <w:rsid w:val="00677DD8"/>
    <w:rsid w:val="00680B77"/>
    <w:rsid w:val="0068145E"/>
    <w:rsid w:val="006822F0"/>
    <w:rsid w:val="00685AB3"/>
    <w:rsid w:val="00687308"/>
    <w:rsid w:val="00690BDC"/>
    <w:rsid w:val="00692C60"/>
    <w:rsid w:val="00693C7C"/>
    <w:rsid w:val="0069531C"/>
    <w:rsid w:val="006953AD"/>
    <w:rsid w:val="00696ED5"/>
    <w:rsid w:val="006974FE"/>
    <w:rsid w:val="006976CB"/>
    <w:rsid w:val="00697C5B"/>
    <w:rsid w:val="006A1053"/>
    <w:rsid w:val="006A3943"/>
    <w:rsid w:val="006B0AA0"/>
    <w:rsid w:val="006B0AD9"/>
    <w:rsid w:val="006B1F6E"/>
    <w:rsid w:val="006B253F"/>
    <w:rsid w:val="006B7975"/>
    <w:rsid w:val="006C1149"/>
    <w:rsid w:val="006C2587"/>
    <w:rsid w:val="006D2471"/>
    <w:rsid w:val="006D6385"/>
    <w:rsid w:val="006E2633"/>
    <w:rsid w:val="006E3734"/>
    <w:rsid w:val="006E643C"/>
    <w:rsid w:val="006E72F3"/>
    <w:rsid w:val="006F2068"/>
    <w:rsid w:val="006F52F4"/>
    <w:rsid w:val="006F549C"/>
    <w:rsid w:val="007019B2"/>
    <w:rsid w:val="00702389"/>
    <w:rsid w:val="00707D2B"/>
    <w:rsid w:val="00710F54"/>
    <w:rsid w:val="007131D8"/>
    <w:rsid w:val="00713F5F"/>
    <w:rsid w:val="00714919"/>
    <w:rsid w:val="007163EA"/>
    <w:rsid w:val="00716722"/>
    <w:rsid w:val="00716DD6"/>
    <w:rsid w:val="00721A2B"/>
    <w:rsid w:val="00721C5B"/>
    <w:rsid w:val="0072227A"/>
    <w:rsid w:val="00723627"/>
    <w:rsid w:val="00723FE3"/>
    <w:rsid w:val="00724AEC"/>
    <w:rsid w:val="007252F9"/>
    <w:rsid w:val="00725F35"/>
    <w:rsid w:val="0072781B"/>
    <w:rsid w:val="0073235F"/>
    <w:rsid w:val="0074046B"/>
    <w:rsid w:val="007430A8"/>
    <w:rsid w:val="00745AC7"/>
    <w:rsid w:val="0074608B"/>
    <w:rsid w:val="0074795D"/>
    <w:rsid w:val="00747BE3"/>
    <w:rsid w:val="00750959"/>
    <w:rsid w:val="00750D73"/>
    <w:rsid w:val="00750DF9"/>
    <w:rsid w:val="007526F5"/>
    <w:rsid w:val="00753E80"/>
    <w:rsid w:val="007622A2"/>
    <w:rsid w:val="007657DA"/>
    <w:rsid w:val="007701F7"/>
    <w:rsid w:val="0077096D"/>
    <w:rsid w:val="00770BCD"/>
    <w:rsid w:val="00774560"/>
    <w:rsid w:val="00776BBA"/>
    <w:rsid w:val="007773ED"/>
    <w:rsid w:val="007833C4"/>
    <w:rsid w:val="007856AF"/>
    <w:rsid w:val="00785FF1"/>
    <w:rsid w:val="00797065"/>
    <w:rsid w:val="00797D28"/>
    <w:rsid w:val="00797EA3"/>
    <w:rsid w:val="007A0699"/>
    <w:rsid w:val="007A2353"/>
    <w:rsid w:val="007A2BDB"/>
    <w:rsid w:val="007A3866"/>
    <w:rsid w:val="007A43DA"/>
    <w:rsid w:val="007A4892"/>
    <w:rsid w:val="007A634C"/>
    <w:rsid w:val="007B20C3"/>
    <w:rsid w:val="007B30A9"/>
    <w:rsid w:val="007B57F8"/>
    <w:rsid w:val="007B5A9A"/>
    <w:rsid w:val="007C2566"/>
    <w:rsid w:val="007C2AB1"/>
    <w:rsid w:val="007C2DDA"/>
    <w:rsid w:val="007C5CD0"/>
    <w:rsid w:val="007D09AB"/>
    <w:rsid w:val="007D2DF5"/>
    <w:rsid w:val="007D3FC3"/>
    <w:rsid w:val="007D6490"/>
    <w:rsid w:val="007E1010"/>
    <w:rsid w:val="007E1EA5"/>
    <w:rsid w:val="007E2254"/>
    <w:rsid w:val="007E31AF"/>
    <w:rsid w:val="007E4E88"/>
    <w:rsid w:val="007E7140"/>
    <w:rsid w:val="007E7626"/>
    <w:rsid w:val="007E771E"/>
    <w:rsid w:val="007F1F6B"/>
    <w:rsid w:val="007F2412"/>
    <w:rsid w:val="007F32EC"/>
    <w:rsid w:val="007F4B3B"/>
    <w:rsid w:val="007F61CC"/>
    <w:rsid w:val="008033FD"/>
    <w:rsid w:val="008053B1"/>
    <w:rsid w:val="00805B6B"/>
    <w:rsid w:val="008064A4"/>
    <w:rsid w:val="00806AD3"/>
    <w:rsid w:val="00807026"/>
    <w:rsid w:val="00812053"/>
    <w:rsid w:val="00816AD2"/>
    <w:rsid w:val="00817292"/>
    <w:rsid w:val="0082079A"/>
    <w:rsid w:val="008243E2"/>
    <w:rsid w:val="00825090"/>
    <w:rsid w:val="00825AE4"/>
    <w:rsid w:val="0082762B"/>
    <w:rsid w:val="008356D4"/>
    <w:rsid w:val="0084060B"/>
    <w:rsid w:val="00841B47"/>
    <w:rsid w:val="00842E60"/>
    <w:rsid w:val="00842EA2"/>
    <w:rsid w:val="00844702"/>
    <w:rsid w:val="008448B4"/>
    <w:rsid w:val="00846A87"/>
    <w:rsid w:val="00851B44"/>
    <w:rsid w:val="00853569"/>
    <w:rsid w:val="008552C0"/>
    <w:rsid w:val="008614A8"/>
    <w:rsid w:val="00864278"/>
    <w:rsid w:val="00866D82"/>
    <w:rsid w:val="008728EC"/>
    <w:rsid w:val="00874C35"/>
    <w:rsid w:val="00877F84"/>
    <w:rsid w:val="00877FCF"/>
    <w:rsid w:val="008800CE"/>
    <w:rsid w:val="008819A4"/>
    <w:rsid w:val="0088494C"/>
    <w:rsid w:val="00886C19"/>
    <w:rsid w:val="00887B2E"/>
    <w:rsid w:val="00892D02"/>
    <w:rsid w:val="00893796"/>
    <w:rsid w:val="00893E46"/>
    <w:rsid w:val="00895826"/>
    <w:rsid w:val="00895F7D"/>
    <w:rsid w:val="008A5880"/>
    <w:rsid w:val="008B01AF"/>
    <w:rsid w:val="008B2FF3"/>
    <w:rsid w:val="008B3349"/>
    <w:rsid w:val="008C140F"/>
    <w:rsid w:val="008C3546"/>
    <w:rsid w:val="008C736B"/>
    <w:rsid w:val="008C7DEA"/>
    <w:rsid w:val="008D4BC5"/>
    <w:rsid w:val="008D6408"/>
    <w:rsid w:val="008E38F4"/>
    <w:rsid w:val="008E50B2"/>
    <w:rsid w:val="008E66DD"/>
    <w:rsid w:val="008E67AD"/>
    <w:rsid w:val="008F22F2"/>
    <w:rsid w:val="008F4428"/>
    <w:rsid w:val="00900719"/>
    <w:rsid w:val="00901C0C"/>
    <w:rsid w:val="00902F2B"/>
    <w:rsid w:val="009077DE"/>
    <w:rsid w:val="009079A5"/>
    <w:rsid w:val="009147C7"/>
    <w:rsid w:val="00916A20"/>
    <w:rsid w:val="00916CAF"/>
    <w:rsid w:val="00920751"/>
    <w:rsid w:val="00921C31"/>
    <w:rsid w:val="00921D03"/>
    <w:rsid w:val="00925457"/>
    <w:rsid w:val="009271EA"/>
    <w:rsid w:val="0093396B"/>
    <w:rsid w:val="0093522F"/>
    <w:rsid w:val="00935F18"/>
    <w:rsid w:val="0093723F"/>
    <w:rsid w:val="00942725"/>
    <w:rsid w:val="00944D57"/>
    <w:rsid w:val="009464AE"/>
    <w:rsid w:val="00946505"/>
    <w:rsid w:val="00947386"/>
    <w:rsid w:val="009503F9"/>
    <w:rsid w:val="0095304C"/>
    <w:rsid w:val="009538D4"/>
    <w:rsid w:val="00955409"/>
    <w:rsid w:val="00955570"/>
    <w:rsid w:val="00955928"/>
    <w:rsid w:val="00961328"/>
    <w:rsid w:val="00961BFB"/>
    <w:rsid w:val="00962AC7"/>
    <w:rsid w:val="00962E4A"/>
    <w:rsid w:val="0097149D"/>
    <w:rsid w:val="00971D1F"/>
    <w:rsid w:val="009768F1"/>
    <w:rsid w:val="00977507"/>
    <w:rsid w:val="00982863"/>
    <w:rsid w:val="0098364B"/>
    <w:rsid w:val="00984FA8"/>
    <w:rsid w:val="00991E72"/>
    <w:rsid w:val="0099319F"/>
    <w:rsid w:val="00993B21"/>
    <w:rsid w:val="00994ADE"/>
    <w:rsid w:val="0099574B"/>
    <w:rsid w:val="009A0010"/>
    <w:rsid w:val="009A09AE"/>
    <w:rsid w:val="009A1477"/>
    <w:rsid w:val="009A20AD"/>
    <w:rsid w:val="009A3C25"/>
    <w:rsid w:val="009A4846"/>
    <w:rsid w:val="009A54BD"/>
    <w:rsid w:val="009A54D6"/>
    <w:rsid w:val="009A5F0F"/>
    <w:rsid w:val="009B15B2"/>
    <w:rsid w:val="009B20DC"/>
    <w:rsid w:val="009B2AE4"/>
    <w:rsid w:val="009B489F"/>
    <w:rsid w:val="009C0438"/>
    <w:rsid w:val="009C1215"/>
    <w:rsid w:val="009C310D"/>
    <w:rsid w:val="009C452F"/>
    <w:rsid w:val="009C605F"/>
    <w:rsid w:val="009C681C"/>
    <w:rsid w:val="009C6BED"/>
    <w:rsid w:val="009C6C2E"/>
    <w:rsid w:val="009C6FA2"/>
    <w:rsid w:val="009C7F08"/>
    <w:rsid w:val="009D18CC"/>
    <w:rsid w:val="009D23E1"/>
    <w:rsid w:val="009D466C"/>
    <w:rsid w:val="009D4805"/>
    <w:rsid w:val="009D4C49"/>
    <w:rsid w:val="009D4C4A"/>
    <w:rsid w:val="009D5D0B"/>
    <w:rsid w:val="009D790A"/>
    <w:rsid w:val="009E1562"/>
    <w:rsid w:val="009E3AC6"/>
    <w:rsid w:val="009E6F63"/>
    <w:rsid w:val="009F38B5"/>
    <w:rsid w:val="009F7CFE"/>
    <w:rsid w:val="00A010BF"/>
    <w:rsid w:val="00A02B29"/>
    <w:rsid w:val="00A04D17"/>
    <w:rsid w:val="00A055BF"/>
    <w:rsid w:val="00A10E9B"/>
    <w:rsid w:val="00A12285"/>
    <w:rsid w:val="00A1302D"/>
    <w:rsid w:val="00A15639"/>
    <w:rsid w:val="00A2036F"/>
    <w:rsid w:val="00A224EC"/>
    <w:rsid w:val="00A24044"/>
    <w:rsid w:val="00A243AE"/>
    <w:rsid w:val="00A24721"/>
    <w:rsid w:val="00A31F20"/>
    <w:rsid w:val="00A32586"/>
    <w:rsid w:val="00A334ED"/>
    <w:rsid w:val="00A37C2C"/>
    <w:rsid w:val="00A37C9F"/>
    <w:rsid w:val="00A4054E"/>
    <w:rsid w:val="00A40929"/>
    <w:rsid w:val="00A40EC9"/>
    <w:rsid w:val="00A433FD"/>
    <w:rsid w:val="00A43D19"/>
    <w:rsid w:val="00A471D1"/>
    <w:rsid w:val="00A52901"/>
    <w:rsid w:val="00A5392D"/>
    <w:rsid w:val="00A53EEC"/>
    <w:rsid w:val="00A56BCC"/>
    <w:rsid w:val="00A57B3D"/>
    <w:rsid w:val="00A617ED"/>
    <w:rsid w:val="00A65B9C"/>
    <w:rsid w:val="00A65F81"/>
    <w:rsid w:val="00A67EE6"/>
    <w:rsid w:val="00A70834"/>
    <w:rsid w:val="00A76221"/>
    <w:rsid w:val="00A763B9"/>
    <w:rsid w:val="00A76CC0"/>
    <w:rsid w:val="00A83213"/>
    <w:rsid w:val="00A930AD"/>
    <w:rsid w:val="00A9359A"/>
    <w:rsid w:val="00A96D58"/>
    <w:rsid w:val="00AA1815"/>
    <w:rsid w:val="00AA3068"/>
    <w:rsid w:val="00AA4FBC"/>
    <w:rsid w:val="00AA6EA4"/>
    <w:rsid w:val="00AB2BF9"/>
    <w:rsid w:val="00AB3208"/>
    <w:rsid w:val="00AB3804"/>
    <w:rsid w:val="00AB59AE"/>
    <w:rsid w:val="00AB5A6D"/>
    <w:rsid w:val="00AB7E77"/>
    <w:rsid w:val="00AC099F"/>
    <w:rsid w:val="00AC0AFA"/>
    <w:rsid w:val="00AC2771"/>
    <w:rsid w:val="00AC3B3F"/>
    <w:rsid w:val="00AD2B0E"/>
    <w:rsid w:val="00AD32FB"/>
    <w:rsid w:val="00AD6A1A"/>
    <w:rsid w:val="00AE1D42"/>
    <w:rsid w:val="00AF2FD7"/>
    <w:rsid w:val="00AF3F3A"/>
    <w:rsid w:val="00AF40F4"/>
    <w:rsid w:val="00AF4FC5"/>
    <w:rsid w:val="00B07EF5"/>
    <w:rsid w:val="00B109BF"/>
    <w:rsid w:val="00B11B99"/>
    <w:rsid w:val="00B13FFD"/>
    <w:rsid w:val="00B14727"/>
    <w:rsid w:val="00B14818"/>
    <w:rsid w:val="00B14ED9"/>
    <w:rsid w:val="00B1587F"/>
    <w:rsid w:val="00B211AA"/>
    <w:rsid w:val="00B22336"/>
    <w:rsid w:val="00B228B2"/>
    <w:rsid w:val="00B22C7E"/>
    <w:rsid w:val="00B24372"/>
    <w:rsid w:val="00B30F87"/>
    <w:rsid w:val="00B330A8"/>
    <w:rsid w:val="00B379C9"/>
    <w:rsid w:val="00B46914"/>
    <w:rsid w:val="00B4798F"/>
    <w:rsid w:val="00B54BEB"/>
    <w:rsid w:val="00B57CD0"/>
    <w:rsid w:val="00B57FF0"/>
    <w:rsid w:val="00B648B2"/>
    <w:rsid w:val="00B64E8E"/>
    <w:rsid w:val="00B6507E"/>
    <w:rsid w:val="00B65562"/>
    <w:rsid w:val="00B7037C"/>
    <w:rsid w:val="00B7105B"/>
    <w:rsid w:val="00B753A5"/>
    <w:rsid w:val="00B75464"/>
    <w:rsid w:val="00B815F6"/>
    <w:rsid w:val="00B82D28"/>
    <w:rsid w:val="00B85E10"/>
    <w:rsid w:val="00B92974"/>
    <w:rsid w:val="00B949E4"/>
    <w:rsid w:val="00B95E97"/>
    <w:rsid w:val="00BA10C9"/>
    <w:rsid w:val="00BA3B47"/>
    <w:rsid w:val="00BA480C"/>
    <w:rsid w:val="00BA5E16"/>
    <w:rsid w:val="00BA5E2B"/>
    <w:rsid w:val="00BA698A"/>
    <w:rsid w:val="00BA770E"/>
    <w:rsid w:val="00BA787A"/>
    <w:rsid w:val="00BB170F"/>
    <w:rsid w:val="00BB5084"/>
    <w:rsid w:val="00BB52C7"/>
    <w:rsid w:val="00BB6C1C"/>
    <w:rsid w:val="00BB7117"/>
    <w:rsid w:val="00BB7D4F"/>
    <w:rsid w:val="00BB7FD3"/>
    <w:rsid w:val="00BC24FA"/>
    <w:rsid w:val="00BC4B36"/>
    <w:rsid w:val="00BC77B4"/>
    <w:rsid w:val="00BD2C82"/>
    <w:rsid w:val="00BD33E8"/>
    <w:rsid w:val="00BD7FA9"/>
    <w:rsid w:val="00BE5BC7"/>
    <w:rsid w:val="00BE768C"/>
    <w:rsid w:val="00BE778C"/>
    <w:rsid w:val="00BF0156"/>
    <w:rsid w:val="00BF0860"/>
    <w:rsid w:val="00BF444F"/>
    <w:rsid w:val="00C00027"/>
    <w:rsid w:val="00C0010B"/>
    <w:rsid w:val="00C0146B"/>
    <w:rsid w:val="00C014A2"/>
    <w:rsid w:val="00C0198F"/>
    <w:rsid w:val="00C03901"/>
    <w:rsid w:val="00C03A19"/>
    <w:rsid w:val="00C03AE7"/>
    <w:rsid w:val="00C0468B"/>
    <w:rsid w:val="00C124C8"/>
    <w:rsid w:val="00C1447A"/>
    <w:rsid w:val="00C2160F"/>
    <w:rsid w:val="00C216FA"/>
    <w:rsid w:val="00C22763"/>
    <w:rsid w:val="00C23AFF"/>
    <w:rsid w:val="00C23EBF"/>
    <w:rsid w:val="00C25045"/>
    <w:rsid w:val="00C25D40"/>
    <w:rsid w:val="00C30216"/>
    <w:rsid w:val="00C314AA"/>
    <w:rsid w:val="00C32508"/>
    <w:rsid w:val="00C3385B"/>
    <w:rsid w:val="00C340AB"/>
    <w:rsid w:val="00C37EAF"/>
    <w:rsid w:val="00C40CAC"/>
    <w:rsid w:val="00C4391F"/>
    <w:rsid w:val="00C44DAC"/>
    <w:rsid w:val="00C47582"/>
    <w:rsid w:val="00C53C0D"/>
    <w:rsid w:val="00C5701E"/>
    <w:rsid w:val="00C70000"/>
    <w:rsid w:val="00C72F08"/>
    <w:rsid w:val="00C7418D"/>
    <w:rsid w:val="00C856FC"/>
    <w:rsid w:val="00C858C2"/>
    <w:rsid w:val="00C87B48"/>
    <w:rsid w:val="00C915C9"/>
    <w:rsid w:val="00C9212D"/>
    <w:rsid w:val="00C932BF"/>
    <w:rsid w:val="00C9350D"/>
    <w:rsid w:val="00C93C39"/>
    <w:rsid w:val="00C94F3D"/>
    <w:rsid w:val="00C95025"/>
    <w:rsid w:val="00C96832"/>
    <w:rsid w:val="00CA3368"/>
    <w:rsid w:val="00CB0261"/>
    <w:rsid w:val="00CB2159"/>
    <w:rsid w:val="00CB25C1"/>
    <w:rsid w:val="00CB2C33"/>
    <w:rsid w:val="00CB2F9C"/>
    <w:rsid w:val="00CB4E96"/>
    <w:rsid w:val="00CB516C"/>
    <w:rsid w:val="00CB5F07"/>
    <w:rsid w:val="00CB6752"/>
    <w:rsid w:val="00CB7D65"/>
    <w:rsid w:val="00CC3EB1"/>
    <w:rsid w:val="00CC6050"/>
    <w:rsid w:val="00CC7AE4"/>
    <w:rsid w:val="00CC7B17"/>
    <w:rsid w:val="00CC7E3D"/>
    <w:rsid w:val="00CD195C"/>
    <w:rsid w:val="00CD591D"/>
    <w:rsid w:val="00CD743D"/>
    <w:rsid w:val="00CE1AA7"/>
    <w:rsid w:val="00CE2425"/>
    <w:rsid w:val="00CE2AD5"/>
    <w:rsid w:val="00CE3D2A"/>
    <w:rsid w:val="00CE4578"/>
    <w:rsid w:val="00CE4E94"/>
    <w:rsid w:val="00CE4FC1"/>
    <w:rsid w:val="00CE6FCE"/>
    <w:rsid w:val="00CE717B"/>
    <w:rsid w:val="00CF2139"/>
    <w:rsid w:val="00CF2DFE"/>
    <w:rsid w:val="00D02D10"/>
    <w:rsid w:val="00D03473"/>
    <w:rsid w:val="00D05789"/>
    <w:rsid w:val="00D13B78"/>
    <w:rsid w:val="00D16BB0"/>
    <w:rsid w:val="00D21630"/>
    <w:rsid w:val="00D239A1"/>
    <w:rsid w:val="00D25203"/>
    <w:rsid w:val="00D25848"/>
    <w:rsid w:val="00D26066"/>
    <w:rsid w:val="00D31D69"/>
    <w:rsid w:val="00D33F95"/>
    <w:rsid w:val="00D348F3"/>
    <w:rsid w:val="00D41A59"/>
    <w:rsid w:val="00D427C9"/>
    <w:rsid w:val="00D44EEF"/>
    <w:rsid w:val="00D453FC"/>
    <w:rsid w:val="00D46615"/>
    <w:rsid w:val="00D4728E"/>
    <w:rsid w:val="00D507ED"/>
    <w:rsid w:val="00D52825"/>
    <w:rsid w:val="00D5398D"/>
    <w:rsid w:val="00D547A3"/>
    <w:rsid w:val="00D57B9B"/>
    <w:rsid w:val="00D6282C"/>
    <w:rsid w:val="00D62B83"/>
    <w:rsid w:val="00D63300"/>
    <w:rsid w:val="00D64220"/>
    <w:rsid w:val="00D655C1"/>
    <w:rsid w:val="00D71C8C"/>
    <w:rsid w:val="00D72BA9"/>
    <w:rsid w:val="00D7322F"/>
    <w:rsid w:val="00D7602F"/>
    <w:rsid w:val="00D83692"/>
    <w:rsid w:val="00D83CE4"/>
    <w:rsid w:val="00D8562D"/>
    <w:rsid w:val="00D85C18"/>
    <w:rsid w:val="00D91A77"/>
    <w:rsid w:val="00D935D6"/>
    <w:rsid w:val="00D93BEC"/>
    <w:rsid w:val="00D943F9"/>
    <w:rsid w:val="00D961AB"/>
    <w:rsid w:val="00D97D17"/>
    <w:rsid w:val="00DA09BE"/>
    <w:rsid w:val="00DA0FC8"/>
    <w:rsid w:val="00DA22DB"/>
    <w:rsid w:val="00DA32C6"/>
    <w:rsid w:val="00DA729D"/>
    <w:rsid w:val="00DA731F"/>
    <w:rsid w:val="00DB150D"/>
    <w:rsid w:val="00DB29C0"/>
    <w:rsid w:val="00DB7633"/>
    <w:rsid w:val="00DB7B9E"/>
    <w:rsid w:val="00DC021A"/>
    <w:rsid w:val="00DC025D"/>
    <w:rsid w:val="00DC168A"/>
    <w:rsid w:val="00DC3894"/>
    <w:rsid w:val="00DC3F84"/>
    <w:rsid w:val="00DD2008"/>
    <w:rsid w:val="00DD376E"/>
    <w:rsid w:val="00DD4A39"/>
    <w:rsid w:val="00DD6D13"/>
    <w:rsid w:val="00DD7506"/>
    <w:rsid w:val="00DD7DD2"/>
    <w:rsid w:val="00DE11C4"/>
    <w:rsid w:val="00DE3FE4"/>
    <w:rsid w:val="00DF13A7"/>
    <w:rsid w:val="00DF438B"/>
    <w:rsid w:val="00DF5C96"/>
    <w:rsid w:val="00E03C70"/>
    <w:rsid w:val="00E03DD4"/>
    <w:rsid w:val="00E0496B"/>
    <w:rsid w:val="00E0639B"/>
    <w:rsid w:val="00E064F3"/>
    <w:rsid w:val="00E10DBD"/>
    <w:rsid w:val="00E1229E"/>
    <w:rsid w:val="00E13993"/>
    <w:rsid w:val="00E145E6"/>
    <w:rsid w:val="00E15908"/>
    <w:rsid w:val="00E161B7"/>
    <w:rsid w:val="00E164F3"/>
    <w:rsid w:val="00E164FA"/>
    <w:rsid w:val="00E21285"/>
    <w:rsid w:val="00E24160"/>
    <w:rsid w:val="00E2635C"/>
    <w:rsid w:val="00E30DCC"/>
    <w:rsid w:val="00E31168"/>
    <w:rsid w:val="00E3433E"/>
    <w:rsid w:val="00E3485B"/>
    <w:rsid w:val="00E34CDD"/>
    <w:rsid w:val="00E35B04"/>
    <w:rsid w:val="00E37D26"/>
    <w:rsid w:val="00E37E31"/>
    <w:rsid w:val="00E4302D"/>
    <w:rsid w:val="00E432C1"/>
    <w:rsid w:val="00E506C9"/>
    <w:rsid w:val="00E50B1A"/>
    <w:rsid w:val="00E53001"/>
    <w:rsid w:val="00E53BB7"/>
    <w:rsid w:val="00E549E9"/>
    <w:rsid w:val="00E551F8"/>
    <w:rsid w:val="00E555BC"/>
    <w:rsid w:val="00E56E61"/>
    <w:rsid w:val="00E57DF0"/>
    <w:rsid w:val="00E621C4"/>
    <w:rsid w:val="00E749E7"/>
    <w:rsid w:val="00E77588"/>
    <w:rsid w:val="00E8229F"/>
    <w:rsid w:val="00E91615"/>
    <w:rsid w:val="00E91DF0"/>
    <w:rsid w:val="00E92594"/>
    <w:rsid w:val="00EA3B5C"/>
    <w:rsid w:val="00EA4248"/>
    <w:rsid w:val="00EA6A40"/>
    <w:rsid w:val="00EB2C68"/>
    <w:rsid w:val="00EB5FB3"/>
    <w:rsid w:val="00EB63D3"/>
    <w:rsid w:val="00EB6E03"/>
    <w:rsid w:val="00EC06FA"/>
    <w:rsid w:val="00EC30B0"/>
    <w:rsid w:val="00EC328C"/>
    <w:rsid w:val="00ED0AD0"/>
    <w:rsid w:val="00ED1183"/>
    <w:rsid w:val="00ED33E9"/>
    <w:rsid w:val="00ED3A00"/>
    <w:rsid w:val="00ED59F9"/>
    <w:rsid w:val="00ED660E"/>
    <w:rsid w:val="00EE44A0"/>
    <w:rsid w:val="00EE4745"/>
    <w:rsid w:val="00EE6E12"/>
    <w:rsid w:val="00EF0C94"/>
    <w:rsid w:val="00EF1721"/>
    <w:rsid w:val="00EF3BC8"/>
    <w:rsid w:val="00EF6FC6"/>
    <w:rsid w:val="00F04272"/>
    <w:rsid w:val="00F046B5"/>
    <w:rsid w:val="00F0514A"/>
    <w:rsid w:val="00F051C8"/>
    <w:rsid w:val="00F07596"/>
    <w:rsid w:val="00F11E42"/>
    <w:rsid w:val="00F123D2"/>
    <w:rsid w:val="00F1403B"/>
    <w:rsid w:val="00F204D8"/>
    <w:rsid w:val="00F22A42"/>
    <w:rsid w:val="00F3227E"/>
    <w:rsid w:val="00F35001"/>
    <w:rsid w:val="00F350C3"/>
    <w:rsid w:val="00F37810"/>
    <w:rsid w:val="00F406A6"/>
    <w:rsid w:val="00F432A3"/>
    <w:rsid w:val="00F43D6E"/>
    <w:rsid w:val="00F46F1D"/>
    <w:rsid w:val="00F47261"/>
    <w:rsid w:val="00F53D54"/>
    <w:rsid w:val="00F55C90"/>
    <w:rsid w:val="00F560D0"/>
    <w:rsid w:val="00F613A2"/>
    <w:rsid w:val="00F62CFE"/>
    <w:rsid w:val="00F6337B"/>
    <w:rsid w:val="00F63AF2"/>
    <w:rsid w:val="00F64657"/>
    <w:rsid w:val="00F64D67"/>
    <w:rsid w:val="00F70B61"/>
    <w:rsid w:val="00F72A2A"/>
    <w:rsid w:val="00F743EC"/>
    <w:rsid w:val="00F76C0F"/>
    <w:rsid w:val="00F77AE4"/>
    <w:rsid w:val="00F86883"/>
    <w:rsid w:val="00F9320F"/>
    <w:rsid w:val="00F956D8"/>
    <w:rsid w:val="00FA394B"/>
    <w:rsid w:val="00FA541E"/>
    <w:rsid w:val="00FA69D8"/>
    <w:rsid w:val="00FB2085"/>
    <w:rsid w:val="00FB4CE1"/>
    <w:rsid w:val="00FB644B"/>
    <w:rsid w:val="00FB6E89"/>
    <w:rsid w:val="00FC1B2E"/>
    <w:rsid w:val="00FC347A"/>
    <w:rsid w:val="00FC4215"/>
    <w:rsid w:val="00FD1089"/>
    <w:rsid w:val="00FD2417"/>
    <w:rsid w:val="00FD7EB2"/>
    <w:rsid w:val="00FE038D"/>
    <w:rsid w:val="00FE0D0B"/>
    <w:rsid w:val="00FE2BCD"/>
    <w:rsid w:val="00FE38FF"/>
    <w:rsid w:val="00FE65E7"/>
    <w:rsid w:val="00FF34F6"/>
    <w:rsid w:val="00FF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f" fillcolor="window" stroke="f">
      <v:fill color="window" on="f"/>
      <v:stroke on="f"/>
      <o:colormru v:ext="edit" colors="#eaeaea"/>
    </o:shapedefaults>
    <o:shapelayout v:ext="edit">
      <o:idmap v:ext="edit" data="1"/>
    </o:shapelayout>
  </w:shapeDefaults>
  <w:decimalSymbol w:val=","/>
  <w:listSeparator w:val=";"/>
  <w14:docId w14:val="2763C757"/>
  <w15:docId w15:val="{C18396A5-FB47-4712-A6FC-53AC434E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07"/>
    <w:pPr>
      <w:spacing w:before="60" w:line="300" w:lineRule="exact"/>
      <w:ind w:left="560"/>
      <w:jc w:val="both"/>
    </w:pPr>
    <w:rPr>
      <w:rFonts w:ascii="Verdana" w:hAnsi="Verdana"/>
      <w:sz w:val="18"/>
      <w:lang w:val="fr-FR" w:eastAsia="fr-FR"/>
    </w:rPr>
  </w:style>
  <w:style w:type="paragraph" w:styleId="Ttulo1">
    <w:name w:val="heading 1"/>
    <w:aliases w:val="Title 1"/>
    <w:next w:val="Normal"/>
    <w:link w:val="Ttulo1Car"/>
    <w:qFormat/>
    <w:rsid w:val="000E4807"/>
    <w:pPr>
      <w:keepNext/>
      <w:numPr>
        <w:ilvl w:val="1"/>
        <w:numId w:val="7"/>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tulo2">
    <w:name w:val="heading 2"/>
    <w:aliases w:val="Title 2"/>
    <w:next w:val="Normal"/>
    <w:link w:val="Ttulo2Car"/>
    <w:qFormat/>
    <w:rsid w:val="000E4807"/>
    <w:pPr>
      <w:keepNext/>
      <w:numPr>
        <w:ilvl w:val="2"/>
        <w:numId w:val="7"/>
      </w:numPr>
      <w:tabs>
        <w:tab w:val="left" w:pos="560"/>
      </w:tabs>
      <w:spacing w:before="480" w:after="120"/>
      <w:outlineLvl w:val="1"/>
    </w:pPr>
    <w:rPr>
      <w:rFonts w:ascii="Century Gothic" w:hAnsi="Century Gothic"/>
      <w:b/>
      <w:kern w:val="28"/>
      <w:sz w:val="24"/>
      <w:szCs w:val="24"/>
      <w:lang w:val="fr-FR" w:eastAsia="fr-FR"/>
    </w:rPr>
  </w:style>
  <w:style w:type="paragraph" w:styleId="Ttulo3">
    <w:name w:val="heading 3"/>
    <w:aliases w:val="Title 3"/>
    <w:next w:val="Normal"/>
    <w:link w:val="Ttulo3Car"/>
    <w:qFormat/>
    <w:rsid w:val="000E4807"/>
    <w:pPr>
      <w:keepNext/>
      <w:numPr>
        <w:ilvl w:val="3"/>
        <w:numId w:val="7"/>
      </w:numPr>
      <w:spacing w:before="360" w:after="120"/>
      <w:outlineLvl w:val="2"/>
    </w:pPr>
    <w:rPr>
      <w:rFonts w:ascii="Century Gothic" w:hAnsi="Century Gothic"/>
      <w:kern w:val="28"/>
      <w:sz w:val="24"/>
      <w:szCs w:val="24"/>
      <w:lang w:val="fr-FR" w:eastAsia="fr-FR"/>
    </w:rPr>
  </w:style>
  <w:style w:type="paragraph" w:styleId="Ttulo4">
    <w:name w:val="heading 4"/>
    <w:aliases w:val="Title 4"/>
    <w:basedOn w:val="Ttulo3"/>
    <w:next w:val="Normal"/>
    <w:qFormat/>
    <w:rsid w:val="00C94F3D"/>
    <w:pPr>
      <w:numPr>
        <w:ilvl w:val="0"/>
        <w:numId w:val="9"/>
      </w:numPr>
      <w:spacing w:before="240"/>
      <w:outlineLvl w:val="3"/>
    </w:pPr>
    <w:rPr>
      <w:sz w:val="22"/>
      <w:szCs w:val="22"/>
      <w:lang w:val="es-ES_tradnl"/>
    </w:rPr>
  </w:style>
  <w:style w:type="paragraph" w:styleId="Ttulo5">
    <w:name w:val="heading 5"/>
    <w:basedOn w:val="Ttulo4"/>
    <w:next w:val="Normal"/>
    <w:link w:val="Ttulo5Car"/>
    <w:qFormat/>
    <w:rsid w:val="0016336E"/>
    <w:pPr>
      <w:numPr>
        <w:ilvl w:val="5"/>
      </w:numPr>
      <w:tabs>
        <w:tab w:val="num" w:pos="360"/>
      </w:tabs>
      <w:ind w:left="2307" w:hanging="360"/>
      <w:outlineLvl w:val="4"/>
    </w:pPr>
    <w:rPr>
      <w:i/>
    </w:rPr>
  </w:style>
  <w:style w:type="paragraph" w:styleId="Ttulo6">
    <w:name w:val="heading 6"/>
    <w:basedOn w:val="Ttulo5"/>
    <w:next w:val="Normal"/>
    <w:qFormat/>
    <w:rsid w:val="000E4807"/>
    <w:pPr>
      <w:numPr>
        <w:ilvl w:val="6"/>
      </w:numPr>
      <w:outlineLvl w:val="5"/>
    </w:pPr>
    <w:rPr>
      <w:b/>
    </w:rPr>
  </w:style>
  <w:style w:type="paragraph" w:styleId="Ttulo7">
    <w:name w:val="heading 7"/>
    <w:basedOn w:val="Normal"/>
    <w:next w:val="Normal"/>
    <w:qFormat/>
    <w:rsid w:val="000E4807"/>
    <w:pPr>
      <w:numPr>
        <w:ilvl w:val="7"/>
        <w:numId w:val="7"/>
      </w:numPr>
      <w:spacing w:before="240" w:after="60"/>
      <w:outlineLvl w:val="6"/>
    </w:pPr>
    <w:rPr>
      <w:rFonts w:ascii="Arial" w:hAnsi="Arial"/>
      <w:sz w:val="20"/>
    </w:rPr>
  </w:style>
  <w:style w:type="paragraph" w:styleId="Ttulo8">
    <w:name w:val="heading 8"/>
    <w:basedOn w:val="Normal"/>
    <w:next w:val="Normal"/>
    <w:qFormat/>
    <w:rsid w:val="000E4807"/>
    <w:pPr>
      <w:numPr>
        <w:ilvl w:val="8"/>
        <w:numId w:val="7"/>
      </w:numPr>
      <w:spacing w:before="240" w:after="60"/>
      <w:outlineLvl w:val="7"/>
    </w:pPr>
    <w:rPr>
      <w:rFonts w:ascii="Arial" w:hAnsi="Arial"/>
      <w:i/>
      <w:sz w:val="20"/>
    </w:rPr>
  </w:style>
  <w:style w:type="paragraph" w:styleId="Ttulo9">
    <w:name w:val="heading 9"/>
    <w:basedOn w:val="Normal"/>
    <w:next w:val="Normal"/>
    <w:qFormat/>
    <w:rsid w:val="000E4807"/>
    <w:pPr>
      <w:spacing w:before="240" w:after="60"/>
      <w:ind w:left="0"/>
      <w:outlineLvl w:val="8"/>
    </w:pPr>
    <w:rPr>
      <w:rFonts w:ascii="Arial" w:hAnsi="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le 1 Car"/>
    <w:link w:val="Ttulo1"/>
    <w:rsid w:val="000E4807"/>
    <w:rPr>
      <w:rFonts w:ascii="Century Gothic" w:hAnsi="Century Gothic"/>
      <w:kern w:val="28"/>
      <w:sz w:val="32"/>
      <w:szCs w:val="40"/>
      <w:lang w:val="fr-FR" w:eastAsia="fr-FR"/>
    </w:rPr>
  </w:style>
  <w:style w:type="paragraph" w:styleId="TDC2">
    <w:name w:val="toc 2"/>
    <w:next w:val="Normal"/>
    <w:autoRedefine/>
    <w:uiPriority w:val="39"/>
    <w:rsid w:val="002279AC"/>
    <w:pPr>
      <w:tabs>
        <w:tab w:val="left" w:pos="578"/>
        <w:tab w:val="right" w:pos="9960"/>
      </w:tabs>
      <w:spacing w:before="60" w:after="60"/>
      <w:ind w:left="600" w:hanging="600"/>
    </w:pPr>
    <w:rPr>
      <w:rFonts w:ascii="Century Gothic" w:hAnsi="Century Gothic"/>
      <w:b/>
      <w:bCs/>
      <w:szCs w:val="24"/>
      <w:lang w:val="fr-FR" w:eastAsia="fr-FR"/>
    </w:rPr>
  </w:style>
  <w:style w:type="paragraph" w:styleId="TDC1">
    <w:name w:val="toc 1"/>
    <w:next w:val="Normal"/>
    <w:autoRedefine/>
    <w:uiPriority w:val="39"/>
    <w:rsid w:val="000E4807"/>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DC3">
    <w:name w:val="toc 3"/>
    <w:next w:val="Normal"/>
    <w:autoRedefine/>
    <w:uiPriority w:val="39"/>
    <w:rsid w:val="000E4807"/>
    <w:pPr>
      <w:tabs>
        <w:tab w:val="left" w:pos="1440"/>
        <w:tab w:val="right" w:pos="9960"/>
      </w:tabs>
      <w:spacing w:before="60"/>
      <w:ind w:left="1440" w:hanging="840"/>
    </w:pPr>
    <w:rPr>
      <w:rFonts w:ascii="Century Gothic" w:hAnsi="Century Gothic"/>
      <w:szCs w:val="24"/>
      <w:lang w:val="fr-FR" w:eastAsia="fr-FR"/>
    </w:rPr>
  </w:style>
  <w:style w:type="paragraph" w:styleId="TDC4">
    <w:name w:val="toc 4"/>
    <w:next w:val="Normal"/>
    <w:semiHidden/>
    <w:rsid w:val="000E4807"/>
    <w:pPr>
      <w:tabs>
        <w:tab w:val="right" w:pos="9960"/>
      </w:tabs>
      <w:spacing w:after="120"/>
      <w:ind w:left="840"/>
    </w:pPr>
    <w:rPr>
      <w:rFonts w:ascii="Century Gothic" w:hAnsi="Century Gothic"/>
      <w:sz w:val="18"/>
      <w:szCs w:val="24"/>
      <w:lang w:val="fr-FR" w:eastAsia="fr-FR"/>
    </w:rPr>
  </w:style>
  <w:style w:type="paragraph" w:styleId="ndice1">
    <w:name w:val="index 1"/>
    <w:semiHidden/>
    <w:rsid w:val="000E4807"/>
    <w:pPr>
      <w:spacing w:before="60"/>
      <w:ind w:left="284" w:hanging="284"/>
    </w:pPr>
    <w:rPr>
      <w:rFonts w:ascii="Arial" w:hAnsi="Arial"/>
      <w:b/>
      <w:sz w:val="18"/>
      <w:lang w:val="fr-FR" w:eastAsia="fr-FR"/>
    </w:rPr>
  </w:style>
  <w:style w:type="paragraph" w:styleId="ndice2">
    <w:name w:val="index 2"/>
    <w:basedOn w:val="ndice1"/>
    <w:semiHidden/>
    <w:rsid w:val="000E4807"/>
    <w:pPr>
      <w:spacing w:before="0"/>
      <w:ind w:left="568"/>
    </w:pPr>
    <w:rPr>
      <w:b w:val="0"/>
    </w:rPr>
  </w:style>
  <w:style w:type="character" w:styleId="Refdenotaalpie">
    <w:name w:val="footnote reference"/>
    <w:semiHidden/>
    <w:rsid w:val="000E4807"/>
    <w:rPr>
      <w:rFonts w:ascii="Garamond" w:hAnsi="Garamond"/>
      <w:noProof w:val="0"/>
      <w:sz w:val="24"/>
      <w:vertAlign w:val="superscript"/>
      <w:lang w:val="fr-FR"/>
    </w:rPr>
  </w:style>
  <w:style w:type="paragraph" w:styleId="Textonotapie">
    <w:name w:val="footnote text"/>
    <w:semiHidden/>
    <w:rsid w:val="000E4807"/>
    <w:rPr>
      <w:rFonts w:ascii="Garamond" w:hAnsi="Garamond"/>
      <w:lang w:val="fr-FR" w:eastAsia="fr-FR"/>
    </w:rPr>
  </w:style>
  <w:style w:type="paragraph" w:styleId="Descripcin">
    <w:name w:val="caption"/>
    <w:next w:val="Normal"/>
    <w:qFormat/>
    <w:rsid w:val="000E4807"/>
    <w:pPr>
      <w:spacing w:before="40"/>
      <w:ind w:left="1361"/>
      <w:jc w:val="center"/>
    </w:pPr>
    <w:rPr>
      <w:rFonts w:ascii="Garamond" w:hAnsi="Garamond"/>
      <w:i/>
      <w:sz w:val="24"/>
      <w:lang w:val="fr-FR" w:eastAsia="fr-FR"/>
    </w:rPr>
  </w:style>
  <w:style w:type="paragraph" w:styleId="ndice3">
    <w:name w:val="index 3"/>
    <w:basedOn w:val="ndice2"/>
    <w:next w:val="Normal"/>
    <w:autoRedefine/>
    <w:semiHidden/>
    <w:rsid w:val="000E4807"/>
    <w:pPr>
      <w:ind w:left="851"/>
    </w:pPr>
    <w:rPr>
      <w:i/>
    </w:rPr>
  </w:style>
  <w:style w:type="paragraph" w:styleId="Mapadeldocumento">
    <w:name w:val="Document Map"/>
    <w:basedOn w:val="Normal"/>
    <w:semiHidden/>
    <w:rsid w:val="000E4807"/>
    <w:pPr>
      <w:shd w:val="clear" w:color="auto" w:fill="000080"/>
    </w:pPr>
    <w:rPr>
      <w:rFonts w:ascii="Tahoma" w:hAnsi="Tahoma" w:cs="Tahoma"/>
      <w:sz w:val="20"/>
    </w:rPr>
  </w:style>
  <w:style w:type="paragraph" w:styleId="TDC5">
    <w:name w:val="toc 5"/>
    <w:basedOn w:val="Normal"/>
    <w:next w:val="Normal"/>
    <w:autoRedefine/>
    <w:semiHidden/>
    <w:rsid w:val="000E4807"/>
    <w:pPr>
      <w:spacing w:before="0"/>
      <w:ind w:left="600"/>
      <w:jc w:val="left"/>
    </w:pPr>
    <w:rPr>
      <w:rFonts w:ascii="Times New Roman" w:hAnsi="Times New Roman"/>
    </w:rPr>
  </w:style>
  <w:style w:type="paragraph" w:styleId="TDC6">
    <w:name w:val="toc 6"/>
    <w:basedOn w:val="Normal"/>
    <w:next w:val="Normal"/>
    <w:autoRedefine/>
    <w:semiHidden/>
    <w:rsid w:val="000E4807"/>
    <w:pPr>
      <w:spacing w:before="0"/>
      <w:ind w:left="800"/>
      <w:jc w:val="left"/>
    </w:pPr>
    <w:rPr>
      <w:rFonts w:ascii="Times New Roman" w:hAnsi="Times New Roman"/>
    </w:rPr>
  </w:style>
  <w:style w:type="paragraph" w:styleId="TDC7">
    <w:name w:val="toc 7"/>
    <w:basedOn w:val="Normal"/>
    <w:next w:val="Normal"/>
    <w:autoRedefine/>
    <w:semiHidden/>
    <w:rsid w:val="000E4807"/>
    <w:pPr>
      <w:spacing w:before="0"/>
      <w:ind w:left="1000"/>
      <w:jc w:val="left"/>
    </w:pPr>
    <w:rPr>
      <w:rFonts w:ascii="Times New Roman" w:hAnsi="Times New Roman"/>
    </w:rPr>
  </w:style>
  <w:style w:type="paragraph" w:styleId="TDC8">
    <w:name w:val="toc 8"/>
    <w:basedOn w:val="Normal"/>
    <w:next w:val="Normal"/>
    <w:autoRedefine/>
    <w:semiHidden/>
    <w:rsid w:val="000E4807"/>
    <w:pPr>
      <w:spacing w:before="0"/>
      <w:ind w:left="1200"/>
      <w:jc w:val="left"/>
    </w:pPr>
    <w:rPr>
      <w:rFonts w:ascii="Times New Roman" w:hAnsi="Times New Roman"/>
    </w:rPr>
  </w:style>
  <w:style w:type="paragraph" w:styleId="TDC9">
    <w:name w:val="toc 9"/>
    <w:basedOn w:val="Normal"/>
    <w:next w:val="Normal"/>
    <w:autoRedefine/>
    <w:semiHidden/>
    <w:rsid w:val="000E4807"/>
    <w:pPr>
      <w:spacing w:before="0"/>
      <w:ind w:left="1400"/>
      <w:jc w:val="left"/>
    </w:pPr>
    <w:rPr>
      <w:rFonts w:ascii="Times New Roman" w:hAnsi="Times New Roman"/>
    </w:rPr>
  </w:style>
  <w:style w:type="paragraph" w:styleId="Listaconvietas">
    <w:name w:val="List Bullet"/>
    <w:aliases w:val="Liste à puces 1,Bullet List 1"/>
    <w:basedOn w:val="Normal"/>
    <w:link w:val="ListaconvietasCar"/>
    <w:rsid w:val="000E4807"/>
    <w:pPr>
      <w:keepLines/>
      <w:numPr>
        <w:numId w:val="1"/>
      </w:numPr>
      <w:tabs>
        <w:tab w:val="clear" w:pos="1589"/>
        <w:tab w:val="left" w:pos="907"/>
      </w:tabs>
      <w:spacing w:line="240" w:lineRule="auto"/>
      <w:ind w:left="918" w:hanging="357"/>
    </w:pPr>
  </w:style>
  <w:style w:type="character" w:customStyle="1" w:styleId="ListaconvietasCar">
    <w:name w:val="Lista con viñetas Car"/>
    <w:aliases w:val="Liste à puces 1 Car,Bullet List 1 Car"/>
    <w:link w:val="Listaconvietas"/>
    <w:rsid w:val="000E4807"/>
    <w:rPr>
      <w:rFonts w:ascii="Verdana" w:hAnsi="Verdana"/>
      <w:sz w:val="18"/>
      <w:lang w:val="es-ES_tradnl" w:eastAsia="fr-FR"/>
    </w:rPr>
  </w:style>
  <w:style w:type="paragraph" w:customStyle="1" w:styleId="NormalsansretraitDocs">
    <w:name w:val="Normal sans retrait Docs"/>
    <w:basedOn w:val="Normal"/>
    <w:link w:val="NormalsansretraitDocsCar"/>
    <w:rsid w:val="000E4807"/>
    <w:pPr>
      <w:ind w:left="0"/>
    </w:pPr>
  </w:style>
  <w:style w:type="character" w:customStyle="1" w:styleId="NormalsansretraitDocsCar">
    <w:name w:val="Normal sans retrait Docs Car"/>
    <w:link w:val="NormalsansretraitDocs"/>
    <w:rsid w:val="000E4807"/>
    <w:rPr>
      <w:rFonts w:ascii="Verdana" w:hAnsi="Verdana"/>
      <w:sz w:val="18"/>
      <w:lang w:val="fr-FR" w:eastAsia="fr-FR"/>
    </w:rPr>
  </w:style>
  <w:style w:type="paragraph" w:styleId="Listaconvietas2">
    <w:name w:val="List Bullet 2"/>
    <w:rsid w:val="000E4807"/>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aconvietas3">
    <w:name w:val="List Bullet 3"/>
    <w:aliases w:val="Bullet List 3"/>
    <w:rsid w:val="000E4807"/>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0E4807"/>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0E4807"/>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0E4807"/>
    <w:pPr>
      <w:spacing w:before="40" w:after="40" w:line="240" w:lineRule="auto"/>
      <w:ind w:left="0"/>
      <w:jc w:val="left"/>
    </w:pPr>
    <w:rPr>
      <w:rFonts w:ascii="Arial" w:hAnsi="Arial" w:cs="Arial"/>
      <w:szCs w:val="18"/>
    </w:rPr>
  </w:style>
  <w:style w:type="paragraph" w:customStyle="1" w:styleId="Chapitre">
    <w:name w:val="Chapitre"/>
    <w:basedOn w:val="Normal"/>
    <w:rsid w:val="000E4807"/>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a"/>
    <w:rsid w:val="000E4807"/>
    <w:pPr>
      <w:numPr>
        <w:numId w:val="4"/>
      </w:numPr>
    </w:pPr>
    <w:rPr>
      <w:lang w:val="en-GB"/>
    </w:rPr>
  </w:style>
  <w:style w:type="table" w:customStyle="1" w:styleId="TableausansGrille">
    <w:name w:val="Tableau sans Grille"/>
    <w:basedOn w:val="Tablanormal"/>
    <w:rsid w:val="00F9320F"/>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aconcuadrcula">
    <w:name w:val="Table Grid"/>
    <w:basedOn w:val="Tablanormal"/>
    <w:rsid w:val="000E4807"/>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F9320F"/>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ipervnculo">
    <w:name w:val="Hyperlink"/>
    <w:uiPriority w:val="99"/>
    <w:rsid w:val="000E4807"/>
    <w:rPr>
      <w:noProof/>
      <w:color w:val="0000FF"/>
      <w:u w:val="single"/>
      <w:lang w:val="fr-FR"/>
    </w:rPr>
  </w:style>
  <w:style w:type="paragraph" w:customStyle="1" w:styleId="En-ttedroit">
    <w:name w:val="En-tête droit"/>
    <w:basedOn w:val="Normal"/>
    <w:link w:val="En-ttedroit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0E4807"/>
    <w:rPr>
      <w:color w:val="808080"/>
      <w:sz w:val="12"/>
      <w:szCs w:val="12"/>
    </w:rPr>
  </w:style>
  <w:style w:type="paragraph" w:customStyle="1" w:styleId="Normalsansretrait">
    <w:name w:val="Normal sans retrait"/>
    <w:basedOn w:val="Normal"/>
    <w:link w:val="NormalsansretraitCar"/>
    <w:rsid w:val="000E4807"/>
    <w:pPr>
      <w:ind w:left="0"/>
    </w:pPr>
  </w:style>
  <w:style w:type="character" w:customStyle="1" w:styleId="NormalsansretraitCar">
    <w:name w:val="Normal sans retrait Car"/>
    <w:link w:val="Normalsansretrait"/>
    <w:rsid w:val="000E4807"/>
    <w:rPr>
      <w:rFonts w:ascii="Verdana" w:hAnsi="Verdana"/>
      <w:sz w:val="18"/>
      <w:lang w:val="fr-FR" w:eastAsia="fr-FR"/>
    </w:rPr>
  </w:style>
  <w:style w:type="paragraph" w:customStyle="1" w:styleId="Titredudocument">
    <w:name w:val="Titre du document"/>
    <w:basedOn w:val="Normalsansretrait"/>
    <w:rsid w:val="000E4807"/>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0E4807"/>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0E4807"/>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0E4807"/>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0E4807"/>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0E4807"/>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0E4807"/>
    <w:pPr>
      <w:jc w:val="right"/>
    </w:pPr>
    <w:rPr>
      <w:rFonts w:ascii="Century Gothic" w:hAnsi="Century Gothic"/>
      <w:color w:val="808080"/>
      <w:sz w:val="40"/>
      <w:szCs w:val="40"/>
    </w:rPr>
  </w:style>
  <w:style w:type="paragraph" w:customStyle="1" w:styleId="Avant-propos">
    <w:name w:val="Avant-propos"/>
    <w:next w:val="Normalsansretrait"/>
    <w:rsid w:val="000E4807"/>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0E4807"/>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cabezado">
    <w:name w:val="header"/>
    <w:basedOn w:val="Normal"/>
    <w:link w:val="EncabezadoCar"/>
    <w:rsid w:val="000E4807"/>
    <w:pPr>
      <w:tabs>
        <w:tab w:val="center" w:pos="4536"/>
        <w:tab w:val="right" w:pos="9072"/>
      </w:tabs>
    </w:pPr>
  </w:style>
  <w:style w:type="character" w:customStyle="1" w:styleId="EncabezadoCar">
    <w:name w:val="Encabezado Car"/>
    <w:basedOn w:val="Fuentedeprrafopredeter"/>
    <w:link w:val="Encabezado"/>
    <w:rsid w:val="000E4807"/>
    <w:rPr>
      <w:rFonts w:ascii="Verdana" w:hAnsi="Verdana"/>
      <w:noProof w:val="0"/>
      <w:sz w:val="18"/>
      <w:lang w:val="fr-FR" w:eastAsia="fr-FR"/>
    </w:rPr>
  </w:style>
  <w:style w:type="paragraph" w:customStyle="1" w:styleId="NumrotationduPieddepage">
    <w:name w:val="Numérotation du Pied de page"/>
    <w:basedOn w:val="Normal"/>
    <w:rsid w:val="000E4807"/>
    <w:pPr>
      <w:spacing w:before="0"/>
      <w:ind w:left="561"/>
      <w:jc w:val="center"/>
    </w:pPr>
    <w:rPr>
      <w:color w:val="808080"/>
      <w:szCs w:val="18"/>
    </w:rPr>
  </w:style>
  <w:style w:type="paragraph" w:styleId="Piedepgina">
    <w:name w:val="footer"/>
    <w:basedOn w:val="Normal"/>
    <w:link w:val="PiedepginaCar"/>
    <w:rsid w:val="000E4807"/>
    <w:pPr>
      <w:tabs>
        <w:tab w:val="center" w:pos="4536"/>
        <w:tab w:val="right" w:pos="9072"/>
      </w:tabs>
    </w:pPr>
  </w:style>
  <w:style w:type="character" w:customStyle="1" w:styleId="PiedepginaCar">
    <w:name w:val="Pie de página Car"/>
    <w:basedOn w:val="Fuentedeprrafopredeter"/>
    <w:link w:val="Piedepgina"/>
    <w:rsid w:val="000E4807"/>
    <w:rPr>
      <w:rFonts w:ascii="Verdana" w:hAnsi="Verdana"/>
      <w:noProof w:val="0"/>
      <w:sz w:val="18"/>
      <w:lang w:val="fr-FR" w:eastAsia="fr-FR"/>
    </w:rPr>
  </w:style>
  <w:style w:type="paragraph" w:customStyle="1" w:styleId="TextedeTableau">
    <w:name w:val="Texte de Tableau"/>
    <w:basedOn w:val="Normal"/>
    <w:rsid w:val="000E4807"/>
    <w:pPr>
      <w:spacing w:after="60" w:line="240" w:lineRule="auto"/>
      <w:ind w:left="119"/>
    </w:pPr>
    <w:rPr>
      <w:rFonts w:ascii="Arial" w:hAnsi="Arial"/>
    </w:rPr>
  </w:style>
  <w:style w:type="paragraph" w:customStyle="1" w:styleId="TexteduTableaudelHistorique">
    <w:name w:val="Texte du Tableau de l'Historique"/>
    <w:basedOn w:val="Normal"/>
    <w:rsid w:val="000E4807"/>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0E4807"/>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0E4807"/>
    <w:rPr>
      <w:color w:val="E51519"/>
    </w:rPr>
  </w:style>
  <w:style w:type="character" w:customStyle="1" w:styleId="TexteduTitredudocumentCar">
    <w:name w:val="Texte du Titre du document Car"/>
    <w:link w:val="TexteduTitredudocument"/>
    <w:rsid w:val="000E4807"/>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0E4807"/>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0E4807"/>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0E4807"/>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0E4807"/>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0E4807"/>
    <w:pPr>
      <w:spacing w:before="200"/>
      <w:ind w:left="561"/>
    </w:pPr>
  </w:style>
  <w:style w:type="character" w:customStyle="1" w:styleId="En-ttegaucheCar">
    <w:name w:val="En-tête gauche Car"/>
    <w:link w:val="En-ttegauche"/>
    <w:rsid w:val="000E4807"/>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0E4807"/>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0E4807"/>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0E4807"/>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0E4807"/>
    <w:pPr>
      <w:spacing w:before="0" w:line="180" w:lineRule="exact"/>
      <w:ind w:left="0"/>
    </w:pPr>
    <w:rPr>
      <w:color w:val="808080"/>
      <w:sz w:val="12"/>
      <w:szCs w:val="12"/>
    </w:rPr>
  </w:style>
  <w:style w:type="table" w:customStyle="1" w:styleId="Tableaudesdestinataires">
    <w:name w:val="Tableau des destinataires"/>
    <w:basedOn w:val="Tablanormal"/>
    <w:rsid w:val="000E4807"/>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0E4807"/>
    <w:pPr>
      <w:spacing w:line="240" w:lineRule="auto"/>
      <w:ind w:left="561"/>
    </w:pPr>
    <w:rPr>
      <w:noProof/>
    </w:rPr>
  </w:style>
  <w:style w:type="paragraph" w:customStyle="1" w:styleId="Mentionlgale">
    <w:name w:val="Mention légale"/>
    <w:basedOn w:val="Normal"/>
    <w:rsid w:val="000E4807"/>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0E4807"/>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0E4807"/>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0E4807"/>
    <w:pPr>
      <w:spacing w:before="0" w:line="240" w:lineRule="auto"/>
      <w:ind w:left="0"/>
    </w:pPr>
    <w:rPr>
      <w:rFonts w:ascii="Century Gothic" w:hAnsi="Century Gothic"/>
      <w:sz w:val="20"/>
    </w:rPr>
  </w:style>
  <w:style w:type="paragraph" w:customStyle="1" w:styleId="DatedeLettre">
    <w:name w:val="Date de Lettre"/>
    <w:basedOn w:val="Normal"/>
    <w:rsid w:val="000E4807"/>
    <w:pPr>
      <w:ind w:left="0"/>
    </w:pPr>
    <w:rPr>
      <w:rFonts w:ascii="Century Gothic" w:hAnsi="Century Gothic"/>
      <w:sz w:val="20"/>
    </w:rPr>
  </w:style>
  <w:style w:type="paragraph" w:customStyle="1" w:styleId="Listepucespourtableau">
    <w:name w:val="Liste à puces pour tableau"/>
    <w:basedOn w:val="Listaconvietas"/>
    <w:rsid w:val="000E4807"/>
    <w:pPr>
      <w:tabs>
        <w:tab w:val="clear" w:pos="907"/>
        <w:tab w:val="left" w:pos="360"/>
      </w:tabs>
      <w:ind w:left="397"/>
    </w:pPr>
    <w:rPr>
      <w:szCs w:val="32"/>
    </w:rPr>
  </w:style>
  <w:style w:type="paragraph" w:customStyle="1" w:styleId="En-tteGrasdeLettre">
    <w:name w:val="En-tête Gras de Lettre"/>
    <w:basedOn w:val="Normal"/>
    <w:link w:val="En-tteGrasdeLettreCar"/>
    <w:rsid w:val="000E4807"/>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0E4807"/>
    <w:rPr>
      <w:rFonts w:ascii="Century Gothic" w:hAnsi="Century Gothic"/>
      <w:b/>
      <w:lang w:val="fr-FR" w:eastAsia="fr-FR"/>
    </w:rPr>
  </w:style>
  <w:style w:type="paragraph" w:customStyle="1" w:styleId="En-tteNormaldeLettre">
    <w:name w:val="En-tête Normal de Lettre"/>
    <w:basedOn w:val="Normal"/>
    <w:link w:val="En-tteNormaldeLettreCar"/>
    <w:rsid w:val="000E4807"/>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0E4807"/>
    <w:rPr>
      <w:rFonts w:ascii="Century Gothic" w:hAnsi="Century Gothic"/>
      <w:lang w:val="fr-FR" w:eastAsia="fr-FR"/>
    </w:rPr>
  </w:style>
  <w:style w:type="paragraph" w:customStyle="1" w:styleId="PJCopiePSpourLettre">
    <w:name w:val="PJ Copie PS pour Lettre"/>
    <w:basedOn w:val="Normal"/>
    <w:rsid w:val="000E4807"/>
    <w:pPr>
      <w:spacing w:line="360" w:lineRule="auto"/>
      <w:ind w:left="0"/>
    </w:pPr>
    <w:rPr>
      <w:rFonts w:ascii="Century Gothic" w:hAnsi="Century Gothic"/>
      <w:szCs w:val="18"/>
    </w:rPr>
  </w:style>
  <w:style w:type="paragraph" w:customStyle="1" w:styleId="SignatairedelaLettre">
    <w:name w:val="Signataire de la Lettre"/>
    <w:basedOn w:val="Normal"/>
    <w:rsid w:val="000E4807"/>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0E4807"/>
    <w:pPr>
      <w:spacing w:line="360" w:lineRule="auto"/>
      <w:ind w:left="-108"/>
    </w:pPr>
    <w:rPr>
      <w:rFonts w:ascii="Century Gothic" w:hAnsi="Century Gothic"/>
      <w:szCs w:val="18"/>
    </w:rPr>
  </w:style>
  <w:style w:type="paragraph" w:styleId="Sangradetextonormal">
    <w:name w:val="Body Text Indent"/>
    <w:basedOn w:val="Normal"/>
    <w:link w:val="SangradetextonormalCar"/>
    <w:rsid w:val="000E4807"/>
    <w:pPr>
      <w:spacing w:after="120"/>
      <w:ind w:left="283"/>
    </w:pPr>
  </w:style>
  <w:style w:type="character" w:customStyle="1" w:styleId="SangradetextonormalCar">
    <w:name w:val="Sangría de texto normal Car"/>
    <w:basedOn w:val="Fuentedeprrafopredeter"/>
    <w:link w:val="Sangradetextonormal"/>
    <w:rsid w:val="000E4807"/>
    <w:rPr>
      <w:rFonts w:ascii="Verdana" w:hAnsi="Verdana"/>
      <w:noProof w:val="0"/>
      <w:sz w:val="18"/>
      <w:lang w:val="fr-FR" w:eastAsia="fr-FR"/>
    </w:rPr>
  </w:style>
  <w:style w:type="paragraph" w:customStyle="1" w:styleId="FaxdeSocitpourLettre">
    <w:name w:val="Fax de Société pour Lettre"/>
    <w:basedOn w:val="Normal"/>
    <w:rsid w:val="000E4807"/>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Sangradetextonormal"/>
    <w:rsid w:val="000E4807"/>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0E4807"/>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0E4807"/>
    <w:pPr>
      <w:spacing w:before="0" w:line="240" w:lineRule="auto"/>
      <w:ind w:left="0"/>
    </w:pPr>
    <w:rPr>
      <w:rFonts w:ascii="Century Gothic" w:hAnsi="Century Gothic"/>
      <w:sz w:val="20"/>
    </w:rPr>
  </w:style>
  <w:style w:type="paragraph" w:customStyle="1" w:styleId="DateFax">
    <w:name w:val="Date Fax"/>
    <w:basedOn w:val="Normal"/>
    <w:rsid w:val="000E4807"/>
    <w:pPr>
      <w:spacing w:before="0" w:line="360" w:lineRule="auto"/>
      <w:ind w:left="0"/>
      <w:jc w:val="right"/>
    </w:pPr>
    <w:rPr>
      <w:rFonts w:ascii="Century Gothic" w:hAnsi="Century Gothic"/>
      <w:sz w:val="20"/>
    </w:rPr>
  </w:style>
  <w:style w:type="paragraph" w:customStyle="1" w:styleId="TitreFax">
    <w:name w:val="Titre Fax"/>
    <w:basedOn w:val="Normal"/>
    <w:rsid w:val="000E4807"/>
    <w:pPr>
      <w:spacing w:after="10"/>
      <w:ind w:left="-48"/>
    </w:pPr>
    <w:rPr>
      <w:rFonts w:ascii="Century Gothic" w:hAnsi="Century Gothic" w:cs="Arial"/>
      <w:b/>
      <w:spacing w:val="20"/>
      <w:sz w:val="20"/>
    </w:rPr>
  </w:style>
  <w:style w:type="paragraph" w:customStyle="1" w:styleId="En-tteFax">
    <w:name w:val="En-tête Fax"/>
    <w:basedOn w:val="Normal"/>
    <w:rsid w:val="000E4807"/>
    <w:pPr>
      <w:ind w:left="-48"/>
      <w:jc w:val="left"/>
    </w:pPr>
    <w:rPr>
      <w:rFonts w:ascii="Century Gothic" w:hAnsi="Century Gothic" w:cs="Arial"/>
      <w:szCs w:val="18"/>
    </w:rPr>
  </w:style>
  <w:style w:type="paragraph" w:customStyle="1" w:styleId="Listenumrotepourtableau">
    <w:name w:val="Liste numérotée pour tableau"/>
    <w:basedOn w:val="Lista"/>
    <w:rsid w:val="000E4807"/>
    <w:pPr>
      <w:numPr>
        <w:numId w:val="6"/>
      </w:numPr>
    </w:pPr>
    <w:rPr>
      <w:szCs w:val="32"/>
    </w:rPr>
  </w:style>
  <w:style w:type="paragraph" w:customStyle="1" w:styleId="StyleTM3">
    <w:name w:val="Style TM 3"/>
    <w:basedOn w:val="TDC3"/>
    <w:rsid w:val="000E4807"/>
    <w:pPr>
      <w:ind w:left="600"/>
    </w:pPr>
    <w:rPr>
      <w:szCs w:val="20"/>
    </w:rPr>
  </w:style>
  <w:style w:type="paragraph" w:customStyle="1" w:styleId="StyleTM2Gauche0cmSuspendu106cm">
    <w:name w:val="Style TM 2 + Gauche :  0 cm Suspendu : 106 cm"/>
    <w:basedOn w:val="TDC2"/>
    <w:autoRedefine/>
    <w:rsid w:val="000E4807"/>
    <w:rPr>
      <w:szCs w:val="20"/>
    </w:rPr>
  </w:style>
  <w:style w:type="paragraph" w:customStyle="1" w:styleId="Titre2sansnumro">
    <w:name w:val="Titre 2 sans numéro"/>
    <w:basedOn w:val="Normal"/>
    <w:rsid w:val="000E4807"/>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0E4807"/>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0E4807"/>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0E4807"/>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0E4807"/>
    <w:pPr>
      <w:keepNext/>
      <w:pBdr>
        <w:bottom w:val="single" w:sz="4" w:space="6" w:color="FF0000"/>
      </w:pBdr>
      <w:spacing w:before="1000" w:after="120"/>
      <w:ind w:left="0"/>
    </w:pPr>
    <w:rPr>
      <w:rFonts w:ascii="Century Gothic" w:hAnsi="Century Gothic"/>
      <w:sz w:val="32"/>
      <w:szCs w:val="32"/>
    </w:rPr>
  </w:style>
  <w:style w:type="paragraph" w:styleId="Lista">
    <w:name w:val="List"/>
    <w:basedOn w:val="Normal"/>
    <w:rsid w:val="000E4807"/>
    <w:pPr>
      <w:ind w:left="283" w:hanging="283"/>
    </w:pPr>
  </w:style>
  <w:style w:type="character" w:customStyle="1" w:styleId="En-ttedroitCar">
    <w:name w:val="En-tête droit Car"/>
    <w:link w:val="En-ttedroit"/>
    <w:rsid w:val="000E4807"/>
    <w:rPr>
      <w:rFonts w:ascii="Century Gothic" w:hAnsi="Century Gothic"/>
      <w:color w:val="808080"/>
      <w:sz w:val="16"/>
      <w:szCs w:val="16"/>
      <w:lang w:val="fr-FR" w:eastAsia="fr-FR"/>
    </w:rPr>
  </w:style>
  <w:style w:type="paragraph" w:styleId="Textodeglobo">
    <w:name w:val="Balloon Text"/>
    <w:basedOn w:val="Normal"/>
    <w:link w:val="TextodegloboCar"/>
    <w:rsid w:val="000E4807"/>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rsid w:val="000E4807"/>
    <w:rPr>
      <w:rFonts w:ascii="Tahoma" w:hAnsi="Tahoma" w:cs="Tahoma"/>
      <w:noProof w:val="0"/>
      <w:sz w:val="16"/>
      <w:szCs w:val="16"/>
      <w:lang w:val="fr-FR" w:eastAsia="fr-FR"/>
    </w:rPr>
  </w:style>
  <w:style w:type="paragraph" w:customStyle="1" w:styleId="HistoryTableText">
    <w:name w:val="History Table Text"/>
    <w:basedOn w:val="Normal"/>
    <w:rsid w:val="002D7AFD"/>
    <w:pPr>
      <w:spacing w:after="60" w:line="240" w:lineRule="auto"/>
      <w:ind w:left="0"/>
    </w:pPr>
    <w:rPr>
      <w:rFonts w:ascii="Arial" w:hAnsi="Arial"/>
      <w:color w:val="999999"/>
    </w:rPr>
  </w:style>
  <w:style w:type="paragraph" w:styleId="Textoindependienteprimerasangra2">
    <w:name w:val="Body Text First Indent 2"/>
    <w:basedOn w:val="Sangradetextonormal"/>
    <w:link w:val="Textoindependienteprimerasangra2Car"/>
    <w:rsid w:val="00416706"/>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416706"/>
    <w:rPr>
      <w:rFonts w:ascii="Verdana" w:hAnsi="Verdana"/>
      <w:noProof w:val="0"/>
      <w:sz w:val="18"/>
      <w:lang w:val="fr-FR" w:eastAsia="fr-FR"/>
    </w:rPr>
  </w:style>
  <w:style w:type="character" w:customStyle="1" w:styleId="Ttulo2Car">
    <w:name w:val="Título 2 Car"/>
    <w:aliases w:val="Title 2 Car"/>
    <w:basedOn w:val="Fuentedeprrafopredeter"/>
    <w:link w:val="Ttulo2"/>
    <w:rsid w:val="00401137"/>
    <w:rPr>
      <w:rFonts w:ascii="Century Gothic" w:hAnsi="Century Gothic"/>
      <w:b/>
      <w:kern w:val="28"/>
      <w:sz w:val="24"/>
      <w:szCs w:val="24"/>
      <w:lang w:val="fr-FR" w:eastAsia="fr-FR"/>
    </w:rPr>
  </w:style>
  <w:style w:type="paragraph" w:styleId="Prrafodelista">
    <w:name w:val="List Paragraph"/>
    <w:basedOn w:val="Normal"/>
    <w:uiPriority w:val="34"/>
    <w:qFormat/>
    <w:rsid w:val="004E64B8"/>
    <w:pPr>
      <w:ind w:left="720"/>
      <w:contextualSpacing/>
    </w:pPr>
  </w:style>
  <w:style w:type="paragraph" w:styleId="Textonotaalfinal">
    <w:name w:val="endnote text"/>
    <w:basedOn w:val="Normal"/>
    <w:link w:val="TextonotaalfinalCar"/>
    <w:rsid w:val="004E64B8"/>
    <w:pPr>
      <w:spacing w:before="0" w:line="240" w:lineRule="auto"/>
    </w:pPr>
    <w:rPr>
      <w:sz w:val="20"/>
    </w:rPr>
  </w:style>
  <w:style w:type="character" w:customStyle="1" w:styleId="TextonotaalfinalCar">
    <w:name w:val="Texto nota al final Car"/>
    <w:basedOn w:val="Fuentedeprrafopredeter"/>
    <w:link w:val="Textonotaalfinal"/>
    <w:rsid w:val="004E64B8"/>
    <w:rPr>
      <w:rFonts w:ascii="Verdana" w:hAnsi="Verdana"/>
      <w:lang w:val="fr-FR" w:eastAsia="fr-FR"/>
    </w:rPr>
  </w:style>
  <w:style w:type="character" w:styleId="Refdenotaalfinal">
    <w:name w:val="endnote reference"/>
    <w:basedOn w:val="Fuentedeprrafopredeter"/>
    <w:rsid w:val="004E64B8"/>
    <w:rPr>
      <w:vertAlign w:val="superscript"/>
    </w:rPr>
  </w:style>
  <w:style w:type="paragraph" w:styleId="Revisin">
    <w:name w:val="Revision"/>
    <w:hidden/>
    <w:uiPriority w:val="99"/>
    <w:semiHidden/>
    <w:rsid w:val="00001D83"/>
    <w:rPr>
      <w:rFonts w:ascii="Verdana" w:hAnsi="Verdana"/>
      <w:sz w:val="18"/>
      <w:lang w:val="fr-FR" w:eastAsia="fr-FR"/>
    </w:rPr>
  </w:style>
  <w:style w:type="character" w:styleId="Hipervnculovisitado">
    <w:name w:val="FollowedHyperlink"/>
    <w:basedOn w:val="Fuentedeprrafopredeter"/>
    <w:rsid w:val="006B253F"/>
    <w:rPr>
      <w:color w:val="800080" w:themeColor="followedHyperlink"/>
      <w:u w:val="single"/>
    </w:rPr>
  </w:style>
  <w:style w:type="character" w:customStyle="1" w:styleId="Ttulo5Car">
    <w:name w:val="Título 5 Car"/>
    <w:basedOn w:val="Fuentedeprrafopredeter"/>
    <w:link w:val="Ttulo5"/>
    <w:rsid w:val="009D4C49"/>
    <w:rPr>
      <w:rFonts w:ascii="Century Gothic" w:hAnsi="Century Gothic"/>
      <w:i/>
      <w:kern w:val="28"/>
      <w:sz w:val="22"/>
      <w:szCs w:val="22"/>
      <w:lang w:val="es-ES_tradnl" w:eastAsia="fr-FR"/>
    </w:rPr>
  </w:style>
  <w:style w:type="table" w:customStyle="1" w:styleId="TablewithGrid">
    <w:name w:val="Table with Grid"/>
    <w:basedOn w:val="Tablanormal"/>
    <w:rsid w:val="0036209D"/>
    <w:pPr>
      <w:ind w:left="567"/>
    </w:pPr>
    <w:rPr>
      <w:rFonts w:ascii="Arial" w:hAnsi="Arial"/>
      <w:sz w:val="18"/>
      <w:szCs w:val="32"/>
      <w:lang w:val="fr-FR" w:eastAsia="fr-FR"/>
    </w:rPr>
    <w:tblPr>
      <w:tblInd w:w="680" w:type="dxa"/>
      <w:tblBorders>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customStyle="1" w:styleId="Ttulo3Car">
    <w:name w:val="Título 3 Car"/>
    <w:aliases w:val="Title 3 Car"/>
    <w:basedOn w:val="Fuentedeprrafopredeter"/>
    <w:link w:val="Ttulo3"/>
    <w:rsid w:val="00272D4C"/>
    <w:rPr>
      <w:rFonts w:ascii="Century Gothic" w:hAnsi="Century Gothic"/>
      <w:kern w:val="28"/>
      <w:sz w:val="24"/>
      <w:szCs w:val="24"/>
      <w:lang w:val="fr-FR" w:eastAsia="fr-FR"/>
    </w:rPr>
  </w:style>
  <w:style w:type="character" w:customStyle="1" w:styleId="wording6">
    <w:name w:val="wording6"/>
    <w:basedOn w:val="Fuentedeprrafopredeter"/>
    <w:rsid w:val="00A055BF"/>
    <w:rPr>
      <w:b/>
      <w:bCs/>
      <w:strike w:val="0"/>
      <w:dstrike w:val="0"/>
      <w:color w:val="515181"/>
      <w:sz w:val="26"/>
      <w:szCs w:val="26"/>
      <w:u w:val="none"/>
      <w:effect w:val="none"/>
    </w:rPr>
  </w:style>
  <w:style w:type="paragraph" w:styleId="NormalWeb">
    <w:name w:val="Normal (Web)"/>
    <w:basedOn w:val="Normal"/>
    <w:uiPriority w:val="99"/>
    <w:semiHidden/>
    <w:unhideWhenUsed/>
    <w:rsid w:val="00AB3804"/>
    <w:pPr>
      <w:spacing w:before="100" w:beforeAutospacing="1" w:after="100" w:afterAutospacing="1" w:line="240" w:lineRule="auto"/>
      <w:ind w:left="0"/>
      <w:jc w:val="left"/>
    </w:pPr>
    <w:rPr>
      <w:rFonts w:ascii="Times New Roman" w:eastAsiaTheme="minorEastAsia" w:hAnsi="Times New Roman"/>
      <w:sz w:val="24"/>
      <w:szCs w:val="24"/>
      <w:lang w:val="es-ES" w:eastAsia="es-ES"/>
    </w:rPr>
  </w:style>
  <w:style w:type="character" w:styleId="Refdecomentario">
    <w:name w:val="annotation reference"/>
    <w:basedOn w:val="Fuentedeprrafopredeter"/>
    <w:semiHidden/>
    <w:unhideWhenUsed/>
    <w:rsid w:val="00ED33E9"/>
    <w:rPr>
      <w:sz w:val="16"/>
      <w:szCs w:val="16"/>
    </w:rPr>
  </w:style>
  <w:style w:type="paragraph" w:styleId="Textocomentario">
    <w:name w:val="annotation text"/>
    <w:basedOn w:val="Normal"/>
    <w:link w:val="TextocomentarioCar"/>
    <w:semiHidden/>
    <w:unhideWhenUsed/>
    <w:rsid w:val="00ED33E9"/>
    <w:pPr>
      <w:spacing w:line="240" w:lineRule="auto"/>
    </w:pPr>
    <w:rPr>
      <w:sz w:val="20"/>
    </w:rPr>
  </w:style>
  <w:style w:type="character" w:customStyle="1" w:styleId="TextocomentarioCar">
    <w:name w:val="Texto comentario Car"/>
    <w:basedOn w:val="Fuentedeprrafopredeter"/>
    <w:link w:val="Textocomentario"/>
    <w:semiHidden/>
    <w:rsid w:val="00ED33E9"/>
    <w:rPr>
      <w:rFonts w:ascii="Verdana" w:hAnsi="Verdana"/>
      <w:lang w:val="fr-FR" w:eastAsia="fr-FR"/>
    </w:rPr>
  </w:style>
  <w:style w:type="character" w:styleId="Textoennegrita">
    <w:name w:val="Strong"/>
    <w:aliases w:val="Figuras"/>
    <w:basedOn w:val="Fuentedeprrafopredeter"/>
    <w:qFormat/>
    <w:rsid w:val="005C2D8D"/>
    <w:rPr>
      <w:rFonts w:ascii="Arial" w:hAnsi="Arial"/>
      <w:b/>
      <w:bCs/>
      <w:noProof w:val="0"/>
      <w:sz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343288493">
      <w:bodyDiv w:val="1"/>
      <w:marLeft w:val="0"/>
      <w:marRight w:val="0"/>
      <w:marTop w:val="0"/>
      <w:marBottom w:val="0"/>
      <w:divBdr>
        <w:top w:val="none" w:sz="0" w:space="0" w:color="auto"/>
        <w:left w:val="none" w:sz="0" w:space="0" w:color="auto"/>
        <w:bottom w:val="none" w:sz="0" w:space="0" w:color="auto"/>
        <w:right w:val="none" w:sz="0" w:space="0" w:color="auto"/>
      </w:divBdr>
      <w:divsChild>
        <w:div w:id="1497768973">
          <w:marLeft w:val="0"/>
          <w:marRight w:val="0"/>
          <w:marTop w:val="0"/>
          <w:marBottom w:val="0"/>
          <w:divBdr>
            <w:top w:val="none" w:sz="0" w:space="0" w:color="auto"/>
            <w:left w:val="none" w:sz="0" w:space="0" w:color="auto"/>
            <w:bottom w:val="none" w:sz="0" w:space="0" w:color="auto"/>
            <w:right w:val="none" w:sz="0" w:space="0" w:color="auto"/>
          </w:divBdr>
          <w:divsChild>
            <w:div w:id="1618097675">
              <w:marLeft w:val="0"/>
              <w:marRight w:val="60"/>
              <w:marTop w:val="0"/>
              <w:marBottom w:val="0"/>
              <w:divBdr>
                <w:top w:val="none" w:sz="0" w:space="0" w:color="auto"/>
                <w:left w:val="none" w:sz="0" w:space="0" w:color="auto"/>
                <w:bottom w:val="none" w:sz="0" w:space="0" w:color="auto"/>
                <w:right w:val="none" w:sz="0" w:space="0" w:color="auto"/>
              </w:divBdr>
              <w:divsChild>
                <w:div w:id="53436091">
                  <w:marLeft w:val="0"/>
                  <w:marRight w:val="0"/>
                  <w:marTop w:val="0"/>
                  <w:marBottom w:val="120"/>
                  <w:divBdr>
                    <w:top w:val="single" w:sz="6" w:space="0" w:color="C0C0C0"/>
                    <w:left w:val="single" w:sz="6" w:space="0" w:color="D9D9D9"/>
                    <w:bottom w:val="single" w:sz="6" w:space="0" w:color="D9D9D9"/>
                    <w:right w:val="single" w:sz="6" w:space="0" w:color="D9D9D9"/>
                  </w:divBdr>
                  <w:divsChild>
                    <w:div w:id="971179482">
                      <w:marLeft w:val="0"/>
                      <w:marRight w:val="0"/>
                      <w:marTop w:val="0"/>
                      <w:marBottom w:val="0"/>
                      <w:divBdr>
                        <w:top w:val="none" w:sz="0" w:space="0" w:color="auto"/>
                        <w:left w:val="none" w:sz="0" w:space="0" w:color="auto"/>
                        <w:bottom w:val="none" w:sz="0" w:space="0" w:color="auto"/>
                        <w:right w:val="none" w:sz="0" w:space="0" w:color="auto"/>
                      </w:divBdr>
                    </w:div>
                    <w:div w:id="1994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3898">
          <w:marLeft w:val="0"/>
          <w:marRight w:val="0"/>
          <w:marTop w:val="0"/>
          <w:marBottom w:val="0"/>
          <w:divBdr>
            <w:top w:val="none" w:sz="0" w:space="0" w:color="auto"/>
            <w:left w:val="none" w:sz="0" w:space="0" w:color="auto"/>
            <w:bottom w:val="none" w:sz="0" w:space="0" w:color="auto"/>
            <w:right w:val="none" w:sz="0" w:space="0" w:color="auto"/>
          </w:divBdr>
          <w:divsChild>
            <w:div w:id="715393048">
              <w:marLeft w:val="60"/>
              <w:marRight w:val="0"/>
              <w:marTop w:val="0"/>
              <w:marBottom w:val="0"/>
              <w:divBdr>
                <w:top w:val="none" w:sz="0" w:space="0" w:color="auto"/>
                <w:left w:val="none" w:sz="0" w:space="0" w:color="auto"/>
                <w:bottom w:val="none" w:sz="0" w:space="0" w:color="auto"/>
                <w:right w:val="none" w:sz="0" w:space="0" w:color="auto"/>
              </w:divBdr>
              <w:divsChild>
                <w:div w:id="2092116766">
                  <w:marLeft w:val="0"/>
                  <w:marRight w:val="0"/>
                  <w:marTop w:val="0"/>
                  <w:marBottom w:val="0"/>
                  <w:divBdr>
                    <w:top w:val="none" w:sz="0" w:space="0" w:color="auto"/>
                    <w:left w:val="none" w:sz="0" w:space="0" w:color="auto"/>
                    <w:bottom w:val="none" w:sz="0" w:space="0" w:color="auto"/>
                    <w:right w:val="none" w:sz="0" w:space="0" w:color="auto"/>
                  </w:divBdr>
                  <w:divsChild>
                    <w:div w:id="709231543">
                      <w:marLeft w:val="0"/>
                      <w:marRight w:val="0"/>
                      <w:marTop w:val="0"/>
                      <w:marBottom w:val="120"/>
                      <w:divBdr>
                        <w:top w:val="single" w:sz="6" w:space="0" w:color="F5F5F5"/>
                        <w:left w:val="single" w:sz="6" w:space="0" w:color="F5F5F5"/>
                        <w:bottom w:val="single" w:sz="6" w:space="0" w:color="F5F5F5"/>
                        <w:right w:val="single" w:sz="6" w:space="0" w:color="F5F5F5"/>
                      </w:divBdr>
                      <w:divsChild>
                        <w:div w:id="1579098115">
                          <w:marLeft w:val="0"/>
                          <w:marRight w:val="0"/>
                          <w:marTop w:val="0"/>
                          <w:marBottom w:val="0"/>
                          <w:divBdr>
                            <w:top w:val="none" w:sz="0" w:space="0" w:color="auto"/>
                            <w:left w:val="none" w:sz="0" w:space="0" w:color="auto"/>
                            <w:bottom w:val="none" w:sz="0" w:space="0" w:color="auto"/>
                            <w:right w:val="none" w:sz="0" w:space="0" w:color="auto"/>
                          </w:divBdr>
                          <w:divsChild>
                            <w:div w:id="5207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21141">
      <w:bodyDiv w:val="1"/>
      <w:marLeft w:val="0"/>
      <w:marRight w:val="0"/>
      <w:marTop w:val="0"/>
      <w:marBottom w:val="0"/>
      <w:divBdr>
        <w:top w:val="none" w:sz="0" w:space="0" w:color="auto"/>
        <w:left w:val="none" w:sz="0" w:space="0" w:color="auto"/>
        <w:bottom w:val="none" w:sz="0" w:space="0" w:color="auto"/>
        <w:right w:val="none" w:sz="0" w:space="0" w:color="auto"/>
      </w:divBdr>
    </w:div>
    <w:div w:id="901409754">
      <w:bodyDiv w:val="1"/>
      <w:marLeft w:val="0"/>
      <w:marRight w:val="0"/>
      <w:marTop w:val="0"/>
      <w:marBottom w:val="0"/>
      <w:divBdr>
        <w:top w:val="none" w:sz="0" w:space="0" w:color="auto"/>
        <w:left w:val="none" w:sz="0" w:space="0" w:color="auto"/>
        <w:bottom w:val="none" w:sz="0" w:space="0" w:color="auto"/>
        <w:right w:val="none" w:sz="0" w:space="0" w:color="auto"/>
      </w:divBdr>
    </w:div>
    <w:div w:id="986318656">
      <w:bodyDiv w:val="1"/>
      <w:marLeft w:val="0"/>
      <w:marRight w:val="0"/>
      <w:marTop w:val="0"/>
      <w:marBottom w:val="0"/>
      <w:divBdr>
        <w:top w:val="none" w:sz="0" w:space="0" w:color="auto"/>
        <w:left w:val="none" w:sz="0" w:space="0" w:color="auto"/>
        <w:bottom w:val="none" w:sz="0" w:space="0" w:color="auto"/>
        <w:right w:val="none" w:sz="0" w:space="0" w:color="auto"/>
      </w:divBdr>
    </w:div>
    <w:div w:id="1020281514">
      <w:bodyDiv w:val="1"/>
      <w:marLeft w:val="0"/>
      <w:marRight w:val="0"/>
      <w:marTop w:val="0"/>
      <w:marBottom w:val="0"/>
      <w:divBdr>
        <w:top w:val="none" w:sz="0" w:space="0" w:color="auto"/>
        <w:left w:val="none" w:sz="0" w:space="0" w:color="auto"/>
        <w:bottom w:val="none" w:sz="0" w:space="0" w:color="auto"/>
        <w:right w:val="none" w:sz="0" w:space="0" w:color="auto"/>
      </w:divBdr>
    </w:div>
    <w:div w:id="1218396643">
      <w:bodyDiv w:val="1"/>
      <w:marLeft w:val="0"/>
      <w:marRight w:val="0"/>
      <w:marTop w:val="0"/>
      <w:marBottom w:val="0"/>
      <w:divBdr>
        <w:top w:val="none" w:sz="0" w:space="0" w:color="auto"/>
        <w:left w:val="none" w:sz="0" w:space="0" w:color="auto"/>
        <w:bottom w:val="none" w:sz="0" w:space="0" w:color="auto"/>
        <w:right w:val="none" w:sz="0" w:space="0" w:color="auto"/>
      </w:divBdr>
    </w:div>
    <w:div w:id="1615210589">
      <w:bodyDiv w:val="1"/>
      <w:marLeft w:val="0"/>
      <w:marRight w:val="0"/>
      <w:marTop w:val="0"/>
      <w:marBottom w:val="0"/>
      <w:divBdr>
        <w:top w:val="none" w:sz="0" w:space="0" w:color="auto"/>
        <w:left w:val="none" w:sz="0" w:space="0" w:color="auto"/>
        <w:bottom w:val="none" w:sz="0" w:space="0" w:color="auto"/>
        <w:right w:val="none" w:sz="0" w:space="0" w:color="auto"/>
      </w:divBdr>
    </w:div>
    <w:div w:id="1648512151">
      <w:bodyDiv w:val="1"/>
      <w:marLeft w:val="0"/>
      <w:marRight w:val="0"/>
      <w:marTop w:val="0"/>
      <w:marBottom w:val="0"/>
      <w:divBdr>
        <w:top w:val="none" w:sz="0" w:space="0" w:color="auto"/>
        <w:left w:val="none" w:sz="0" w:space="0" w:color="auto"/>
        <w:bottom w:val="none" w:sz="0" w:space="0" w:color="auto"/>
        <w:right w:val="none" w:sz="0" w:space="0" w:color="auto"/>
      </w:divBdr>
    </w:div>
    <w:div w:id="1706641331">
      <w:bodyDiv w:val="1"/>
      <w:marLeft w:val="0"/>
      <w:marRight w:val="0"/>
      <w:marTop w:val="0"/>
      <w:marBottom w:val="0"/>
      <w:divBdr>
        <w:top w:val="none" w:sz="0" w:space="0" w:color="auto"/>
        <w:left w:val="none" w:sz="0" w:space="0" w:color="auto"/>
        <w:bottom w:val="none" w:sz="0" w:space="0" w:color="auto"/>
        <w:right w:val="none" w:sz="0" w:space="0" w:color="auto"/>
      </w:divBdr>
    </w:div>
    <w:div w:id="1783839010">
      <w:bodyDiv w:val="1"/>
      <w:marLeft w:val="0"/>
      <w:marRight w:val="0"/>
      <w:marTop w:val="0"/>
      <w:marBottom w:val="0"/>
      <w:divBdr>
        <w:top w:val="none" w:sz="0" w:space="0" w:color="auto"/>
        <w:left w:val="none" w:sz="0" w:space="0" w:color="auto"/>
        <w:bottom w:val="none" w:sz="0" w:space="0" w:color="auto"/>
        <w:right w:val="none" w:sz="0" w:space="0" w:color="auto"/>
      </w:divBdr>
    </w:div>
    <w:div w:id="1923299341">
      <w:bodyDiv w:val="1"/>
      <w:marLeft w:val="0"/>
      <w:marRight w:val="0"/>
      <w:marTop w:val="0"/>
      <w:marBottom w:val="0"/>
      <w:divBdr>
        <w:top w:val="none" w:sz="0" w:space="0" w:color="auto"/>
        <w:left w:val="none" w:sz="0" w:space="0" w:color="auto"/>
        <w:bottom w:val="none" w:sz="0" w:space="0" w:color="auto"/>
        <w:right w:val="none" w:sz="0" w:space="0" w:color="auto"/>
      </w:divBdr>
    </w:div>
    <w:div w:id="21295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Other\QST%20-%20EN\2-Projects\Software%20Engeniering\EN_Solution_Requirements_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ST_TypeDocLib xmlns="http://schemas.microsoft.com/sharepoint/v3">FileShare</CONST_TypeDocLi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04A6A71C2E3F47BCFC7AA31333CE5A" ma:contentTypeVersion="1" ma:contentTypeDescription="Crée un document." ma:contentTypeScope="" ma:versionID="3b6656be6385f749f63194567f369527">
  <xsd:schema xmlns:xsd="http://www.w3.org/2001/XMLSchema" xmlns:xs="http://www.w3.org/2001/XMLSchema" xmlns:p="http://schemas.microsoft.com/office/2006/metadata/properties" xmlns:ns1="http://schemas.microsoft.com/sharepoint/v3" targetNamespace="http://schemas.microsoft.com/office/2006/metadata/properties" ma:root="true" ma:fieldsID="d78e311442ac83b95e4e25a776a1ddea" ns1:_="">
    <xsd:import namespace="http://schemas.microsoft.com/sharepoint/v3"/>
    <xsd:element name="properties">
      <xsd:complexType>
        <xsd:sequence>
          <xsd:element name="documentManagement">
            <xsd:complexType>
              <xsd:all>
                <xsd:element ref="ns1:CONST_TypeDocLi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NST_TypeDocLib" ma:index="8" nillable="true" ma:displayName="TypeDocLib" ma:default="FileShare" ma:hidden="true" ma:internalName="CONST_TypeDocLib">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BFAD-E232-4E07-BC7F-7B9C9F33FE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6F6AEB0-904A-41E7-9CAB-D2DDD007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3ABEE-9057-4485-90F5-925676B10836}">
  <ds:schemaRefs>
    <ds:schemaRef ds:uri="http://schemas.microsoft.com/sharepoint/v3/contenttype/forms"/>
  </ds:schemaRefs>
</ds:datastoreItem>
</file>

<file path=customXml/itemProps4.xml><?xml version="1.0" encoding="utf-8"?>
<ds:datastoreItem xmlns:ds="http://schemas.openxmlformats.org/officeDocument/2006/customXml" ds:itemID="{861E80F3-279D-435C-9B45-1667E1AE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EN_Solution_Requirements_Specification.dotx</Template>
  <TotalTime>270</TotalTime>
  <Pages>16</Pages>
  <Words>6247</Words>
  <Characters>34364</Characters>
  <Application>Microsoft Office Word</Application>
  <DocSecurity>0</DocSecurity>
  <Lines>286</Lines>
  <Paragraphs>81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Sopra Group</vt:lpstr>
      <vt:lpstr>Sopra Group</vt:lpstr>
    </vt:vector>
  </TitlesOfParts>
  <Company>sopra</Company>
  <LinksUpToDate>false</LinksUpToDate>
  <CharactersWithSpaces>40530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esgomez</dc:creator>
  <cp:lastModifiedBy>GUILLEM SIMON Emilio</cp:lastModifiedBy>
  <cp:revision>14</cp:revision>
  <cp:lastPrinted>2009-06-16T09:05:00Z</cp:lastPrinted>
  <dcterms:created xsi:type="dcterms:W3CDTF">2018-11-20T16:44:00Z</dcterms:created>
  <dcterms:modified xsi:type="dcterms:W3CDTF">2018-11-21T14:22:00Z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3</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1</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 </vt:lpwstr>
  </property>
  <property fmtid="{D5CDD505-2E9C-101B-9397-08002B2CF9AE}" pid="37" name="DOCSPROP_documentid">
    <vt:i4>974477573</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onfidential">
    <vt:lpwstr/>
  </property>
  <property fmtid="{D5CDD505-2E9C-101B-9397-08002B2CF9AE}" pid="44" name="DOCSPROP_documentdate">
    <vt:lpwstr>Le 21 novembre 2018</vt:lpwstr>
  </property>
  <property fmtid="{D5CDD505-2E9C-101B-9397-08002B2CF9AE}" pid="45" name="DOCSPROP_title">
    <vt:lpwstr>Spécifications des besoins de la solution - GEMIS</vt:lpwstr>
  </property>
  <property fmtid="{D5CDD505-2E9C-101B-9397-08002B2CF9AE}" pid="46" name="DOCSPROP_project">
    <vt:lpwstr>GEMIS</vt:lpwstr>
  </property>
  <property fmtid="{D5CDD505-2E9C-101B-9397-08002B2CF9AE}" pid="47" name="DOCSPROP_documenttype">
    <vt:lpwstr>Solution Requirements Specification</vt:lpwstr>
  </property>
  <property fmtid="{D5CDD505-2E9C-101B-9397-08002B2CF9AE}" pid="48" name="DOCSPROP_recipient">
    <vt:lpwstr>Customer Stakeholders (including at least the IT PM and the Stakeholder and User manager)</vt:lpwstr>
  </property>
  <property fmtid="{D5CDD505-2E9C-101B-9397-08002B2CF9AE}" pid="49" name="DOCSPROP_status">
    <vt:lpwstr>Projet</vt:lpwstr>
  </property>
  <property fmtid="{D5CDD505-2E9C-101B-9397-08002B2CF9AE}" pid="50" name="DOCSPROP_entity">
    <vt:lpwstr/>
  </property>
  <property fmtid="{D5CDD505-2E9C-101B-9397-08002B2CF9AE}" pid="51" name="DOCSPROP_firstpagetitlepart1">
    <vt:lpwstr>S</vt:lpwstr>
  </property>
  <property fmtid="{D5CDD505-2E9C-101B-9397-08002B2CF9AE}" pid="52" name="DOCSPROP_reference">
    <vt:lpwstr>20170124-170150-esgomez</vt:lpwstr>
  </property>
  <property fmtid="{D5CDD505-2E9C-101B-9397-08002B2CF9AE}" pid="53" name="DOCSPROP_osqvyear">
    <vt:i4>2016</vt:i4>
  </property>
  <property fmtid="{D5CDD505-2E9C-101B-9397-08002B2CF9AE}" pid="54" name="DOCSPROP_firstpageheader">
    <vt:lpwstr/>
  </property>
  <property fmtid="{D5CDD505-2E9C-101B-9397-08002B2CF9AE}" pid="55" name="DOCSPROP_version">
    <vt:lpwstr>1.00</vt:lpwstr>
  </property>
  <property fmtid="{D5CDD505-2E9C-101B-9397-08002B2CF9AE}" pid="56" name="DOCSPROP_customer">
    <vt:lpwstr>Centro de Servicio Valencia</vt:lpwstr>
  </property>
  <property fmtid="{D5CDD505-2E9C-101B-9397-08002B2CF9AE}" pid="57" name="DOCSPROP_firstpagesubheader">
    <vt:lpwstr/>
  </property>
  <property fmtid="{D5CDD505-2E9C-101B-9397-08002B2CF9AE}" pid="58" name="DOCSPROP_osqvmaj">
    <vt:lpwstr>1.2</vt:lpwstr>
  </property>
  <property fmtid="{D5CDD505-2E9C-101B-9397-08002B2CF9AE}" pid="59" name="DOCSPROP_osqvmin">
    <vt:i4>4</vt:i4>
  </property>
  <property fmtid="{D5CDD505-2E9C-101B-9397-08002B2CF9AE}" pid="60" name="DOCSPROP_firstpagetitlepart2">
    <vt:lpwstr>olution Requirements Specification</vt:lpwstr>
  </property>
  <property fmtid="{D5CDD505-2E9C-101B-9397-08002B2CF9AE}" pid="61" name="DOCSPROP_osqveditor">
    <vt:lpwstr>EN_eMREQ-SRS</vt:lpwstr>
  </property>
  <property fmtid="{D5CDD505-2E9C-101B-9397-08002B2CF9AE}" pid="62" name="DOCSPROP_documentdateraw">
    <vt:lpwstr>mercredi 21 novembre 2018</vt:lpwstr>
  </property>
  <property fmtid="{D5CDD505-2E9C-101B-9397-08002B2CF9AE}" pid="63" name="ContentTypeId">
    <vt:lpwstr>0x010100F804A6A71C2E3F47BCFC7AA31333CE5A</vt:lpwstr>
  </property>
</Properties>
</file>
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3C757" w14:textId="436F63F2" w:rsidR="000E4807" w:rsidRPr="007E7140" w:rsidRDefault="000E4807" w:rsidP="009C6BED">
      <w:pPr>
        <w:pStyle w:val="TexteduTitredudocument"/>
        <w:ind w:left="709" w:hanging="709"/>
      </w:pPr>
      <w:r w:rsidRPr="007E7140">
        <w:rPr>
          <w:noProof/>
          <w:color w:val="CF022B"/>
          <w:lang w:val="es-ES" w:eastAsia="es-ES"/>
        </w:rPr>
        <mc:AlternateContent>
          <mc:Choice Requires="wps">
            <w:drawing>
              <wp:anchor distT="0" distB="0" distL="114300" distR="114300" simplePos="1" relativeHeight="251645952" behindDoc="0" locked="0" layoutInCell="1" allowOverlap="1" wp14:anchorId="2763CB27" wp14:editId="02D79A87">
                <wp:simplePos x="-707390" y="-1175385"/>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63CB57" w14:textId="05E7593B" w:rsidR="005F5A6F" w:rsidRPr="00CB516C" w:rsidRDefault="0056116B">
                            <w:pPr>
                              <w:ind w:left="0"/>
                              <w:rPr>
                                <w:noProof/>
                                <w:lang w:val="en-US"/>
                              </w:rPr>
                            </w:pPr>
                            <w:r>
                              <w:rPr>
                                <w:noProof/>
                                <w:lang w:val="en-US"/>
                              </w:rPr>
                              <w:t>&lt;?xml version="1.0"?&gt;&lt;DocumentFileOSQ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&lt;CountryId&gt;20&lt;/CountryId&gt;  &lt;PageSizeId&gt;1&lt;/PageSizeId&gt;  &lt;PageOrientationId&gt;1&lt;/PageOrientationId&gt;  &lt;PrePrintedStationary&gt;false&lt;/PrePrintedStationary&gt;  &lt;Project&gt;GEMIS&lt;/Project&gt;  &lt;Reference&gt;20170124-170150-esgomez&lt;/Reference&gt;  &lt;TemplateType&gt;3&lt;/TemplateType&gt;  &lt;CultureId&gt;fr-FR&lt;/CultureId&gt;  &lt;LanguageId&gt;2&lt;/LanguageId&gt;  &lt;Customer&gt;Centro de Servicio Valencia&lt;/Customer&gt;  &lt;DocumentDate&gt;2018-12-04T12:02:38.1672589+01:00&lt;/DocumentDate&gt;  &lt;Saved&gt;true&lt;/Saved&gt;  &lt;IsValid&gt;true&lt;/IsValid&gt;  &lt;FirstPageCover&gt;false&lt;/FirstPageCover&gt;  &lt;IsNew&gt;false&lt;/IsNew&gt;  &lt;CurrentVersion&gt;1.00&lt;/CurrentVersion&gt;  &lt;DocumentType&gt;Solution Requirements Specification&lt;/DocumentType&gt;  &lt;DocumentTypeId&gt;-1&lt;/DocumentTypeId&gt;  &lt;Entity /&gt;  &lt;HasDistributionList&gt;false&lt;/HasDistributionList&gt;  &lt;HasForeword&gt;false&lt;/HasForeword&gt;  &lt;Recipient&gt;Customer Stakeholders (including at least the IT PM and the Stakeholder and User manager)&lt;/Recipient&gt;  &lt;Title&gt;Spécifications des besoins de la solution - GEMIS&lt;/Title&gt;  &lt;Status&gt;2&lt;/Status&gt;  &lt;StatusDescription&gt;Projet&lt;/StatusDescription&gt;  &lt;SetEdition&gt;false&lt;/SetEdition&gt;  &lt;SetVersion&gt;false&lt;/SetVersion&gt;  &lt;TemplateEditor&gt;EN_eMREQ-SRS&lt;/TemplateEditor&gt;  &lt;TemplateVersionMajor&gt;1.2&lt;/TemplateVersionMajor&gt;  &lt;TemplateVersionMinor&gt;4&lt;/TemplateVersionMinor&gt;  &lt;TemplateYear&gt;2016&lt;/TemplateYear&gt;  &lt;TemplateState&gt;1&lt;/TemplateState&gt;&lt;/DocumentFileOSQ&gt;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63CB27"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45952;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" filled="f" strokeweight=".5pt">
                <v:textbox>
                  <w:txbxContent>
                    <w:p w14:paraId="2763CB57" w14:textId="05E7593B" w:rsidR="005F5A6F" w:rsidRPr="00CB516C" w:rsidRDefault="0056116B">
                      <w:pPr>
                        <w:ind w:left="0"/>
                        <w:rPr>
                          <w:noProof/>
                          <w:lang w:val="en-US"/>
                        </w:rPr>
                      </w:pPr>
                      <w:r>
                        <w:rPr>
                          <w:noProof/>
                          <w:lang w:val="en-US"/>
                        </w:rPr>
                        <w:t>&lt;?xml version="1.0"?&gt;&lt;DocumentFileOSQ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&lt;CountryId&gt;20&lt;/CountryId&gt;  &lt;PageSizeId&gt;1&lt;/PageSizeId&gt;  &lt;PageOrientationId&gt;1&lt;/PageOrientationId&gt;  &lt;PrePrintedStationary&gt;false&lt;/PrePrintedStationary&gt;  &lt;Project&gt;GEMIS&lt;/Project&gt;  &lt;Reference&gt;20170124-170150-esgomez&lt;/Reference&gt;  &lt;TemplateType&gt;3&lt;/TemplateType&gt;  &lt;CultureId&gt;fr-FR&lt;/CultureId&gt;  &lt;LanguageId&gt;2&lt;/LanguageId&gt;  &lt;Customer&gt;Centro de Servicio Valencia&lt;/Customer&gt;  &lt;DocumentDate&gt;2018-12-04T12:02:38.1672589+01:00&lt;/DocumentDate&gt;  &lt;Saved&gt;true&lt;/Saved&gt;  &lt;IsValid&gt;true&lt;/IsValid&gt;  &lt;FirstPageCover&gt;false&lt;/FirstPageCover&gt;  &lt;IsNew&gt;false&lt;/IsNew&gt;  &lt;CurrentVersion&gt;1.00&lt;/CurrentVersion&gt;  &lt;DocumentType&gt;Solution Requirements Specification&lt;/DocumentType&gt;  &lt;DocumentTypeId&gt;-1&lt;/DocumentTypeId&gt;  &lt;Entity /&gt;  &lt;HasDistributionList&gt;false&lt;/HasDistributionList&gt;  &lt;HasForeword&gt;false&lt;/HasForeword&gt;  &lt;Recipient&gt;Customer Stakeholders (including at least the IT PM and the Stakeholder and User manager)&lt;/Recipient&gt;  &lt;Title&gt;Spécifications des besoins de la solution - GEMIS&lt;/Title&gt;  &lt;Status&gt;2&lt;/Status&gt;  &lt;StatusDescription&gt;Projet&lt;/StatusDescription&gt;  &lt;SetEdition&gt;false&lt;/SetEdition&gt;  &lt;SetVersion&gt;false&lt;/SetVersion&gt;  &lt;TemplateEditor&gt;EN_eMREQ-SRS&lt;/TemplateEditor&gt;  &lt;TemplateVersionMajor&gt;1.2&lt;/TemplateVersionMajor&gt;  &lt;TemplateVersionMinor&gt;4&lt;/TemplateVersionMinor&gt;  &lt;TemplateYear&gt;2016&lt;/TemplateYear&gt;  &lt;TemplateState&gt;1&lt;/TemplateState&gt;&lt;/DocumentFileOSQ&gt;</w:t>
                      </w:r>
                    </w:p>
                  </w:txbxContent>
                </v:textbox>
              </v:shape>
            </w:pict>
          </mc:Fallback>
        </mc:AlternateContent>
      </w:r>
      <w:r w:rsidR="002217BF">
        <w:rPr>
          <w:noProof/>
          <w:color w:val="CF022B"/>
          <w:lang w:val="es-ES" w:eastAsia="es-ES"/>
        </w:rPr>
        <w:t>Formación JPA</w:t>
      </w:r>
    </w:p>
    <w:p w14:paraId="2763C758" w14:textId="77777777" w:rsidR="000E4807" w:rsidRPr="007E7140" w:rsidRDefault="000E4807" w:rsidP="000E4807">
      <w:pPr>
        <w:pStyle w:val="Normalsansretrait"/>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593"/>
        <w:gridCol w:w="237"/>
      </w:tblGrid>
      <w:tr w:rsidR="000E4807" w:rsidRPr="007E7140" w14:paraId="2763C75E" w14:textId="77777777" w:rsidTr="00D961AB">
        <w:trPr>
          <w:trHeight w:val="93"/>
        </w:trPr>
        <w:tc>
          <w:tcPr>
            <w:tcW w:w="597" w:type="dxa"/>
            <w:tcBorders>
              <w:top w:val="single" w:sz="4" w:space="0" w:color="CF022B"/>
              <w:bottom w:val="nil"/>
            </w:tcBorders>
            <w:shd w:val="clear" w:color="auto" w:fill="F3F3F3"/>
          </w:tcPr>
          <w:p w14:paraId="2763C759" w14:textId="77777777" w:rsidR="000E4807" w:rsidRPr="007E7140" w:rsidRDefault="000E4807" w:rsidP="00185F6D">
            <w:pPr>
              <w:pStyle w:val="Normalsansretrait"/>
              <w:spacing w:before="0" w:line="60" w:lineRule="exact"/>
              <w:rPr>
                <w:sz w:val="20"/>
              </w:rPr>
            </w:pPr>
            <w:bookmarkStart w:id="0" w:name="OLE_LINK1"/>
            <w:bookmarkStart w:id="1" w:name="OLE_LINK2"/>
          </w:p>
        </w:tc>
        <w:tc>
          <w:tcPr>
            <w:tcW w:w="347" w:type="dxa"/>
            <w:tcBorders>
              <w:top w:val="single" w:sz="4" w:space="0" w:color="CF022B"/>
            </w:tcBorders>
            <w:shd w:val="clear" w:color="auto" w:fill="FFFFFF"/>
          </w:tcPr>
          <w:p w14:paraId="2763C75A" w14:textId="77777777" w:rsidR="000E4807" w:rsidRPr="007E7140" w:rsidRDefault="000E4807" w:rsidP="00185F6D">
            <w:pPr>
              <w:pStyle w:val="Normalsansretrait"/>
              <w:spacing w:before="0" w:line="60" w:lineRule="exact"/>
              <w:rPr>
                <w:sz w:val="20"/>
              </w:rPr>
            </w:pPr>
          </w:p>
        </w:tc>
        <w:tc>
          <w:tcPr>
            <w:tcW w:w="1206" w:type="dxa"/>
            <w:tcBorders>
              <w:top w:val="single" w:sz="4" w:space="0" w:color="CF022B"/>
            </w:tcBorders>
            <w:shd w:val="clear" w:color="auto" w:fill="FFFFFF"/>
          </w:tcPr>
          <w:p w14:paraId="2763C75B" w14:textId="77777777" w:rsidR="000E4807" w:rsidRPr="007E7140" w:rsidRDefault="000E4807" w:rsidP="00185F6D">
            <w:pPr>
              <w:pStyle w:val="Normalsansretrait"/>
              <w:spacing w:before="0" w:line="60" w:lineRule="exact"/>
              <w:ind w:left="57"/>
              <w:rPr>
                <w:rFonts w:ascii="Century Gothic" w:hAnsi="Century Gothic"/>
                <w:color w:val="E51519"/>
                <w:sz w:val="20"/>
              </w:rPr>
            </w:pPr>
          </w:p>
        </w:tc>
        <w:tc>
          <w:tcPr>
            <w:tcW w:w="4454" w:type="dxa"/>
            <w:gridSpan w:val="2"/>
            <w:tcBorders>
              <w:top w:val="single" w:sz="4" w:space="0" w:color="CF022B"/>
            </w:tcBorders>
            <w:shd w:val="clear" w:color="auto" w:fill="FFFFFF"/>
            <w:vAlign w:val="bottom"/>
          </w:tcPr>
          <w:p w14:paraId="2763C75C" w14:textId="77777777" w:rsidR="000E4807" w:rsidRPr="007E7140" w:rsidRDefault="000E4807" w:rsidP="00185F6D">
            <w:pPr>
              <w:pStyle w:val="Normalsansretrait"/>
              <w:keepNext/>
              <w:keepLines/>
              <w:spacing w:before="0" w:line="60" w:lineRule="exact"/>
              <w:ind w:left="132" w:right="16"/>
              <w:jc w:val="left"/>
              <w:rPr>
                <w:rFonts w:ascii="Century Gothic" w:hAnsi="Century Gothic"/>
                <w:szCs w:val="18"/>
              </w:rPr>
            </w:pPr>
          </w:p>
        </w:tc>
        <w:tc>
          <w:tcPr>
            <w:tcW w:w="237" w:type="dxa"/>
            <w:tcBorders>
              <w:top w:val="single" w:sz="4" w:space="0" w:color="CF022B"/>
            </w:tcBorders>
            <w:shd w:val="clear" w:color="auto" w:fill="FFFFFF"/>
          </w:tcPr>
          <w:p w14:paraId="2763C75D" w14:textId="77777777" w:rsidR="000E4807" w:rsidRPr="007E7140" w:rsidRDefault="000E4807" w:rsidP="00185F6D">
            <w:pPr>
              <w:pStyle w:val="Normalsansretrait"/>
              <w:keepNext/>
              <w:keepLines/>
              <w:spacing w:before="0" w:line="60" w:lineRule="exact"/>
              <w:ind w:left="132" w:right="16"/>
              <w:jc w:val="left"/>
              <w:rPr>
                <w:rFonts w:ascii="Century Gothic" w:hAnsi="Century Gothic"/>
                <w:szCs w:val="18"/>
              </w:rPr>
            </w:pPr>
          </w:p>
        </w:tc>
      </w:tr>
      <w:bookmarkEnd w:id="0"/>
      <w:bookmarkEnd w:id="1"/>
      <w:tr w:rsidR="000E4807" w:rsidRPr="007E7140" w14:paraId="2763C764" w14:textId="77777777" w:rsidTr="00D961AB">
        <w:trPr>
          <w:trHeight w:val="480"/>
        </w:trPr>
        <w:tc>
          <w:tcPr>
            <w:tcW w:w="597" w:type="dxa"/>
            <w:tcBorders>
              <w:top w:val="nil"/>
              <w:bottom w:val="nil"/>
            </w:tcBorders>
            <w:shd w:val="clear" w:color="auto" w:fill="F3F3F3"/>
          </w:tcPr>
          <w:p w14:paraId="2763C75F"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60" w14:textId="77777777" w:rsidR="000E4807" w:rsidRPr="007E7140" w:rsidRDefault="000E4807" w:rsidP="00185F6D">
            <w:pPr>
              <w:pStyle w:val="Normalsansretrait"/>
              <w:spacing w:before="0" w:line="240" w:lineRule="auto"/>
              <w:rPr>
                <w:sz w:val="20"/>
              </w:rPr>
            </w:pPr>
          </w:p>
        </w:tc>
        <w:tc>
          <w:tcPr>
            <w:tcW w:w="1206" w:type="dxa"/>
            <w:shd w:val="clear" w:color="auto" w:fill="FFFFFF"/>
          </w:tcPr>
          <w:p w14:paraId="2763C761" w14:textId="77777777" w:rsidR="000E4807" w:rsidRPr="007E7140" w:rsidRDefault="000E4807" w:rsidP="00185F6D">
            <w:pPr>
              <w:pStyle w:val="Normalsansretrait"/>
              <w:spacing w:before="0" w:line="240" w:lineRule="auto"/>
              <w:ind w:left="57"/>
              <w:rPr>
                <w:rFonts w:ascii="Century Gothic" w:hAnsi="Century Gothic"/>
                <w:color w:val="E51519"/>
                <w:sz w:val="20"/>
              </w:rPr>
            </w:pPr>
          </w:p>
        </w:tc>
        <w:tc>
          <w:tcPr>
            <w:tcW w:w="4454" w:type="dxa"/>
            <w:gridSpan w:val="2"/>
            <w:shd w:val="clear" w:color="auto" w:fill="FFFFFF"/>
          </w:tcPr>
          <w:p w14:paraId="2763C762" w14:textId="77777777" w:rsidR="000E4807" w:rsidRPr="007E7140" w:rsidRDefault="000E4807" w:rsidP="0098364B">
            <w:pPr>
              <w:pStyle w:val="ConfidentielpourPremirepage"/>
              <w:rPr>
                <w:color w:val="CF022B"/>
              </w:rPr>
            </w:pPr>
          </w:p>
        </w:tc>
        <w:tc>
          <w:tcPr>
            <w:tcW w:w="237" w:type="dxa"/>
            <w:shd w:val="clear" w:color="auto" w:fill="FFFFFF"/>
          </w:tcPr>
          <w:p w14:paraId="2763C763" w14:textId="77777777" w:rsidR="000E4807" w:rsidRPr="007E7140" w:rsidRDefault="000E4807" w:rsidP="00185F6D">
            <w:pPr>
              <w:pStyle w:val="ConfidentielpourPremirepage"/>
              <w:rPr>
                <w:color w:val="CF022B"/>
              </w:rPr>
            </w:pPr>
          </w:p>
        </w:tc>
      </w:tr>
      <w:tr w:rsidR="000E4807" w:rsidRPr="007E7140" w14:paraId="2763C769" w14:textId="77777777" w:rsidTr="00D961AB">
        <w:trPr>
          <w:trHeight w:val="317"/>
        </w:trPr>
        <w:tc>
          <w:tcPr>
            <w:tcW w:w="597" w:type="dxa"/>
            <w:tcBorders>
              <w:top w:val="nil"/>
              <w:bottom w:val="nil"/>
            </w:tcBorders>
            <w:shd w:val="clear" w:color="auto" w:fill="F3F3F3"/>
          </w:tcPr>
          <w:p w14:paraId="2763C765" w14:textId="77777777" w:rsidR="000E4807" w:rsidRPr="007E7140" w:rsidRDefault="000E4807" w:rsidP="00185F6D">
            <w:pPr>
              <w:pStyle w:val="Normalsansretrait"/>
              <w:spacing w:before="0" w:line="240" w:lineRule="auto"/>
              <w:rPr>
                <w:sz w:val="22"/>
                <w:szCs w:val="22"/>
              </w:rPr>
            </w:pPr>
          </w:p>
        </w:tc>
        <w:tc>
          <w:tcPr>
            <w:tcW w:w="347" w:type="dxa"/>
            <w:shd w:val="clear" w:color="auto" w:fill="FFFFFF"/>
          </w:tcPr>
          <w:p w14:paraId="2763C766" w14:textId="77777777" w:rsidR="000E4807" w:rsidRPr="007E7140" w:rsidRDefault="000E4807" w:rsidP="00185F6D">
            <w:pPr>
              <w:pStyle w:val="Normalsansretrait"/>
              <w:spacing w:before="0" w:line="240" w:lineRule="auto"/>
              <w:rPr>
                <w:sz w:val="22"/>
                <w:szCs w:val="22"/>
              </w:rPr>
            </w:pPr>
          </w:p>
        </w:tc>
        <w:tc>
          <w:tcPr>
            <w:tcW w:w="5660" w:type="dxa"/>
            <w:gridSpan w:val="3"/>
            <w:shd w:val="clear" w:color="auto" w:fill="FFFFFF"/>
          </w:tcPr>
          <w:p w14:paraId="2763C767" w14:textId="77777777" w:rsidR="000E4807" w:rsidRPr="007E7140" w:rsidRDefault="00E10DBD" w:rsidP="00E10DBD">
            <w:pPr>
              <w:pStyle w:val="PremirepageClient"/>
            </w:pPr>
            <w:r w:rsidRPr="007E7140">
              <w:t>Centre de service</w:t>
            </w:r>
            <w:r w:rsidR="0098364B" w:rsidRPr="007E7140">
              <w:t xml:space="preserve"> Valence</w:t>
            </w:r>
          </w:p>
        </w:tc>
        <w:tc>
          <w:tcPr>
            <w:tcW w:w="237" w:type="dxa"/>
            <w:shd w:val="clear" w:color="auto" w:fill="FFFFFF"/>
          </w:tcPr>
          <w:p w14:paraId="2763C768" w14:textId="77777777" w:rsidR="000E4807" w:rsidRPr="007E7140" w:rsidRDefault="000E4807" w:rsidP="00185F6D">
            <w:pPr>
              <w:pStyle w:val="PremirepageClient"/>
            </w:pPr>
          </w:p>
        </w:tc>
      </w:tr>
      <w:tr w:rsidR="000E4807" w:rsidRPr="007E7140" w14:paraId="2763C76E" w14:textId="77777777" w:rsidTr="00D961AB">
        <w:trPr>
          <w:trHeight w:val="661"/>
        </w:trPr>
        <w:tc>
          <w:tcPr>
            <w:tcW w:w="597" w:type="dxa"/>
            <w:tcBorders>
              <w:top w:val="nil"/>
              <w:bottom w:val="nil"/>
            </w:tcBorders>
            <w:shd w:val="clear" w:color="auto" w:fill="F3F3F3"/>
          </w:tcPr>
          <w:p w14:paraId="2763C76A" w14:textId="77777777" w:rsidR="000E4807" w:rsidRPr="007E7140" w:rsidRDefault="000E4807" w:rsidP="00185F6D">
            <w:pPr>
              <w:pStyle w:val="Normalsansretrait"/>
              <w:spacing w:before="0" w:line="240" w:lineRule="auto"/>
              <w:rPr>
                <w:i/>
                <w:sz w:val="22"/>
                <w:szCs w:val="22"/>
              </w:rPr>
            </w:pPr>
          </w:p>
        </w:tc>
        <w:tc>
          <w:tcPr>
            <w:tcW w:w="347" w:type="dxa"/>
            <w:shd w:val="clear" w:color="auto" w:fill="FFFFFF"/>
          </w:tcPr>
          <w:p w14:paraId="2763C76B" w14:textId="77777777" w:rsidR="000E4807" w:rsidRPr="007E7140" w:rsidRDefault="000E4807" w:rsidP="00185F6D">
            <w:pPr>
              <w:pStyle w:val="Normalsansretrait"/>
              <w:spacing w:before="0" w:line="240" w:lineRule="auto"/>
              <w:rPr>
                <w:i/>
                <w:sz w:val="22"/>
                <w:szCs w:val="22"/>
              </w:rPr>
            </w:pPr>
          </w:p>
        </w:tc>
        <w:tc>
          <w:tcPr>
            <w:tcW w:w="5660" w:type="dxa"/>
            <w:gridSpan w:val="3"/>
            <w:shd w:val="clear" w:color="auto" w:fill="FFFFFF"/>
          </w:tcPr>
          <w:p w14:paraId="2763C76C" w14:textId="77777777" w:rsidR="000E4807" w:rsidRPr="007E7140" w:rsidRDefault="00BE768C" w:rsidP="00185F6D">
            <w:pPr>
              <w:pStyle w:val="PremirepageduProjet"/>
            </w:pPr>
            <w:r w:rsidRPr="007E7140">
              <w:t>GEMIS</w:t>
            </w:r>
          </w:p>
        </w:tc>
        <w:tc>
          <w:tcPr>
            <w:tcW w:w="237" w:type="dxa"/>
            <w:tcBorders>
              <w:bottom w:val="nil"/>
            </w:tcBorders>
            <w:shd w:val="clear" w:color="auto" w:fill="FFFFFF"/>
          </w:tcPr>
          <w:p w14:paraId="2763C76D" w14:textId="77777777" w:rsidR="000E4807" w:rsidRPr="007E7140" w:rsidRDefault="000E4807" w:rsidP="00185F6D">
            <w:pPr>
              <w:pStyle w:val="PremirepageduProjet"/>
            </w:pPr>
          </w:p>
        </w:tc>
      </w:tr>
      <w:tr w:rsidR="000E4807" w:rsidRPr="007E7140" w14:paraId="2763C773" w14:textId="77777777" w:rsidTr="00D961AB">
        <w:trPr>
          <w:trHeight w:val="1145"/>
        </w:trPr>
        <w:tc>
          <w:tcPr>
            <w:tcW w:w="597" w:type="dxa"/>
            <w:tcBorders>
              <w:top w:val="nil"/>
              <w:bottom w:val="nil"/>
            </w:tcBorders>
            <w:shd w:val="clear" w:color="auto" w:fill="F3F3F3"/>
          </w:tcPr>
          <w:p w14:paraId="2763C76F" w14:textId="77777777" w:rsidR="000E4807" w:rsidRPr="007E7140" w:rsidRDefault="000E4807" w:rsidP="00185F6D">
            <w:pPr>
              <w:pStyle w:val="Normalsansretrait"/>
              <w:spacing w:before="0" w:line="60" w:lineRule="exact"/>
              <w:rPr>
                <w:sz w:val="20"/>
              </w:rPr>
            </w:pPr>
          </w:p>
        </w:tc>
        <w:tc>
          <w:tcPr>
            <w:tcW w:w="347" w:type="dxa"/>
            <w:shd w:val="clear" w:color="auto" w:fill="FFFFFF"/>
          </w:tcPr>
          <w:p w14:paraId="2763C770" w14:textId="77777777" w:rsidR="000E4807" w:rsidRPr="007E7140" w:rsidRDefault="000E4807" w:rsidP="00185F6D">
            <w:pPr>
              <w:pStyle w:val="Normalsansretrait"/>
              <w:spacing w:before="0" w:line="60" w:lineRule="exact"/>
              <w:rPr>
                <w:sz w:val="20"/>
              </w:rPr>
            </w:pPr>
          </w:p>
        </w:tc>
        <w:tc>
          <w:tcPr>
            <w:tcW w:w="5660" w:type="dxa"/>
            <w:gridSpan w:val="3"/>
            <w:tcBorders>
              <w:bottom w:val="single" w:sz="4" w:space="0" w:color="C0C0C0"/>
            </w:tcBorders>
            <w:shd w:val="clear" w:color="auto" w:fill="FFFFFF"/>
          </w:tcPr>
          <w:p w14:paraId="2763C771" w14:textId="6AF9F488" w:rsidR="000E4807" w:rsidRPr="007E7140" w:rsidRDefault="002217BF" w:rsidP="0098364B">
            <w:pPr>
              <w:pStyle w:val="TitredePremirepage"/>
              <w:rPr>
                <w:color w:val="CF022B"/>
              </w:rPr>
            </w:pPr>
            <w:r>
              <w:rPr>
                <w:color w:val="CF022B"/>
              </w:rPr>
              <w:t>Formación JPA</w:t>
            </w:r>
            <w:r w:rsidR="00E10DBD" w:rsidRPr="007E7140">
              <w:rPr>
                <w:color w:val="CF022B"/>
              </w:rPr>
              <w:t xml:space="preserve"> - GEMIS</w:t>
            </w:r>
            <w:r w:rsidR="000E4807" w:rsidRPr="007E7140">
              <w:rPr>
                <w:color w:val="CF022B"/>
              </w:rPr>
              <w:t xml:space="preserve"> </w:t>
            </w:r>
          </w:p>
        </w:tc>
        <w:tc>
          <w:tcPr>
            <w:tcW w:w="237" w:type="dxa"/>
            <w:tcBorders>
              <w:top w:val="nil"/>
              <w:bottom w:val="nil"/>
            </w:tcBorders>
            <w:shd w:val="clear" w:color="auto" w:fill="FFFFFF"/>
          </w:tcPr>
          <w:p w14:paraId="2763C772" w14:textId="77777777" w:rsidR="000E4807" w:rsidRPr="007E7140" w:rsidRDefault="000E4807" w:rsidP="00185F6D">
            <w:pPr>
              <w:pStyle w:val="TitredePremirepage"/>
              <w:rPr>
                <w:color w:val="CF022B"/>
              </w:rPr>
            </w:pPr>
          </w:p>
        </w:tc>
      </w:tr>
      <w:tr w:rsidR="000E4807" w:rsidRPr="007E7140" w14:paraId="2763C778" w14:textId="77777777" w:rsidTr="00D961AB">
        <w:tc>
          <w:tcPr>
            <w:tcW w:w="597" w:type="dxa"/>
            <w:tcBorders>
              <w:top w:val="nil"/>
              <w:bottom w:val="nil"/>
            </w:tcBorders>
            <w:shd w:val="clear" w:color="auto" w:fill="F3F3F3"/>
          </w:tcPr>
          <w:p w14:paraId="2763C774"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75" w14:textId="77777777" w:rsidR="000E4807" w:rsidRPr="007E7140" w:rsidRDefault="000E4807" w:rsidP="00185F6D">
            <w:pPr>
              <w:pStyle w:val="Normalsansretrait"/>
              <w:spacing w:before="0" w:line="240" w:lineRule="auto"/>
              <w:rPr>
                <w:sz w:val="20"/>
              </w:rPr>
            </w:pPr>
          </w:p>
        </w:tc>
        <w:tc>
          <w:tcPr>
            <w:tcW w:w="5660" w:type="dxa"/>
            <w:gridSpan w:val="3"/>
            <w:tcBorders>
              <w:top w:val="single" w:sz="4" w:space="0" w:color="C0C0C0"/>
              <w:bottom w:val="nil"/>
            </w:tcBorders>
            <w:shd w:val="clear" w:color="auto" w:fill="FFFFFF"/>
          </w:tcPr>
          <w:p w14:paraId="2763C776" w14:textId="272FB136" w:rsidR="000E4807" w:rsidRPr="007E7140" w:rsidRDefault="0056116B" w:rsidP="002217BF">
            <w:pPr>
              <w:pStyle w:val="Info"/>
            </w:pPr>
            <w:r>
              <w:fldChar w:fldCharType="begin"/>
            </w:r>
            <w:r>
              <w:instrText xml:space="preserve"> DOCPROPERTY  DOCSLABEL_version  \* MERGEFORMAT </w:instrText>
            </w:r>
            <w:r>
              <w:fldChar w:fldCharType="separate"/>
            </w:r>
            <w:r>
              <w:t>Version</w:t>
            </w:r>
            <w:r>
              <w:fldChar w:fldCharType="end"/>
            </w:r>
            <w:r w:rsidR="000E4807" w:rsidRPr="007E7140">
              <w:t xml:space="preserve"> </w:t>
            </w:r>
            <w:r w:rsidR="00BE768C" w:rsidRPr="007E7140">
              <w:t>1.0</w:t>
            </w:r>
            <w:r w:rsidR="000E4807" w:rsidRPr="007E7140">
              <w:t xml:space="preserve"> </w:t>
            </w:r>
            <w:r w:rsidR="002217BF">
              <w:t>Martes 20 Noviembre</w:t>
            </w:r>
            <w:r w:rsidR="004A2BFD" w:rsidRPr="007E7140">
              <w:t xml:space="preserve"> 2018</w:t>
            </w:r>
          </w:p>
        </w:tc>
        <w:tc>
          <w:tcPr>
            <w:tcW w:w="237" w:type="dxa"/>
            <w:tcBorders>
              <w:top w:val="nil"/>
              <w:bottom w:val="nil"/>
            </w:tcBorders>
            <w:shd w:val="clear" w:color="auto" w:fill="FFFFFF"/>
          </w:tcPr>
          <w:p w14:paraId="2763C777" w14:textId="77777777" w:rsidR="000E4807" w:rsidRPr="007E7140" w:rsidRDefault="000E4807" w:rsidP="00185F6D">
            <w:pPr>
              <w:pStyle w:val="Info"/>
            </w:pPr>
          </w:p>
        </w:tc>
      </w:tr>
      <w:tr w:rsidR="000E4807" w:rsidRPr="007E7140" w14:paraId="2763C77D" w14:textId="77777777" w:rsidTr="00D961AB">
        <w:tc>
          <w:tcPr>
            <w:tcW w:w="597" w:type="dxa"/>
            <w:tcBorders>
              <w:top w:val="nil"/>
              <w:bottom w:val="nil"/>
            </w:tcBorders>
            <w:shd w:val="clear" w:color="auto" w:fill="F3F3F3"/>
          </w:tcPr>
          <w:p w14:paraId="2763C779"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7A" w14:textId="77777777" w:rsidR="000E4807" w:rsidRPr="007E7140" w:rsidRDefault="000E4807" w:rsidP="00185F6D">
            <w:pPr>
              <w:pStyle w:val="Normalsansretrait"/>
              <w:spacing w:before="0" w:line="240" w:lineRule="auto"/>
              <w:rPr>
                <w:sz w:val="20"/>
              </w:rPr>
            </w:pPr>
          </w:p>
        </w:tc>
        <w:tc>
          <w:tcPr>
            <w:tcW w:w="5660" w:type="dxa"/>
            <w:gridSpan w:val="3"/>
            <w:tcBorders>
              <w:top w:val="nil"/>
            </w:tcBorders>
            <w:shd w:val="clear" w:color="auto" w:fill="FFFFFF"/>
          </w:tcPr>
          <w:p w14:paraId="2763C77B" w14:textId="77777777" w:rsidR="000E4807" w:rsidRPr="007E7140" w:rsidRDefault="00C4391F" w:rsidP="00C4391F">
            <w:pPr>
              <w:pStyle w:val="Info"/>
            </w:pPr>
            <w:r w:rsidRPr="007E7140">
              <w:t>Statut</w:t>
            </w:r>
            <w:r w:rsidR="000E4807" w:rsidRPr="007E7140">
              <w:t xml:space="preserve">: </w:t>
            </w:r>
            <w:r w:rsidRPr="007E7140">
              <w:t>Initiation</w:t>
            </w:r>
          </w:p>
        </w:tc>
        <w:tc>
          <w:tcPr>
            <w:tcW w:w="237" w:type="dxa"/>
            <w:tcBorders>
              <w:top w:val="nil"/>
            </w:tcBorders>
            <w:shd w:val="clear" w:color="auto" w:fill="FFFFFF"/>
          </w:tcPr>
          <w:p w14:paraId="2763C77C" w14:textId="77777777" w:rsidR="000E4807" w:rsidRPr="007E7140" w:rsidRDefault="000E4807" w:rsidP="00185F6D">
            <w:pPr>
              <w:pStyle w:val="Info"/>
            </w:pPr>
          </w:p>
        </w:tc>
      </w:tr>
      <w:tr w:rsidR="000E4807" w:rsidRPr="007E7140" w14:paraId="2763C783" w14:textId="77777777" w:rsidTr="00D961AB">
        <w:tc>
          <w:tcPr>
            <w:tcW w:w="597" w:type="dxa"/>
            <w:tcBorders>
              <w:top w:val="nil"/>
              <w:bottom w:val="single" w:sz="4" w:space="0" w:color="CF022B"/>
            </w:tcBorders>
            <w:shd w:val="clear" w:color="auto" w:fill="F3F3F3"/>
          </w:tcPr>
          <w:p w14:paraId="2763C77E" w14:textId="77777777" w:rsidR="000E4807" w:rsidRPr="007E7140" w:rsidRDefault="000E4807" w:rsidP="00185F6D">
            <w:pPr>
              <w:pStyle w:val="Normalsansretrait"/>
              <w:spacing w:before="0" w:line="240" w:lineRule="auto"/>
            </w:pPr>
          </w:p>
        </w:tc>
        <w:tc>
          <w:tcPr>
            <w:tcW w:w="347" w:type="dxa"/>
            <w:tcBorders>
              <w:bottom w:val="single" w:sz="4" w:space="0" w:color="CF022B"/>
            </w:tcBorders>
            <w:shd w:val="clear" w:color="auto" w:fill="FFFFFF"/>
          </w:tcPr>
          <w:p w14:paraId="2763C77F" w14:textId="77777777" w:rsidR="000E4807" w:rsidRPr="007E7140" w:rsidRDefault="000E4807" w:rsidP="00185F6D">
            <w:pPr>
              <w:pStyle w:val="Normalsansretrait"/>
              <w:spacing w:before="0" w:line="240" w:lineRule="auto"/>
            </w:pPr>
          </w:p>
        </w:tc>
        <w:tc>
          <w:tcPr>
            <w:tcW w:w="4067" w:type="dxa"/>
            <w:gridSpan w:val="2"/>
            <w:tcBorders>
              <w:bottom w:val="single" w:sz="4" w:space="0" w:color="CF022B"/>
            </w:tcBorders>
            <w:shd w:val="clear" w:color="auto" w:fill="FFFFFF"/>
          </w:tcPr>
          <w:p w14:paraId="2763C780" w14:textId="77777777" w:rsidR="000E4807" w:rsidRPr="007E7140" w:rsidRDefault="000E4807" w:rsidP="00185F6D">
            <w:pPr>
              <w:pStyle w:val="Normalsansretrait"/>
              <w:spacing w:before="0" w:line="240" w:lineRule="auto"/>
              <w:ind w:left="57"/>
            </w:pPr>
          </w:p>
        </w:tc>
        <w:tc>
          <w:tcPr>
            <w:tcW w:w="1593" w:type="dxa"/>
            <w:tcBorders>
              <w:bottom w:val="single" w:sz="4" w:space="0" w:color="CF022B"/>
            </w:tcBorders>
            <w:shd w:val="clear" w:color="auto" w:fill="FFFFFF"/>
          </w:tcPr>
          <w:p w14:paraId="2763C781" w14:textId="77777777" w:rsidR="000E4807" w:rsidRPr="007E7140" w:rsidRDefault="000E4807" w:rsidP="00185F6D">
            <w:pPr>
              <w:pStyle w:val="Normalsansretrait"/>
              <w:keepNext/>
              <w:keepLines/>
              <w:spacing w:before="0" w:line="240" w:lineRule="auto"/>
              <w:ind w:left="132" w:right="16"/>
              <w:rPr>
                <w:rFonts w:ascii="Century Gothic" w:hAnsi="Century Gothic"/>
                <w:szCs w:val="18"/>
              </w:rPr>
            </w:pPr>
          </w:p>
        </w:tc>
        <w:tc>
          <w:tcPr>
            <w:tcW w:w="237" w:type="dxa"/>
            <w:tcBorders>
              <w:bottom w:val="single" w:sz="4" w:space="0" w:color="CF022B"/>
            </w:tcBorders>
            <w:shd w:val="clear" w:color="auto" w:fill="FFFFFF"/>
          </w:tcPr>
          <w:p w14:paraId="2763C782" w14:textId="77777777" w:rsidR="000E4807" w:rsidRPr="007E7140" w:rsidRDefault="000E4807" w:rsidP="00185F6D">
            <w:pPr>
              <w:pStyle w:val="Normalsansretrait"/>
              <w:keepNext/>
              <w:keepLines/>
              <w:spacing w:before="0" w:line="240" w:lineRule="auto"/>
              <w:ind w:left="132" w:right="16"/>
              <w:rPr>
                <w:rFonts w:ascii="Century Gothic" w:hAnsi="Century Gothic"/>
                <w:szCs w:val="18"/>
              </w:rPr>
            </w:pPr>
          </w:p>
        </w:tc>
      </w:tr>
    </w:tbl>
    <w:p w14:paraId="2763C784" w14:textId="77777777" w:rsidR="000E4807" w:rsidRPr="007E7140" w:rsidRDefault="000E4807" w:rsidP="000E4807">
      <w:pPr>
        <w:pStyle w:val="Normalsansretrait"/>
      </w:pPr>
    </w:p>
    <w:p w14:paraId="2763C785" w14:textId="77777777" w:rsidR="000E4807" w:rsidRPr="007E7140" w:rsidRDefault="000E4807" w:rsidP="000E4807">
      <w:pPr>
        <w:ind w:left="0"/>
      </w:pPr>
      <w:r w:rsidRPr="007E7140">
        <w:br w:type="page"/>
      </w:r>
    </w:p>
    <w:p w14:paraId="2763C786" w14:textId="77777777" w:rsidR="000E4807" w:rsidRPr="007E7140" w:rsidRDefault="000E4807" w:rsidP="009C605F"/>
    <w:p w14:paraId="2763C787" w14:textId="168AC115" w:rsidR="000E4807" w:rsidRPr="007E7140" w:rsidRDefault="0056116B" w:rsidP="000E4807">
      <w:pPr>
        <w:pStyle w:val="TitredelHistorique"/>
      </w:pPr>
      <w:r>
        <w:fldChar w:fldCharType="begin"/>
      </w:r>
      <w:r>
        <w:instrText xml:space="preserve"> DOCPROPERTY  DOCSLABEL_documenthistory  \* MERGEFORMAT </w:instrText>
      </w:r>
      <w:r>
        <w:fldChar w:fldCharType="separate"/>
      </w:r>
      <w:r>
        <w:t>Historique</w:t>
      </w:r>
      <w:r>
        <w:fldChar w:fldCharType="end"/>
      </w:r>
    </w:p>
    <w:p w14:paraId="2763C788" w14:textId="77777777" w:rsidR="000E4807" w:rsidRPr="007E7140" w:rsidRDefault="000E4807" w:rsidP="000E4807">
      <w:pPr>
        <w:ind w:left="0"/>
      </w:pPr>
    </w:p>
    <w:tbl>
      <w:tblPr>
        <w:tblW w:w="995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798"/>
        <w:gridCol w:w="676"/>
        <w:gridCol w:w="3147"/>
        <w:gridCol w:w="2268"/>
        <w:gridCol w:w="1932"/>
      </w:tblGrid>
      <w:tr w:rsidR="000E4807" w:rsidRPr="007E7140" w14:paraId="2763C78E" w14:textId="77777777" w:rsidTr="00185F6D">
        <w:tc>
          <w:tcPr>
            <w:tcW w:w="1134" w:type="dxa"/>
            <w:tcBorders>
              <w:top w:val="single" w:sz="2" w:space="0" w:color="auto"/>
              <w:left w:val="single" w:sz="2" w:space="0" w:color="auto"/>
              <w:bottom w:val="single" w:sz="4" w:space="0" w:color="auto"/>
              <w:right w:val="nil"/>
              <w:tl2br w:val="nil"/>
              <w:tr2bl w:val="nil"/>
            </w:tcBorders>
            <w:shd w:val="clear" w:color="auto" w:fill="E6E6E6"/>
          </w:tcPr>
          <w:p w14:paraId="2763C789" w14:textId="70BB8A55"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DOCSLABEL_version  \* MERGEFORMAT </w:instrText>
            </w:r>
            <w:r w:rsidRPr="007E7140">
              <w:rPr>
                <w:b/>
                <w:color w:val="808080"/>
                <w:szCs w:val="32"/>
              </w:rPr>
              <w:fldChar w:fldCharType="separate"/>
            </w:r>
            <w:r w:rsidR="0056116B">
              <w:rPr>
                <w:b/>
                <w:color w:val="808080"/>
                <w:szCs w:val="32"/>
              </w:rPr>
              <w:t>Version</w:t>
            </w:r>
            <w:r w:rsidRPr="007E7140">
              <w:rPr>
                <w:b/>
                <w:color w:val="808080"/>
                <w:szCs w:val="32"/>
              </w:rPr>
              <w:fldChar w:fldCharType="end"/>
            </w:r>
          </w:p>
        </w:tc>
        <w:tc>
          <w:tcPr>
            <w:tcW w:w="1474" w:type="dxa"/>
            <w:gridSpan w:val="2"/>
            <w:tcBorders>
              <w:top w:val="single" w:sz="2" w:space="0" w:color="auto"/>
              <w:left w:val="nil"/>
              <w:bottom w:val="single" w:sz="4" w:space="0" w:color="auto"/>
              <w:right w:val="nil"/>
              <w:tl2br w:val="nil"/>
              <w:tr2bl w:val="nil"/>
            </w:tcBorders>
            <w:shd w:val="clear" w:color="auto" w:fill="E6E6E6"/>
          </w:tcPr>
          <w:p w14:paraId="2763C78A" w14:textId="34902F41"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DOCSLABEL_date  \* MERGEFORMAT </w:instrText>
            </w:r>
            <w:r w:rsidRPr="007E7140">
              <w:rPr>
                <w:b/>
                <w:color w:val="808080"/>
                <w:szCs w:val="32"/>
              </w:rPr>
              <w:fldChar w:fldCharType="separate"/>
            </w:r>
            <w:r w:rsidR="0056116B">
              <w:rPr>
                <w:b/>
                <w:color w:val="808080"/>
                <w:szCs w:val="32"/>
              </w:rPr>
              <w:t>Date</w:t>
            </w:r>
            <w:r w:rsidRPr="007E7140">
              <w:rPr>
                <w:b/>
                <w:color w:val="808080"/>
                <w:szCs w:val="32"/>
              </w:rPr>
              <w:fldChar w:fldCharType="end"/>
            </w:r>
          </w:p>
        </w:tc>
        <w:tc>
          <w:tcPr>
            <w:tcW w:w="3147" w:type="dxa"/>
            <w:tcBorders>
              <w:top w:val="single" w:sz="2" w:space="0" w:color="auto"/>
              <w:left w:val="nil"/>
              <w:bottom w:val="single" w:sz="4" w:space="0" w:color="auto"/>
              <w:right w:val="nil"/>
              <w:tl2br w:val="nil"/>
              <w:tr2bl w:val="nil"/>
            </w:tcBorders>
            <w:shd w:val="clear" w:color="auto" w:fill="E6E6E6"/>
          </w:tcPr>
          <w:p w14:paraId="2763C78B" w14:textId="15405A58"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DOCSLABEL_updateorigin  \* MERGEFORMAT </w:instrText>
            </w:r>
            <w:r w:rsidRPr="007E7140">
              <w:rPr>
                <w:b/>
                <w:color w:val="808080"/>
                <w:szCs w:val="32"/>
              </w:rPr>
              <w:fldChar w:fldCharType="separate"/>
            </w:r>
            <w:r w:rsidR="0056116B">
              <w:rPr>
                <w:b/>
                <w:color w:val="808080"/>
                <w:szCs w:val="32"/>
              </w:rPr>
              <w:t>Origine de la mise à jour</w:t>
            </w:r>
            <w:r w:rsidRPr="007E7140">
              <w:rPr>
                <w:b/>
                <w:color w:val="808080"/>
                <w:szCs w:val="32"/>
              </w:rPr>
              <w:fldChar w:fldCharType="end"/>
            </w:r>
          </w:p>
        </w:tc>
        <w:tc>
          <w:tcPr>
            <w:tcW w:w="2268" w:type="dxa"/>
            <w:tcBorders>
              <w:top w:val="single" w:sz="2" w:space="0" w:color="auto"/>
              <w:left w:val="nil"/>
              <w:bottom w:val="single" w:sz="4" w:space="0" w:color="auto"/>
              <w:right w:val="nil"/>
              <w:tl2br w:val="nil"/>
              <w:tr2bl w:val="nil"/>
            </w:tcBorders>
            <w:shd w:val="clear" w:color="auto" w:fill="E6E6E6"/>
          </w:tcPr>
          <w:p w14:paraId="2763C78C" w14:textId="21BD38C5"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DOCSLABEL_writtenby  \* MERGEFORMAT </w:instrText>
            </w:r>
            <w:r w:rsidRPr="007E7140">
              <w:rPr>
                <w:b/>
                <w:color w:val="808080"/>
                <w:szCs w:val="32"/>
              </w:rPr>
              <w:fldChar w:fldCharType="separate"/>
            </w:r>
            <w:r w:rsidR="0056116B">
              <w:rPr>
                <w:b/>
                <w:color w:val="808080"/>
                <w:szCs w:val="32"/>
              </w:rPr>
              <w:t>Rédigée par</w:t>
            </w:r>
            <w:r w:rsidRPr="007E7140">
              <w:rPr>
                <w:b/>
                <w:color w:val="808080"/>
                <w:szCs w:val="32"/>
              </w:rPr>
              <w:fldChar w:fldCharType="end"/>
            </w:r>
          </w:p>
        </w:tc>
        <w:tc>
          <w:tcPr>
            <w:tcW w:w="1932" w:type="dxa"/>
            <w:tcBorders>
              <w:top w:val="single" w:sz="2" w:space="0" w:color="auto"/>
              <w:left w:val="nil"/>
              <w:bottom w:val="single" w:sz="4" w:space="0" w:color="auto"/>
              <w:right w:val="single" w:sz="2" w:space="0" w:color="auto"/>
              <w:tl2br w:val="nil"/>
              <w:tr2bl w:val="nil"/>
            </w:tcBorders>
            <w:shd w:val="clear" w:color="auto" w:fill="E6E6E6"/>
          </w:tcPr>
          <w:p w14:paraId="2763C78D" w14:textId="3AA0CCAC"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DOCSLABEL_verifiedby  \* MERGEFORMAT </w:instrText>
            </w:r>
            <w:r w:rsidRPr="007E7140">
              <w:rPr>
                <w:b/>
                <w:color w:val="808080"/>
                <w:szCs w:val="32"/>
              </w:rPr>
              <w:fldChar w:fldCharType="separate"/>
            </w:r>
            <w:r w:rsidR="0056116B">
              <w:rPr>
                <w:b/>
                <w:color w:val="808080"/>
                <w:szCs w:val="32"/>
              </w:rPr>
              <w:t>Validée par</w:t>
            </w:r>
            <w:r w:rsidRPr="007E7140">
              <w:rPr>
                <w:b/>
                <w:color w:val="808080"/>
                <w:szCs w:val="32"/>
              </w:rPr>
              <w:fldChar w:fldCharType="end"/>
            </w:r>
          </w:p>
        </w:tc>
      </w:tr>
      <w:tr w:rsidR="002D7AFD" w:rsidRPr="007E7140" w14:paraId="2763C794" w14:textId="77777777" w:rsidTr="00185F6D">
        <w:tc>
          <w:tcPr>
            <w:tcW w:w="1134" w:type="dxa"/>
            <w:shd w:val="clear" w:color="auto" w:fill="FAFAFA"/>
          </w:tcPr>
          <w:p w14:paraId="2763C78F" w14:textId="77777777" w:rsidR="002D7AFD" w:rsidRPr="007E7140" w:rsidRDefault="002D7AFD" w:rsidP="008E38F4">
            <w:pPr>
              <w:pStyle w:val="TexteduTableaudelHistorique"/>
              <w:rPr>
                <w:color w:val="808080"/>
                <w:szCs w:val="32"/>
              </w:rPr>
            </w:pPr>
            <w:r w:rsidRPr="007E7140">
              <w:rPr>
                <w:color w:val="808080"/>
                <w:szCs w:val="32"/>
              </w:rPr>
              <w:t>1.0</w:t>
            </w:r>
          </w:p>
        </w:tc>
        <w:tc>
          <w:tcPr>
            <w:tcW w:w="1474" w:type="dxa"/>
            <w:gridSpan w:val="2"/>
            <w:shd w:val="clear" w:color="auto" w:fill="FAFAFA"/>
          </w:tcPr>
          <w:p w14:paraId="2763C790" w14:textId="16FB6A0F" w:rsidR="002D7AFD" w:rsidRPr="007E7140" w:rsidRDefault="00D25848" w:rsidP="008E38F4">
            <w:pPr>
              <w:pStyle w:val="TexteduTableaudelHistorique"/>
              <w:rPr>
                <w:color w:val="808080"/>
                <w:szCs w:val="32"/>
              </w:rPr>
            </w:pPr>
            <w:r>
              <w:rPr>
                <w:color w:val="808080"/>
                <w:szCs w:val="32"/>
              </w:rPr>
              <w:t>21/11</w:t>
            </w:r>
            <w:r w:rsidR="00BE768C" w:rsidRPr="007E7140">
              <w:rPr>
                <w:color w:val="808080"/>
                <w:szCs w:val="32"/>
              </w:rPr>
              <w:t>/2018</w:t>
            </w:r>
          </w:p>
        </w:tc>
        <w:tc>
          <w:tcPr>
            <w:tcW w:w="3147" w:type="dxa"/>
            <w:shd w:val="clear" w:color="auto" w:fill="FAFAFA"/>
          </w:tcPr>
          <w:p w14:paraId="2763C791" w14:textId="77777777" w:rsidR="002D7AFD" w:rsidRPr="007E7140" w:rsidRDefault="002B0B08" w:rsidP="008E38F4">
            <w:pPr>
              <w:pStyle w:val="TexteduTableaudelHistorique"/>
              <w:rPr>
                <w:color w:val="808080"/>
                <w:szCs w:val="32"/>
              </w:rPr>
            </w:pPr>
            <w:r w:rsidRPr="007E7140">
              <w:rPr>
                <w:color w:val="808080"/>
                <w:szCs w:val="32"/>
              </w:rPr>
              <w:t>Première version du document</w:t>
            </w:r>
          </w:p>
        </w:tc>
        <w:tc>
          <w:tcPr>
            <w:tcW w:w="2268" w:type="dxa"/>
            <w:shd w:val="clear" w:color="auto" w:fill="FAFAFA"/>
          </w:tcPr>
          <w:p w14:paraId="1DB3CA06" w14:textId="77777777" w:rsidR="002D7AFD" w:rsidRDefault="00D25848" w:rsidP="008E38F4">
            <w:pPr>
              <w:pStyle w:val="TexteduTableaudelHistorique"/>
              <w:rPr>
                <w:color w:val="808080"/>
                <w:szCs w:val="32"/>
              </w:rPr>
            </w:pPr>
            <w:r>
              <w:rPr>
                <w:color w:val="808080"/>
                <w:szCs w:val="32"/>
              </w:rPr>
              <w:t>Alba Bermejo Solís</w:t>
            </w:r>
          </w:p>
          <w:p w14:paraId="31E51638" w14:textId="77777777" w:rsidR="00E30DCC" w:rsidRDefault="00E30DCC" w:rsidP="008E38F4">
            <w:pPr>
              <w:pStyle w:val="TexteduTableaudelHistorique"/>
              <w:rPr>
                <w:color w:val="808080"/>
                <w:szCs w:val="32"/>
              </w:rPr>
            </w:pPr>
            <w:r>
              <w:rPr>
                <w:color w:val="808080"/>
                <w:szCs w:val="32"/>
              </w:rPr>
              <w:t>Adrián Colmena Mateos</w:t>
            </w:r>
          </w:p>
          <w:p w14:paraId="2763C792" w14:textId="2439DEE6" w:rsidR="00E30DCC" w:rsidRPr="007E7140" w:rsidRDefault="00E30DCC" w:rsidP="008E38F4">
            <w:pPr>
              <w:pStyle w:val="TexteduTableaudelHistorique"/>
              <w:rPr>
                <w:color w:val="808080"/>
                <w:szCs w:val="32"/>
              </w:rPr>
            </w:pPr>
            <w:r>
              <w:rPr>
                <w:color w:val="808080"/>
                <w:szCs w:val="32"/>
              </w:rPr>
              <w:t>Emilio Guillem Simón</w:t>
            </w:r>
          </w:p>
        </w:tc>
        <w:tc>
          <w:tcPr>
            <w:tcW w:w="1932" w:type="dxa"/>
            <w:shd w:val="clear" w:color="auto" w:fill="FAFAFA"/>
          </w:tcPr>
          <w:p w14:paraId="2763C793" w14:textId="77777777" w:rsidR="002D7AFD" w:rsidRPr="007E7140" w:rsidRDefault="002D7AFD" w:rsidP="008E38F4">
            <w:pPr>
              <w:pStyle w:val="TexteduTableaudelHistorique"/>
              <w:rPr>
                <w:color w:val="808080"/>
                <w:szCs w:val="32"/>
              </w:rPr>
            </w:pPr>
          </w:p>
        </w:tc>
      </w:tr>
      <w:tr w:rsidR="00E30DCC" w:rsidRPr="007E7140" w14:paraId="2763C79A" w14:textId="77777777" w:rsidTr="00185F6D">
        <w:trPr>
          <w:gridAfter w:val="4"/>
          <w:wAfter w:w="8023" w:type="dxa"/>
        </w:trPr>
        <w:tc>
          <w:tcPr>
            <w:tcW w:w="1932" w:type="dxa"/>
            <w:gridSpan w:val="2"/>
            <w:shd w:val="clear" w:color="auto" w:fill="FAFAFA"/>
          </w:tcPr>
          <w:p w14:paraId="2763C799" w14:textId="77777777" w:rsidR="00E30DCC" w:rsidRPr="007E7140" w:rsidRDefault="00E30DCC" w:rsidP="00185F6D">
            <w:pPr>
              <w:pStyle w:val="TexteduTableaudelHistorique"/>
              <w:rPr>
                <w:color w:val="808080"/>
                <w:szCs w:val="32"/>
              </w:rPr>
            </w:pPr>
          </w:p>
        </w:tc>
      </w:tr>
      <w:tr w:rsidR="000E4807" w:rsidRPr="007E7140" w14:paraId="2763C7A0" w14:textId="77777777" w:rsidTr="00185F6D">
        <w:tc>
          <w:tcPr>
            <w:tcW w:w="1134" w:type="dxa"/>
            <w:shd w:val="clear" w:color="auto" w:fill="FAFAFA"/>
          </w:tcPr>
          <w:p w14:paraId="2763C79B" w14:textId="77777777" w:rsidR="000E4807" w:rsidRPr="007E7140" w:rsidRDefault="000E4807" w:rsidP="00185F6D">
            <w:pPr>
              <w:pStyle w:val="TexteduTableaudelHistorique"/>
              <w:rPr>
                <w:color w:val="808080"/>
                <w:szCs w:val="32"/>
              </w:rPr>
            </w:pPr>
          </w:p>
        </w:tc>
        <w:tc>
          <w:tcPr>
            <w:tcW w:w="1474" w:type="dxa"/>
            <w:gridSpan w:val="2"/>
            <w:shd w:val="clear" w:color="auto" w:fill="FAFAFA"/>
          </w:tcPr>
          <w:p w14:paraId="2763C79C" w14:textId="77777777" w:rsidR="000E4807" w:rsidRPr="007E7140" w:rsidRDefault="000E4807" w:rsidP="00185F6D">
            <w:pPr>
              <w:pStyle w:val="TexteduTableaudelHistorique"/>
              <w:rPr>
                <w:color w:val="808080"/>
                <w:szCs w:val="32"/>
              </w:rPr>
            </w:pPr>
          </w:p>
        </w:tc>
        <w:tc>
          <w:tcPr>
            <w:tcW w:w="3147" w:type="dxa"/>
            <w:shd w:val="clear" w:color="auto" w:fill="FAFAFA"/>
          </w:tcPr>
          <w:p w14:paraId="2763C79D" w14:textId="77777777" w:rsidR="000E4807" w:rsidRPr="007E7140" w:rsidRDefault="000E4807" w:rsidP="00185F6D">
            <w:pPr>
              <w:pStyle w:val="TexteduTableaudelHistorique"/>
              <w:rPr>
                <w:color w:val="808080"/>
                <w:szCs w:val="32"/>
              </w:rPr>
            </w:pPr>
          </w:p>
        </w:tc>
        <w:tc>
          <w:tcPr>
            <w:tcW w:w="2268" w:type="dxa"/>
            <w:shd w:val="clear" w:color="auto" w:fill="FAFAFA"/>
          </w:tcPr>
          <w:p w14:paraId="2763C79E" w14:textId="77777777" w:rsidR="000E4807" w:rsidRPr="007E7140" w:rsidRDefault="000E4807" w:rsidP="00185F6D">
            <w:pPr>
              <w:pStyle w:val="TexteduTableaudelHistorique"/>
              <w:rPr>
                <w:color w:val="808080"/>
                <w:szCs w:val="32"/>
              </w:rPr>
            </w:pPr>
          </w:p>
        </w:tc>
        <w:tc>
          <w:tcPr>
            <w:tcW w:w="1932" w:type="dxa"/>
            <w:shd w:val="clear" w:color="auto" w:fill="FAFAFA"/>
          </w:tcPr>
          <w:p w14:paraId="2763C79F" w14:textId="77777777" w:rsidR="000E4807" w:rsidRPr="007E7140" w:rsidRDefault="000E4807" w:rsidP="00185F6D">
            <w:pPr>
              <w:pStyle w:val="TexteduTableaudelHistorique"/>
              <w:rPr>
                <w:color w:val="808080"/>
                <w:szCs w:val="32"/>
              </w:rPr>
            </w:pPr>
          </w:p>
        </w:tc>
      </w:tr>
      <w:tr w:rsidR="000E4807" w:rsidRPr="007E7140" w14:paraId="2763C7A6" w14:textId="77777777" w:rsidTr="00185F6D">
        <w:tc>
          <w:tcPr>
            <w:tcW w:w="1134" w:type="dxa"/>
            <w:shd w:val="clear" w:color="auto" w:fill="FAFAFA"/>
          </w:tcPr>
          <w:p w14:paraId="2763C7A1" w14:textId="77777777" w:rsidR="000E4807" w:rsidRPr="007E7140" w:rsidRDefault="000E4807" w:rsidP="00185F6D">
            <w:pPr>
              <w:pStyle w:val="TexteduTableaudelHistorique"/>
              <w:rPr>
                <w:color w:val="808080"/>
                <w:szCs w:val="32"/>
              </w:rPr>
            </w:pPr>
          </w:p>
        </w:tc>
        <w:tc>
          <w:tcPr>
            <w:tcW w:w="1474" w:type="dxa"/>
            <w:gridSpan w:val="2"/>
            <w:shd w:val="clear" w:color="auto" w:fill="FAFAFA"/>
          </w:tcPr>
          <w:p w14:paraId="2763C7A2" w14:textId="77777777" w:rsidR="000E4807" w:rsidRPr="007E7140" w:rsidRDefault="000E4807" w:rsidP="00185F6D">
            <w:pPr>
              <w:pStyle w:val="TexteduTableaudelHistorique"/>
              <w:rPr>
                <w:color w:val="808080"/>
                <w:szCs w:val="32"/>
              </w:rPr>
            </w:pPr>
          </w:p>
        </w:tc>
        <w:tc>
          <w:tcPr>
            <w:tcW w:w="3147" w:type="dxa"/>
            <w:shd w:val="clear" w:color="auto" w:fill="FAFAFA"/>
          </w:tcPr>
          <w:p w14:paraId="2763C7A3" w14:textId="77777777" w:rsidR="000E4807" w:rsidRPr="007E7140" w:rsidRDefault="000E4807" w:rsidP="00185F6D">
            <w:pPr>
              <w:pStyle w:val="TexteduTableaudelHistorique"/>
              <w:rPr>
                <w:color w:val="808080"/>
                <w:szCs w:val="32"/>
              </w:rPr>
            </w:pPr>
          </w:p>
        </w:tc>
        <w:tc>
          <w:tcPr>
            <w:tcW w:w="2268" w:type="dxa"/>
            <w:shd w:val="clear" w:color="auto" w:fill="FAFAFA"/>
          </w:tcPr>
          <w:p w14:paraId="2763C7A4" w14:textId="77777777" w:rsidR="000E4807" w:rsidRPr="007E7140" w:rsidRDefault="000E4807" w:rsidP="00185F6D">
            <w:pPr>
              <w:pStyle w:val="TexteduTableaudelHistorique"/>
              <w:rPr>
                <w:color w:val="808080"/>
                <w:szCs w:val="32"/>
              </w:rPr>
            </w:pPr>
          </w:p>
        </w:tc>
        <w:tc>
          <w:tcPr>
            <w:tcW w:w="1932" w:type="dxa"/>
            <w:shd w:val="clear" w:color="auto" w:fill="FAFAFA"/>
          </w:tcPr>
          <w:p w14:paraId="2763C7A5" w14:textId="77777777" w:rsidR="000E4807" w:rsidRPr="007E7140" w:rsidRDefault="000E4807" w:rsidP="00185F6D">
            <w:pPr>
              <w:pStyle w:val="TexteduTableaudelHistorique"/>
              <w:rPr>
                <w:color w:val="808080"/>
                <w:szCs w:val="32"/>
              </w:rPr>
            </w:pPr>
          </w:p>
        </w:tc>
      </w:tr>
    </w:tbl>
    <w:p w14:paraId="2763C7A7" w14:textId="77777777" w:rsidR="000E4807" w:rsidRPr="007E7140" w:rsidRDefault="000E4807" w:rsidP="000E4807">
      <w:pPr>
        <w:ind w:left="0"/>
      </w:pPr>
    </w:p>
    <w:p w14:paraId="2763C7A8" w14:textId="77777777" w:rsidR="000E4807" w:rsidRPr="007E7140" w:rsidRDefault="000E4807">
      <w:pPr>
        <w:spacing w:before="0" w:line="240" w:lineRule="auto"/>
        <w:ind w:left="0"/>
        <w:jc w:val="left"/>
        <w:rPr>
          <w:rFonts w:ascii="Century Gothic" w:hAnsi="Century Gothic"/>
          <w:color w:val="808080"/>
          <w:spacing w:val="30"/>
          <w:kern w:val="28"/>
          <w:sz w:val="40"/>
          <w:szCs w:val="40"/>
        </w:rPr>
      </w:pPr>
      <w:r w:rsidRPr="007E7140">
        <w:br w:type="page"/>
      </w:r>
    </w:p>
    <w:p w14:paraId="2763C7A9" w14:textId="0911BF47" w:rsidR="000E4807" w:rsidRPr="007E7140" w:rsidRDefault="00D52825" w:rsidP="000E4807">
      <w:pPr>
        <w:pStyle w:val="TitredeDossier"/>
      </w:pPr>
      <w:r>
        <w:t>Contenidos</w:t>
      </w:r>
    </w:p>
    <w:p w14:paraId="3286B92A" w14:textId="657F6385" w:rsidR="0056116B" w:rsidRDefault="000E4807">
      <w:pPr>
        <w:pStyle w:val="TDC1"/>
        <w:rPr>
          <w:rFonts w:asciiTheme="minorHAnsi" w:eastAsiaTheme="minorEastAsia" w:hAnsiTheme="minorHAnsi" w:cstheme="minorBidi"/>
          <w:bCs w:val="0"/>
          <w:noProof/>
          <w:sz w:val="22"/>
          <w:szCs w:val="22"/>
          <w:lang w:val="es-ES" w:eastAsia="es-ES"/>
        </w:rPr>
      </w:pPr>
      <w:r w:rsidRPr="007E7140">
        <w:rPr>
          <w:bCs w:val="0"/>
        </w:rPr>
        <w:fldChar w:fldCharType="begin"/>
      </w:r>
      <w:r w:rsidRPr="007E7140">
        <w:rPr>
          <w:bCs w:val="0"/>
        </w:rPr>
        <w:instrText xml:space="preserve"> TOC \o "1-3" \h \z \u </w:instrText>
      </w:r>
      <w:r w:rsidRPr="007E7140">
        <w:rPr>
          <w:bCs w:val="0"/>
        </w:rPr>
        <w:fldChar w:fldCharType="separate"/>
      </w:r>
      <w:hyperlink w:anchor="_Toc531688287" w:history="1">
        <w:r w:rsidR="0056116B" w:rsidRPr="004E0081">
          <w:rPr>
            <w:rStyle w:val="Hipervnculo"/>
            <w:lang w:val="es-ES_tradnl"/>
          </w:rPr>
          <w:t>1.</w:t>
        </w:r>
        <w:r w:rsidR="0056116B">
          <w:rPr>
            <w:rFonts w:asciiTheme="minorHAnsi" w:eastAsiaTheme="minorEastAsia" w:hAnsiTheme="minorHAnsi" w:cstheme="minorBidi"/>
            <w:bCs w:val="0"/>
            <w:noProof/>
            <w:sz w:val="22"/>
            <w:szCs w:val="22"/>
            <w:lang w:val="es-ES" w:eastAsia="es-ES"/>
          </w:rPr>
          <w:tab/>
        </w:r>
        <w:r w:rsidR="0056116B" w:rsidRPr="004E0081">
          <w:rPr>
            <w:rStyle w:val="Hipervnculo"/>
            <w:lang w:val="es-ES_tradnl"/>
          </w:rPr>
          <w:t>Capítulo 4</w:t>
        </w:r>
        <w:r w:rsidR="0056116B">
          <w:rPr>
            <w:noProof/>
            <w:webHidden/>
          </w:rPr>
          <w:tab/>
        </w:r>
        <w:r w:rsidR="0056116B">
          <w:rPr>
            <w:noProof/>
            <w:webHidden/>
          </w:rPr>
          <w:fldChar w:fldCharType="begin"/>
        </w:r>
        <w:r w:rsidR="0056116B">
          <w:rPr>
            <w:noProof/>
            <w:webHidden/>
          </w:rPr>
          <w:instrText xml:space="preserve"> PAGEREF _Toc531688287 \h </w:instrText>
        </w:r>
        <w:r w:rsidR="0056116B">
          <w:rPr>
            <w:noProof/>
            <w:webHidden/>
          </w:rPr>
        </w:r>
        <w:r w:rsidR="0056116B">
          <w:rPr>
            <w:noProof/>
            <w:webHidden/>
          </w:rPr>
          <w:fldChar w:fldCharType="separate"/>
        </w:r>
        <w:r w:rsidR="0056116B">
          <w:rPr>
            <w:noProof/>
            <w:webHidden/>
          </w:rPr>
          <w:t>4</w:t>
        </w:r>
        <w:r w:rsidR="0056116B">
          <w:rPr>
            <w:noProof/>
            <w:webHidden/>
          </w:rPr>
          <w:fldChar w:fldCharType="end"/>
        </w:r>
      </w:hyperlink>
    </w:p>
    <w:p w14:paraId="757A5440" w14:textId="72B2A43C" w:rsidR="0056116B" w:rsidRDefault="0056116B">
      <w:pPr>
        <w:pStyle w:val="TDC2"/>
        <w:rPr>
          <w:rFonts w:asciiTheme="minorHAnsi" w:eastAsiaTheme="minorEastAsia" w:hAnsiTheme="minorHAnsi" w:cstheme="minorBidi"/>
          <w:b w:val="0"/>
          <w:bCs w:val="0"/>
          <w:noProof/>
          <w:sz w:val="22"/>
          <w:szCs w:val="22"/>
          <w:lang w:val="es-ES" w:eastAsia="es-ES"/>
        </w:rPr>
      </w:pPr>
      <w:hyperlink w:anchor="_Toc531688288" w:history="1">
        <w:r w:rsidRPr="004E0081">
          <w:rPr>
            <w:rStyle w:val="Hipervnculo"/>
            <w:lang w:val="es-ES_tradnl"/>
          </w:rPr>
          <w:t>1.1.</w:t>
        </w:r>
        <w:r>
          <w:rPr>
            <w:rFonts w:asciiTheme="minorHAnsi" w:eastAsiaTheme="minorEastAsia" w:hAnsiTheme="minorHAnsi" w:cstheme="minorBidi"/>
            <w:b w:val="0"/>
            <w:bCs w:val="0"/>
            <w:noProof/>
            <w:sz w:val="22"/>
            <w:szCs w:val="22"/>
            <w:lang w:val="es-ES" w:eastAsia="es-ES"/>
          </w:rPr>
          <w:tab/>
        </w:r>
        <w:r w:rsidRPr="004E0081">
          <w:rPr>
            <w:rStyle w:val="Hipervnculo"/>
            <w:lang w:val="es-ES_tradnl"/>
          </w:rPr>
          <w:t>Cláusula WHERE</w:t>
        </w:r>
        <w:r>
          <w:rPr>
            <w:noProof/>
            <w:webHidden/>
          </w:rPr>
          <w:tab/>
        </w:r>
        <w:r>
          <w:rPr>
            <w:noProof/>
            <w:webHidden/>
          </w:rPr>
          <w:fldChar w:fldCharType="begin"/>
        </w:r>
        <w:r>
          <w:rPr>
            <w:noProof/>
            <w:webHidden/>
          </w:rPr>
          <w:instrText xml:space="preserve"> PAGEREF _Toc531688288 \h </w:instrText>
        </w:r>
        <w:r>
          <w:rPr>
            <w:noProof/>
            <w:webHidden/>
          </w:rPr>
        </w:r>
        <w:r>
          <w:rPr>
            <w:noProof/>
            <w:webHidden/>
          </w:rPr>
          <w:fldChar w:fldCharType="separate"/>
        </w:r>
        <w:r>
          <w:rPr>
            <w:noProof/>
            <w:webHidden/>
          </w:rPr>
          <w:t>4</w:t>
        </w:r>
        <w:r>
          <w:rPr>
            <w:noProof/>
            <w:webHidden/>
          </w:rPr>
          <w:fldChar w:fldCharType="end"/>
        </w:r>
      </w:hyperlink>
    </w:p>
    <w:p w14:paraId="70FF0CD7" w14:textId="3E69CB3D" w:rsidR="0056116B" w:rsidRDefault="0056116B">
      <w:pPr>
        <w:pStyle w:val="TDC3"/>
        <w:rPr>
          <w:rFonts w:asciiTheme="minorHAnsi" w:eastAsiaTheme="minorEastAsia" w:hAnsiTheme="minorHAnsi" w:cstheme="minorBidi"/>
          <w:noProof/>
          <w:sz w:val="22"/>
          <w:szCs w:val="22"/>
          <w:lang w:val="es-ES" w:eastAsia="es-ES"/>
        </w:rPr>
      </w:pPr>
      <w:hyperlink w:anchor="_Toc531688289" w:history="1">
        <w:r w:rsidRPr="004E0081">
          <w:rPr>
            <w:rStyle w:val="Hipervnculo"/>
            <w:rFonts w:cs="KnckqtTjylqpYxnthkHwbldpUtopiaS"/>
            <w:lang w:val="es-ES_tradnl" w:eastAsia="en-US"/>
          </w:rPr>
          <w:t>1.1.1.</w:t>
        </w:r>
        <w:r>
          <w:rPr>
            <w:rFonts w:asciiTheme="minorHAnsi" w:eastAsiaTheme="minorEastAsia" w:hAnsiTheme="minorHAnsi" w:cstheme="minorBidi"/>
            <w:noProof/>
            <w:sz w:val="22"/>
            <w:szCs w:val="22"/>
            <w:lang w:val="es-ES" w:eastAsia="es-ES"/>
          </w:rPr>
          <w:tab/>
        </w:r>
        <w:r w:rsidRPr="004E0081">
          <w:rPr>
            <w:rStyle w:val="Hipervnculo"/>
            <w:lang w:val="es-ES_tradnl"/>
          </w:rPr>
          <w:t>Parámetros de entrada</w:t>
        </w:r>
        <w:r>
          <w:rPr>
            <w:noProof/>
            <w:webHidden/>
          </w:rPr>
          <w:tab/>
        </w:r>
        <w:r>
          <w:rPr>
            <w:noProof/>
            <w:webHidden/>
          </w:rPr>
          <w:fldChar w:fldCharType="begin"/>
        </w:r>
        <w:r>
          <w:rPr>
            <w:noProof/>
            <w:webHidden/>
          </w:rPr>
          <w:instrText xml:space="preserve"> PAGEREF _Toc531688289 \h </w:instrText>
        </w:r>
        <w:r>
          <w:rPr>
            <w:noProof/>
            <w:webHidden/>
          </w:rPr>
        </w:r>
        <w:r>
          <w:rPr>
            <w:noProof/>
            <w:webHidden/>
          </w:rPr>
          <w:fldChar w:fldCharType="separate"/>
        </w:r>
        <w:r>
          <w:rPr>
            <w:noProof/>
            <w:webHidden/>
          </w:rPr>
          <w:t>4</w:t>
        </w:r>
        <w:r>
          <w:rPr>
            <w:noProof/>
            <w:webHidden/>
          </w:rPr>
          <w:fldChar w:fldCharType="end"/>
        </w:r>
      </w:hyperlink>
    </w:p>
    <w:p w14:paraId="039C7C09" w14:textId="5ECD7004" w:rsidR="0056116B" w:rsidRDefault="0056116B">
      <w:pPr>
        <w:pStyle w:val="TDC3"/>
        <w:rPr>
          <w:rFonts w:asciiTheme="minorHAnsi" w:eastAsiaTheme="minorEastAsia" w:hAnsiTheme="minorHAnsi" w:cstheme="minorBidi"/>
          <w:noProof/>
          <w:sz w:val="22"/>
          <w:szCs w:val="22"/>
          <w:lang w:val="es-ES" w:eastAsia="es-ES"/>
        </w:rPr>
      </w:pPr>
      <w:hyperlink w:anchor="_Toc531688290" w:history="1">
        <w:r w:rsidRPr="004E0081">
          <w:rPr>
            <w:rStyle w:val="Hipervnculo"/>
            <w:lang w:val="es-ES"/>
          </w:rPr>
          <w:t>1.1.2.</w:t>
        </w:r>
        <w:r>
          <w:rPr>
            <w:rFonts w:asciiTheme="minorHAnsi" w:eastAsiaTheme="minorEastAsia" w:hAnsiTheme="minorHAnsi" w:cstheme="minorBidi"/>
            <w:noProof/>
            <w:sz w:val="22"/>
            <w:szCs w:val="22"/>
            <w:lang w:val="es-ES" w:eastAsia="es-ES"/>
          </w:rPr>
          <w:tab/>
        </w:r>
        <w:r w:rsidRPr="004E0081">
          <w:rPr>
            <w:rStyle w:val="Hipervnculo"/>
            <w:lang w:val="es-ES"/>
          </w:rPr>
          <w:t>Operadores</w:t>
        </w:r>
        <w:r>
          <w:rPr>
            <w:noProof/>
            <w:webHidden/>
          </w:rPr>
          <w:tab/>
        </w:r>
        <w:r>
          <w:rPr>
            <w:noProof/>
            <w:webHidden/>
          </w:rPr>
          <w:fldChar w:fldCharType="begin"/>
        </w:r>
        <w:r>
          <w:rPr>
            <w:noProof/>
            <w:webHidden/>
          </w:rPr>
          <w:instrText xml:space="preserve"> PAGEREF _Toc531688290 \h </w:instrText>
        </w:r>
        <w:r>
          <w:rPr>
            <w:noProof/>
            <w:webHidden/>
          </w:rPr>
        </w:r>
        <w:r>
          <w:rPr>
            <w:noProof/>
            <w:webHidden/>
          </w:rPr>
          <w:fldChar w:fldCharType="separate"/>
        </w:r>
        <w:r>
          <w:rPr>
            <w:noProof/>
            <w:webHidden/>
          </w:rPr>
          <w:t>4</w:t>
        </w:r>
        <w:r>
          <w:rPr>
            <w:noProof/>
            <w:webHidden/>
          </w:rPr>
          <w:fldChar w:fldCharType="end"/>
        </w:r>
      </w:hyperlink>
    </w:p>
    <w:p w14:paraId="254F1659" w14:textId="18AC3D35" w:rsidR="0056116B" w:rsidRDefault="0056116B">
      <w:pPr>
        <w:pStyle w:val="TDC3"/>
        <w:rPr>
          <w:rFonts w:asciiTheme="minorHAnsi" w:eastAsiaTheme="minorEastAsia" w:hAnsiTheme="minorHAnsi" w:cstheme="minorBidi"/>
          <w:noProof/>
          <w:sz w:val="22"/>
          <w:szCs w:val="22"/>
          <w:lang w:val="es-ES" w:eastAsia="es-ES"/>
        </w:rPr>
      </w:pPr>
      <w:hyperlink w:anchor="_Toc531688291" w:history="1">
        <w:r w:rsidRPr="004E0081">
          <w:rPr>
            <w:rStyle w:val="Hipervnculo"/>
            <w:lang w:val="es-ES"/>
          </w:rPr>
          <w:t>1.1.3.</w:t>
        </w:r>
        <w:r>
          <w:rPr>
            <w:rFonts w:asciiTheme="minorHAnsi" w:eastAsiaTheme="minorEastAsia" w:hAnsiTheme="minorHAnsi" w:cstheme="minorBidi"/>
            <w:noProof/>
            <w:sz w:val="22"/>
            <w:szCs w:val="22"/>
            <w:lang w:val="es-ES" w:eastAsia="es-ES"/>
          </w:rPr>
          <w:tab/>
        </w:r>
        <w:r w:rsidRPr="004E0081">
          <w:rPr>
            <w:rStyle w:val="Hipervnculo"/>
            <w:lang w:val="es-ES"/>
          </w:rPr>
          <w:t>Expresiones BETWEEN</w:t>
        </w:r>
        <w:r>
          <w:rPr>
            <w:noProof/>
            <w:webHidden/>
          </w:rPr>
          <w:tab/>
        </w:r>
        <w:r>
          <w:rPr>
            <w:noProof/>
            <w:webHidden/>
          </w:rPr>
          <w:fldChar w:fldCharType="begin"/>
        </w:r>
        <w:r>
          <w:rPr>
            <w:noProof/>
            <w:webHidden/>
          </w:rPr>
          <w:instrText xml:space="preserve"> PAGEREF _Toc531688291 \h </w:instrText>
        </w:r>
        <w:r>
          <w:rPr>
            <w:noProof/>
            <w:webHidden/>
          </w:rPr>
        </w:r>
        <w:r>
          <w:rPr>
            <w:noProof/>
            <w:webHidden/>
          </w:rPr>
          <w:fldChar w:fldCharType="separate"/>
        </w:r>
        <w:r>
          <w:rPr>
            <w:noProof/>
            <w:webHidden/>
          </w:rPr>
          <w:t>5</w:t>
        </w:r>
        <w:r>
          <w:rPr>
            <w:noProof/>
            <w:webHidden/>
          </w:rPr>
          <w:fldChar w:fldCharType="end"/>
        </w:r>
      </w:hyperlink>
    </w:p>
    <w:p w14:paraId="66192D32" w14:textId="1C699482" w:rsidR="0056116B" w:rsidRDefault="0056116B">
      <w:pPr>
        <w:pStyle w:val="TDC3"/>
        <w:rPr>
          <w:rFonts w:asciiTheme="minorHAnsi" w:eastAsiaTheme="minorEastAsia" w:hAnsiTheme="minorHAnsi" w:cstheme="minorBidi"/>
          <w:noProof/>
          <w:sz w:val="22"/>
          <w:szCs w:val="22"/>
          <w:lang w:val="es-ES" w:eastAsia="es-ES"/>
        </w:rPr>
      </w:pPr>
      <w:hyperlink w:anchor="_Toc531688292" w:history="1">
        <w:r w:rsidRPr="004E0081">
          <w:rPr>
            <w:rStyle w:val="Hipervnculo"/>
            <w:lang w:val="es-ES"/>
          </w:rPr>
          <w:t>1.1.4.</w:t>
        </w:r>
        <w:r>
          <w:rPr>
            <w:rFonts w:asciiTheme="minorHAnsi" w:eastAsiaTheme="minorEastAsia" w:hAnsiTheme="minorHAnsi" w:cstheme="minorBidi"/>
            <w:noProof/>
            <w:sz w:val="22"/>
            <w:szCs w:val="22"/>
            <w:lang w:val="es-ES" w:eastAsia="es-ES"/>
          </w:rPr>
          <w:tab/>
        </w:r>
        <w:r w:rsidRPr="004E0081">
          <w:rPr>
            <w:rStyle w:val="Hipervnculo"/>
            <w:lang w:val="es-ES"/>
          </w:rPr>
          <w:t>Expresiones LIKE</w:t>
        </w:r>
        <w:r>
          <w:rPr>
            <w:noProof/>
            <w:webHidden/>
          </w:rPr>
          <w:tab/>
        </w:r>
        <w:r>
          <w:rPr>
            <w:noProof/>
            <w:webHidden/>
          </w:rPr>
          <w:fldChar w:fldCharType="begin"/>
        </w:r>
        <w:r>
          <w:rPr>
            <w:noProof/>
            <w:webHidden/>
          </w:rPr>
          <w:instrText xml:space="preserve"> PAGEREF _Toc531688292 \h </w:instrText>
        </w:r>
        <w:r>
          <w:rPr>
            <w:noProof/>
            <w:webHidden/>
          </w:rPr>
        </w:r>
        <w:r>
          <w:rPr>
            <w:noProof/>
            <w:webHidden/>
          </w:rPr>
          <w:fldChar w:fldCharType="separate"/>
        </w:r>
        <w:r>
          <w:rPr>
            <w:noProof/>
            <w:webHidden/>
          </w:rPr>
          <w:t>5</w:t>
        </w:r>
        <w:r>
          <w:rPr>
            <w:noProof/>
            <w:webHidden/>
          </w:rPr>
          <w:fldChar w:fldCharType="end"/>
        </w:r>
      </w:hyperlink>
    </w:p>
    <w:p w14:paraId="6EE7C156" w14:textId="61BF9025" w:rsidR="0056116B" w:rsidRDefault="0056116B">
      <w:pPr>
        <w:pStyle w:val="TDC3"/>
        <w:rPr>
          <w:rFonts w:asciiTheme="minorHAnsi" w:eastAsiaTheme="minorEastAsia" w:hAnsiTheme="minorHAnsi" w:cstheme="minorBidi"/>
          <w:noProof/>
          <w:sz w:val="22"/>
          <w:szCs w:val="22"/>
          <w:lang w:val="es-ES" w:eastAsia="es-ES"/>
        </w:rPr>
      </w:pPr>
      <w:hyperlink w:anchor="_Toc531688293" w:history="1">
        <w:r w:rsidRPr="004E0081">
          <w:rPr>
            <w:rStyle w:val="Hipervnculo"/>
            <w:lang w:val="es-ES"/>
          </w:rPr>
          <w:t>1.1.5.</w:t>
        </w:r>
        <w:r>
          <w:rPr>
            <w:rFonts w:asciiTheme="minorHAnsi" w:eastAsiaTheme="minorEastAsia" w:hAnsiTheme="minorHAnsi" w:cstheme="minorBidi"/>
            <w:noProof/>
            <w:sz w:val="22"/>
            <w:szCs w:val="22"/>
            <w:lang w:val="es-ES" w:eastAsia="es-ES"/>
          </w:rPr>
          <w:tab/>
        </w:r>
        <w:r w:rsidRPr="004E0081">
          <w:rPr>
            <w:rStyle w:val="Hipervnculo"/>
            <w:lang w:val="es-ES"/>
          </w:rPr>
          <w:t>Subconsultas</w:t>
        </w:r>
        <w:r>
          <w:rPr>
            <w:noProof/>
            <w:webHidden/>
          </w:rPr>
          <w:tab/>
        </w:r>
        <w:r>
          <w:rPr>
            <w:noProof/>
            <w:webHidden/>
          </w:rPr>
          <w:fldChar w:fldCharType="begin"/>
        </w:r>
        <w:r>
          <w:rPr>
            <w:noProof/>
            <w:webHidden/>
          </w:rPr>
          <w:instrText xml:space="preserve"> PAGEREF _Toc531688293 \h </w:instrText>
        </w:r>
        <w:r>
          <w:rPr>
            <w:noProof/>
            <w:webHidden/>
          </w:rPr>
        </w:r>
        <w:r>
          <w:rPr>
            <w:noProof/>
            <w:webHidden/>
          </w:rPr>
          <w:fldChar w:fldCharType="separate"/>
        </w:r>
        <w:r>
          <w:rPr>
            <w:noProof/>
            <w:webHidden/>
          </w:rPr>
          <w:t>5</w:t>
        </w:r>
        <w:r>
          <w:rPr>
            <w:noProof/>
            <w:webHidden/>
          </w:rPr>
          <w:fldChar w:fldCharType="end"/>
        </w:r>
      </w:hyperlink>
    </w:p>
    <w:p w14:paraId="4BF0E8D7" w14:textId="751B3703" w:rsidR="0056116B" w:rsidRDefault="0056116B">
      <w:pPr>
        <w:pStyle w:val="TDC3"/>
        <w:rPr>
          <w:rFonts w:asciiTheme="minorHAnsi" w:eastAsiaTheme="minorEastAsia" w:hAnsiTheme="minorHAnsi" w:cstheme="minorBidi"/>
          <w:noProof/>
          <w:sz w:val="22"/>
          <w:szCs w:val="22"/>
          <w:lang w:val="es-ES" w:eastAsia="es-ES"/>
        </w:rPr>
      </w:pPr>
      <w:hyperlink w:anchor="_Toc531688294" w:history="1">
        <w:r w:rsidRPr="004E0081">
          <w:rPr>
            <w:rStyle w:val="Hipervnculo"/>
            <w:lang w:val="es-ES"/>
          </w:rPr>
          <w:t>1.1.6.</w:t>
        </w:r>
        <w:r>
          <w:rPr>
            <w:rFonts w:asciiTheme="minorHAnsi" w:eastAsiaTheme="minorEastAsia" w:hAnsiTheme="minorHAnsi" w:cstheme="minorBidi"/>
            <w:noProof/>
            <w:sz w:val="22"/>
            <w:szCs w:val="22"/>
            <w:lang w:val="es-ES" w:eastAsia="es-ES"/>
          </w:rPr>
          <w:tab/>
        </w:r>
        <w:r w:rsidRPr="004E0081">
          <w:rPr>
            <w:rStyle w:val="Hipervnculo"/>
            <w:lang w:val="es-ES"/>
          </w:rPr>
          <w:t>Expresiones IN</w:t>
        </w:r>
        <w:r>
          <w:rPr>
            <w:noProof/>
            <w:webHidden/>
          </w:rPr>
          <w:tab/>
        </w:r>
        <w:r>
          <w:rPr>
            <w:noProof/>
            <w:webHidden/>
          </w:rPr>
          <w:fldChar w:fldCharType="begin"/>
        </w:r>
        <w:r>
          <w:rPr>
            <w:noProof/>
            <w:webHidden/>
          </w:rPr>
          <w:instrText xml:space="preserve"> PAGEREF _Toc531688294 \h </w:instrText>
        </w:r>
        <w:r>
          <w:rPr>
            <w:noProof/>
            <w:webHidden/>
          </w:rPr>
        </w:r>
        <w:r>
          <w:rPr>
            <w:noProof/>
            <w:webHidden/>
          </w:rPr>
          <w:fldChar w:fldCharType="separate"/>
        </w:r>
        <w:r>
          <w:rPr>
            <w:noProof/>
            <w:webHidden/>
          </w:rPr>
          <w:t>6</w:t>
        </w:r>
        <w:r>
          <w:rPr>
            <w:noProof/>
            <w:webHidden/>
          </w:rPr>
          <w:fldChar w:fldCharType="end"/>
        </w:r>
      </w:hyperlink>
    </w:p>
    <w:p w14:paraId="74216FD2" w14:textId="630607DE" w:rsidR="0056116B" w:rsidRDefault="0056116B">
      <w:pPr>
        <w:pStyle w:val="TDC3"/>
        <w:rPr>
          <w:rFonts w:asciiTheme="minorHAnsi" w:eastAsiaTheme="minorEastAsia" w:hAnsiTheme="minorHAnsi" w:cstheme="minorBidi"/>
          <w:noProof/>
          <w:sz w:val="22"/>
          <w:szCs w:val="22"/>
          <w:lang w:val="es-ES" w:eastAsia="es-ES"/>
        </w:rPr>
      </w:pPr>
      <w:hyperlink w:anchor="_Toc531688295" w:history="1">
        <w:r w:rsidRPr="004E0081">
          <w:rPr>
            <w:rStyle w:val="Hipervnculo"/>
            <w:lang w:val="es-ES"/>
          </w:rPr>
          <w:t>1.1.7.</w:t>
        </w:r>
        <w:r>
          <w:rPr>
            <w:rFonts w:asciiTheme="minorHAnsi" w:eastAsiaTheme="minorEastAsia" w:hAnsiTheme="minorHAnsi" w:cstheme="minorBidi"/>
            <w:noProof/>
            <w:sz w:val="22"/>
            <w:szCs w:val="22"/>
            <w:lang w:val="es-ES" w:eastAsia="es-ES"/>
          </w:rPr>
          <w:tab/>
        </w:r>
        <w:r w:rsidRPr="004E0081">
          <w:rPr>
            <w:rStyle w:val="Hipervnculo"/>
            <w:lang w:val="es-ES"/>
          </w:rPr>
          <w:t>Expresiones de colección</w:t>
        </w:r>
        <w:r>
          <w:rPr>
            <w:noProof/>
            <w:webHidden/>
          </w:rPr>
          <w:tab/>
        </w:r>
        <w:r>
          <w:rPr>
            <w:noProof/>
            <w:webHidden/>
          </w:rPr>
          <w:fldChar w:fldCharType="begin"/>
        </w:r>
        <w:r>
          <w:rPr>
            <w:noProof/>
            <w:webHidden/>
          </w:rPr>
          <w:instrText xml:space="preserve"> PAGEREF _Toc531688295 \h </w:instrText>
        </w:r>
        <w:r>
          <w:rPr>
            <w:noProof/>
            <w:webHidden/>
          </w:rPr>
        </w:r>
        <w:r>
          <w:rPr>
            <w:noProof/>
            <w:webHidden/>
          </w:rPr>
          <w:fldChar w:fldCharType="separate"/>
        </w:r>
        <w:r>
          <w:rPr>
            <w:noProof/>
            <w:webHidden/>
          </w:rPr>
          <w:t>7</w:t>
        </w:r>
        <w:r>
          <w:rPr>
            <w:noProof/>
            <w:webHidden/>
          </w:rPr>
          <w:fldChar w:fldCharType="end"/>
        </w:r>
      </w:hyperlink>
    </w:p>
    <w:p w14:paraId="41CBC4D3" w14:textId="7F91AC2B" w:rsidR="0056116B" w:rsidRDefault="0056116B">
      <w:pPr>
        <w:pStyle w:val="TDC3"/>
        <w:rPr>
          <w:rFonts w:asciiTheme="minorHAnsi" w:eastAsiaTheme="minorEastAsia" w:hAnsiTheme="minorHAnsi" w:cstheme="minorBidi"/>
          <w:noProof/>
          <w:sz w:val="22"/>
          <w:szCs w:val="22"/>
          <w:lang w:val="es-ES" w:eastAsia="es-ES"/>
        </w:rPr>
      </w:pPr>
      <w:hyperlink w:anchor="_Toc531688296" w:history="1">
        <w:r w:rsidRPr="004E0081">
          <w:rPr>
            <w:rStyle w:val="Hipervnculo"/>
            <w:lang w:val="es-ES"/>
          </w:rPr>
          <w:t>1.1.8.</w:t>
        </w:r>
        <w:r>
          <w:rPr>
            <w:rFonts w:asciiTheme="minorHAnsi" w:eastAsiaTheme="minorEastAsia" w:hAnsiTheme="minorHAnsi" w:cstheme="minorBidi"/>
            <w:noProof/>
            <w:sz w:val="22"/>
            <w:szCs w:val="22"/>
            <w:lang w:val="es-ES" w:eastAsia="es-ES"/>
          </w:rPr>
          <w:tab/>
        </w:r>
        <w:r w:rsidRPr="004E0081">
          <w:rPr>
            <w:rStyle w:val="Hipervnculo"/>
            <w:lang w:val="es-ES"/>
          </w:rPr>
          <w:t>Expresión EXISTS</w:t>
        </w:r>
        <w:r>
          <w:rPr>
            <w:noProof/>
            <w:webHidden/>
          </w:rPr>
          <w:tab/>
        </w:r>
        <w:r>
          <w:rPr>
            <w:noProof/>
            <w:webHidden/>
          </w:rPr>
          <w:fldChar w:fldCharType="begin"/>
        </w:r>
        <w:r>
          <w:rPr>
            <w:noProof/>
            <w:webHidden/>
          </w:rPr>
          <w:instrText xml:space="preserve"> PAGEREF _Toc531688296 \h </w:instrText>
        </w:r>
        <w:r>
          <w:rPr>
            <w:noProof/>
            <w:webHidden/>
          </w:rPr>
        </w:r>
        <w:r>
          <w:rPr>
            <w:noProof/>
            <w:webHidden/>
          </w:rPr>
          <w:fldChar w:fldCharType="separate"/>
        </w:r>
        <w:r>
          <w:rPr>
            <w:noProof/>
            <w:webHidden/>
          </w:rPr>
          <w:t>8</w:t>
        </w:r>
        <w:r>
          <w:rPr>
            <w:noProof/>
            <w:webHidden/>
          </w:rPr>
          <w:fldChar w:fldCharType="end"/>
        </w:r>
      </w:hyperlink>
    </w:p>
    <w:p w14:paraId="414A9E1B" w14:textId="05A2AF1C" w:rsidR="0056116B" w:rsidRDefault="0056116B">
      <w:pPr>
        <w:pStyle w:val="TDC3"/>
        <w:rPr>
          <w:rFonts w:asciiTheme="minorHAnsi" w:eastAsiaTheme="minorEastAsia" w:hAnsiTheme="minorHAnsi" w:cstheme="minorBidi"/>
          <w:noProof/>
          <w:sz w:val="22"/>
          <w:szCs w:val="22"/>
          <w:lang w:val="es-ES" w:eastAsia="es-ES"/>
        </w:rPr>
      </w:pPr>
      <w:hyperlink w:anchor="_Toc531688297" w:history="1">
        <w:r w:rsidRPr="004E0081">
          <w:rPr>
            <w:rStyle w:val="Hipervnculo"/>
            <w:lang w:val="es-ES"/>
          </w:rPr>
          <w:t>1.1.9.</w:t>
        </w:r>
        <w:r>
          <w:rPr>
            <w:rFonts w:asciiTheme="minorHAnsi" w:eastAsiaTheme="minorEastAsia" w:hAnsiTheme="minorHAnsi" w:cstheme="minorBidi"/>
            <w:noProof/>
            <w:sz w:val="22"/>
            <w:szCs w:val="22"/>
            <w:lang w:val="es-ES" w:eastAsia="es-ES"/>
          </w:rPr>
          <w:tab/>
        </w:r>
        <w:r w:rsidRPr="004E0081">
          <w:rPr>
            <w:rStyle w:val="Hipervnculo"/>
            <w:lang w:val="es-ES"/>
          </w:rPr>
          <w:t>Expresiones ANY, ALL y SOME</w:t>
        </w:r>
        <w:r>
          <w:rPr>
            <w:noProof/>
            <w:webHidden/>
          </w:rPr>
          <w:tab/>
        </w:r>
        <w:r>
          <w:rPr>
            <w:noProof/>
            <w:webHidden/>
          </w:rPr>
          <w:fldChar w:fldCharType="begin"/>
        </w:r>
        <w:r>
          <w:rPr>
            <w:noProof/>
            <w:webHidden/>
          </w:rPr>
          <w:instrText xml:space="preserve"> PAGEREF _Toc531688297 \h </w:instrText>
        </w:r>
        <w:r>
          <w:rPr>
            <w:noProof/>
            <w:webHidden/>
          </w:rPr>
        </w:r>
        <w:r>
          <w:rPr>
            <w:noProof/>
            <w:webHidden/>
          </w:rPr>
          <w:fldChar w:fldCharType="separate"/>
        </w:r>
        <w:r>
          <w:rPr>
            <w:noProof/>
            <w:webHidden/>
          </w:rPr>
          <w:t>8</w:t>
        </w:r>
        <w:r>
          <w:rPr>
            <w:noProof/>
            <w:webHidden/>
          </w:rPr>
          <w:fldChar w:fldCharType="end"/>
        </w:r>
      </w:hyperlink>
    </w:p>
    <w:p w14:paraId="66A04846" w14:textId="6B4AAC69" w:rsidR="0056116B" w:rsidRDefault="0056116B">
      <w:pPr>
        <w:pStyle w:val="TDC2"/>
        <w:rPr>
          <w:rFonts w:asciiTheme="minorHAnsi" w:eastAsiaTheme="minorEastAsia" w:hAnsiTheme="minorHAnsi" w:cstheme="minorBidi"/>
          <w:b w:val="0"/>
          <w:bCs w:val="0"/>
          <w:noProof/>
          <w:sz w:val="22"/>
          <w:szCs w:val="22"/>
          <w:lang w:val="es-ES" w:eastAsia="es-ES"/>
        </w:rPr>
      </w:pPr>
      <w:hyperlink w:anchor="_Toc531688298" w:history="1">
        <w:r w:rsidRPr="004E0081">
          <w:rPr>
            <w:rStyle w:val="Hipervnculo"/>
            <w:lang w:val="es-ES"/>
          </w:rPr>
          <w:t>1.2.</w:t>
        </w:r>
        <w:r>
          <w:rPr>
            <w:rFonts w:asciiTheme="minorHAnsi" w:eastAsiaTheme="minorEastAsia" w:hAnsiTheme="minorHAnsi" w:cstheme="minorBidi"/>
            <w:b w:val="0"/>
            <w:bCs w:val="0"/>
            <w:noProof/>
            <w:sz w:val="22"/>
            <w:szCs w:val="22"/>
            <w:lang w:val="es-ES" w:eastAsia="es-ES"/>
          </w:rPr>
          <w:tab/>
        </w:r>
        <w:r w:rsidRPr="004E0081">
          <w:rPr>
            <w:rStyle w:val="Hipervnculo"/>
            <w:lang w:val="es-ES"/>
          </w:rPr>
          <w:t>Herencia y polimorfismo</w:t>
        </w:r>
        <w:r>
          <w:rPr>
            <w:noProof/>
            <w:webHidden/>
          </w:rPr>
          <w:tab/>
        </w:r>
        <w:r>
          <w:rPr>
            <w:noProof/>
            <w:webHidden/>
          </w:rPr>
          <w:fldChar w:fldCharType="begin"/>
        </w:r>
        <w:r>
          <w:rPr>
            <w:noProof/>
            <w:webHidden/>
          </w:rPr>
          <w:instrText xml:space="preserve"> PAGEREF _Toc531688298 \h </w:instrText>
        </w:r>
        <w:r>
          <w:rPr>
            <w:noProof/>
            <w:webHidden/>
          </w:rPr>
        </w:r>
        <w:r>
          <w:rPr>
            <w:noProof/>
            <w:webHidden/>
          </w:rPr>
          <w:fldChar w:fldCharType="separate"/>
        </w:r>
        <w:r>
          <w:rPr>
            <w:noProof/>
            <w:webHidden/>
          </w:rPr>
          <w:t>9</w:t>
        </w:r>
        <w:r>
          <w:rPr>
            <w:noProof/>
            <w:webHidden/>
          </w:rPr>
          <w:fldChar w:fldCharType="end"/>
        </w:r>
      </w:hyperlink>
    </w:p>
    <w:p w14:paraId="2E0196CC" w14:textId="2D50DF00" w:rsidR="0056116B" w:rsidRDefault="0056116B">
      <w:pPr>
        <w:pStyle w:val="TDC3"/>
        <w:rPr>
          <w:rFonts w:asciiTheme="minorHAnsi" w:eastAsiaTheme="minorEastAsia" w:hAnsiTheme="minorHAnsi" w:cstheme="minorBidi"/>
          <w:noProof/>
          <w:sz w:val="22"/>
          <w:szCs w:val="22"/>
          <w:lang w:val="es-ES" w:eastAsia="es-ES"/>
        </w:rPr>
      </w:pPr>
      <w:hyperlink w:anchor="_Toc531688299" w:history="1">
        <w:r w:rsidRPr="004E0081">
          <w:rPr>
            <w:rStyle w:val="Hipervnculo"/>
            <w:lang w:val="es-ES"/>
          </w:rPr>
          <w:t>1.2.1.</w:t>
        </w:r>
        <w:r>
          <w:rPr>
            <w:rFonts w:asciiTheme="minorHAnsi" w:eastAsiaTheme="minorEastAsia" w:hAnsiTheme="minorHAnsi" w:cstheme="minorBidi"/>
            <w:noProof/>
            <w:sz w:val="22"/>
            <w:szCs w:val="22"/>
            <w:lang w:val="es-ES" w:eastAsia="es-ES"/>
          </w:rPr>
          <w:tab/>
        </w:r>
        <w:r w:rsidRPr="004E0081">
          <w:rPr>
            <w:rStyle w:val="Hipervnculo"/>
            <w:lang w:val="es-ES"/>
          </w:rPr>
          <w:t>Selección entre subclases</w:t>
        </w:r>
        <w:r>
          <w:rPr>
            <w:noProof/>
            <w:webHidden/>
          </w:rPr>
          <w:tab/>
        </w:r>
        <w:r>
          <w:rPr>
            <w:noProof/>
            <w:webHidden/>
          </w:rPr>
          <w:fldChar w:fldCharType="begin"/>
        </w:r>
        <w:r>
          <w:rPr>
            <w:noProof/>
            <w:webHidden/>
          </w:rPr>
          <w:instrText xml:space="preserve"> PAGEREF _Toc531688299 \h </w:instrText>
        </w:r>
        <w:r>
          <w:rPr>
            <w:noProof/>
            <w:webHidden/>
          </w:rPr>
        </w:r>
        <w:r>
          <w:rPr>
            <w:noProof/>
            <w:webHidden/>
          </w:rPr>
          <w:fldChar w:fldCharType="separate"/>
        </w:r>
        <w:r>
          <w:rPr>
            <w:noProof/>
            <w:webHidden/>
          </w:rPr>
          <w:t>9</w:t>
        </w:r>
        <w:r>
          <w:rPr>
            <w:noProof/>
            <w:webHidden/>
          </w:rPr>
          <w:fldChar w:fldCharType="end"/>
        </w:r>
      </w:hyperlink>
    </w:p>
    <w:p w14:paraId="0E02E322" w14:textId="2B2E6811" w:rsidR="0056116B" w:rsidRDefault="0056116B">
      <w:pPr>
        <w:pStyle w:val="TDC3"/>
        <w:rPr>
          <w:rFonts w:asciiTheme="minorHAnsi" w:eastAsiaTheme="minorEastAsia" w:hAnsiTheme="minorHAnsi" w:cstheme="minorBidi"/>
          <w:noProof/>
          <w:sz w:val="22"/>
          <w:szCs w:val="22"/>
          <w:lang w:val="es-ES" w:eastAsia="es-ES"/>
        </w:rPr>
      </w:pPr>
      <w:hyperlink w:anchor="_Toc531688300" w:history="1">
        <w:r w:rsidRPr="004E0081">
          <w:rPr>
            <w:rStyle w:val="Hipervnculo"/>
            <w:lang w:val="en-US"/>
          </w:rPr>
          <w:t>1.2.2.</w:t>
        </w:r>
        <w:r>
          <w:rPr>
            <w:rFonts w:asciiTheme="minorHAnsi" w:eastAsiaTheme="minorEastAsia" w:hAnsiTheme="minorHAnsi" w:cstheme="minorBidi"/>
            <w:noProof/>
            <w:sz w:val="22"/>
            <w:szCs w:val="22"/>
            <w:lang w:val="es-ES" w:eastAsia="es-ES"/>
          </w:rPr>
          <w:tab/>
        </w:r>
        <w:r w:rsidRPr="004E0081">
          <w:rPr>
            <w:rStyle w:val="Hipervnculo"/>
            <w:i/>
            <w:lang w:val="en-US"/>
          </w:rPr>
          <w:t>Downcasting</w:t>
        </w:r>
        <w:r>
          <w:rPr>
            <w:noProof/>
            <w:webHidden/>
          </w:rPr>
          <w:tab/>
        </w:r>
        <w:r>
          <w:rPr>
            <w:noProof/>
            <w:webHidden/>
          </w:rPr>
          <w:fldChar w:fldCharType="begin"/>
        </w:r>
        <w:r>
          <w:rPr>
            <w:noProof/>
            <w:webHidden/>
          </w:rPr>
          <w:instrText xml:space="preserve"> PAGEREF _Toc531688300 \h </w:instrText>
        </w:r>
        <w:r>
          <w:rPr>
            <w:noProof/>
            <w:webHidden/>
          </w:rPr>
        </w:r>
        <w:r>
          <w:rPr>
            <w:noProof/>
            <w:webHidden/>
          </w:rPr>
          <w:fldChar w:fldCharType="separate"/>
        </w:r>
        <w:r>
          <w:rPr>
            <w:noProof/>
            <w:webHidden/>
          </w:rPr>
          <w:t>9</w:t>
        </w:r>
        <w:r>
          <w:rPr>
            <w:noProof/>
            <w:webHidden/>
          </w:rPr>
          <w:fldChar w:fldCharType="end"/>
        </w:r>
      </w:hyperlink>
    </w:p>
    <w:p w14:paraId="1FD04CB8" w14:textId="25D3F565" w:rsidR="0056116B" w:rsidRDefault="0056116B">
      <w:pPr>
        <w:pStyle w:val="TDC2"/>
        <w:rPr>
          <w:rFonts w:asciiTheme="minorHAnsi" w:eastAsiaTheme="minorEastAsia" w:hAnsiTheme="minorHAnsi" w:cstheme="minorBidi"/>
          <w:b w:val="0"/>
          <w:bCs w:val="0"/>
          <w:noProof/>
          <w:sz w:val="22"/>
          <w:szCs w:val="22"/>
          <w:lang w:val="es-ES" w:eastAsia="es-ES"/>
        </w:rPr>
      </w:pPr>
      <w:hyperlink w:anchor="_Toc531688301" w:history="1">
        <w:r w:rsidRPr="004E0081">
          <w:rPr>
            <w:rStyle w:val="Hipervnculo"/>
            <w:lang w:val="es-ES"/>
          </w:rPr>
          <w:t>1.3.</w:t>
        </w:r>
        <w:r>
          <w:rPr>
            <w:rFonts w:asciiTheme="minorHAnsi" w:eastAsiaTheme="minorEastAsia" w:hAnsiTheme="minorHAnsi" w:cstheme="minorBidi"/>
            <w:b w:val="0"/>
            <w:bCs w:val="0"/>
            <w:noProof/>
            <w:sz w:val="22"/>
            <w:szCs w:val="22"/>
            <w:lang w:val="es-ES" w:eastAsia="es-ES"/>
          </w:rPr>
          <w:tab/>
        </w:r>
        <w:r w:rsidRPr="004E0081">
          <w:rPr>
            <w:rStyle w:val="Hipervnculo"/>
            <w:lang w:val="es-ES"/>
          </w:rPr>
          <w:t>Expresiones escalares</w:t>
        </w:r>
        <w:r>
          <w:rPr>
            <w:noProof/>
            <w:webHidden/>
          </w:rPr>
          <w:tab/>
        </w:r>
        <w:r>
          <w:rPr>
            <w:noProof/>
            <w:webHidden/>
          </w:rPr>
          <w:fldChar w:fldCharType="begin"/>
        </w:r>
        <w:r>
          <w:rPr>
            <w:noProof/>
            <w:webHidden/>
          </w:rPr>
          <w:instrText xml:space="preserve"> PAGEREF _Toc531688301 \h </w:instrText>
        </w:r>
        <w:r>
          <w:rPr>
            <w:noProof/>
            <w:webHidden/>
          </w:rPr>
        </w:r>
        <w:r>
          <w:rPr>
            <w:noProof/>
            <w:webHidden/>
          </w:rPr>
          <w:fldChar w:fldCharType="separate"/>
        </w:r>
        <w:r>
          <w:rPr>
            <w:noProof/>
            <w:webHidden/>
          </w:rPr>
          <w:t>10</w:t>
        </w:r>
        <w:r>
          <w:rPr>
            <w:noProof/>
            <w:webHidden/>
          </w:rPr>
          <w:fldChar w:fldCharType="end"/>
        </w:r>
      </w:hyperlink>
    </w:p>
    <w:p w14:paraId="151BFF9F" w14:textId="470ACD25" w:rsidR="0056116B" w:rsidRDefault="0056116B">
      <w:pPr>
        <w:pStyle w:val="TDC3"/>
        <w:rPr>
          <w:rFonts w:asciiTheme="minorHAnsi" w:eastAsiaTheme="minorEastAsia" w:hAnsiTheme="minorHAnsi" w:cstheme="minorBidi"/>
          <w:noProof/>
          <w:sz w:val="22"/>
          <w:szCs w:val="22"/>
          <w:lang w:val="es-ES" w:eastAsia="es-ES"/>
        </w:rPr>
      </w:pPr>
      <w:hyperlink w:anchor="_Toc531688302" w:history="1">
        <w:r w:rsidRPr="004E0081">
          <w:rPr>
            <w:rStyle w:val="Hipervnculo"/>
            <w:lang w:val="es-ES"/>
          </w:rPr>
          <w:t>1.3.1.</w:t>
        </w:r>
        <w:r>
          <w:rPr>
            <w:rFonts w:asciiTheme="minorHAnsi" w:eastAsiaTheme="minorEastAsia" w:hAnsiTheme="minorHAnsi" w:cstheme="minorBidi"/>
            <w:noProof/>
            <w:sz w:val="22"/>
            <w:szCs w:val="22"/>
            <w:lang w:val="es-ES" w:eastAsia="es-ES"/>
          </w:rPr>
          <w:tab/>
        </w:r>
        <w:r w:rsidRPr="004E0081">
          <w:rPr>
            <w:rStyle w:val="Hipervnculo"/>
            <w:lang w:val="es-ES"/>
          </w:rPr>
          <w:t>Valores literales</w:t>
        </w:r>
        <w:r>
          <w:rPr>
            <w:noProof/>
            <w:webHidden/>
          </w:rPr>
          <w:tab/>
        </w:r>
        <w:r>
          <w:rPr>
            <w:noProof/>
            <w:webHidden/>
          </w:rPr>
          <w:fldChar w:fldCharType="begin"/>
        </w:r>
        <w:r>
          <w:rPr>
            <w:noProof/>
            <w:webHidden/>
          </w:rPr>
          <w:instrText xml:space="preserve"> PAGEREF _Toc531688302 \h </w:instrText>
        </w:r>
        <w:r>
          <w:rPr>
            <w:noProof/>
            <w:webHidden/>
          </w:rPr>
        </w:r>
        <w:r>
          <w:rPr>
            <w:noProof/>
            <w:webHidden/>
          </w:rPr>
          <w:fldChar w:fldCharType="separate"/>
        </w:r>
        <w:r>
          <w:rPr>
            <w:noProof/>
            <w:webHidden/>
          </w:rPr>
          <w:t>10</w:t>
        </w:r>
        <w:r>
          <w:rPr>
            <w:noProof/>
            <w:webHidden/>
          </w:rPr>
          <w:fldChar w:fldCharType="end"/>
        </w:r>
      </w:hyperlink>
    </w:p>
    <w:p w14:paraId="6E2A22E4" w14:textId="117EEBDB" w:rsidR="0056116B" w:rsidRDefault="0056116B">
      <w:pPr>
        <w:pStyle w:val="TDC3"/>
        <w:rPr>
          <w:rFonts w:asciiTheme="minorHAnsi" w:eastAsiaTheme="minorEastAsia" w:hAnsiTheme="minorHAnsi" w:cstheme="minorBidi"/>
          <w:noProof/>
          <w:sz w:val="22"/>
          <w:szCs w:val="22"/>
          <w:lang w:val="es-ES" w:eastAsia="es-ES"/>
        </w:rPr>
      </w:pPr>
      <w:hyperlink w:anchor="_Toc531688303" w:history="1">
        <w:r w:rsidRPr="004E0081">
          <w:rPr>
            <w:rStyle w:val="Hipervnculo"/>
            <w:lang w:val="es-ES"/>
          </w:rPr>
          <w:t>1.3.2.</w:t>
        </w:r>
        <w:r>
          <w:rPr>
            <w:rFonts w:asciiTheme="minorHAnsi" w:eastAsiaTheme="minorEastAsia" w:hAnsiTheme="minorHAnsi" w:cstheme="minorBidi"/>
            <w:noProof/>
            <w:sz w:val="22"/>
            <w:szCs w:val="22"/>
            <w:lang w:val="es-ES" w:eastAsia="es-ES"/>
          </w:rPr>
          <w:tab/>
        </w:r>
        <w:r w:rsidRPr="004E0081">
          <w:rPr>
            <w:rStyle w:val="Hipervnculo"/>
            <w:lang w:val="es-ES"/>
          </w:rPr>
          <w:t>Funciones</w:t>
        </w:r>
        <w:r>
          <w:rPr>
            <w:noProof/>
            <w:webHidden/>
          </w:rPr>
          <w:tab/>
        </w:r>
        <w:r>
          <w:rPr>
            <w:noProof/>
            <w:webHidden/>
          </w:rPr>
          <w:fldChar w:fldCharType="begin"/>
        </w:r>
        <w:r>
          <w:rPr>
            <w:noProof/>
            <w:webHidden/>
          </w:rPr>
          <w:instrText xml:space="preserve"> PAGEREF _Toc531688303 \h </w:instrText>
        </w:r>
        <w:r>
          <w:rPr>
            <w:noProof/>
            <w:webHidden/>
          </w:rPr>
        </w:r>
        <w:r>
          <w:rPr>
            <w:noProof/>
            <w:webHidden/>
          </w:rPr>
          <w:fldChar w:fldCharType="separate"/>
        </w:r>
        <w:r>
          <w:rPr>
            <w:noProof/>
            <w:webHidden/>
          </w:rPr>
          <w:t>10</w:t>
        </w:r>
        <w:r>
          <w:rPr>
            <w:noProof/>
            <w:webHidden/>
          </w:rPr>
          <w:fldChar w:fldCharType="end"/>
        </w:r>
      </w:hyperlink>
    </w:p>
    <w:p w14:paraId="2763C7DC" w14:textId="7D4A9D6F" w:rsidR="000E4807" w:rsidRPr="007E7140" w:rsidRDefault="000E4807" w:rsidP="000E4807">
      <w:pPr>
        <w:spacing w:after="120" w:line="240" w:lineRule="auto"/>
        <w:rPr>
          <w:rFonts w:cs="Arial"/>
          <w:bCs/>
          <w:sz w:val="28"/>
          <w:szCs w:val="32"/>
        </w:rPr>
      </w:pPr>
      <w:r w:rsidRPr="007E7140">
        <w:rPr>
          <w:rFonts w:cs="Arial"/>
          <w:bCs/>
          <w:sz w:val="28"/>
          <w:szCs w:val="32"/>
        </w:rPr>
        <w:fldChar w:fldCharType="end"/>
      </w:r>
    </w:p>
    <w:p w14:paraId="54CF0392" w14:textId="66366721" w:rsidR="002217BF" w:rsidRPr="00D52825" w:rsidRDefault="000E4807" w:rsidP="002217BF">
      <w:pPr>
        <w:pStyle w:val="Ttulo1"/>
        <w:spacing w:after="0"/>
        <w:rPr>
          <w:lang w:val="es-ES_tradnl"/>
        </w:rPr>
      </w:pPr>
      <w:r w:rsidRPr="007E7140">
        <w:br w:type="page"/>
      </w:r>
      <w:bookmarkStart w:id="2" w:name="_Toc531688287"/>
      <w:del w:id="3" w:author="COLMENA MATEOS Adrian" w:date="2018-12-03T09:41:00Z">
        <w:r w:rsidR="00B92974" w:rsidRPr="00D52825" w:rsidDel="005F0235">
          <w:rPr>
            <w:lang w:val="es-ES_tradnl"/>
          </w:rPr>
          <w:delText>Introducció</w:delText>
        </w:r>
        <w:r w:rsidR="00E10DBD" w:rsidRPr="00D52825" w:rsidDel="005F0235">
          <w:rPr>
            <w:lang w:val="es-ES_tradnl"/>
          </w:rPr>
          <w:delText>n</w:delText>
        </w:r>
      </w:del>
      <w:r w:rsidR="00B12CAA">
        <w:rPr>
          <w:lang w:val="es-ES_tradnl"/>
        </w:rPr>
        <w:t>Capítulo</w:t>
      </w:r>
      <w:ins w:id="4" w:author="COLMENA MATEOS Adrian" w:date="2018-12-03T09:41:00Z">
        <w:r w:rsidR="005F0235">
          <w:rPr>
            <w:lang w:val="es-ES_tradnl"/>
          </w:rPr>
          <w:t xml:space="preserve"> 4</w:t>
        </w:r>
      </w:ins>
      <w:bookmarkEnd w:id="2"/>
    </w:p>
    <w:p w14:paraId="3B224680" w14:textId="3E765D6F" w:rsidR="005D3532" w:rsidDel="00BB7FD3" w:rsidRDefault="002217BF" w:rsidP="00166FE9">
      <w:pPr>
        <w:ind w:left="709"/>
        <w:rPr>
          <w:del w:id="5" w:author="BERMEJO SOLIS Alba" w:date="2018-11-21T10:38:00Z"/>
          <w:lang w:val="es-ES"/>
        </w:rPr>
      </w:pPr>
      <w:del w:id="6" w:author="BERMEJO SOLIS Alba" w:date="2018-11-21T10:38:00Z">
        <w:r w:rsidRPr="002217BF" w:rsidDel="00BB7FD3">
          <w:rPr>
            <w:lang w:val="es-ES"/>
          </w:rPr>
          <w:delText>Las distintas necesidades referentes a la manipulación de información</w:delText>
        </w:r>
        <w:r w:rsidR="005B6095" w:rsidDel="00BB7FD3">
          <w:rPr>
            <w:lang w:val="es-ES"/>
          </w:rPr>
          <w:delText xml:space="preserve"> determinan las aplicaciones de </w:delText>
        </w:r>
        <w:r w:rsidRPr="002217BF" w:rsidDel="00BB7FD3">
          <w:rPr>
            <w:lang w:val="es-ES"/>
          </w:rPr>
          <w:delText xml:space="preserve">una empresa. </w:delText>
        </w:r>
        <w:r w:rsidDel="00BB7FD3">
          <w:rPr>
            <w:lang w:val="es-ES"/>
          </w:rPr>
          <w:delText xml:space="preserve">Por supuesto, esa información tiene que almacenarse en alguna parte. El crecimiento del mercado de bases de datos, así como el surgimiento de </w:delText>
        </w:r>
        <w:r w:rsidRPr="002217BF" w:rsidDel="00BB7FD3">
          <w:rPr>
            <w:lang w:val="es-ES"/>
          </w:rPr>
          <w:delText>servicios de almacenamiento basados en la nube</w:delText>
        </w:r>
        <w:r w:rsidDel="00BB7FD3">
          <w:rPr>
            <w:lang w:val="es-ES"/>
          </w:rPr>
          <w:delText xml:space="preserve"> (cloud-storage) han hecho del sector del almacenamiento y tratamiento de datos un negocio multimillonario. No obstante, a pesar de la inmensa cantidad de tecnologías disponibles para la manipulación de datos, los desarrolladores aún ocupan gran parte de su tiempo tratando de realizar las transaccione</w:delText>
        </w:r>
        <w:r w:rsidR="005D3532" w:rsidDel="00BB7FD3">
          <w:rPr>
            <w:lang w:val="es-ES"/>
          </w:rPr>
          <w:delText>s de datos de manera eficiente.</w:delText>
        </w:r>
        <w:r w:rsidR="005D3532" w:rsidDel="00BB7FD3">
          <w:rPr>
            <w:lang w:val="es-ES"/>
          </w:rPr>
          <w:tab/>
        </w:r>
      </w:del>
    </w:p>
    <w:p w14:paraId="0A27E340" w14:textId="1FEF884D" w:rsidR="005D3532" w:rsidDel="005F0235" w:rsidRDefault="005D3532" w:rsidP="00166FE9">
      <w:pPr>
        <w:ind w:left="709"/>
        <w:rPr>
          <w:del w:id="7" w:author="COLMENA MATEOS Adrian" w:date="2018-12-03T09:41:00Z"/>
          <w:lang w:val="es-ES"/>
        </w:rPr>
      </w:pPr>
      <w:del w:id="8" w:author="COLMENA MATEOS Adrian" w:date="2018-12-03T09:41:00Z">
        <w:r w:rsidDel="005F0235">
          <w:rPr>
            <w:lang w:val="es-ES"/>
          </w:rPr>
          <w:delText xml:space="preserve">A pesar del éxito adquirido por la plataforma Java en el desarrollo en sistemas de bases de datos, durante un largo tiempo sufrió el mismo problema que muchos otros lenguajes de programación orientados a objetos. El intercambio de datos entre el sistema de la base de datos y el modelo </w:delText>
        </w:r>
        <w:r w:rsidR="00680B77" w:rsidDel="005F0235">
          <w:rPr>
            <w:lang w:val="es-ES"/>
          </w:rPr>
          <w:delText>de una aplicación Java era innecesariamente complicado. Los desarrolladores de Java se encontraban con la necesidad de escribir una gran cantidad de código para convertir las columnas y filas de la base de datos en objetos, o se hallaban sujetos a las especificaciones de</w:delText>
        </w:r>
        <w:r w:rsidR="008448B4" w:rsidDel="005F0235">
          <w:rPr>
            <w:lang w:val="es-ES"/>
          </w:rPr>
          <w:delText xml:space="preserve"> los proveedores del framework</w:delText>
        </w:r>
      </w:del>
      <w:ins w:id="9" w:author="BERMEJO SOLIS Alba" w:date="2018-11-21T10:39:00Z">
        <w:del w:id="10" w:author="COLMENA MATEOS Adrian" w:date="2018-12-03T09:41:00Z">
          <w:r w:rsidR="007B57F8" w:rsidDel="005F0235">
            <w:rPr>
              <w:lang w:val="es-ES"/>
            </w:rPr>
            <w:delText xml:space="preserve">s que intentaban abstraer la </w:delText>
          </w:r>
        </w:del>
      </w:ins>
      <w:ins w:id="11" w:author="BERMEJO SOLIS Alba" w:date="2018-11-21T10:40:00Z">
        <w:del w:id="12" w:author="COLMENA MATEOS Adrian" w:date="2018-12-03T09:41:00Z">
          <w:r w:rsidR="007B57F8" w:rsidDel="005F0235">
            <w:rPr>
              <w:lang w:val="es-ES"/>
            </w:rPr>
            <w:delText xml:space="preserve">complejidad de la </w:delText>
          </w:r>
        </w:del>
      </w:ins>
      <w:ins w:id="13" w:author="BERMEJO SOLIS Alba" w:date="2018-11-21T10:39:00Z">
        <w:del w:id="14" w:author="COLMENA MATEOS Adrian" w:date="2018-12-03T09:41:00Z">
          <w:r w:rsidR="007B57F8" w:rsidDel="005F0235">
            <w:rPr>
              <w:lang w:val="es-ES"/>
            </w:rPr>
            <w:delText>base de datos</w:delText>
          </w:r>
        </w:del>
      </w:ins>
      <w:del w:id="15" w:author="COLMENA MATEOS Adrian" w:date="2018-12-03T09:41:00Z">
        <w:r w:rsidR="008448B4" w:rsidDel="005F0235">
          <w:rPr>
            <w:lang w:val="es-ES"/>
          </w:rPr>
          <w:delText xml:space="preserve">, que </w:delText>
        </w:r>
        <w:r w:rsidR="00680B77" w:rsidDel="005F0235">
          <w:rPr>
            <w:lang w:val="es-ES"/>
          </w:rPr>
          <w:delText xml:space="preserve">trataban de </w:delText>
        </w:r>
        <w:r w:rsidR="008448B4" w:rsidDel="005F0235">
          <w:rPr>
            <w:lang w:val="es-ES"/>
          </w:rPr>
          <w:delText>impedirles el acceso a</w:delText>
        </w:r>
        <w:r w:rsidR="00680B77" w:rsidDel="005F0235">
          <w:rPr>
            <w:lang w:val="es-ES"/>
          </w:rPr>
          <w:delText xml:space="preserve"> la base de datos.</w:delText>
        </w:r>
        <w:r w:rsidR="008448B4" w:rsidDel="005F0235">
          <w:rPr>
            <w:lang w:val="es-ES"/>
          </w:rPr>
          <w:delText xml:space="preserve"> Afortunadamente, se introdujo una solución estándar en la plataforma para eliminar la brecha existente entre los modelos de dominio orientado a objetos y los sistemas de base de datos relacionales: la API de Persistencia de Java (JPA).</w:delText>
        </w:r>
      </w:del>
    </w:p>
    <w:p w14:paraId="05C1FF0E" w14:textId="1C74EA93" w:rsidR="008448B4" w:rsidRPr="009A1477" w:rsidDel="005F0235" w:rsidRDefault="008448B4" w:rsidP="00166FE9">
      <w:pPr>
        <w:ind w:left="709"/>
        <w:rPr>
          <w:del w:id="16" w:author="COLMENA MATEOS Adrian" w:date="2018-12-03T09:41:00Z"/>
          <w:lang w:val="es-ES"/>
        </w:rPr>
      </w:pPr>
      <w:del w:id="17" w:author="COLMENA MATEOS Adrian" w:date="2018-12-03T09:41:00Z">
        <w:r w:rsidDel="005F0235">
          <w:rPr>
            <w:lang w:val="es-ES"/>
          </w:rPr>
          <w:delText>Este manual introduce la versión 2.2 de la API de Persistencia de Java dentro del contexto de Java EE 8 y explora todo lo q</w:delText>
        </w:r>
        <w:r w:rsidR="009A1477" w:rsidDel="005F0235">
          <w:rPr>
            <w:lang w:val="es-ES"/>
          </w:rPr>
          <w:delText>ue ofrece a los desarrolladores.</w:delText>
        </w:r>
      </w:del>
    </w:p>
    <w:p w14:paraId="18C5043B" w14:textId="19668D99" w:rsidR="008448B4" w:rsidDel="005F0235" w:rsidRDefault="008448B4" w:rsidP="00166FE9">
      <w:pPr>
        <w:ind w:left="709"/>
        <w:rPr>
          <w:del w:id="18" w:author="COLMENA MATEOS Adrian" w:date="2018-12-03T09:41:00Z"/>
          <w:lang w:val="es-ES"/>
        </w:rPr>
      </w:pPr>
      <w:del w:id="19" w:author="COLMENA MATEOS Adrian" w:date="2018-12-03T09:41:00Z">
        <w:r w:rsidRPr="008448B4" w:rsidDel="005F0235">
          <w:rPr>
            <w:lang w:val="es-ES"/>
          </w:rPr>
          <w:delText xml:space="preserve">Uno de los puntos </w:delText>
        </w:r>
        <w:r w:rsidDel="005F0235">
          <w:rPr>
            <w:lang w:val="es-ES"/>
          </w:rPr>
          <w:delText xml:space="preserve">fuertes de JPA es la posibilidad de </w:delText>
        </w:r>
      </w:del>
      <w:ins w:id="20" w:author="BERMEJO SOLIS Alba" w:date="2018-11-21T10:41:00Z">
        <w:del w:id="21" w:author="COLMENA MATEOS Adrian" w:date="2018-12-03T09:41:00Z">
          <w:r w:rsidR="007B57F8" w:rsidDel="005F0235">
            <w:rPr>
              <w:lang w:val="es-ES"/>
            </w:rPr>
            <w:delText>usarlo en cualquier tipo de aplicación (web, escritorio, etc).</w:delText>
          </w:r>
        </w:del>
      </w:ins>
      <w:del w:id="22" w:author="COLMENA MATEOS Adrian" w:date="2018-12-03T09:41:00Z">
        <w:r w:rsidDel="005F0235">
          <w:rPr>
            <w:lang w:val="es-ES"/>
          </w:rPr>
          <w:delText>implementarla en cualquier capa, nivel o framework que la aplicaci</w:delText>
        </w:r>
        <w:r w:rsidR="005B6095" w:rsidDel="005F0235">
          <w:rPr>
            <w:lang w:val="es-ES"/>
          </w:rPr>
          <w:delText>ón requiera, indiferentemente del tipo de proyecto que sea, proporcionando persistencia de la manera más efectiva.</w:delText>
        </w:r>
      </w:del>
    </w:p>
    <w:p w14:paraId="508A06D5" w14:textId="137B52F9" w:rsidR="002217BF" w:rsidRPr="008448B4" w:rsidRDefault="005B6095" w:rsidP="00166FE9">
      <w:pPr>
        <w:ind w:left="709"/>
        <w:rPr>
          <w:lang w:val="es-ES"/>
        </w:rPr>
      </w:pPr>
      <w:del w:id="23" w:author="COLMENA MATEOS Adrian" w:date="2018-12-03T09:41:00Z">
        <w:r w:rsidDel="005F0235">
          <w:rPr>
            <w:lang w:val="es-ES"/>
          </w:rPr>
          <w:delText xml:space="preserve">Para entender el marco de creación </w:delText>
        </w:r>
      </w:del>
      <w:ins w:id="24" w:author="BERMEJO SOLIS Alba" w:date="2018-11-21T10:42:00Z">
        <w:del w:id="25" w:author="COLMENA MATEOS Adrian" w:date="2018-12-03T09:41:00Z">
          <w:r w:rsidR="007B57F8" w:rsidDel="005F0235">
            <w:rPr>
              <w:lang w:val="es-ES"/>
            </w:rPr>
            <w:delText xml:space="preserve">cómo surge </w:delText>
          </w:r>
        </w:del>
      </w:ins>
      <w:del w:id="26" w:author="COLMENA MATEOS Adrian" w:date="2018-12-03T09:41:00Z">
        <w:r w:rsidDel="005F0235">
          <w:rPr>
            <w:lang w:val="es-ES"/>
          </w:rPr>
          <w:delText xml:space="preserve">de JPA, en este primer capítulo se dará un </w:delText>
        </w:r>
      </w:del>
      <w:ins w:id="27" w:author="BERMEJO SOLIS Alba" w:date="2018-11-21T10:42:00Z">
        <w:del w:id="28" w:author="COLMENA MATEOS Adrian" w:date="2018-12-03T09:41:00Z">
          <w:r w:rsidR="007B57F8" w:rsidDel="005F0235">
            <w:rPr>
              <w:lang w:val="es-ES"/>
            </w:rPr>
            <w:delText>re</w:delText>
          </w:r>
        </w:del>
      </w:ins>
      <w:del w:id="29" w:author="COLMENA MATEOS Adrian" w:date="2018-12-03T09:41:00Z">
        <w:r w:rsidDel="005F0235">
          <w:rPr>
            <w:lang w:val="es-ES"/>
          </w:rPr>
          <w:delText xml:space="preserve">paso atrás hacia </w:delText>
        </w:r>
      </w:del>
      <w:ins w:id="30" w:author="BERMEJO SOLIS Alba" w:date="2018-11-21T10:42:00Z">
        <w:del w:id="31" w:author="COLMENA MATEOS Adrian" w:date="2018-12-03T09:41:00Z">
          <w:r w:rsidR="007B57F8" w:rsidDel="005F0235">
            <w:rPr>
              <w:lang w:val="es-ES"/>
            </w:rPr>
            <w:delText xml:space="preserve">a </w:delText>
          </w:r>
        </w:del>
      </w:ins>
      <w:del w:id="32" w:author="COLMENA MATEOS Adrian" w:date="2018-12-03T09:41:00Z">
        <w:r w:rsidDel="005F0235">
          <w:rPr>
            <w:lang w:val="es-ES"/>
          </w:rPr>
          <w:delText xml:space="preserve">los problemas </w:delText>
        </w:r>
      </w:del>
      <w:ins w:id="33" w:author="BERMEJO SOLIS Alba" w:date="2018-11-21T10:42:00Z">
        <w:del w:id="34" w:author="COLMENA MATEOS Adrian" w:date="2018-12-03T09:41:00Z">
          <w:r w:rsidR="007B57F8" w:rsidDel="005F0235">
            <w:rPr>
              <w:lang w:val="es-ES"/>
            </w:rPr>
            <w:delText>previos a su aparici</w:delText>
          </w:r>
        </w:del>
      </w:ins>
      <w:ins w:id="35" w:author="BERMEJO SOLIS Alba" w:date="2018-11-21T10:43:00Z">
        <w:del w:id="36" w:author="COLMENA MATEOS Adrian" w:date="2018-12-03T09:41:00Z">
          <w:r w:rsidR="007B57F8" w:rsidDel="005F0235">
            <w:rPr>
              <w:lang w:val="es-ES"/>
            </w:rPr>
            <w:delText>ón</w:delText>
          </w:r>
        </w:del>
      </w:ins>
      <w:del w:id="37" w:author="COLMENA MATEOS Adrian" w:date="2018-12-03T09:41:00Z">
        <w:r w:rsidDel="005F0235">
          <w:rPr>
            <w:lang w:val="es-ES"/>
          </w:rPr>
          <w:delText>y motivaciones, así como su historia</w:delText>
        </w:r>
      </w:del>
      <w:del w:id="38" w:author="BERMEJO SOLIS Alba" w:date="2018-11-21T10:43:00Z">
        <w:r w:rsidDel="007B57F8">
          <w:rPr>
            <w:lang w:val="es-ES"/>
          </w:rPr>
          <w:delText>, para adquirir un mayor nivel de entendimiento de lo que nos ofrece.</w:delText>
        </w:r>
      </w:del>
    </w:p>
    <w:p w14:paraId="2763C7DE" w14:textId="0B200E45" w:rsidR="000E4807" w:rsidRDefault="005F0235" w:rsidP="00FE038D">
      <w:pPr>
        <w:pStyle w:val="Ttulo2"/>
        <w:rPr>
          <w:lang w:val="es-ES_tradnl"/>
        </w:rPr>
      </w:pPr>
      <w:bookmarkStart w:id="39" w:name="_Toc531688288"/>
      <w:r>
        <w:rPr>
          <w:lang w:val="es-ES_tradnl"/>
        </w:rPr>
        <w:t>Cláusula WHERE</w:t>
      </w:r>
      <w:bookmarkEnd w:id="39"/>
    </w:p>
    <w:tbl>
      <w:tblPr>
        <w:tblW w:w="9360" w:type="dxa"/>
        <w:jc w:val="center"/>
        <w:tblCellMar>
          <w:left w:w="70" w:type="dxa"/>
          <w:right w:w="70" w:type="dxa"/>
        </w:tblCellMar>
        <w:tblLook w:val="04A0" w:firstRow="1" w:lastRow="0" w:firstColumn="1" w:lastColumn="0" w:noHBand="0" w:noVBand="1"/>
      </w:tblPr>
      <w:tblGrid>
        <w:gridCol w:w="2822"/>
        <w:gridCol w:w="2822"/>
        <w:gridCol w:w="3716"/>
      </w:tblGrid>
      <w:tr w:rsidR="00F4531C" w:rsidRPr="001D6F39" w:rsidDel="005F0235" w14:paraId="46A5D283" w14:textId="63C83C9E" w:rsidTr="00A35F9B">
        <w:trPr>
          <w:trHeight w:val="900"/>
          <w:jc w:val="center"/>
          <w:del w:id="40" w:author="COLMENA MATEOS Adrian" w:date="2018-12-03T09:41:00Z"/>
        </w:trPr>
        <w:tc>
          <w:tcPr>
            <w:tcW w:w="2720" w:type="dxa"/>
            <w:tcBorders>
              <w:top w:val="nil"/>
              <w:left w:val="nil"/>
              <w:bottom w:val="nil"/>
              <w:right w:val="nil"/>
            </w:tcBorders>
            <w:shd w:val="clear" w:color="auto" w:fill="auto"/>
            <w:noWrap/>
            <w:vAlign w:val="center"/>
            <w:hideMark/>
          </w:tcPr>
          <w:p w14:paraId="79573802" w14:textId="1296660A" w:rsidR="00F4531C" w:rsidRPr="00A35F9B" w:rsidDel="005F0235" w:rsidRDefault="00345DE8" w:rsidP="005F0235">
            <w:pPr>
              <w:ind w:left="709"/>
              <w:rPr>
                <w:del w:id="41" w:author="COLMENA MATEOS Adrian" w:date="2018-12-03T09:41:00Z"/>
                <w:rFonts w:cs="Calibri"/>
                <w:color w:val="000000"/>
                <w:szCs w:val="18"/>
                <w:lang w:val="es-ES_tradnl" w:eastAsia="es-ES"/>
              </w:rPr>
            </w:pPr>
            <w:r>
              <w:rPr>
                <w:lang w:val="es-ES_tradnl"/>
              </w:rPr>
              <w:t>La</w:t>
            </w:r>
            <w:bookmarkStart w:id="42" w:name="_Toc530655805"/>
            <w:del w:id="43" w:author="COLMENA MATEOS Adrian" w:date="2018-12-03T09:41:00Z">
              <w:r w:rsidR="00F4531C" w:rsidRPr="00A35F9B" w:rsidDel="005F0235">
                <w:rPr>
                  <w:rFonts w:cs="RmrsbbYnmjylCvvcsjBwswjrTheSans"/>
                  <w:szCs w:val="18"/>
                  <w:lang w:val="es-ES_tradnl" w:eastAsia="en-US"/>
                </w:rPr>
                <w:delText>Persistence</w:delText>
              </w:r>
            </w:del>
          </w:p>
        </w:tc>
        <w:tc>
          <w:tcPr>
            <w:tcW w:w="2700" w:type="dxa"/>
            <w:tcBorders>
              <w:top w:val="nil"/>
              <w:left w:val="nil"/>
              <w:bottom w:val="nil"/>
              <w:right w:val="nil"/>
            </w:tcBorders>
            <w:shd w:val="clear" w:color="auto" w:fill="auto"/>
            <w:noWrap/>
            <w:vAlign w:val="center"/>
            <w:hideMark/>
          </w:tcPr>
          <w:p w14:paraId="220C9C17" w14:textId="6B8A7FB8" w:rsidR="00F4531C" w:rsidRPr="00A35F9B" w:rsidDel="005F0235" w:rsidRDefault="00F4531C" w:rsidP="005F0235">
            <w:pPr>
              <w:ind w:left="709"/>
              <w:rPr>
                <w:del w:id="44" w:author="COLMENA MATEOS Adrian" w:date="2018-12-03T09:41:00Z"/>
                <w:rFonts w:cs="Calibri"/>
                <w:color w:val="000000"/>
                <w:szCs w:val="18"/>
                <w:lang w:val="es-ES_tradnl" w:eastAsia="es-ES"/>
              </w:rPr>
            </w:pPr>
            <w:del w:id="45" w:author="COLMENA MATEOS Adrian" w:date="2018-12-03T09:41:00Z">
              <w:r w:rsidRPr="00A35F9B" w:rsidDel="005F0235">
                <w:rPr>
                  <w:rFonts w:cs="RmrsbbYnmjylCvvcsjBwswjrTheSans"/>
                  <w:szCs w:val="18"/>
                  <w:lang w:val="es-ES_tradnl" w:eastAsia="en-US"/>
                </w:rPr>
                <w:delText>Persistence</w:delText>
              </w:r>
            </w:del>
          </w:p>
        </w:tc>
        <w:tc>
          <w:tcPr>
            <w:tcW w:w="3940" w:type="dxa"/>
            <w:tcBorders>
              <w:top w:val="nil"/>
              <w:left w:val="nil"/>
              <w:bottom w:val="nil"/>
              <w:right w:val="nil"/>
            </w:tcBorders>
            <w:shd w:val="clear" w:color="auto" w:fill="auto"/>
            <w:vAlign w:val="center"/>
            <w:hideMark/>
          </w:tcPr>
          <w:p w14:paraId="58CCDF78" w14:textId="22B3B8E0" w:rsidR="00F4531C" w:rsidRPr="00A35F9B" w:rsidDel="005F0235" w:rsidRDefault="00F4531C" w:rsidP="005F0235">
            <w:pPr>
              <w:ind w:left="709"/>
              <w:rPr>
                <w:del w:id="46" w:author="COLMENA MATEOS Adrian" w:date="2018-12-03T09:41:00Z"/>
                <w:rFonts w:cs="Calibri"/>
                <w:color w:val="000000"/>
                <w:szCs w:val="18"/>
                <w:lang w:val="es-ES_tradnl" w:eastAsia="es-ES"/>
              </w:rPr>
            </w:pPr>
            <w:del w:id="47" w:author="COLMENA MATEOS Adrian" w:date="2018-12-03T09:41:00Z">
              <w:r w:rsidRPr="00A35F9B" w:rsidDel="005F0235">
                <w:rPr>
                  <w:rFonts w:cs="Calibri"/>
                  <w:color w:val="000000"/>
                  <w:szCs w:val="18"/>
                  <w:lang w:val="es-ES_tradnl" w:eastAsia="es-ES"/>
                </w:rPr>
                <w:delText>Clase de bootstrap que sirve pa obtener un EntityManagerFactory</w:delText>
              </w:r>
            </w:del>
          </w:p>
        </w:tc>
      </w:tr>
      <w:tr w:rsidR="00F4531C" w:rsidRPr="001D6F39" w:rsidDel="005F0235" w14:paraId="298C342C" w14:textId="733838AF" w:rsidTr="00A35F9B">
        <w:trPr>
          <w:trHeight w:val="600"/>
          <w:jc w:val="center"/>
          <w:del w:id="48" w:author="COLMENA MATEOS Adrian" w:date="2018-12-03T09:41:00Z"/>
        </w:trPr>
        <w:tc>
          <w:tcPr>
            <w:tcW w:w="2720" w:type="dxa"/>
            <w:tcBorders>
              <w:top w:val="nil"/>
              <w:left w:val="nil"/>
              <w:bottom w:val="nil"/>
              <w:right w:val="nil"/>
            </w:tcBorders>
            <w:shd w:val="clear" w:color="auto" w:fill="auto"/>
            <w:noWrap/>
            <w:vAlign w:val="center"/>
            <w:hideMark/>
          </w:tcPr>
          <w:p w14:paraId="6289D636" w14:textId="588587AE" w:rsidR="00F4531C" w:rsidRPr="00A35F9B" w:rsidDel="005F0235" w:rsidRDefault="00F4531C" w:rsidP="005F0235">
            <w:pPr>
              <w:ind w:left="709"/>
              <w:rPr>
                <w:del w:id="49" w:author="COLMENA MATEOS Adrian" w:date="2018-12-03T09:41:00Z"/>
                <w:rFonts w:cs="Courier New"/>
                <w:color w:val="000000"/>
                <w:szCs w:val="18"/>
                <w:lang w:val="es-ES_tradnl" w:eastAsia="es-ES"/>
              </w:rPr>
            </w:pPr>
            <w:del w:id="50" w:author="COLMENA MATEOS Adrian" w:date="2018-12-03T09:41:00Z">
              <w:r w:rsidRPr="00A35F9B" w:rsidDel="005F0235">
                <w:rPr>
                  <w:rFonts w:cs="Courier New"/>
                  <w:szCs w:val="18"/>
                  <w:lang w:val="es-ES_tradnl" w:eastAsia="en-US"/>
                </w:rPr>
                <w:delText>EntityManagerFactory</w:delText>
              </w:r>
            </w:del>
          </w:p>
        </w:tc>
        <w:tc>
          <w:tcPr>
            <w:tcW w:w="2700" w:type="dxa"/>
            <w:tcBorders>
              <w:top w:val="nil"/>
              <w:left w:val="nil"/>
              <w:bottom w:val="nil"/>
              <w:right w:val="nil"/>
            </w:tcBorders>
            <w:shd w:val="clear" w:color="auto" w:fill="auto"/>
            <w:noWrap/>
            <w:vAlign w:val="center"/>
            <w:hideMark/>
          </w:tcPr>
          <w:p w14:paraId="5CEBC1AA" w14:textId="0CF44722" w:rsidR="00F4531C" w:rsidRPr="00A35F9B" w:rsidDel="005F0235" w:rsidRDefault="00F4531C" w:rsidP="005F0235">
            <w:pPr>
              <w:ind w:left="709"/>
              <w:rPr>
                <w:del w:id="51" w:author="COLMENA MATEOS Adrian" w:date="2018-12-03T09:41:00Z"/>
                <w:rFonts w:cs="Courier New"/>
                <w:color w:val="000000"/>
                <w:szCs w:val="18"/>
                <w:lang w:val="es-ES_tradnl" w:eastAsia="es-ES"/>
              </w:rPr>
            </w:pPr>
            <w:del w:id="52" w:author="COLMENA MATEOS Adrian" w:date="2018-12-03T09:41:00Z">
              <w:r w:rsidRPr="00A35F9B" w:rsidDel="005F0235">
                <w:rPr>
                  <w:rFonts w:cs="Courier New"/>
                  <w:szCs w:val="18"/>
                  <w:lang w:val="es-ES_tradnl" w:eastAsia="en-US"/>
                </w:rPr>
                <w:delText>EntityManagerFactory</w:delText>
              </w:r>
            </w:del>
          </w:p>
        </w:tc>
        <w:tc>
          <w:tcPr>
            <w:tcW w:w="3940" w:type="dxa"/>
            <w:tcBorders>
              <w:top w:val="nil"/>
              <w:left w:val="nil"/>
              <w:bottom w:val="nil"/>
              <w:right w:val="nil"/>
            </w:tcBorders>
            <w:shd w:val="clear" w:color="auto" w:fill="auto"/>
            <w:vAlign w:val="center"/>
            <w:hideMark/>
          </w:tcPr>
          <w:p w14:paraId="5B716DC0" w14:textId="116F3B07" w:rsidR="00F4531C" w:rsidRPr="00A35F9B" w:rsidDel="005F0235" w:rsidRDefault="00F4531C" w:rsidP="005F0235">
            <w:pPr>
              <w:ind w:left="709"/>
              <w:rPr>
                <w:del w:id="53" w:author="COLMENA MATEOS Adrian" w:date="2018-12-03T09:41:00Z"/>
                <w:rFonts w:cs="Calibri"/>
                <w:color w:val="000000"/>
                <w:szCs w:val="18"/>
                <w:lang w:val="es-ES_tradnl" w:eastAsia="es-ES"/>
              </w:rPr>
            </w:pPr>
            <w:del w:id="54" w:author="COLMENA MATEOS Adrian" w:date="2018-12-03T09:41:00Z">
              <w:r w:rsidRPr="00A35F9B" w:rsidDel="005F0235">
                <w:rPr>
                  <w:rFonts w:cs="Calibri"/>
                  <w:color w:val="000000"/>
                  <w:szCs w:val="18"/>
                  <w:lang w:val="es-ES_tradnl" w:eastAsia="es-ES"/>
                </w:rPr>
                <w:delText>Objetos necesarios para obtener los EntityManagers</w:delText>
              </w:r>
            </w:del>
          </w:p>
        </w:tc>
      </w:tr>
      <w:tr w:rsidR="00F4531C" w:rsidRPr="001D6F39" w:rsidDel="005F0235" w14:paraId="75E1B734" w14:textId="0EDAF9CE" w:rsidTr="00A35F9B">
        <w:trPr>
          <w:trHeight w:val="900"/>
          <w:jc w:val="center"/>
          <w:del w:id="55" w:author="COLMENA MATEOS Adrian" w:date="2018-12-03T09:41:00Z"/>
        </w:trPr>
        <w:tc>
          <w:tcPr>
            <w:tcW w:w="2720" w:type="dxa"/>
            <w:tcBorders>
              <w:top w:val="nil"/>
              <w:left w:val="nil"/>
              <w:bottom w:val="nil"/>
              <w:right w:val="nil"/>
            </w:tcBorders>
            <w:shd w:val="clear" w:color="auto" w:fill="auto"/>
            <w:noWrap/>
            <w:vAlign w:val="center"/>
            <w:hideMark/>
          </w:tcPr>
          <w:p w14:paraId="02BA3229" w14:textId="06DE84C6" w:rsidR="00F4531C" w:rsidRPr="00A35F9B" w:rsidDel="005F0235" w:rsidRDefault="00F4531C" w:rsidP="005F0235">
            <w:pPr>
              <w:ind w:left="709"/>
              <w:rPr>
                <w:del w:id="56" w:author="COLMENA MATEOS Adrian" w:date="2018-12-03T09:41:00Z"/>
                <w:rFonts w:cs="Calibri"/>
                <w:color w:val="000000"/>
                <w:szCs w:val="18"/>
                <w:lang w:val="es-ES_tradnl" w:eastAsia="es-ES"/>
              </w:rPr>
            </w:pPr>
            <w:del w:id="57" w:author="COLMENA MATEOS Adrian" w:date="2018-12-03T09:41:00Z">
              <w:r w:rsidRPr="00A35F9B" w:rsidDel="005F0235">
                <w:rPr>
                  <w:rFonts w:cs="RmrsbbYnmjylCvvcsjBwswjrTheSans"/>
                  <w:szCs w:val="18"/>
                  <w:lang w:val="es-ES_tradnl" w:eastAsia="en-US"/>
                </w:rPr>
                <w:delText>Persistence Unit</w:delText>
              </w:r>
            </w:del>
          </w:p>
        </w:tc>
        <w:tc>
          <w:tcPr>
            <w:tcW w:w="2700" w:type="dxa"/>
            <w:tcBorders>
              <w:top w:val="nil"/>
              <w:left w:val="nil"/>
              <w:bottom w:val="nil"/>
              <w:right w:val="nil"/>
            </w:tcBorders>
            <w:shd w:val="clear" w:color="auto" w:fill="auto"/>
            <w:noWrap/>
            <w:vAlign w:val="center"/>
            <w:hideMark/>
          </w:tcPr>
          <w:p w14:paraId="3C230EE2" w14:textId="6C90A545" w:rsidR="00F4531C" w:rsidRPr="00A35F9B" w:rsidDel="005F0235" w:rsidRDefault="00F4531C" w:rsidP="005F0235">
            <w:pPr>
              <w:ind w:left="709"/>
              <w:rPr>
                <w:del w:id="58" w:author="COLMENA MATEOS Adrian" w:date="2018-12-03T09:41:00Z"/>
                <w:rFonts w:cs="Calibri"/>
                <w:color w:val="000000"/>
                <w:szCs w:val="18"/>
                <w:lang w:val="es-ES_tradnl" w:eastAsia="es-ES"/>
              </w:rPr>
            </w:pPr>
            <w:del w:id="59" w:author="COLMENA MATEOS Adrian" w:date="2018-12-03T09:41:00Z">
              <w:r w:rsidRPr="00A35F9B" w:rsidDel="005F0235">
                <w:rPr>
                  <w:rFonts w:cs="Calibri"/>
                  <w:color w:val="000000"/>
                  <w:szCs w:val="18"/>
                  <w:lang w:val="es-ES_tradnl" w:eastAsia="es-ES"/>
                </w:rPr>
                <w:delText>--</w:delText>
              </w:r>
            </w:del>
          </w:p>
        </w:tc>
        <w:tc>
          <w:tcPr>
            <w:tcW w:w="3940" w:type="dxa"/>
            <w:tcBorders>
              <w:top w:val="nil"/>
              <w:left w:val="nil"/>
              <w:bottom w:val="nil"/>
              <w:right w:val="nil"/>
            </w:tcBorders>
            <w:shd w:val="clear" w:color="auto" w:fill="auto"/>
            <w:vAlign w:val="center"/>
            <w:hideMark/>
          </w:tcPr>
          <w:p w14:paraId="27FED297" w14:textId="08325B08" w:rsidR="00F4531C" w:rsidRPr="00A35F9B" w:rsidDel="005F0235" w:rsidRDefault="00F4531C" w:rsidP="005F0235">
            <w:pPr>
              <w:ind w:left="709"/>
              <w:rPr>
                <w:del w:id="60" w:author="COLMENA MATEOS Adrian" w:date="2018-12-03T09:41:00Z"/>
                <w:rFonts w:cs="Calibri"/>
                <w:color w:val="000000"/>
                <w:szCs w:val="18"/>
                <w:lang w:val="es-ES_tradnl" w:eastAsia="es-ES"/>
              </w:rPr>
            </w:pPr>
            <w:del w:id="61" w:author="COLMENA MATEOS Adrian" w:date="2018-12-03T09:41:00Z">
              <w:r w:rsidRPr="00A35F9B" w:rsidDel="005F0235">
                <w:rPr>
                  <w:rFonts w:cs="Calibri"/>
                  <w:color w:val="000000"/>
                  <w:szCs w:val="18"/>
                  <w:lang w:val="es-ES_tradnl" w:eastAsia="es-ES"/>
                </w:rPr>
                <w:delText>Configuración con nombre que declara las entidades y como almacenar los datos</w:delText>
              </w:r>
            </w:del>
          </w:p>
        </w:tc>
      </w:tr>
      <w:tr w:rsidR="00F4531C" w:rsidRPr="001D6F39" w:rsidDel="005F0235" w14:paraId="0681C741" w14:textId="47C09528" w:rsidTr="00A35F9B">
        <w:trPr>
          <w:trHeight w:val="600"/>
          <w:jc w:val="center"/>
          <w:del w:id="62" w:author="COLMENA MATEOS Adrian" w:date="2018-12-03T09:41:00Z"/>
        </w:trPr>
        <w:tc>
          <w:tcPr>
            <w:tcW w:w="2720" w:type="dxa"/>
            <w:tcBorders>
              <w:top w:val="nil"/>
              <w:left w:val="nil"/>
              <w:bottom w:val="nil"/>
              <w:right w:val="nil"/>
            </w:tcBorders>
            <w:shd w:val="clear" w:color="auto" w:fill="auto"/>
            <w:noWrap/>
            <w:vAlign w:val="center"/>
            <w:hideMark/>
          </w:tcPr>
          <w:p w14:paraId="6F3E499D" w14:textId="0F40F85F" w:rsidR="00F4531C" w:rsidRPr="00A35F9B" w:rsidDel="005F0235" w:rsidRDefault="00F4531C" w:rsidP="005F0235">
            <w:pPr>
              <w:ind w:left="709"/>
              <w:rPr>
                <w:del w:id="63" w:author="COLMENA MATEOS Adrian" w:date="2018-12-03T09:41:00Z"/>
                <w:rFonts w:cs="Courier New"/>
                <w:color w:val="000000"/>
                <w:szCs w:val="18"/>
                <w:lang w:val="es-ES_tradnl" w:eastAsia="es-ES"/>
              </w:rPr>
            </w:pPr>
            <w:del w:id="64" w:author="COLMENA MATEOS Adrian" w:date="2018-12-03T09:41:00Z">
              <w:r w:rsidRPr="00A35F9B" w:rsidDel="005F0235">
                <w:rPr>
                  <w:rFonts w:cs="Courier New"/>
                  <w:szCs w:val="18"/>
                  <w:lang w:val="es-ES_tradnl" w:eastAsia="en-US"/>
                </w:rPr>
                <w:delText>EntityManager</w:delText>
              </w:r>
            </w:del>
          </w:p>
        </w:tc>
        <w:tc>
          <w:tcPr>
            <w:tcW w:w="2700" w:type="dxa"/>
            <w:tcBorders>
              <w:top w:val="nil"/>
              <w:left w:val="nil"/>
              <w:bottom w:val="nil"/>
              <w:right w:val="nil"/>
            </w:tcBorders>
            <w:shd w:val="clear" w:color="auto" w:fill="auto"/>
            <w:noWrap/>
            <w:vAlign w:val="center"/>
            <w:hideMark/>
          </w:tcPr>
          <w:p w14:paraId="439AF276" w14:textId="6E22CB7A" w:rsidR="00F4531C" w:rsidRPr="00A35F9B" w:rsidDel="005F0235" w:rsidRDefault="00F4531C" w:rsidP="005F0235">
            <w:pPr>
              <w:ind w:left="709"/>
              <w:rPr>
                <w:del w:id="65" w:author="COLMENA MATEOS Adrian" w:date="2018-12-03T09:41:00Z"/>
                <w:rFonts w:cs="Courier New"/>
                <w:color w:val="000000"/>
                <w:szCs w:val="18"/>
                <w:lang w:val="es-ES_tradnl" w:eastAsia="es-ES"/>
              </w:rPr>
            </w:pPr>
            <w:del w:id="66" w:author="COLMENA MATEOS Adrian" w:date="2018-12-03T09:41:00Z">
              <w:r w:rsidRPr="00A35F9B" w:rsidDel="005F0235">
                <w:rPr>
                  <w:rFonts w:cs="Courier New"/>
                  <w:szCs w:val="18"/>
                  <w:lang w:val="es-ES_tradnl" w:eastAsia="en-US"/>
                </w:rPr>
                <w:delText>EntityManager</w:delText>
              </w:r>
            </w:del>
          </w:p>
        </w:tc>
        <w:tc>
          <w:tcPr>
            <w:tcW w:w="3940" w:type="dxa"/>
            <w:tcBorders>
              <w:top w:val="nil"/>
              <w:left w:val="nil"/>
              <w:bottom w:val="nil"/>
              <w:right w:val="nil"/>
            </w:tcBorders>
            <w:shd w:val="clear" w:color="auto" w:fill="auto"/>
            <w:vAlign w:val="center"/>
            <w:hideMark/>
          </w:tcPr>
          <w:p w14:paraId="2A547E66" w14:textId="36B7E45D" w:rsidR="00F4531C" w:rsidRPr="00A35F9B" w:rsidDel="005F0235" w:rsidRDefault="00F4531C" w:rsidP="005F0235">
            <w:pPr>
              <w:ind w:left="709"/>
              <w:rPr>
                <w:del w:id="67" w:author="COLMENA MATEOS Adrian" w:date="2018-12-03T09:41:00Z"/>
                <w:rFonts w:cs="Calibri"/>
                <w:color w:val="000000"/>
                <w:szCs w:val="18"/>
                <w:lang w:val="es-ES_tradnl" w:eastAsia="es-ES"/>
              </w:rPr>
            </w:pPr>
            <w:del w:id="68" w:author="COLMENA MATEOS Adrian" w:date="2018-12-03T09:41:00Z">
              <w:r w:rsidRPr="00A35F9B" w:rsidDel="005F0235">
                <w:rPr>
                  <w:rFonts w:cs="Calibri"/>
                  <w:color w:val="000000"/>
                  <w:szCs w:val="18"/>
                  <w:lang w:val="es-ES_tradnl" w:eastAsia="es-ES"/>
                </w:rPr>
                <w:delText>API principal que sirve para realizar operaciones y queries en las entidades</w:delText>
              </w:r>
            </w:del>
          </w:p>
        </w:tc>
      </w:tr>
      <w:tr w:rsidR="00F4531C" w:rsidRPr="001D6F39" w:rsidDel="005F0235" w14:paraId="1C1DD7FA" w14:textId="7EC2776B" w:rsidTr="00A35F9B">
        <w:trPr>
          <w:trHeight w:val="900"/>
          <w:jc w:val="center"/>
          <w:del w:id="69" w:author="COLMENA MATEOS Adrian" w:date="2018-12-03T09:41:00Z"/>
        </w:trPr>
        <w:tc>
          <w:tcPr>
            <w:tcW w:w="2720" w:type="dxa"/>
            <w:tcBorders>
              <w:top w:val="nil"/>
              <w:left w:val="nil"/>
              <w:bottom w:val="nil"/>
              <w:right w:val="nil"/>
            </w:tcBorders>
            <w:shd w:val="clear" w:color="auto" w:fill="auto"/>
            <w:noWrap/>
            <w:vAlign w:val="center"/>
            <w:hideMark/>
          </w:tcPr>
          <w:p w14:paraId="3BC5C4EE" w14:textId="6DBAB1DA" w:rsidR="00F4531C" w:rsidRPr="00A35F9B" w:rsidDel="005F0235" w:rsidRDefault="00F4531C" w:rsidP="005F0235">
            <w:pPr>
              <w:ind w:left="709"/>
              <w:rPr>
                <w:del w:id="70" w:author="COLMENA MATEOS Adrian" w:date="2018-12-03T09:41:00Z"/>
                <w:rFonts w:cs="Calibri"/>
                <w:color w:val="000000"/>
                <w:szCs w:val="18"/>
                <w:lang w:val="es-ES_tradnl" w:eastAsia="es-ES"/>
              </w:rPr>
            </w:pPr>
            <w:del w:id="71" w:author="COLMENA MATEOS Adrian" w:date="2018-12-03T09:41:00Z">
              <w:r w:rsidRPr="00A35F9B" w:rsidDel="005F0235">
                <w:rPr>
                  <w:rFonts w:cs="RmrsbbYnmjylCvvcsjBwswjrTheSans"/>
                  <w:szCs w:val="18"/>
                  <w:lang w:val="es-ES_tradnl" w:eastAsia="en-US"/>
                </w:rPr>
                <w:delText>Contexto de persistencia</w:delText>
              </w:r>
            </w:del>
          </w:p>
        </w:tc>
        <w:tc>
          <w:tcPr>
            <w:tcW w:w="2700" w:type="dxa"/>
            <w:tcBorders>
              <w:top w:val="nil"/>
              <w:left w:val="nil"/>
              <w:bottom w:val="nil"/>
              <w:right w:val="nil"/>
            </w:tcBorders>
            <w:shd w:val="clear" w:color="auto" w:fill="auto"/>
            <w:noWrap/>
            <w:vAlign w:val="center"/>
            <w:hideMark/>
          </w:tcPr>
          <w:p w14:paraId="2D20C0C5" w14:textId="4B014DB3" w:rsidR="00F4531C" w:rsidRPr="00A35F9B" w:rsidDel="005F0235" w:rsidRDefault="00F4531C" w:rsidP="005F0235">
            <w:pPr>
              <w:ind w:left="709"/>
              <w:rPr>
                <w:del w:id="72" w:author="COLMENA MATEOS Adrian" w:date="2018-12-03T09:41:00Z"/>
                <w:rFonts w:cs="Calibri"/>
                <w:color w:val="000000"/>
                <w:szCs w:val="18"/>
                <w:lang w:val="es-ES_tradnl" w:eastAsia="es-ES"/>
              </w:rPr>
            </w:pPr>
            <w:del w:id="73" w:author="COLMENA MATEOS Adrian" w:date="2018-12-03T09:41:00Z">
              <w:r w:rsidRPr="00A35F9B" w:rsidDel="005F0235">
                <w:rPr>
                  <w:rFonts w:cs="Calibri"/>
                  <w:color w:val="000000"/>
                  <w:szCs w:val="18"/>
                  <w:lang w:val="es-ES_tradnl" w:eastAsia="es-ES"/>
                </w:rPr>
                <w:delText>--</w:delText>
              </w:r>
            </w:del>
          </w:p>
        </w:tc>
        <w:tc>
          <w:tcPr>
            <w:tcW w:w="3940" w:type="dxa"/>
            <w:tcBorders>
              <w:top w:val="nil"/>
              <w:left w:val="nil"/>
              <w:bottom w:val="nil"/>
              <w:right w:val="nil"/>
            </w:tcBorders>
            <w:shd w:val="clear" w:color="auto" w:fill="auto"/>
            <w:vAlign w:val="center"/>
            <w:hideMark/>
          </w:tcPr>
          <w:p w14:paraId="5C900507" w14:textId="2BF2054F" w:rsidR="00F4531C" w:rsidRPr="00A35F9B" w:rsidDel="005F0235" w:rsidRDefault="00F4531C" w:rsidP="005F0235">
            <w:pPr>
              <w:ind w:left="709"/>
              <w:rPr>
                <w:del w:id="74" w:author="COLMENA MATEOS Adrian" w:date="2018-12-03T09:41:00Z"/>
                <w:rFonts w:cs="Calibri"/>
                <w:color w:val="000000"/>
                <w:szCs w:val="18"/>
                <w:lang w:val="es-ES_tradnl" w:eastAsia="es-ES"/>
              </w:rPr>
            </w:pPr>
            <w:del w:id="75" w:author="COLMENA MATEOS Adrian" w:date="2018-12-03T09:41:00Z">
              <w:r w:rsidRPr="00A35F9B" w:rsidDel="005F0235">
                <w:rPr>
                  <w:rFonts w:cs="Calibri"/>
                  <w:color w:val="000000"/>
                  <w:szCs w:val="18"/>
                  <w:lang w:val="es-ES_tradnl" w:eastAsia="es-ES"/>
                </w:rPr>
                <w:delText>Conjunto de todas las instancias de la entidad administradas por un EM específico</w:delText>
              </w:r>
            </w:del>
          </w:p>
        </w:tc>
      </w:tr>
    </w:tbl>
    <w:p w14:paraId="3FF9D6DD" w14:textId="711B8828" w:rsidR="00CC317E" w:rsidRDefault="005F0235" w:rsidP="00CC317E">
      <w:pPr>
        <w:spacing w:before="120" w:line="240" w:lineRule="auto"/>
        <w:ind w:left="561"/>
        <w:rPr>
          <w:rFonts w:ascii="Arial" w:hAnsi="Arial" w:cs="Arial"/>
          <w:sz w:val="20"/>
          <w:lang w:val="es-ES" w:eastAsia="en-US"/>
        </w:rPr>
      </w:pPr>
      <w:r w:rsidRPr="00CC317E">
        <w:rPr>
          <w:rFonts w:ascii="Arial" w:hAnsi="Arial" w:cs="Arial"/>
          <w:b/>
          <w:sz w:val="20"/>
          <w:lang w:val="es-ES_tradnl"/>
        </w:rPr>
        <w:t>WHERE</w:t>
      </w:r>
      <w:r w:rsidR="00CC317E">
        <w:rPr>
          <w:lang w:val="es-ES_tradnl"/>
        </w:rPr>
        <w:t xml:space="preserve"> </w:t>
      </w:r>
      <w:r>
        <w:rPr>
          <w:lang w:val="es-ES_tradnl"/>
        </w:rPr>
        <w:t xml:space="preserve">permite especificar condiciones para </w:t>
      </w:r>
      <w:r w:rsidRPr="005F0235">
        <w:rPr>
          <w:lang w:val="es-ES_tradnl"/>
        </w:rPr>
        <w:t>limita</w:t>
      </w:r>
      <w:r>
        <w:rPr>
          <w:lang w:val="es-ES_tradnl"/>
        </w:rPr>
        <w:t>r</w:t>
      </w:r>
      <w:r w:rsidRPr="005F0235">
        <w:rPr>
          <w:lang w:val="es-ES_tradnl"/>
        </w:rPr>
        <w:t xml:space="preserve"> los valores devueltos en </w:t>
      </w:r>
      <w:r>
        <w:rPr>
          <w:lang w:val="es-ES_tradnl"/>
        </w:rPr>
        <w:t>una</w:t>
      </w:r>
      <w:r w:rsidRPr="005F0235">
        <w:rPr>
          <w:lang w:val="es-ES_tradnl"/>
        </w:rPr>
        <w:t xml:space="preserve"> consulta.</w:t>
      </w:r>
      <w:r w:rsidR="00CC317E">
        <w:rPr>
          <w:lang w:val="es-ES_tradnl"/>
        </w:rPr>
        <w:t xml:space="preserve"> </w:t>
      </w:r>
      <w:r w:rsidR="00CC317E">
        <w:rPr>
          <w:rFonts w:ascii="Arial" w:hAnsi="Arial" w:cs="Arial"/>
          <w:sz w:val="20"/>
          <w:lang w:val="es-ES" w:eastAsia="en-US"/>
        </w:rPr>
        <w:t xml:space="preserve">Prácticamente todo lo </w:t>
      </w:r>
      <w:del w:id="76" w:author="GUILLEM SIMON Emilio" w:date="2018-12-04T11:43:00Z">
        <w:r w:rsidR="00CC317E" w:rsidDel="00D16A57">
          <w:rPr>
            <w:rFonts w:ascii="Arial" w:hAnsi="Arial" w:cs="Arial"/>
            <w:sz w:val="20"/>
            <w:lang w:val="es-ES" w:eastAsia="en-US"/>
          </w:rPr>
          <w:delText>que</w:delText>
        </w:r>
      </w:del>
      <w:r w:rsidR="00CC317E">
        <w:rPr>
          <w:rFonts w:ascii="Arial" w:hAnsi="Arial" w:cs="Arial"/>
          <w:sz w:val="20"/>
          <w:lang w:val="es-ES" w:eastAsia="en-US"/>
        </w:rPr>
        <w:t xml:space="preserve"> visto para esta cláusula se puede aplicar a </w:t>
      </w:r>
      <w:r w:rsidR="00CC317E">
        <w:rPr>
          <w:rFonts w:ascii="Arial" w:hAnsi="Arial" w:cs="Arial"/>
          <w:b/>
          <w:bCs/>
          <w:sz w:val="20"/>
          <w:lang w:val="es-ES" w:eastAsia="en-US"/>
        </w:rPr>
        <w:t>HAVING</w:t>
      </w:r>
      <w:r w:rsidR="00CC317E">
        <w:rPr>
          <w:rFonts w:ascii="Arial" w:hAnsi="Arial" w:cs="Arial"/>
          <w:sz w:val="20"/>
          <w:lang w:val="es-ES" w:eastAsia="en-US"/>
        </w:rPr>
        <w:t>.</w:t>
      </w:r>
    </w:p>
    <w:p w14:paraId="2BBC54FA" w14:textId="577C66AE" w:rsidR="00CC317E" w:rsidRPr="00CC317E" w:rsidRDefault="00CC317E" w:rsidP="00CC317E">
      <w:pPr>
        <w:spacing w:before="120" w:line="240" w:lineRule="auto"/>
        <w:ind w:left="561"/>
        <w:rPr>
          <w:rFonts w:ascii="Arial" w:hAnsi="Arial" w:cs="Arial"/>
          <w:sz w:val="20"/>
          <w:lang w:val="es-ES" w:eastAsia="en-US"/>
        </w:rPr>
      </w:pPr>
      <w:r>
        <w:rPr>
          <w:rFonts w:ascii="Arial" w:hAnsi="Arial" w:cs="Arial"/>
          <w:sz w:val="20"/>
          <w:lang w:val="es-ES" w:eastAsia="en-US"/>
        </w:rPr>
        <w:t xml:space="preserve">Esta cláusula funciona de manera sencilla. Simplemente limita la consulta escribiendo WHERE y después la condición. </w:t>
      </w:r>
    </w:p>
    <w:p w14:paraId="4E7A17A6" w14:textId="101E2270" w:rsidR="00CC317E" w:rsidRPr="00CC317E" w:rsidRDefault="00CC317E" w:rsidP="00CC317E">
      <w:pPr>
        <w:pStyle w:val="Ttulo3"/>
        <w:rPr>
          <w:rFonts w:cs="KnckqtTjylqpYxnthkHwbldpUtopiaS"/>
          <w:lang w:val="es-ES_tradnl" w:eastAsia="en-US"/>
        </w:rPr>
      </w:pPr>
      <w:bookmarkStart w:id="77" w:name="_Toc531688289"/>
      <w:r>
        <w:rPr>
          <w:lang w:val="es-ES_tradnl"/>
        </w:rPr>
        <w:t>Par</w:t>
      </w:r>
      <w:r w:rsidR="00DB229A">
        <w:rPr>
          <w:lang w:val="es-ES_tradnl"/>
        </w:rPr>
        <w:t>ámetros de entrada</w:t>
      </w:r>
      <w:bookmarkEnd w:id="77"/>
    </w:p>
    <w:p w14:paraId="76EFEFB5" w14:textId="2BAD064E" w:rsidR="00CC317E" w:rsidRDefault="00CC317E" w:rsidP="00CC317E">
      <w:pPr>
        <w:rPr>
          <w:lang w:val="es-ES_tradnl"/>
        </w:rPr>
      </w:pPr>
      <w:r>
        <w:rPr>
          <w:lang w:val="es-ES_tradnl"/>
        </w:rPr>
        <w:t xml:space="preserve">Los parámetros que se usen para las condiciones pueden ser tanto </w:t>
      </w:r>
      <w:del w:id="78" w:author="GUILLEM SIMON Emilio" w:date="2018-12-04T11:43:00Z">
        <w:r w:rsidDel="00D16A57">
          <w:rPr>
            <w:lang w:val="es-ES_tradnl"/>
          </w:rPr>
          <w:delText>con su</w:delText>
        </w:r>
      </w:del>
      <w:ins w:id="79" w:author="GUILLEM SIMON Emilio" w:date="2018-12-04T11:43:00Z">
        <w:r w:rsidR="00D16A57">
          <w:rPr>
            <w:lang w:val="es-ES_tradnl"/>
          </w:rPr>
          <w:t>el</w:t>
        </w:r>
      </w:ins>
      <w:r>
        <w:rPr>
          <w:lang w:val="es-ES_tradnl"/>
        </w:rPr>
        <w:t xml:space="preserve"> nombre o </w:t>
      </w:r>
      <w:del w:id="80" w:author="GUILLEM SIMON Emilio" w:date="2018-12-04T11:43:00Z">
        <w:r w:rsidDel="00D16A57">
          <w:rPr>
            <w:lang w:val="es-ES_tradnl"/>
          </w:rPr>
          <w:delText>con su</w:delText>
        </w:r>
      </w:del>
      <w:ins w:id="81" w:author="GUILLEM SIMON Emilio" w:date="2018-12-04T11:43:00Z">
        <w:r w:rsidR="00D16A57">
          <w:rPr>
            <w:lang w:val="es-ES_tradnl"/>
          </w:rPr>
          <w:t>la</w:t>
        </w:r>
      </w:ins>
      <w:r>
        <w:rPr>
          <w:lang w:val="es-ES_tradnl"/>
        </w:rPr>
        <w:t xml:space="preserve"> posición</w:t>
      </w:r>
      <w:ins w:id="82" w:author="GUILLEM SIMON Emilio" w:date="2018-12-04T11:43:00Z">
        <w:r w:rsidR="00D16A57">
          <w:rPr>
            <w:lang w:val="es-ES_tradnl"/>
          </w:rPr>
          <w:t xml:space="preserve"> que ocupa</w:t>
        </w:r>
      </w:ins>
      <w:r>
        <w:rPr>
          <w:lang w:val="es-ES_tradnl"/>
        </w:rPr>
        <w:t xml:space="preserve">. </w:t>
      </w:r>
    </w:p>
    <w:p w14:paraId="711C8B6C" w14:textId="4E0E0098" w:rsidR="00C0398C" w:rsidRPr="00C0398C" w:rsidRDefault="00CC317E" w:rsidP="00C0398C">
      <w:pPr>
        <w:pStyle w:val="Prrafodelista"/>
        <w:numPr>
          <w:ilvl w:val="0"/>
          <w:numId w:val="41"/>
        </w:numPr>
        <w:rPr>
          <w:lang w:val="es-ES_tradnl"/>
        </w:rPr>
      </w:pPr>
      <w:r w:rsidRPr="00C0398C">
        <w:rPr>
          <w:lang w:val="es-ES" w:eastAsia="en-US"/>
        </w:rPr>
        <w:t xml:space="preserve">Mediante el </w:t>
      </w:r>
      <w:r w:rsidRPr="00C0398C">
        <w:rPr>
          <w:bCs/>
          <w:lang w:val="es-ES" w:eastAsia="en-US"/>
        </w:rPr>
        <w:t>nombre</w:t>
      </w:r>
      <w:r w:rsidRPr="00C0398C">
        <w:rPr>
          <w:lang w:val="es-ES" w:eastAsia="en-US"/>
        </w:rPr>
        <w:t xml:space="preserve">. Se escribe </w:t>
      </w:r>
      <w:r w:rsidR="00C0398C" w:rsidRPr="00C0398C">
        <w:rPr>
          <w:lang w:val="es-ES" w:eastAsia="en-US"/>
        </w:rPr>
        <w:t>“</w:t>
      </w:r>
      <w:r w:rsidRPr="00C0398C">
        <w:rPr>
          <w:bCs/>
          <w:lang w:val="es-ES" w:eastAsia="en-US"/>
        </w:rPr>
        <w:t>:nombre_del_parámetro</w:t>
      </w:r>
      <w:r w:rsidR="00C0398C" w:rsidRPr="00C0398C">
        <w:rPr>
          <w:bCs/>
          <w:lang w:val="es-ES" w:eastAsia="en-US"/>
        </w:rPr>
        <w:t>”</w:t>
      </w:r>
      <w:r w:rsidRPr="00C0398C">
        <w:rPr>
          <w:bCs/>
          <w:lang w:val="es-ES" w:eastAsia="en-US"/>
        </w:rPr>
        <w:t xml:space="preserve"> </w:t>
      </w:r>
      <w:r w:rsidR="00C0398C">
        <w:rPr>
          <w:lang w:val="es-ES" w:eastAsia="en-US"/>
        </w:rPr>
        <w:t xml:space="preserve">en la consulta. </w:t>
      </w:r>
      <w:r w:rsidRPr="00C0398C">
        <w:rPr>
          <w:lang w:val="es-ES" w:eastAsia="en-US"/>
        </w:rPr>
        <w:t>Distingue entre mayúsculas y minúsculas.</w:t>
      </w:r>
      <w:r w:rsidR="00C0398C">
        <w:rPr>
          <w:lang w:val="es-ES" w:eastAsia="en-US"/>
        </w:rPr>
        <w:t xml:space="preserve"> Véase el siguiente ejemplo:</w:t>
      </w:r>
    </w:p>
    <w:p w14:paraId="4933230C" w14:textId="77777777" w:rsidR="00C0398C" w:rsidRPr="00C0398C" w:rsidRDefault="00C0398C" w:rsidP="00C0398C">
      <w:pPr>
        <w:pStyle w:val="Prrafodelista"/>
        <w:ind w:left="1280"/>
        <w:rPr>
          <w:lang w:val="es-ES_tradnl"/>
        </w:rPr>
      </w:pPr>
    </w:p>
    <w:p w14:paraId="53231805" w14:textId="0C6FB321" w:rsidR="00DB229A" w:rsidRPr="00DB229A" w:rsidRDefault="00C0398C" w:rsidP="00DB229A">
      <w:pPr>
        <w:pStyle w:val="Prrafodelista"/>
        <w:autoSpaceDE w:val="0"/>
        <w:autoSpaceDN w:val="0"/>
        <w:adjustRightInd w:val="0"/>
        <w:spacing w:line="240" w:lineRule="auto"/>
        <w:ind w:left="1281"/>
        <w:jc w:val="left"/>
        <w:rPr>
          <w:rFonts w:ascii="Courier New" w:hAnsi="Courier New" w:cs="Courier New"/>
          <w:sz w:val="20"/>
          <w:szCs w:val="22"/>
          <w:lang w:val="es-ES" w:eastAsia="en-US"/>
        </w:rPr>
      </w:pPr>
      <w:r w:rsidRPr="00DB229A">
        <w:rPr>
          <w:rFonts w:ascii="Courier New" w:hAnsi="Courier New" w:cs="Courier New"/>
          <w:sz w:val="20"/>
          <w:szCs w:val="22"/>
          <w:lang w:val="es-ES" w:eastAsia="en-US"/>
        </w:rPr>
        <w:t>SELECT e</w:t>
      </w:r>
    </w:p>
    <w:p w14:paraId="2816C794" w14:textId="686462F2" w:rsidR="00DB229A" w:rsidRDefault="00C0398C" w:rsidP="00DB229A">
      <w:pPr>
        <w:pStyle w:val="Prrafodelista"/>
        <w:autoSpaceDE w:val="0"/>
        <w:autoSpaceDN w:val="0"/>
        <w:adjustRightInd w:val="0"/>
        <w:spacing w:line="240" w:lineRule="auto"/>
        <w:ind w:left="1281"/>
        <w:jc w:val="left"/>
        <w:rPr>
          <w:rFonts w:ascii="Courier New" w:hAnsi="Courier New" w:cs="Courier New"/>
          <w:sz w:val="20"/>
          <w:szCs w:val="22"/>
          <w:lang w:val="es-ES" w:eastAsia="en-US"/>
        </w:rPr>
      </w:pPr>
      <w:r w:rsidRPr="00DB229A">
        <w:rPr>
          <w:rFonts w:ascii="Courier New" w:hAnsi="Courier New" w:cs="Courier New"/>
          <w:sz w:val="20"/>
          <w:szCs w:val="22"/>
          <w:lang w:val="es-ES" w:eastAsia="en-US"/>
        </w:rPr>
        <w:t>FROM Empl</w:t>
      </w:r>
      <w:r w:rsidR="008867EE">
        <w:rPr>
          <w:rFonts w:ascii="Courier New" w:hAnsi="Courier New" w:cs="Courier New"/>
          <w:sz w:val="20"/>
          <w:szCs w:val="22"/>
          <w:lang w:val="es-ES" w:eastAsia="en-US"/>
        </w:rPr>
        <w:t>oyee</w:t>
      </w:r>
      <w:r w:rsidRPr="00DB229A">
        <w:rPr>
          <w:rFonts w:ascii="Courier New" w:hAnsi="Courier New" w:cs="Courier New"/>
          <w:sz w:val="20"/>
          <w:szCs w:val="22"/>
          <w:lang w:val="es-ES" w:eastAsia="en-US"/>
        </w:rPr>
        <w:t xml:space="preserve"> e</w:t>
      </w:r>
    </w:p>
    <w:p w14:paraId="38894234" w14:textId="11E242B0" w:rsidR="00C0398C" w:rsidRPr="00DB229A" w:rsidRDefault="008867EE" w:rsidP="00DB229A">
      <w:pPr>
        <w:pStyle w:val="Prrafodelista"/>
        <w:autoSpaceDE w:val="0"/>
        <w:autoSpaceDN w:val="0"/>
        <w:adjustRightInd w:val="0"/>
        <w:spacing w:line="240" w:lineRule="auto"/>
        <w:ind w:left="1281"/>
        <w:jc w:val="left"/>
        <w:rPr>
          <w:rFonts w:ascii="Courier New" w:hAnsi="Courier New" w:cs="Courier New"/>
          <w:sz w:val="20"/>
          <w:szCs w:val="22"/>
          <w:lang w:val="es-ES" w:eastAsia="en-US"/>
        </w:rPr>
      </w:pPr>
      <w:r>
        <w:rPr>
          <w:rFonts w:ascii="Courier New" w:hAnsi="Courier New" w:cs="Courier New"/>
          <w:sz w:val="20"/>
          <w:szCs w:val="22"/>
          <w:lang w:val="es-ES" w:eastAsia="en-US"/>
        </w:rPr>
        <w:t>WHERE e.salary</w:t>
      </w:r>
      <w:r w:rsidR="00C0398C" w:rsidRPr="00DB229A">
        <w:rPr>
          <w:rFonts w:ascii="Courier New" w:hAnsi="Courier New" w:cs="Courier New"/>
          <w:sz w:val="20"/>
          <w:szCs w:val="22"/>
          <w:lang w:val="es-ES" w:eastAsia="en-US"/>
        </w:rPr>
        <w:t xml:space="preserve"> &gt; :sal</w:t>
      </w:r>
    </w:p>
    <w:p w14:paraId="54454000" w14:textId="1075456F" w:rsidR="00C0398C" w:rsidRDefault="00C0398C" w:rsidP="00C0398C">
      <w:pPr>
        <w:pStyle w:val="Prrafodelista"/>
        <w:ind w:left="1280"/>
        <w:rPr>
          <w:rFonts w:ascii="Courier New" w:hAnsi="Courier New" w:cs="Courier New"/>
          <w:sz w:val="22"/>
          <w:szCs w:val="22"/>
          <w:lang w:val="es-ES" w:eastAsia="en-US"/>
        </w:rPr>
      </w:pPr>
    </w:p>
    <w:p w14:paraId="7DF571A9" w14:textId="415BC564" w:rsidR="00C0398C" w:rsidRPr="00C0398C" w:rsidRDefault="00C0398C" w:rsidP="00C0398C">
      <w:pPr>
        <w:ind w:left="771" w:firstLine="509"/>
        <w:rPr>
          <w:lang w:val="es-ES_tradnl"/>
        </w:rPr>
      </w:pPr>
      <w:r>
        <w:rPr>
          <w:lang w:val="es-ES" w:eastAsia="en-US"/>
        </w:rPr>
        <w:t>Devuelve aquellos salarios de los empleados en la tabla Empleado que sean mayores del valor del registro “sal”</w:t>
      </w:r>
    </w:p>
    <w:p w14:paraId="1776C483" w14:textId="77777777" w:rsidR="00C0398C" w:rsidRPr="00C0398C" w:rsidRDefault="00C0398C" w:rsidP="00C0398C">
      <w:pPr>
        <w:pStyle w:val="Prrafodelista"/>
        <w:ind w:left="1280"/>
        <w:rPr>
          <w:lang w:val="es-ES_tradnl"/>
        </w:rPr>
      </w:pPr>
    </w:p>
    <w:p w14:paraId="09BD2432" w14:textId="38245D00" w:rsidR="00DB229A" w:rsidRDefault="00CC317E" w:rsidP="00C0398C">
      <w:pPr>
        <w:pStyle w:val="Prrafodelista"/>
        <w:numPr>
          <w:ilvl w:val="0"/>
          <w:numId w:val="41"/>
        </w:numPr>
        <w:rPr>
          <w:lang w:val="es-ES"/>
        </w:rPr>
      </w:pPr>
      <w:r w:rsidRPr="00C0398C">
        <w:rPr>
          <w:lang w:val="es-ES"/>
        </w:rPr>
        <w:t xml:space="preserve">Mediante su posición. </w:t>
      </w:r>
      <w:r w:rsidR="00C0398C">
        <w:rPr>
          <w:lang w:val="es-ES"/>
        </w:rPr>
        <w:t>Para ello</w:t>
      </w:r>
      <w:r w:rsidR="00DB229A">
        <w:rPr>
          <w:lang w:val="es-ES"/>
        </w:rPr>
        <w:t xml:space="preserve"> se escribe el número de la variable precedido por un signo de interrogación tal que:</w:t>
      </w:r>
      <w:r w:rsidR="00C0398C">
        <w:rPr>
          <w:lang w:val="es-ES"/>
        </w:rPr>
        <w:t xml:space="preserve"> </w:t>
      </w:r>
      <w:r w:rsidR="00C0398C" w:rsidRPr="00C0398C">
        <w:rPr>
          <w:lang w:val="es-ES"/>
        </w:rPr>
        <w:t xml:space="preserve"> “?1”, </w:t>
      </w:r>
      <w:r w:rsidRPr="00C0398C">
        <w:rPr>
          <w:lang w:val="es-ES"/>
        </w:rPr>
        <w:t>“?2”,</w:t>
      </w:r>
      <w:r w:rsidRPr="00C0398C">
        <w:rPr>
          <w:lang w:val="es-ES" w:eastAsia="en-US"/>
        </w:rPr>
        <w:t xml:space="preserve"> etc.</w:t>
      </w:r>
      <w:r w:rsidR="00DB229A">
        <w:rPr>
          <w:lang w:val="es-ES" w:eastAsia="en-US"/>
        </w:rPr>
        <w:t xml:space="preserve"> Véase un ejemplo análogo:</w:t>
      </w:r>
    </w:p>
    <w:p w14:paraId="0019C090" w14:textId="77777777" w:rsidR="00DB229A" w:rsidRPr="00C0398C" w:rsidRDefault="00DB229A" w:rsidP="00DB229A">
      <w:pPr>
        <w:pStyle w:val="Prrafodelista"/>
        <w:ind w:left="1280"/>
        <w:rPr>
          <w:lang w:val="es-ES_tradnl"/>
        </w:rPr>
      </w:pPr>
    </w:p>
    <w:p w14:paraId="76FCFBF2" w14:textId="77777777" w:rsidR="00DB229A" w:rsidRPr="00DB229A" w:rsidRDefault="00DB229A" w:rsidP="00DB229A">
      <w:pPr>
        <w:pStyle w:val="Prrafodelista"/>
        <w:autoSpaceDE w:val="0"/>
        <w:autoSpaceDN w:val="0"/>
        <w:adjustRightInd w:val="0"/>
        <w:spacing w:line="240" w:lineRule="auto"/>
        <w:ind w:left="1280"/>
        <w:jc w:val="left"/>
        <w:rPr>
          <w:rFonts w:ascii="Courier New" w:hAnsi="Courier New" w:cs="Courier New"/>
          <w:sz w:val="20"/>
          <w:szCs w:val="22"/>
          <w:lang w:val="es-ES" w:eastAsia="en-US"/>
        </w:rPr>
      </w:pPr>
      <w:r w:rsidRPr="00DB229A">
        <w:rPr>
          <w:rFonts w:ascii="Courier New" w:hAnsi="Courier New" w:cs="Courier New"/>
          <w:sz w:val="20"/>
          <w:szCs w:val="22"/>
          <w:lang w:val="es-ES" w:eastAsia="en-US"/>
        </w:rPr>
        <w:t>SELECT e</w:t>
      </w:r>
    </w:p>
    <w:p w14:paraId="625A767D" w14:textId="47388610" w:rsidR="00DB229A" w:rsidRPr="008867EE" w:rsidRDefault="00DB229A" w:rsidP="00DB229A">
      <w:pPr>
        <w:pStyle w:val="Prrafodelista"/>
        <w:autoSpaceDE w:val="0"/>
        <w:autoSpaceDN w:val="0"/>
        <w:adjustRightInd w:val="0"/>
        <w:spacing w:line="240" w:lineRule="auto"/>
        <w:ind w:left="1280"/>
        <w:jc w:val="left"/>
        <w:rPr>
          <w:rFonts w:ascii="Courier New" w:hAnsi="Courier New" w:cs="Courier New"/>
          <w:sz w:val="20"/>
          <w:szCs w:val="22"/>
          <w:lang w:val="en-US" w:eastAsia="en-US"/>
        </w:rPr>
      </w:pPr>
      <w:r w:rsidRPr="008867EE">
        <w:rPr>
          <w:rFonts w:ascii="Courier New" w:hAnsi="Courier New" w:cs="Courier New"/>
          <w:sz w:val="20"/>
          <w:szCs w:val="22"/>
          <w:lang w:val="en-US" w:eastAsia="en-US"/>
        </w:rPr>
        <w:t>FROM Empl</w:t>
      </w:r>
      <w:r w:rsidR="008867EE" w:rsidRPr="008867EE">
        <w:rPr>
          <w:rFonts w:ascii="Courier New" w:hAnsi="Courier New" w:cs="Courier New"/>
          <w:sz w:val="20"/>
          <w:szCs w:val="22"/>
          <w:lang w:val="en-US" w:eastAsia="en-US"/>
        </w:rPr>
        <w:t>oyee</w:t>
      </w:r>
      <w:r w:rsidRPr="008867EE">
        <w:rPr>
          <w:rFonts w:ascii="Courier New" w:hAnsi="Courier New" w:cs="Courier New"/>
          <w:sz w:val="20"/>
          <w:szCs w:val="22"/>
          <w:lang w:val="en-US" w:eastAsia="en-US"/>
        </w:rPr>
        <w:t xml:space="preserve"> e</w:t>
      </w:r>
    </w:p>
    <w:p w14:paraId="43807F8A" w14:textId="6CBEF921" w:rsidR="00DB229A" w:rsidRPr="008867EE" w:rsidRDefault="008867EE" w:rsidP="00DB229A">
      <w:pPr>
        <w:pStyle w:val="Prrafodelista"/>
        <w:autoSpaceDE w:val="0"/>
        <w:autoSpaceDN w:val="0"/>
        <w:adjustRightInd w:val="0"/>
        <w:spacing w:line="240" w:lineRule="auto"/>
        <w:ind w:left="1280"/>
        <w:jc w:val="left"/>
        <w:rPr>
          <w:rFonts w:ascii="Courier New" w:hAnsi="Courier New" w:cs="Courier New"/>
          <w:sz w:val="20"/>
          <w:szCs w:val="22"/>
          <w:lang w:val="en-US" w:eastAsia="en-US"/>
        </w:rPr>
      </w:pPr>
      <w:r w:rsidRPr="008867EE">
        <w:rPr>
          <w:rFonts w:ascii="Courier New" w:hAnsi="Courier New" w:cs="Courier New"/>
          <w:sz w:val="20"/>
          <w:szCs w:val="22"/>
          <w:lang w:val="en-US" w:eastAsia="en-US"/>
        </w:rPr>
        <w:t>WHERE e.salary</w:t>
      </w:r>
      <w:r w:rsidR="00DB229A" w:rsidRPr="008867EE">
        <w:rPr>
          <w:rFonts w:ascii="Courier New" w:hAnsi="Courier New" w:cs="Courier New"/>
          <w:sz w:val="20"/>
          <w:szCs w:val="22"/>
          <w:lang w:val="en-US" w:eastAsia="en-US"/>
        </w:rPr>
        <w:t xml:space="preserve"> &gt; ?1</w:t>
      </w:r>
    </w:p>
    <w:p w14:paraId="661096E3" w14:textId="3156A8D7" w:rsidR="00DB229A" w:rsidRPr="008867EE" w:rsidRDefault="00DB229A" w:rsidP="00DB229A">
      <w:pPr>
        <w:pStyle w:val="Prrafodelista"/>
        <w:ind w:left="1280"/>
        <w:rPr>
          <w:lang w:val="en-US"/>
        </w:rPr>
      </w:pPr>
    </w:p>
    <w:p w14:paraId="6497FC45" w14:textId="7A524CBA" w:rsidR="00DB229A" w:rsidRDefault="00DB229A" w:rsidP="00DB229A">
      <w:pPr>
        <w:pStyle w:val="Ttulo3"/>
        <w:rPr>
          <w:lang w:val="es-ES"/>
        </w:rPr>
      </w:pPr>
      <w:bookmarkStart w:id="83" w:name="_Toc531688290"/>
      <w:r>
        <w:rPr>
          <w:lang w:val="es-ES"/>
        </w:rPr>
        <w:t>Operadores</w:t>
      </w:r>
      <w:bookmarkEnd w:id="83"/>
    </w:p>
    <w:p w14:paraId="42568391" w14:textId="1B990521" w:rsidR="00DB229A" w:rsidRDefault="00DB229A" w:rsidP="00DB229A">
      <w:pPr>
        <w:rPr>
          <w:lang w:val="es-ES"/>
        </w:rPr>
      </w:pPr>
      <w:r>
        <w:rPr>
          <w:lang w:val="es-ES"/>
        </w:rPr>
        <w:t>La forma de expresar en JPQL las condiciones</w:t>
      </w:r>
      <w:ins w:id="84" w:author="GUILLEM SIMON Emilio" w:date="2018-12-04T11:45:00Z">
        <w:r w:rsidR="00D16A57">
          <w:rPr>
            <w:lang w:val="es-ES"/>
          </w:rPr>
          <w:t>,</w:t>
        </w:r>
      </w:ins>
      <w:r>
        <w:rPr>
          <w:lang w:val="es-ES"/>
        </w:rPr>
        <w:t xml:space="preserve"> proviene en gran parte del lenguaje SQL. </w:t>
      </w:r>
      <w:r w:rsidRPr="00DB229A">
        <w:rPr>
          <w:lang w:val="es-ES"/>
        </w:rPr>
        <w:t xml:space="preserve">La diferencia clave entre las </w:t>
      </w:r>
      <w:r>
        <w:rPr>
          <w:lang w:val="es-ES"/>
        </w:rPr>
        <w:t>expresiones condicionales en JP</w:t>
      </w:r>
      <w:r w:rsidRPr="00DB229A">
        <w:rPr>
          <w:lang w:val="es-ES"/>
        </w:rPr>
        <w:t>QL y SQL</w:t>
      </w:r>
      <w:r w:rsidR="00722AE5">
        <w:rPr>
          <w:lang w:val="es-ES"/>
        </w:rPr>
        <w:t>,</w:t>
      </w:r>
      <w:r w:rsidRPr="00DB229A">
        <w:rPr>
          <w:lang w:val="es-ES"/>
        </w:rPr>
        <w:t xml:space="preserve"> es que</w:t>
      </w:r>
      <w:r w:rsidR="00722AE5">
        <w:rPr>
          <w:lang w:val="es-ES"/>
        </w:rPr>
        <w:t xml:space="preserve"> JPQL al ser dinámico permite identificar y acceder a la dirección de memoria de las distintas variables mientras se evalúa una expresión.</w:t>
      </w:r>
    </w:p>
    <w:p w14:paraId="29D12295" w14:textId="21611FF8" w:rsidR="00722AE5" w:rsidRDefault="00722AE5" w:rsidP="00DB229A">
      <w:pPr>
        <w:rPr>
          <w:lang w:val="es-ES"/>
        </w:rPr>
      </w:pPr>
      <w:r>
        <w:rPr>
          <w:lang w:val="es-ES"/>
        </w:rPr>
        <w:t xml:space="preserve">Los operadores son también similares a los que se usan en la cláusula de WHERE en SQL. </w:t>
      </w:r>
    </w:p>
    <w:p w14:paraId="261426CA" w14:textId="653B6C4A" w:rsidR="00722AE5" w:rsidRDefault="00722AE5" w:rsidP="00722AE5">
      <w:pPr>
        <w:pStyle w:val="Prrafodelista"/>
        <w:numPr>
          <w:ilvl w:val="0"/>
          <w:numId w:val="41"/>
        </w:numPr>
        <w:rPr>
          <w:lang w:val="es-ES"/>
        </w:rPr>
      </w:pPr>
      <w:r>
        <w:rPr>
          <w:lang w:val="es-ES"/>
        </w:rPr>
        <w:t>Operador de navegación (.)</w:t>
      </w:r>
    </w:p>
    <w:p w14:paraId="33B63BC9" w14:textId="72D3CF1E" w:rsidR="00722AE5" w:rsidRDefault="00722AE5" w:rsidP="00722AE5">
      <w:pPr>
        <w:pStyle w:val="Prrafodelista"/>
        <w:numPr>
          <w:ilvl w:val="0"/>
          <w:numId w:val="41"/>
        </w:numPr>
        <w:rPr>
          <w:lang w:val="es-ES"/>
        </w:rPr>
      </w:pPr>
      <w:r>
        <w:rPr>
          <w:lang w:val="es-ES"/>
        </w:rPr>
        <w:t>Aritméticos (+, -, *, /)</w:t>
      </w:r>
    </w:p>
    <w:p w14:paraId="42BD9AB9" w14:textId="3B680FA3" w:rsidR="00722AE5" w:rsidRDefault="00722AE5" w:rsidP="00722AE5">
      <w:pPr>
        <w:pStyle w:val="Prrafodelista"/>
        <w:numPr>
          <w:ilvl w:val="0"/>
          <w:numId w:val="41"/>
        </w:numPr>
        <w:rPr>
          <w:lang w:val="es-ES"/>
        </w:rPr>
      </w:pPr>
      <w:r>
        <w:rPr>
          <w:lang w:val="es-ES"/>
        </w:rPr>
        <w:t>Lógicos (AND, OR, NOT)</w:t>
      </w:r>
    </w:p>
    <w:p w14:paraId="222CB57C" w14:textId="7C6221EE" w:rsidR="00722AE5" w:rsidRDefault="00722AE5" w:rsidP="00722AE5">
      <w:pPr>
        <w:pStyle w:val="Prrafodelista"/>
        <w:numPr>
          <w:ilvl w:val="0"/>
          <w:numId w:val="41"/>
        </w:numPr>
        <w:rPr>
          <w:lang w:val="en-US"/>
        </w:rPr>
      </w:pPr>
      <w:r w:rsidRPr="00722AE5">
        <w:rPr>
          <w:lang w:val="en-US"/>
        </w:rPr>
        <w:t>Comparación (=, &gt;, &lt;, &gt;=, &lt;=, &lt;&gt;, [NOT] BETWEEN, [NOT] LIKE, [NOT] IN</w:t>
      </w:r>
      <w:r>
        <w:rPr>
          <w:lang w:val="en-US"/>
        </w:rPr>
        <w:t xml:space="preserve">, </w:t>
      </w:r>
      <w:r w:rsidRPr="00722AE5">
        <w:rPr>
          <w:lang w:val="en-US"/>
        </w:rPr>
        <w:t>, IS [NOT] NULL, IS [NOT] EMPTY, [NOT]</w:t>
      </w:r>
      <w:r>
        <w:rPr>
          <w:lang w:val="en-US"/>
        </w:rPr>
        <w:t xml:space="preserve"> </w:t>
      </w:r>
      <w:r w:rsidRPr="00722AE5">
        <w:rPr>
          <w:lang w:val="en-US"/>
        </w:rPr>
        <w:t>MEMBER [OF]</w:t>
      </w:r>
      <w:r>
        <w:rPr>
          <w:lang w:val="en-US"/>
        </w:rPr>
        <w:t>)</w:t>
      </w:r>
    </w:p>
    <w:p w14:paraId="5BBCACFB" w14:textId="5E4AA882" w:rsidR="00722AE5" w:rsidRDefault="00722AE5" w:rsidP="00722AE5">
      <w:pPr>
        <w:ind w:left="920"/>
        <w:rPr>
          <w:lang w:val="en-US"/>
        </w:rPr>
      </w:pPr>
    </w:p>
    <w:p w14:paraId="712F73FE" w14:textId="1D1B6111" w:rsidR="00722AE5" w:rsidRPr="00722AE5" w:rsidRDefault="00722AE5" w:rsidP="00722AE5">
      <w:pPr>
        <w:pStyle w:val="Ttulo3"/>
        <w:rPr>
          <w:lang w:val="es-ES"/>
        </w:rPr>
      </w:pPr>
      <w:bookmarkStart w:id="85" w:name="_Toc531688291"/>
      <w:r w:rsidRPr="00722AE5">
        <w:rPr>
          <w:lang w:val="es-ES"/>
        </w:rPr>
        <w:t>Expresiones BETWEEN</w:t>
      </w:r>
      <w:bookmarkEnd w:id="85"/>
    </w:p>
    <w:p w14:paraId="210A5E49" w14:textId="44B069C5" w:rsidR="00694EDD" w:rsidRDefault="00722AE5" w:rsidP="00694EDD">
      <w:pPr>
        <w:rPr>
          <w:lang w:val="es-ES"/>
        </w:rPr>
      </w:pPr>
      <w:r w:rsidRPr="00722AE5">
        <w:rPr>
          <w:lang w:val="es-ES"/>
        </w:rPr>
        <w:t xml:space="preserve">Se utilizan para </w:t>
      </w:r>
      <w:r>
        <w:rPr>
          <w:lang w:val="es-ES"/>
        </w:rPr>
        <w:t>delimita</w:t>
      </w:r>
      <w:r w:rsidRPr="00722AE5">
        <w:rPr>
          <w:lang w:val="es-ES"/>
        </w:rPr>
        <w:t>r el rango de valores en el que se desea que encuentre un resultado.</w:t>
      </w:r>
      <w:r w:rsidR="00694EDD">
        <w:rPr>
          <w:lang w:val="es-ES"/>
        </w:rPr>
        <w:t xml:space="preserve"> Para ello se pueden utilizar valores numéricos, </w:t>
      </w:r>
      <w:r w:rsidR="007D05B8" w:rsidRPr="007D05B8">
        <w:rPr>
          <w:i/>
          <w:lang w:val="es-ES"/>
        </w:rPr>
        <w:t>strings</w:t>
      </w:r>
      <w:r w:rsidR="00694EDD">
        <w:rPr>
          <w:lang w:val="es-ES"/>
        </w:rPr>
        <w:t xml:space="preserve"> y fechas. Véase el siguiente ejemplo.</w:t>
      </w:r>
    </w:p>
    <w:p w14:paraId="315C2DE5" w14:textId="77777777" w:rsidR="00694EDD" w:rsidRDefault="00694EDD" w:rsidP="00694EDD">
      <w:pPr>
        <w:spacing w:line="240" w:lineRule="auto"/>
        <w:ind w:left="561"/>
        <w:rPr>
          <w:rFonts w:ascii="Courier New" w:hAnsi="Courier New" w:cs="Courier New"/>
          <w:sz w:val="20"/>
          <w:lang w:val="es-ES"/>
        </w:rPr>
      </w:pPr>
    </w:p>
    <w:p w14:paraId="5F40F2DD" w14:textId="6CB686BF" w:rsidR="00694EDD" w:rsidRPr="00A36C7B" w:rsidRDefault="00694EDD" w:rsidP="00694EDD">
      <w:pPr>
        <w:spacing w:line="240" w:lineRule="auto"/>
        <w:ind w:left="561"/>
        <w:rPr>
          <w:rFonts w:ascii="Courier New" w:hAnsi="Courier New" w:cs="Courier New"/>
          <w:sz w:val="20"/>
          <w:lang w:val="es-ES"/>
        </w:rPr>
      </w:pPr>
      <w:r w:rsidRPr="00A36C7B">
        <w:rPr>
          <w:rFonts w:ascii="Courier New" w:hAnsi="Courier New" w:cs="Courier New"/>
          <w:sz w:val="20"/>
          <w:lang w:val="es-ES"/>
        </w:rPr>
        <w:t xml:space="preserve">SELECT e </w:t>
      </w:r>
    </w:p>
    <w:p w14:paraId="5B0C77E1" w14:textId="70E7C023" w:rsidR="00694EDD" w:rsidRPr="00A36C7B" w:rsidRDefault="00694EDD" w:rsidP="00694EDD">
      <w:pPr>
        <w:spacing w:line="240" w:lineRule="auto"/>
        <w:ind w:left="561"/>
        <w:rPr>
          <w:rFonts w:ascii="Courier New" w:hAnsi="Courier New" w:cs="Courier New"/>
          <w:sz w:val="20"/>
          <w:lang w:val="es-ES"/>
        </w:rPr>
      </w:pPr>
      <w:r w:rsidRPr="00A36C7B">
        <w:rPr>
          <w:rFonts w:ascii="Courier New" w:hAnsi="Courier New" w:cs="Courier New"/>
          <w:sz w:val="20"/>
          <w:lang w:val="es-ES"/>
        </w:rPr>
        <w:t>FROM Empl</w:t>
      </w:r>
      <w:r w:rsidR="008867EE" w:rsidRPr="00A36C7B">
        <w:rPr>
          <w:rFonts w:ascii="Courier New" w:hAnsi="Courier New" w:cs="Courier New"/>
          <w:sz w:val="20"/>
          <w:lang w:val="es-ES"/>
        </w:rPr>
        <w:t>oyee</w:t>
      </w:r>
      <w:r w:rsidRPr="00A36C7B">
        <w:rPr>
          <w:rFonts w:ascii="Courier New" w:hAnsi="Courier New" w:cs="Courier New"/>
          <w:sz w:val="20"/>
          <w:lang w:val="es-ES"/>
        </w:rPr>
        <w:t xml:space="preserve"> e</w:t>
      </w:r>
    </w:p>
    <w:p w14:paraId="5E97C5C9" w14:textId="32DDC809" w:rsidR="00694EDD" w:rsidRPr="00A36C7B" w:rsidRDefault="00694EDD" w:rsidP="00694EDD">
      <w:pPr>
        <w:spacing w:line="240" w:lineRule="auto"/>
        <w:ind w:left="561"/>
        <w:rPr>
          <w:rFonts w:ascii="Courier New" w:hAnsi="Courier New" w:cs="Courier New"/>
          <w:sz w:val="20"/>
          <w:lang w:val="es-ES"/>
        </w:rPr>
      </w:pPr>
      <w:r w:rsidRPr="00A36C7B">
        <w:rPr>
          <w:rFonts w:ascii="Courier New" w:hAnsi="Courier New" w:cs="Courier New"/>
          <w:sz w:val="20"/>
          <w:lang w:val="es-ES"/>
        </w:rPr>
        <w:t>WHERE e</w:t>
      </w:r>
      <w:r w:rsidR="008867EE" w:rsidRPr="00A36C7B">
        <w:rPr>
          <w:rFonts w:ascii="Courier New" w:hAnsi="Courier New" w:cs="Courier New"/>
          <w:sz w:val="20"/>
          <w:lang w:val="es-ES"/>
        </w:rPr>
        <w:t>.salary</w:t>
      </w:r>
      <w:r w:rsidRPr="00A36C7B">
        <w:rPr>
          <w:rFonts w:ascii="Courier New" w:hAnsi="Courier New" w:cs="Courier New"/>
          <w:sz w:val="20"/>
          <w:lang w:val="es-ES"/>
        </w:rPr>
        <w:t xml:space="preserve"> BETWEEN 40000 AND 45000</w:t>
      </w:r>
    </w:p>
    <w:p w14:paraId="0F4FD95E" w14:textId="77777777" w:rsidR="00694EDD" w:rsidRPr="00A36C7B" w:rsidRDefault="00694EDD" w:rsidP="00694EDD">
      <w:pPr>
        <w:spacing w:line="240" w:lineRule="auto"/>
        <w:ind w:left="561"/>
        <w:rPr>
          <w:rFonts w:ascii="Courier New" w:hAnsi="Courier New" w:cs="Courier New"/>
          <w:sz w:val="20"/>
          <w:lang w:val="es-ES"/>
        </w:rPr>
      </w:pPr>
    </w:p>
    <w:p w14:paraId="51B14BE7" w14:textId="7C9B1C2E" w:rsidR="00694EDD" w:rsidRDefault="00694EDD" w:rsidP="00694EDD">
      <w:pPr>
        <w:rPr>
          <w:lang w:val="es-ES"/>
        </w:rPr>
      </w:pPr>
      <w:r>
        <w:rPr>
          <w:lang w:val="es-ES"/>
        </w:rPr>
        <w:t>El resultado de esta consulta serán aquellos empleados cuyo salario este en ese rango incluyendo 40000 y 45000. Una forma análoga con operadores de comparación básicos sería:</w:t>
      </w:r>
    </w:p>
    <w:p w14:paraId="671FEB4B" w14:textId="77777777" w:rsidR="00694EDD" w:rsidRDefault="00694EDD" w:rsidP="00694EDD">
      <w:pPr>
        <w:spacing w:line="240" w:lineRule="auto"/>
        <w:ind w:left="561"/>
        <w:rPr>
          <w:rFonts w:ascii="Courier New" w:hAnsi="Courier New" w:cs="Courier New"/>
          <w:sz w:val="20"/>
          <w:lang w:val="es-ES"/>
        </w:rPr>
      </w:pPr>
    </w:p>
    <w:p w14:paraId="4E928299" w14:textId="77777777" w:rsidR="00694EDD" w:rsidRPr="00A36C7B" w:rsidRDefault="00694EDD" w:rsidP="00694EDD">
      <w:pPr>
        <w:spacing w:line="240" w:lineRule="auto"/>
        <w:ind w:left="561"/>
        <w:rPr>
          <w:rFonts w:ascii="Courier New" w:hAnsi="Courier New" w:cs="Courier New"/>
          <w:sz w:val="20"/>
          <w:lang w:val="es-ES"/>
        </w:rPr>
      </w:pPr>
      <w:r w:rsidRPr="00A36C7B">
        <w:rPr>
          <w:rFonts w:ascii="Courier New" w:hAnsi="Courier New" w:cs="Courier New"/>
          <w:sz w:val="20"/>
          <w:lang w:val="es-ES"/>
        </w:rPr>
        <w:t xml:space="preserve">SELECT e </w:t>
      </w:r>
    </w:p>
    <w:p w14:paraId="65A90611" w14:textId="49F7CB2C" w:rsidR="00694EDD" w:rsidRPr="00694EDD" w:rsidRDefault="00694EDD" w:rsidP="00694EDD">
      <w:pPr>
        <w:spacing w:line="240" w:lineRule="auto"/>
        <w:ind w:left="561"/>
        <w:rPr>
          <w:rFonts w:ascii="Courier New" w:hAnsi="Courier New" w:cs="Courier New"/>
          <w:sz w:val="20"/>
          <w:lang w:val="en-US"/>
        </w:rPr>
      </w:pPr>
      <w:r w:rsidRPr="00694EDD">
        <w:rPr>
          <w:rFonts w:ascii="Courier New" w:hAnsi="Courier New" w:cs="Courier New"/>
          <w:sz w:val="20"/>
          <w:lang w:val="en-US"/>
        </w:rPr>
        <w:t>FROM Empl</w:t>
      </w:r>
      <w:r w:rsidR="00BB3724">
        <w:rPr>
          <w:rFonts w:ascii="Courier New" w:hAnsi="Courier New" w:cs="Courier New"/>
          <w:sz w:val="20"/>
          <w:lang w:val="en-US"/>
        </w:rPr>
        <w:t>oyee</w:t>
      </w:r>
      <w:r w:rsidRPr="00694EDD">
        <w:rPr>
          <w:rFonts w:ascii="Courier New" w:hAnsi="Courier New" w:cs="Courier New"/>
          <w:sz w:val="20"/>
          <w:lang w:val="en-US"/>
        </w:rPr>
        <w:t xml:space="preserve"> e</w:t>
      </w:r>
    </w:p>
    <w:p w14:paraId="205A95E4" w14:textId="75D5207A" w:rsidR="00694EDD" w:rsidRDefault="00694EDD" w:rsidP="00694EDD">
      <w:pPr>
        <w:spacing w:line="240" w:lineRule="auto"/>
        <w:ind w:left="561"/>
        <w:rPr>
          <w:rFonts w:ascii="Courier New" w:hAnsi="Courier New" w:cs="Courier New"/>
          <w:sz w:val="20"/>
          <w:lang w:val="en-US"/>
        </w:rPr>
      </w:pPr>
      <w:r w:rsidRPr="00694EDD">
        <w:rPr>
          <w:rFonts w:ascii="Courier New" w:hAnsi="Courier New" w:cs="Courier New"/>
          <w:sz w:val="20"/>
          <w:lang w:val="en-US"/>
        </w:rPr>
        <w:t>WHERE e</w:t>
      </w:r>
      <w:r w:rsidR="00BB3724">
        <w:rPr>
          <w:rFonts w:ascii="Courier New" w:hAnsi="Courier New" w:cs="Courier New"/>
          <w:sz w:val="20"/>
          <w:lang w:val="en-US"/>
        </w:rPr>
        <w:t>.salary</w:t>
      </w:r>
      <w:r w:rsidRPr="00694EDD">
        <w:rPr>
          <w:rFonts w:ascii="Courier New" w:hAnsi="Courier New" w:cs="Courier New"/>
          <w:sz w:val="20"/>
          <w:lang w:val="en-US"/>
        </w:rPr>
        <w:t xml:space="preserve"> </w:t>
      </w:r>
      <w:r>
        <w:rPr>
          <w:rFonts w:ascii="Courier New" w:hAnsi="Courier New" w:cs="Courier New"/>
          <w:sz w:val="20"/>
          <w:lang w:val="en-US"/>
        </w:rPr>
        <w:t xml:space="preserve">&gt;= </w:t>
      </w:r>
      <w:r w:rsidRPr="00694EDD">
        <w:rPr>
          <w:rFonts w:ascii="Courier New" w:hAnsi="Courier New" w:cs="Courier New"/>
          <w:sz w:val="20"/>
          <w:lang w:val="en-US"/>
        </w:rPr>
        <w:t>40000 AND</w:t>
      </w:r>
      <w:r>
        <w:rPr>
          <w:rFonts w:ascii="Courier New" w:hAnsi="Courier New" w:cs="Courier New"/>
          <w:sz w:val="20"/>
          <w:lang w:val="en-US"/>
        </w:rPr>
        <w:t xml:space="preserve"> e.</w:t>
      </w:r>
      <w:r w:rsidR="00BB3724">
        <w:rPr>
          <w:rFonts w:ascii="Courier New" w:hAnsi="Courier New" w:cs="Courier New"/>
          <w:sz w:val="20"/>
          <w:lang w:val="en-US"/>
        </w:rPr>
        <w:t>salary</w:t>
      </w:r>
      <w:r>
        <w:rPr>
          <w:rFonts w:ascii="Courier New" w:hAnsi="Courier New" w:cs="Courier New"/>
          <w:sz w:val="20"/>
          <w:lang w:val="en-US"/>
        </w:rPr>
        <w:t xml:space="preserve"> &lt;=</w:t>
      </w:r>
      <w:r w:rsidRPr="00694EDD">
        <w:rPr>
          <w:rFonts w:ascii="Courier New" w:hAnsi="Courier New" w:cs="Courier New"/>
          <w:sz w:val="20"/>
          <w:lang w:val="en-US"/>
        </w:rPr>
        <w:t xml:space="preserve"> 45000</w:t>
      </w:r>
    </w:p>
    <w:p w14:paraId="52728F3F" w14:textId="0CAE14A7" w:rsidR="00694EDD" w:rsidRDefault="00694EDD" w:rsidP="00694EDD">
      <w:pPr>
        <w:spacing w:line="240" w:lineRule="auto"/>
        <w:ind w:left="561"/>
        <w:rPr>
          <w:rFonts w:ascii="Courier New" w:hAnsi="Courier New" w:cs="Courier New"/>
          <w:sz w:val="20"/>
          <w:lang w:val="en-US"/>
        </w:rPr>
      </w:pPr>
    </w:p>
    <w:p w14:paraId="0D5AFE39" w14:textId="55AC0D56" w:rsidR="00694EDD" w:rsidRDefault="00694EDD" w:rsidP="00694EDD">
      <w:pPr>
        <w:rPr>
          <w:lang w:val="es-ES"/>
        </w:rPr>
      </w:pPr>
      <w:r w:rsidRPr="00694EDD">
        <w:rPr>
          <w:lang w:val="es-ES"/>
        </w:rPr>
        <w:t>El operador BETWEEN ta</w:t>
      </w:r>
      <w:ins w:id="86" w:author="GUILLEM SIMON Emilio" w:date="2018-12-04T11:46:00Z">
        <w:r w:rsidR="00D16A57">
          <w:rPr>
            <w:lang w:val="es-ES"/>
          </w:rPr>
          <w:t>m</w:t>
        </w:r>
      </w:ins>
      <w:del w:id="87" w:author="GUILLEM SIMON Emilio" w:date="2018-12-04T11:46:00Z">
        <w:r w:rsidRPr="00694EDD" w:rsidDel="00D16A57">
          <w:rPr>
            <w:lang w:val="es-ES"/>
          </w:rPr>
          <w:delText>n</w:delText>
        </w:r>
      </w:del>
      <w:r w:rsidRPr="00694EDD">
        <w:rPr>
          <w:lang w:val="es-ES"/>
        </w:rPr>
        <w:t>bién puede ser negado con el operador NOT.</w:t>
      </w:r>
    </w:p>
    <w:p w14:paraId="000A28A5" w14:textId="77777777" w:rsidR="00694EDD" w:rsidRPr="00694EDD" w:rsidRDefault="00694EDD" w:rsidP="00694EDD">
      <w:pPr>
        <w:rPr>
          <w:lang w:val="es-ES"/>
        </w:rPr>
      </w:pPr>
    </w:p>
    <w:p w14:paraId="6C26B05F" w14:textId="49D6217E" w:rsidR="00694EDD" w:rsidRPr="00694EDD" w:rsidRDefault="00694EDD" w:rsidP="00694EDD">
      <w:pPr>
        <w:pStyle w:val="Ttulo3"/>
        <w:rPr>
          <w:lang w:val="es-ES"/>
        </w:rPr>
      </w:pPr>
      <w:bookmarkStart w:id="88" w:name="_Toc531688292"/>
      <w:r>
        <w:rPr>
          <w:lang w:val="es-ES"/>
        </w:rPr>
        <w:t>Expresiones LIKE</w:t>
      </w:r>
      <w:bookmarkEnd w:id="88"/>
    </w:p>
    <w:p w14:paraId="1A342DA5" w14:textId="0FB5ED90" w:rsidR="00694EDD" w:rsidRDefault="007A4BB9" w:rsidP="007A4BB9">
      <w:pPr>
        <w:rPr>
          <w:lang w:val="es-ES"/>
        </w:rPr>
      </w:pPr>
      <w:r>
        <w:rPr>
          <w:lang w:val="es-ES"/>
        </w:rPr>
        <w:t>Sirven para comparar textos (</w:t>
      </w:r>
      <w:r w:rsidR="007D05B8" w:rsidRPr="007D05B8">
        <w:rPr>
          <w:i/>
          <w:lang w:val="es-ES"/>
        </w:rPr>
        <w:t>string</w:t>
      </w:r>
      <w:r>
        <w:rPr>
          <w:lang w:val="es-ES"/>
        </w:rPr>
        <w:t xml:space="preserve">). Tienen dos operadores que se escriben dentro del </w:t>
      </w:r>
      <w:r w:rsidR="007D05B8" w:rsidRPr="007D05B8">
        <w:rPr>
          <w:i/>
          <w:lang w:val="es-ES"/>
        </w:rPr>
        <w:t>string</w:t>
      </w:r>
      <w:r>
        <w:rPr>
          <w:lang w:val="es-ES"/>
        </w:rPr>
        <w:t>, uno (_) que equivale a cualquier carácter y otro (%) que equivale a cualquier cadena de texto. Véase el ejemplo:</w:t>
      </w:r>
    </w:p>
    <w:p w14:paraId="5EC7CDAF" w14:textId="77777777" w:rsidR="00694EDD" w:rsidRDefault="00694EDD" w:rsidP="00694EDD">
      <w:pPr>
        <w:spacing w:line="240" w:lineRule="auto"/>
        <w:ind w:left="561"/>
        <w:rPr>
          <w:rFonts w:ascii="Courier New" w:hAnsi="Courier New" w:cs="Courier New"/>
          <w:sz w:val="20"/>
          <w:lang w:val="es-ES"/>
        </w:rPr>
      </w:pPr>
    </w:p>
    <w:p w14:paraId="322A9C00" w14:textId="51BDA801" w:rsidR="00694EDD" w:rsidRPr="00694EDD" w:rsidRDefault="007A4BB9" w:rsidP="00694EDD">
      <w:pPr>
        <w:spacing w:line="240" w:lineRule="auto"/>
        <w:ind w:left="561"/>
        <w:rPr>
          <w:rFonts w:ascii="Courier New" w:hAnsi="Courier New" w:cs="Courier New"/>
          <w:sz w:val="20"/>
          <w:lang w:val="es-ES"/>
        </w:rPr>
      </w:pPr>
      <w:r>
        <w:rPr>
          <w:rFonts w:ascii="Courier New" w:hAnsi="Courier New" w:cs="Courier New"/>
          <w:sz w:val="20"/>
          <w:lang w:val="es-ES"/>
        </w:rPr>
        <w:t>SELECT d</w:t>
      </w:r>
      <w:r w:rsidR="00694EDD" w:rsidRPr="00694EDD">
        <w:rPr>
          <w:rFonts w:ascii="Courier New" w:hAnsi="Courier New" w:cs="Courier New"/>
          <w:sz w:val="20"/>
          <w:lang w:val="es-ES"/>
        </w:rPr>
        <w:t xml:space="preserve"> </w:t>
      </w:r>
    </w:p>
    <w:p w14:paraId="27AF7548" w14:textId="63C0C10E" w:rsidR="00694EDD" w:rsidRPr="00A36C7B" w:rsidRDefault="00694EDD" w:rsidP="00694EDD">
      <w:pPr>
        <w:spacing w:line="240" w:lineRule="auto"/>
        <w:ind w:left="561"/>
        <w:rPr>
          <w:rFonts w:ascii="Courier New" w:hAnsi="Courier New" w:cs="Courier New"/>
          <w:sz w:val="20"/>
          <w:lang w:val="es-ES"/>
        </w:rPr>
      </w:pPr>
      <w:r w:rsidRPr="00A36C7B">
        <w:rPr>
          <w:rFonts w:ascii="Courier New" w:hAnsi="Courier New" w:cs="Courier New"/>
          <w:sz w:val="20"/>
          <w:lang w:val="es-ES"/>
        </w:rPr>
        <w:t xml:space="preserve">FROM </w:t>
      </w:r>
      <w:r w:rsidR="007A4BB9" w:rsidRPr="00A36C7B">
        <w:rPr>
          <w:rFonts w:ascii="Courier New" w:hAnsi="Courier New" w:cs="Courier New"/>
          <w:sz w:val="20"/>
          <w:lang w:val="es-ES"/>
        </w:rPr>
        <w:t>D</w:t>
      </w:r>
      <w:r w:rsidR="00BB3724" w:rsidRPr="00A36C7B">
        <w:rPr>
          <w:rFonts w:ascii="Courier New" w:hAnsi="Courier New" w:cs="Courier New"/>
          <w:sz w:val="20"/>
          <w:lang w:val="es-ES"/>
        </w:rPr>
        <w:t>epartament</w:t>
      </w:r>
      <w:r w:rsidR="007A4BB9" w:rsidRPr="00A36C7B">
        <w:rPr>
          <w:rFonts w:ascii="Courier New" w:hAnsi="Courier New" w:cs="Courier New"/>
          <w:sz w:val="20"/>
          <w:lang w:val="es-ES"/>
        </w:rPr>
        <w:t xml:space="preserve"> d</w:t>
      </w:r>
    </w:p>
    <w:p w14:paraId="1133175D" w14:textId="3CBA254F" w:rsidR="00694EDD" w:rsidRPr="00A36C7B" w:rsidRDefault="00694EDD" w:rsidP="00694EDD">
      <w:pPr>
        <w:spacing w:line="240" w:lineRule="auto"/>
        <w:ind w:left="561"/>
        <w:rPr>
          <w:rFonts w:ascii="Courier New" w:hAnsi="Courier New" w:cs="Courier New"/>
          <w:sz w:val="20"/>
          <w:lang w:val="es-ES"/>
        </w:rPr>
      </w:pPr>
      <w:r w:rsidRPr="00A36C7B">
        <w:rPr>
          <w:rFonts w:ascii="Courier New" w:hAnsi="Courier New" w:cs="Courier New"/>
          <w:sz w:val="20"/>
          <w:lang w:val="es-ES"/>
        </w:rPr>
        <w:t xml:space="preserve">WHERE </w:t>
      </w:r>
      <w:r w:rsidR="007A4BB9" w:rsidRPr="00A36C7B">
        <w:rPr>
          <w:rFonts w:ascii="Courier New" w:hAnsi="Courier New" w:cs="Courier New"/>
          <w:sz w:val="20"/>
          <w:lang w:val="es-ES"/>
        </w:rPr>
        <w:t>d.n</w:t>
      </w:r>
      <w:r w:rsidR="00BB3724" w:rsidRPr="00A36C7B">
        <w:rPr>
          <w:rFonts w:ascii="Courier New" w:hAnsi="Courier New" w:cs="Courier New"/>
          <w:sz w:val="20"/>
          <w:lang w:val="es-ES"/>
        </w:rPr>
        <w:t>ame</w:t>
      </w:r>
      <w:r w:rsidR="007A4BB9" w:rsidRPr="00A36C7B">
        <w:rPr>
          <w:rFonts w:ascii="Courier New" w:hAnsi="Courier New" w:cs="Courier New"/>
          <w:sz w:val="20"/>
          <w:lang w:val="es-ES"/>
        </w:rPr>
        <w:t xml:space="preserve"> LIKE '__Ent%'</w:t>
      </w:r>
    </w:p>
    <w:p w14:paraId="7013F3D8" w14:textId="77777777" w:rsidR="00694EDD" w:rsidRPr="00A36C7B" w:rsidRDefault="00694EDD" w:rsidP="00694EDD">
      <w:pPr>
        <w:spacing w:line="240" w:lineRule="auto"/>
        <w:ind w:left="561"/>
        <w:rPr>
          <w:rFonts w:ascii="Courier New" w:hAnsi="Courier New" w:cs="Courier New"/>
          <w:sz w:val="20"/>
          <w:lang w:val="es-ES"/>
        </w:rPr>
      </w:pPr>
    </w:p>
    <w:p w14:paraId="487E93FD" w14:textId="0677715E" w:rsidR="00694EDD" w:rsidRDefault="00694EDD" w:rsidP="00694EDD">
      <w:pPr>
        <w:rPr>
          <w:lang w:val="es-ES"/>
        </w:rPr>
      </w:pPr>
      <w:r>
        <w:rPr>
          <w:lang w:val="es-ES"/>
        </w:rPr>
        <w:t xml:space="preserve">El resultado de esta consulta serán aquellos </w:t>
      </w:r>
      <w:r w:rsidR="007A4BB9">
        <w:rPr>
          <w:lang w:val="es-ES"/>
        </w:rPr>
        <w:t xml:space="preserve">departamentos, que tengan dos caracteres al principio (nótese que hay dos _ unidas), luego contengan el </w:t>
      </w:r>
      <w:r w:rsidR="007D05B8" w:rsidRPr="007D05B8">
        <w:rPr>
          <w:i/>
          <w:lang w:val="es-ES"/>
        </w:rPr>
        <w:t>string</w:t>
      </w:r>
      <w:r w:rsidR="007A4BB9">
        <w:rPr>
          <w:lang w:val="es-ES"/>
        </w:rPr>
        <w:t xml:space="preserve">  'Ent</w:t>
      </w:r>
      <w:r w:rsidR="007A4BB9" w:rsidRPr="007A4BB9">
        <w:rPr>
          <w:lang w:val="es-ES"/>
        </w:rPr>
        <w:t>'</w:t>
      </w:r>
      <w:r w:rsidR="007A4BB9">
        <w:rPr>
          <w:lang w:val="es-ES"/>
        </w:rPr>
        <w:t xml:space="preserve"> y a continuación tengan cualquier cadena de texto. Un ejemplo sería iVEntas o</w:t>
      </w:r>
      <w:r w:rsidR="007A4BB9" w:rsidRPr="007A4BB9">
        <w:rPr>
          <w:lang w:val="es-ES"/>
        </w:rPr>
        <w:t xml:space="preserve"> </w:t>
      </w:r>
      <w:r w:rsidR="007A4BB9">
        <w:rPr>
          <w:lang w:val="es-ES"/>
        </w:rPr>
        <w:t>SrEntas</w:t>
      </w:r>
      <w:r w:rsidR="007A4BB9" w:rsidRPr="007A4BB9">
        <w:rPr>
          <w:lang w:val="es-ES"/>
        </w:rPr>
        <w:t xml:space="preserve">, </w:t>
      </w:r>
      <w:r w:rsidR="007A4BB9">
        <w:rPr>
          <w:lang w:val="es-ES"/>
        </w:rPr>
        <w:t>pero no</w:t>
      </w:r>
      <w:r w:rsidR="007A4BB9" w:rsidRPr="007A4BB9">
        <w:rPr>
          <w:lang w:val="es-ES"/>
        </w:rPr>
        <w:t xml:space="preserve"> </w:t>
      </w:r>
      <w:r w:rsidR="007A4BB9">
        <w:rPr>
          <w:lang w:val="es-ES"/>
        </w:rPr>
        <w:t>COmpras</w:t>
      </w:r>
      <w:r w:rsidR="007A4BB9" w:rsidRPr="007A4BB9">
        <w:rPr>
          <w:lang w:val="es-ES"/>
        </w:rPr>
        <w:t>.</w:t>
      </w:r>
    </w:p>
    <w:p w14:paraId="3B0027C1" w14:textId="77777777" w:rsidR="00694EDD" w:rsidRDefault="00694EDD" w:rsidP="00694EDD">
      <w:pPr>
        <w:spacing w:line="240" w:lineRule="auto"/>
        <w:ind w:left="561"/>
        <w:rPr>
          <w:rFonts w:ascii="Courier New" w:hAnsi="Courier New" w:cs="Courier New"/>
          <w:sz w:val="20"/>
          <w:lang w:val="es-ES"/>
        </w:rPr>
      </w:pPr>
    </w:p>
    <w:p w14:paraId="659501A0" w14:textId="29ABF248" w:rsidR="00694EDD" w:rsidRPr="00694EDD" w:rsidRDefault="00107BDE" w:rsidP="00107BDE">
      <w:pPr>
        <w:pStyle w:val="Ttulo3"/>
        <w:rPr>
          <w:lang w:val="es-ES"/>
        </w:rPr>
      </w:pPr>
      <w:bookmarkStart w:id="89" w:name="_Toc531688293"/>
      <w:r>
        <w:rPr>
          <w:lang w:val="es-ES"/>
        </w:rPr>
        <w:t>Subconsultas</w:t>
      </w:r>
      <w:bookmarkEnd w:id="89"/>
    </w:p>
    <w:p w14:paraId="4B404A7A" w14:textId="7C3155D2" w:rsidR="00722AE5" w:rsidRPr="00A36C7B" w:rsidRDefault="00107BDE" w:rsidP="00DB229A">
      <w:pPr>
        <w:rPr>
          <w:lang w:val="en-US"/>
        </w:rPr>
      </w:pPr>
      <w:r>
        <w:rPr>
          <w:lang w:val="es-ES"/>
        </w:rPr>
        <w:t xml:space="preserve">Pueden ser usadas combinándolas con WHERE o HAVING. Una subquery, es una consulta SELECT que irá, entre paréntesis, dentro de una condición. </w:t>
      </w:r>
      <w:r w:rsidRPr="00A36C7B">
        <w:rPr>
          <w:lang w:val="en-US"/>
        </w:rPr>
        <w:t>En este ejemplo:</w:t>
      </w:r>
    </w:p>
    <w:p w14:paraId="6D7DB6D8" w14:textId="77777777" w:rsidR="00107BDE" w:rsidRPr="00A36C7B" w:rsidRDefault="00107BDE" w:rsidP="00107BDE">
      <w:pPr>
        <w:spacing w:line="240" w:lineRule="auto"/>
        <w:ind w:left="561"/>
        <w:rPr>
          <w:rFonts w:ascii="Courier New" w:hAnsi="Courier New" w:cs="Courier New"/>
          <w:sz w:val="20"/>
          <w:lang w:val="en-US"/>
        </w:rPr>
      </w:pPr>
    </w:p>
    <w:p w14:paraId="0ADC73C2" w14:textId="556CCEF7" w:rsidR="00107BDE" w:rsidRPr="00107BDE" w:rsidRDefault="00107BDE" w:rsidP="00107BDE">
      <w:pPr>
        <w:spacing w:line="240" w:lineRule="auto"/>
        <w:ind w:left="561"/>
        <w:rPr>
          <w:rFonts w:ascii="Courier New" w:hAnsi="Courier New" w:cs="Courier New"/>
          <w:sz w:val="20"/>
          <w:lang w:val="en-US"/>
        </w:rPr>
      </w:pPr>
      <w:r>
        <w:rPr>
          <w:rFonts w:ascii="Courier New" w:hAnsi="Courier New" w:cs="Courier New"/>
          <w:sz w:val="20"/>
          <w:lang w:val="en-US"/>
        </w:rPr>
        <w:t>SELECT e</w:t>
      </w:r>
      <w:r w:rsidRPr="00107BDE">
        <w:rPr>
          <w:rFonts w:ascii="Courier New" w:hAnsi="Courier New" w:cs="Courier New"/>
          <w:sz w:val="20"/>
          <w:lang w:val="en-US"/>
        </w:rPr>
        <w:t xml:space="preserve"> </w:t>
      </w:r>
    </w:p>
    <w:p w14:paraId="4651938C" w14:textId="2E3DB9D5" w:rsidR="00107BDE" w:rsidRPr="00107BDE" w:rsidRDefault="00107BDE" w:rsidP="00107BDE">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Empl</w:t>
      </w:r>
      <w:r w:rsidR="00BB3724">
        <w:rPr>
          <w:rFonts w:ascii="Courier New" w:hAnsi="Courier New" w:cs="Courier New"/>
          <w:sz w:val="20"/>
          <w:lang w:val="en-US"/>
        </w:rPr>
        <w:t>oyee</w:t>
      </w:r>
      <w:r>
        <w:rPr>
          <w:rFonts w:ascii="Courier New" w:hAnsi="Courier New" w:cs="Courier New"/>
          <w:sz w:val="20"/>
          <w:lang w:val="en-US"/>
        </w:rPr>
        <w:t xml:space="preserve"> e</w:t>
      </w:r>
    </w:p>
    <w:p w14:paraId="429632EF" w14:textId="440F6715" w:rsidR="00107BDE" w:rsidRDefault="00107BDE" w:rsidP="00107BDE">
      <w:pPr>
        <w:spacing w:line="240" w:lineRule="auto"/>
        <w:ind w:left="561"/>
        <w:rPr>
          <w:rFonts w:ascii="Courier New" w:hAnsi="Courier New" w:cs="Courier New"/>
          <w:sz w:val="20"/>
          <w:lang w:val="en-US"/>
        </w:rPr>
      </w:pPr>
      <w:r w:rsidRPr="007A4BB9">
        <w:rPr>
          <w:rFonts w:ascii="Courier New" w:hAnsi="Courier New" w:cs="Courier New"/>
          <w:sz w:val="20"/>
          <w:lang w:val="en-US"/>
        </w:rPr>
        <w:t xml:space="preserve">WHERE </w:t>
      </w:r>
      <w:r>
        <w:rPr>
          <w:rFonts w:ascii="Courier New" w:hAnsi="Courier New" w:cs="Courier New"/>
          <w:sz w:val="20"/>
          <w:lang w:val="en-US"/>
        </w:rPr>
        <w:t>e. s</w:t>
      </w:r>
      <w:r w:rsidR="00BB3724">
        <w:rPr>
          <w:rFonts w:ascii="Courier New" w:hAnsi="Courier New" w:cs="Courier New"/>
          <w:sz w:val="20"/>
          <w:lang w:val="en-US"/>
        </w:rPr>
        <w:t>alary</w:t>
      </w:r>
      <w:r>
        <w:rPr>
          <w:rFonts w:ascii="Courier New" w:hAnsi="Courier New" w:cs="Courier New"/>
          <w:sz w:val="20"/>
          <w:lang w:val="en-US"/>
        </w:rPr>
        <w:t xml:space="preserve"> = (SELECT MAX(emp.sala</w:t>
      </w:r>
      <w:r w:rsidR="00BB3724">
        <w:rPr>
          <w:rFonts w:ascii="Courier New" w:hAnsi="Courier New" w:cs="Courier New"/>
          <w:sz w:val="20"/>
          <w:lang w:val="en-US"/>
        </w:rPr>
        <w:t>ry</w:t>
      </w:r>
      <w:r>
        <w:rPr>
          <w:rFonts w:ascii="Courier New" w:hAnsi="Courier New" w:cs="Courier New"/>
          <w:sz w:val="20"/>
          <w:lang w:val="en-US"/>
        </w:rPr>
        <w:t>)</w:t>
      </w:r>
    </w:p>
    <w:p w14:paraId="372AF3C2" w14:textId="600C995D" w:rsidR="00107BDE" w:rsidRPr="00A36C7B" w:rsidRDefault="00107BDE" w:rsidP="00107BDE">
      <w:pPr>
        <w:spacing w:line="240" w:lineRule="auto"/>
        <w:ind w:left="561"/>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sidRPr="00BB3724">
        <w:rPr>
          <w:rFonts w:ascii="Courier New" w:hAnsi="Courier New" w:cs="Courier New"/>
          <w:sz w:val="20"/>
          <w:lang w:val="en-US"/>
        </w:rPr>
        <w:t xml:space="preserve"> </w:t>
      </w:r>
      <w:r w:rsidR="00BB3724" w:rsidRPr="00A36C7B">
        <w:rPr>
          <w:rFonts w:ascii="Courier New" w:hAnsi="Courier New" w:cs="Courier New"/>
          <w:sz w:val="20"/>
          <w:lang w:val="en-US"/>
        </w:rPr>
        <w:t>FROM Employee</w:t>
      </w:r>
      <w:r w:rsidRPr="00A36C7B">
        <w:rPr>
          <w:rFonts w:ascii="Courier New" w:hAnsi="Courier New" w:cs="Courier New"/>
          <w:sz w:val="20"/>
          <w:lang w:val="en-US"/>
        </w:rPr>
        <w:t xml:space="preserve"> emp)</w:t>
      </w:r>
    </w:p>
    <w:p w14:paraId="37597F09" w14:textId="77777777" w:rsidR="00107BDE" w:rsidRPr="00A36C7B" w:rsidRDefault="00107BDE" w:rsidP="00107BDE">
      <w:pPr>
        <w:spacing w:line="240" w:lineRule="auto"/>
        <w:ind w:left="561"/>
        <w:rPr>
          <w:rFonts w:ascii="Courier New" w:hAnsi="Courier New" w:cs="Courier New"/>
          <w:sz w:val="20"/>
          <w:lang w:val="en-US"/>
        </w:rPr>
      </w:pPr>
    </w:p>
    <w:p w14:paraId="430BD72C" w14:textId="34EABAA1" w:rsidR="00107BDE" w:rsidRDefault="00107BDE" w:rsidP="00107BDE">
      <w:pPr>
        <w:rPr>
          <w:lang w:val="es-ES"/>
        </w:rPr>
      </w:pPr>
      <w:r w:rsidRPr="00107BDE">
        <w:rPr>
          <w:lang w:val="es-ES"/>
        </w:rPr>
        <w:t>E</w:t>
      </w:r>
      <w:r>
        <w:rPr>
          <w:lang w:val="es-ES"/>
        </w:rPr>
        <w:t>l resultado será el empleado con el mayor salario entre todos los empleados.</w:t>
      </w:r>
      <w:r w:rsidRPr="00107BDE">
        <w:rPr>
          <w:lang w:val="es-ES"/>
        </w:rPr>
        <w:tab/>
      </w:r>
    </w:p>
    <w:p w14:paraId="2C067A92" w14:textId="1F6C926D" w:rsidR="00107BDE" w:rsidRDefault="00107BDE" w:rsidP="00107BDE">
      <w:pPr>
        <w:rPr>
          <w:lang w:val="es-ES"/>
        </w:rPr>
      </w:pPr>
    </w:p>
    <w:p w14:paraId="233A200A" w14:textId="7D8C2128" w:rsidR="00107BDE" w:rsidRDefault="00DF5139" w:rsidP="00107BDE">
      <w:pPr>
        <w:rPr>
          <w:lang w:val="es-ES"/>
        </w:rPr>
      </w:pPr>
      <w:r>
        <w:rPr>
          <w:lang w:val="es-ES"/>
        </w:rPr>
        <w:t>La posibilidad de referirse a una variable de la consulta principal en una subconsulta permite a las dos estar relacionadas, como en el siguiente ejemplo:</w:t>
      </w:r>
    </w:p>
    <w:p w14:paraId="5FEE51B7" w14:textId="77777777" w:rsidR="00DF5139" w:rsidRPr="00107BDE" w:rsidRDefault="00DF5139" w:rsidP="00107BDE">
      <w:pPr>
        <w:rPr>
          <w:lang w:val="es-ES"/>
        </w:rPr>
      </w:pPr>
    </w:p>
    <w:p w14:paraId="6D9163AA" w14:textId="77777777" w:rsidR="00DF5139" w:rsidRPr="00107BDE" w:rsidRDefault="00DF5139" w:rsidP="00DF5139">
      <w:pPr>
        <w:spacing w:line="240" w:lineRule="auto"/>
        <w:ind w:left="561"/>
        <w:rPr>
          <w:rFonts w:ascii="Courier New" w:hAnsi="Courier New" w:cs="Courier New"/>
          <w:sz w:val="20"/>
          <w:lang w:val="en-US"/>
        </w:rPr>
      </w:pPr>
      <w:r>
        <w:rPr>
          <w:rFonts w:ascii="Courier New" w:hAnsi="Courier New" w:cs="Courier New"/>
          <w:sz w:val="20"/>
          <w:lang w:val="en-US"/>
        </w:rPr>
        <w:t>SELECT e</w:t>
      </w:r>
      <w:r w:rsidRPr="00107BDE">
        <w:rPr>
          <w:rFonts w:ascii="Courier New" w:hAnsi="Courier New" w:cs="Courier New"/>
          <w:sz w:val="20"/>
          <w:lang w:val="en-US"/>
        </w:rPr>
        <w:t xml:space="preserve"> </w:t>
      </w:r>
    </w:p>
    <w:p w14:paraId="7DA960D9" w14:textId="7CCE9677" w:rsidR="00DF5139" w:rsidRPr="00107BDE" w:rsidRDefault="00DF5139" w:rsidP="00DF5139">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Empl</w:t>
      </w:r>
      <w:r w:rsidR="00BB3724">
        <w:rPr>
          <w:rFonts w:ascii="Courier New" w:hAnsi="Courier New" w:cs="Courier New"/>
          <w:sz w:val="20"/>
          <w:lang w:val="en-US"/>
        </w:rPr>
        <w:t>oyee</w:t>
      </w:r>
      <w:r>
        <w:rPr>
          <w:rFonts w:ascii="Courier New" w:hAnsi="Courier New" w:cs="Courier New"/>
          <w:sz w:val="20"/>
          <w:lang w:val="en-US"/>
        </w:rPr>
        <w:t xml:space="preserve"> e</w:t>
      </w:r>
    </w:p>
    <w:p w14:paraId="65F55AD8" w14:textId="1AFC84EF" w:rsidR="00DF5139" w:rsidRDefault="00DF5139" w:rsidP="00DF5139">
      <w:pPr>
        <w:spacing w:line="240" w:lineRule="auto"/>
        <w:ind w:left="561"/>
        <w:rPr>
          <w:rFonts w:ascii="Courier New" w:hAnsi="Courier New" w:cs="Courier New"/>
          <w:sz w:val="20"/>
          <w:lang w:val="en-US"/>
        </w:rPr>
      </w:pPr>
      <w:r w:rsidRPr="007A4BB9">
        <w:rPr>
          <w:rFonts w:ascii="Courier New" w:hAnsi="Courier New" w:cs="Courier New"/>
          <w:sz w:val="20"/>
          <w:lang w:val="en-US"/>
        </w:rPr>
        <w:t xml:space="preserve">WHERE </w:t>
      </w:r>
      <w:r>
        <w:rPr>
          <w:rFonts w:ascii="Courier New" w:hAnsi="Courier New" w:cs="Courier New"/>
          <w:sz w:val="20"/>
          <w:lang w:val="en-US"/>
        </w:rPr>
        <w:t>EXISTS (SELECT 1</w:t>
      </w:r>
    </w:p>
    <w:p w14:paraId="1777C735" w14:textId="5D278BBF" w:rsidR="00DF5139" w:rsidRPr="00BB3724" w:rsidRDefault="00DF5139" w:rsidP="00DF5139">
      <w:pPr>
        <w:spacing w:line="240" w:lineRule="auto"/>
        <w:ind w:left="561"/>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w:t>
      </w:r>
      <w:r w:rsidRPr="00BB3724">
        <w:rPr>
          <w:rFonts w:ascii="Courier New" w:hAnsi="Courier New" w:cs="Courier New"/>
          <w:sz w:val="20"/>
          <w:lang w:val="en-US"/>
        </w:rPr>
        <w:t xml:space="preserve">FROM </w:t>
      </w:r>
      <w:r w:rsidR="00BB3724" w:rsidRPr="00BB3724">
        <w:rPr>
          <w:rFonts w:ascii="Courier New" w:hAnsi="Courier New" w:cs="Courier New"/>
          <w:sz w:val="20"/>
          <w:lang w:val="en-US"/>
        </w:rPr>
        <w:t>Phone</w:t>
      </w:r>
      <w:r w:rsidR="00BB3724">
        <w:rPr>
          <w:rFonts w:ascii="Courier New" w:hAnsi="Courier New" w:cs="Courier New"/>
          <w:sz w:val="20"/>
          <w:lang w:val="en-US"/>
        </w:rPr>
        <w:t xml:space="preserve"> p</w:t>
      </w:r>
    </w:p>
    <w:p w14:paraId="10AAED9C" w14:textId="7069273E" w:rsidR="00DF5139" w:rsidRPr="00BB3724" w:rsidRDefault="00BB3724" w:rsidP="00DF5139">
      <w:pPr>
        <w:spacing w:line="240" w:lineRule="auto"/>
        <w:ind w:left="1979" w:firstLine="148"/>
        <w:rPr>
          <w:rFonts w:ascii="Courier New" w:hAnsi="Courier New" w:cs="Courier New"/>
          <w:sz w:val="20"/>
          <w:lang w:val="en-US"/>
        </w:rPr>
      </w:pPr>
      <w:r>
        <w:rPr>
          <w:rFonts w:ascii="Courier New" w:hAnsi="Courier New" w:cs="Courier New"/>
          <w:sz w:val="20"/>
          <w:lang w:val="en-US"/>
        </w:rPr>
        <w:t xml:space="preserve"> WHERE p</w:t>
      </w:r>
      <w:r w:rsidR="00DF5139" w:rsidRPr="00BB3724">
        <w:rPr>
          <w:rFonts w:ascii="Courier New" w:hAnsi="Courier New" w:cs="Courier New"/>
          <w:sz w:val="20"/>
          <w:lang w:val="en-US"/>
        </w:rPr>
        <w:t>.empl</w:t>
      </w:r>
      <w:r>
        <w:rPr>
          <w:rFonts w:ascii="Courier New" w:hAnsi="Courier New" w:cs="Courier New"/>
          <w:sz w:val="20"/>
          <w:lang w:val="en-US"/>
        </w:rPr>
        <w:t>oyee = e AND p.type</w:t>
      </w:r>
      <w:r w:rsidR="00DF5139" w:rsidRPr="00BB3724">
        <w:rPr>
          <w:rFonts w:ascii="Courier New" w:hAnsi="Courier New" w:cs="Courier New"/>
          <w:sz w:val="20"/>
          <w:lang w:val="en-US"/>
        </w:rPr>
        <w:t xml:space="preserve"> = '</w:t>
      </w:r>
      <w:r>
        <w:rPr>
          <w:rFonts w:ascii="Courier New" w:hAnsi="Courier New" w:cs="Courier New"/>
          <w:sz w:val="20"/>
          <w:lang w:val="en-US"/>
        </w:rPr>
        <w:t>Cell</w:t>
      </w:r>
      <w:r w:rsidR="00DF5139" w:rsidRPr="00BB3724">
        <w:rPr>
          <w:rFonts w:ascii="Courier New" w:hAnsi="Courier New" w:cs="Courier New"/>
          <w:sz w:val="20"/>
          <w:lang w:val="en-US"/>
        </w:rPr>
        <w:t>')</w:t>
      </w:r>
    </w:p>
    <w:p w14:paraId="29F55AF6" w14:textId="5FF32FFB" w:rsidR="000278B8" w:rsidRPr="00BB3724" w:rsidRDefault="000278B8" w:rsidP="000278B8">
      <w:pPr>
        <w:spacing w:line="240" w:lineRule="auto"/>
        <w:rPr>
          <w:rFonts w:ascii="Courier New" w:hAnsi="Courier New" w:cs="Courier New"/>
          <w:sz w:val="20"/>
          <w:lang w:val="en-US"/>
        </w:rPr>
      </w:pPr>
    </w:p>
    <w:p w14:paraId="0F849ABC" w14:textId="4EC22F07" w:rsidR="000278B8" w:rsidRPr="00D16A57" w:rsidRDefault="00E84EAA" w:rsidP="00E84EAA">
      <w:pPr>
        <w:rPr>
          <w:i/>
          <w:lang w:val="es-ES"/>
        </w:rPr>
      </w:pPr>
      <w:r>
        <w:rPr>
          <w:lang w:val="es-ES"/>
        </w:rPr>
        <w:t>El resultado será aquellos empleados que tengan un número de teléfono móvil.</w:t>
      </w:r>
      <w:r w:rsidR="00BC610B">
        <w:rPr>
          <w:lang w:val="es-ES"/>
        </w:rPr>
        <w:t xml:space="preserve"> Más adelante se </w:t>
      </w:r>
      <w:ins w:id="90" w:author="GUILLEM SIMON Emilio" w:date="2018-12-04T11:48:00Z">
        <w:r w:rsidR="00D16A57">
          <w:rPr>
            <w:lang w:val="es-ES"/>
          </w:rPr>
          <w:t xml:space="preserve">verá la palabra reservada </w:t>
        </w:r>
        <w:r w:rsidR="00D16A57">
          <w:rPr>
            <w:i/>
            <w:lang w:val="es-ES"/>
          </w:rPr>
          <w:t>EXISTS.</w:t>
        </w:r>
      </w:ins>
    </w:p>
    <w:p w14:paraId="6938956F" w14:textId="329723BF" w:rsidR="00F223A7" w:rsidRDefault="00F223A7" w:rsidP="00E84EAA">
      <w:pPr>
        <w:rPr>
          <w:lang w:val="es-ES"/>
        </w:rPr>
      </w:pPr>
    </w:p>
    <w:p w14:paraId="6B432DC0" w14:textId="2D904852" w:rsidR="00F223A7" w:rsidRDefault="00F223A7" w:rsidP="00F223A7">
      <w:pPr>
        <w:pStyle w:val="Ttulo3"/>
        <w:rPr>
          <w:lang w:val="es-ES"/>
        </w:rPr>
      </w:pPr>
      <w:bookmarkStart w:id="91" w:name="_Toc531688294"/>
      <w:r>
        <w:rPr>
          <w:lang w:val="es-ES"/>
        </w:rPr>
        <w:t>Expresiones IN</w:t>
      </w:r>
      <w:bookmarkEnd w:id="91"/>
    </w:p>
    <w:p w14:paraId="133339A6" w14:textId="2FDBD974" w:rsidR="00F223A7" w:rsidRDefault="00F223A7" w:rsidP="00F223A7">
      <w:pPr>
        <w:rPr>
          <w:lang w:val="es-ES"/>
        </w:rPr>
      </w:pPr>
      <w:r w:rsidRPr="00F223A7">
        <w:rPr>
          <w:lang w:val="es-ES"/>
        </w:rPr>
        <w:t xml:space="preserve">Permite saber si un valor pertenece </w:t>
      </w:r>
      <w:r>
        <w:rPr>
          <w:lang w:val="es-ES"/>
        </w:rPr>
        <w:t>a una lista de textos o números. El siguiente ejemplo mostrará aquellos empleados que viven en Nueva York o California:</w:t>
      </w:r>
    </w:p>
    <w:p w14:paraId="54A588BD" w14:textId="77777777" w:rsidR="00F223A7" w:rsidRPr="00107BDE" w:rsidRDefault="00F223A7" w:rsidP="00F223A7">
      <w:pPr>
        <w:rPr>
          <w:lang w:val="es-ES"/>
        </w:rPr>
      </w:pPr>
    </w:p>
    <w:p w14:paraId="6D7B9339" w14:textId="77777777" w:rsidR="00F223A7" w:rsidRPr="00107BDE" w:rsidRDefault="00F223A7" w:rsidP="00F223A7">
      <w:pPr>
        <w:spacing w:line="240" w:lineRule="auto"/>
        <w:ind w:left="561"/>
        <w:rPr>
          <w:rFonts w:ascii="Courier New" w:hAnsi="Courier New" w:cs="Courier New"/>
          <w:sz w:val="20"/>
          <w:lang w:val="en-US"/>
        </w:rPr>
      </w:pPr>
      <w:r>
        <w:rPr>
          <w:rFonts w:ascii="Courier New" w:hAnsi="Courier New" w:cs="Courier New"/>
          <w:sz w:val="20"/>
          <w:lang w:val="en-US"/>
        </w:rPr>
        <w:t>SELECT e</w:t>
      </w:r>
      <w:r w:rsidRPr="00107BDE">
        <w:rPr>
          <w:rFonts w:ascii="Courier New" w:hAnsi="Courier New" w:cs="Courier New"/>
          <w:sz w:val="20"/>
          <w:lang w:val="en-US"/>
        </w:rPr>
        <w:t xml:space="preserve"> </w:t>
      </w:r>
    </w:p>
    <w:p w14:paraId="38CBE65F" w14:textId="38B448B3" w:rsidR="00F223A7" w:rsidRPr="00107BDE" w:rsidRDefault="00F223A7" w:rsidP="00F223A7">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E</w:t>
      </w:r>
      <w:r w:rsidR="00BB3724">
        <w:rPr>
          <w:rFonts w:ascii="Courier New" w:hAnsi="Courier New" w:cs="Courier New"/>
          <w:sz w:val="20"/>
          <w:lang w:val="en-US"/>
        </w:rPr>
        <w:t>mployee</w:t>
      </w:r>
      <w:r>
        <w:rPr>
          <w:rFonts w:ascii="Courier New" w:hAnsi="Courier New" w:cs="Courier New"/>
          <w:sz w:val="20"/>
          <w:lang w:val="en-US"/>
        </w:rPr>
        <w:t xml:space="preserve"> e</w:t>
      </w:r>
    </w:p>
    <w:p w14:paraId="089027D2" w14:textId="33C63B6E" w:rsidR="00F223A7" w:rsidRPr="00BB3724" w:rsidRDefault="00F223A7" w:rsidP="0046696D">
      <w:pPr>
        <w:spacing w:line="240" w:lineRule="auto"/>
        <w:ind w:left="561"/>
        <w:rPr>
          <w:rFonts w:ascii="Courier New" w:hAnsi="Courier New" w:cs="Courier New"/>
          <w:sz w:val="20"/>
          <w:lang w:val="en-US"/>
        </w:rPr>
      </w:pPr>
      <w:r w:rsidRPr="00BB3724">
        <w:rPr>
          <w:rFonts w:ascii="Courier New" w:hAnsi="Courier New" w:cs="Courier New"/>
          <w:sz w:val="20"/>
          <w:lang w:val="en-US"/>
        </w:rPr>
        <w:t xml:space="preserve">WHERE </w:t>
      </w:r>
      <w:r w:rsidR="0046696D" w:rsidRPr="00BB3724">
        <w:rPr>
          <w:rFonts w:ascii="Courier New" w:hAnsi="Courier New" w:cs="Courier New"/>
          <w:sz w:val="20"/>
          <w:lang w:val="en-US"/>
        </w:rPr>
        <w:t>e.</w:t>
      </w:r>
      <w:r w:rsidR="00BB3724" w:rsidRPr="00BB3724">
        <w:rPr>
          <w:rFonts w:ascii="Courier New" w:hAnsi="Courier New" w:cs="Courier New"/>
          <w:sz w:val="20"/>
          <w:lang w:val="en-US"/>
        </w:rPr>
        <w:t>ad</w:t>
      </w:r>
      <w:r w:rsidR="00BB3724">
        <w:rPr>
          <w:rFonts w:ascii="Courier New" w:hAnsi="Courier New" w:cs="Courier New"/>
          <w:sz w:val="20"/>
          <w:lang w:val="en-US"/>
        </w:rPr>
        <w:t>d</w:t>
      </w:r>
      <w:r w:rsidR="00BB3724" w:rsidRPr="00BB3724">
        <w:rPr>
          <w:rFonts w:ascii="Courier New" w:hAnsi="Courier New" w:cs="Courier New"/>
          <w:sz w:val="20"/>
          <w:lang w:val="en-US"/>
        </w:rPr>
        <w:t>ress.</w:t>
      </w:r>
      <w:r w:rsidR="00BB3724">
        <w:rPr>
          <w:rFonts w:ascii="Courier New" w:hAnsi="Courier New" w:cs="Courier New"/>
          <w:sz w:val="20"/>
          <w:lang w:val="en-US"/>
        </w:rPr>
        <w:t>state</w:t>
      </w:r>
      <w:r w:rsidR="0046696D" w:rsidRPr="00BB3724">
        <w:rPr>
          <w:rFonts w:ascii="Courier New" w:hAnsi="Courier New" w:cs="Courier New"/>
          <w:sz w:val="20"/>
          <w:lang w:val="en-US"/>
        </w:rPr>
        <w:t xml:space="preserve"> IN ('NY', 'CA')</w:t>
      </w:r>
    </w:p>
    <w:p w14:paraId="5E73BBCB" w14:textId="0A553ABE" w:rsidR="0046696D" w:rsidRPr="00BB3724" w:rsidRDefault="0046696D" w:rsidP="0046696D">
      <w:pPr>
        <w:spacing w:line="240" w:lineRule="auto"/>
        <w:ind w:left="561"/>
        <w:rPr>
          <w:rFonts w:ascii="Courier New" w:hAnsi="Courier New" w:cs="Courier New"/>
          <w:sz w:val="20"/>
          <w:lang w:val="en-US"/>
        </w:rPr>
      </w:pPr>
    </w:p>
    <w:p w14:paraId="02BB4818" w14:textId="7D79530D" w:rsidR="0046696D" w:rsidRDefault="0046696D" w:rsidP="0046696D">
      <w:pPr>
        <w:rPr>
          <w:lang w:val="es-ES"/>
        </w:rPr>
      </w:pPr>
      <w:r>
        <w:rPr>
          <w:lang w:val="es-ES"/>
        </w:rPr>
        <w:t>Estas expresiones pueden utilizar subconsultas a su vez</w:t>
      </w:r>
      <w:r w:rsidR="008867EE">
        <w:rPr>
          <w:lang w:val="es-ES"/>
        </w:rPr>
        <w:t>, donde la lista será el resultado de esa subconsulta. El siguiente ejemplo devuelve aquellos empleados que trabajan en departamentos que contribuyen con proyectos cuyo nombre empieza por QA.</w:t>
      </w:r>
    </w:p>
    <w:p w14:paraId="3274210B" w14:textId="77777777" w:rsidR="008867EE" w:rsidRPr="0046696D" w:rsidRDefault="008867EE" w:rsidP="0046696D">
      <w:pPr>
        <w:rPr>
          <w:lang w:val="es-ES"/>
        </w:rPr>
      </w:pPr>
    </w:p>
    <w:p w14:paraId="3239377F" w14:textId="77777777" w:rsidR="008867EE" w:rsidRPr="00107BDE" w:rsidRDefault="008867EE" w:rsidP="008867EE">
      <w:pPr>
        <w:spacing w:line="240" w:lineRule="auto"/>
        <w:ind w:left="561"/>
        <w:rPr>
          <w:rFonts w:ascii="Courier New" w:hAnsi="Courier New" w:cs="Courier New"/>
          <w:sz w:val="20"/>
          <w:lang w:val="en-US"/>
        </w:rPr>
      </w:pPr>
      <w:r>
        <w:rPr>
          <w:rFonts w:ascii="Courier New" w:hAnsi="Courier New" w:cs="Courier New"/>
          <w:sz w:val="20"/>
          <w:lang w:val="en-US"/>
        </w:rPr>
        <w:t>SELECT e</w:t>
      </w:r>
      <w:r w:rsidRPr="00107BDE">
        <w:rPr>
          <w:rFonts w:ascii="Courier New" w:hAnsi="Courier New" w:cs="Courier New"/>
          <w:sz w:val="20"/>
          <w:lang w:val="en-US"/>
        </w:rPr>
        <w:t xml:space="preserve"> </w:t>
      </w:r>
    </w:p>
    <w:p w14:paraId="5812DDB9" w14:textId="4E2F2CB0" w:rsidR="008867EE" w:rsidRPr="00107BDE" w:rsidRDefault="008867EE" w:rsidP="008867EE">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Empl</w:t>
      </w:r>
      <w:r w:rsidR="00BB3724">
        <w:rPr>
          <w:rFonts w:ascii="Courier New" w:hAnsi="Courier New" w:cs="Courier New"/>
          <w:sz w:val="20"/>
          <w:lang w:val="en-US"/>
        </w:rPr>
        <w:t>oyee</w:t>
      </w:r>
      <w:r>
        <w:rPr>
          <w:rFonts w:ascii="Courier New" w:hAnsi="Courier New" w:cs="Courier New"/>
          <w:sz w:val="20"/>
          <w:lang w:val="en-US"/>
        </w:rPr>
        <w:t xml:space="preserve"> e</w:t>
      </w:r>
    </w:p>
    <w:p w14:paraId="66D0F332" w14:textId="20DE67DE" w:rsidR="008867EE" w:rsidRDefault="008867EE" w:rsidP="008867EE">
      <w:pPr>
        <w:spacing w:line="240" w:lineRule="auto"/>
        <w:ind w:left="561"/>
        <w:rPr>
          <w:rFonts w:ascii="Courier New" w:hAnsi="Courier New" w:cs="Courier New"/>
          <w:sz w:val="20"/>
          <w:lang w:val="en-US"/>
        </w:rPr>
      </w:pPr>
      <w:r w:rsidRPr="007A4BB9">
        <w:rPr>
          <w:rFonts w:ascii="Courier New" w:hAnsi="Courier New" w:cs="Courier New"/>
          <w:sz w:val="20"/>
          <w:lang w:val="en-US"/>
        </w:rPr>
        <w:t xml:space="preserve">WHERE </w:t>
      </w:r>
      <w:r>
        <w:rPr>
          <w:rFonts w:ascii="Courier New" w:hAnsi="Courier New" w:cs="Courier New"/>
          <w:sz w:val="20"/>
          <w:lang w:val="en-US"/>
        </w:rPr>
        <w:t>e</w:t>
      </w:r>
      <w:r w:rsidR="00BB3724">
        <w:rPr>
          <w:rFonts w:ascii="Courier New" w:hAnsi="Courier New" w:cs="Courier New"/>
          <w:sz w:val="20"/>
          <w:lang w:val="en-US"/>
        </w:rPr>
        <w:t>.departament</w:t>
      </w:r>
      <w:r>
        <w:rPr>
          <w:rFonts w:ascii="Courier New" w:hAnsi="Courier New" w:cs="Courier New"/>
          <w:sz w:val="20"/>
          <w:lang w:val="en-US"/>
        </w:rPr>
        <w:t xml:space="preserve"> IN (SELECT DISTINCT d</w:t>
      </w:r>
    </w:p>
    <w:p w14:paraId="790EC211" w14:textId="0154FD94" w:rsidR="008867EE" w:rsidRPr="008867EE" w:rsidRDefault="008867EE" w:rsidP="008867EE">
      <w:pPr>
        <w:spacing w:line="240" w:lineRule="auto"/>
        <w:ind w:left="561"/>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w:t>
      </w:r>
      <w:r>
        <w:rPr>
          <w:rFonts w:ascii="Courier New" w:hAnsi="Courier New" w:cs="Courier New"/>
          <w:sz w:val="20"/>
          <w:lang w:val="en-US"/>
        </w:rPr>
        <w:tab/>
      </w:r>
      <w:r>
        <w:rPr>
          <w:rFonts w:ascii="Courier New" w:hAnsi="Courier New" w:cs="Courier New"/>
          <w:sz w:val="20"/>
          <w:lang w:val="en-US"/>
        </w:rPr>
        <w:tab/>
      </w:r>
      <w:r w:rsidRPr="008867EE">
        <w:rPr>
          <w:rFonts w:ascii="Courier New" w:hAnsi="Courier New" w:cs="Courier New"/>
          <w:sz w:val="20"/>
          <w:lang w:val="en-US"/>
        </w:rPr>
        <w:t xml:space="preserve">FROM </w:t>
      </w:r>
      <w:r>
        <w:rPr>
          <w:rFonts w:ascii="Courier New" w:hAnsi="Courier New" w:cs="Courier New"/>
          <w:sz w:val="20"/>
          <w:lang w:val="en-US"/>
        </w:rPr>
        <w:t>D</w:t>
      </w:r>
      <w:r w:rsidR="00BB3724">
        <w:rPr>
          <w:rFonts w:ascii="Courier New" w:hAnsi="Courier New" w:cs="Courier New"/>
          <w:sz w:val="20"/>
          <w:lang w:val="en-US"/>
        </w:rPr>
        <w:t>epartament d JOIN d.employee</w:t>
      </w:r>
      <w:r>
        <w:rPr>
          <w:rFonts w:ascii="Courier New" w:hAnsi="Courier New" w:cs="Courier New"/>
          <w:sz w:val="20"/>
          <w:lang w:val="en-US"/>
        </w:rPr>
        <w:t xml:space="preserve"> de JOIN</w:t>
      </w:r>
    </w:p>
    <w:p w14:paraId="63D27DFD" w14:textId="77777777" w:rsidR="008867EE" w:rsidRDefault="008867EE" w:rsidP="008867EE">
      <w:pPr>
        <w:spacing w:line="240" w:lineRule="auto"/>
        <w:ind w:left="1979" w:firstLine="148"/>
        <w:rPr>
          <w:rFonts w:ascii="Courier New" w:hAnsi="Courier New" w:cs="Courier New"/>
          <w:sz w:val="20"/>
          <w:lang w:val="en-US"/>
        </w:rPr>
      </w:pPr>
      <w:r w:rsidRPr="008867EE">
        <w:rPr>
          <w:rFonts w:ascii="Courier New" w:hAnsi="Courier New" w:cs="Courier New"/>
          <w:sz w:val="20"/>
          <w:lang w:val="en-US"/>
        </w:rPr>
        <w:t xml:space="preserve"> </w:t>
      </w:r>
      <w:r>
        <w:rPr>
          <w:rFonts w:ascii="Courier New" w:hAnsi="Courier New" w:cs="Courier New"/>
          <w:sz w:val="20"/>
          <w:lang w:val="en-US"/>
        </w:rPr>
        <w:tab/>
      </w:r>
      <w:r>
        <w:rPr>
          <w:rFonts w:ascii="Courier New" w:hAnsi="Courier New" w:cs="Courier New"/>
          <w:sz w:val="20"/>
          <w:lang w:val="en-US"/>
        </w:rPr>
        <w:tab/>
        <w:t>de.projects p</w:t>
      </w:r>
    </w:p>
    <w:p w14:paraId="4637FE83" w14:textId="3DE1D14E" w:rsidR="008867EE" w:rsidRPr="008867EE" w:rsidRDefault="008867EE" w:rsidP="008867EE">
      <w:pPr>
        <w:spacing w:line="240" w:lineRule="auto"/>
        <w:ind w:left="3397" w:firstLine="148"/>
        <w:rPr>
          <w:rFonts w:ascii="Courier New" w:hAnsi="Courier New" w:cs="Courier New"/>
          <w:sz w:val="20"/>
          <w:lang w:val="en-US"/>
        </w:rPr>
      </w:pPr>
      <w:r>
        <w:rPr>
          <w:rFonts w:ascii="Courier New" w:hAnsi="Courier New" w:cs="Courier New"/>
          <w:sz w:val="20"/>
          <w:lang w:val="en-US"/>
        </w:rPr>
        <w:t xml:space="preserve">WHERE p.name LIKE </w:t>
      </w:r>
      <w:r w:rsidRPr="008867EE">
        <w:rPr>
          <w:rFonts w:ascii="Courier New" w:hAnsi="Courier New" w:cs="Courier New"/>
          <w:sz w:val="20"/>
          <w:lang w:val="en-US"/>
        </w:rPr>
        <w:t>'QA%')</w:t>
      </w:r>
    </w:p>
    <w:p w14:paraId="2031F75B" w14:textId="77777777" w:rsidR="00F223A7" w:rsidRPr="008867EE" w:rsidRDefault="00F223A7" w:rsidP="00F223A7">
      <w:pPr>
        <w:rPr>
          <w:lang w:val="en-US"/>
        </w:rPr>
      </w:pPr>
    </w:p>
    <w:p w14:paraId="0BB6612D" w14:textId="0D6B98DE" w:rsidR="00107BDE" w:rsidRDefault="00BB3724" w:rsidP="00E84EAA">
      <w:pPr>
        <w:rPr>
          <w:lang w:val="es-ES"/>
        </w:rPr>
      </w:pPr>
      <w:r w:rsidRPr="00BB3724">
        <w:rPr>
          <w:lang w:val="es-ES"/>
        </w:rPr>
        <w:t>La expresión IN</w:t>
      </w:r>
      <w:r>
        <w:rPr>
          <w:lang w:val="es-ES"/>
        </w:rPr>
        <w:t xml:space="preserve"> puede ser negada con el operador NOT. En este ejemplo se seleccionan aquellos números de teléfono que no son ni de la oficina ni de casa.</w:t>
      </w:r>
    </w:p>
    <w:p w14:paraId="73D439A3" w14:textId="77777777" w:rsidR="00BB3724" w:rsidRDefault="00BB3724" w:rsidP="00E84EAA">
      <w:pPr>
        <w:rPr>
          <w:lang w:val="es-ES"/>
        </w:rPr>
      </w:pPr>
    </w:p>
    <w:p w14:paraId="7F24B089" w14:textId="6BA61106" w:rsidR="00BB3724" w:rsidRPr="00107BDE" w:rsidRDefault="00B16164" w:rsidP="00BB3724">
      <w:pPr>
        <w:spacing w:line="240" w:lineRule="auto"/>
        <w:ind w:left="561"/>
        <w:rPr>
          <w:rFonts w:ascii="Courier New" w:hAnsi="Courier New" w:cs="Courier New"/>
          <w:sz w:val="20"/>
          <w:lang w:val="en-US"/>
        </w:rPr>
      </w:pPr>
      <w:r>
        <w:rPr>
          <w:rFonts w:ascii="Courier New" w:hAnsi="Courier New" w:cs="Courier New"/>
          <w:sz w:val="20"/>
          <w:lang w:val="en-US"/>
        </w:rPr>
        <w:t>SELECT p</w:t>
      </w:r>
      <w:r w:rsidR="00BB3724" w:rsidRPr="00107BDE">
        <w:rPr>
          <w:rFonts w:ascii="Courier New" w:hAnsi="Courier New" w:cs="Courier New"/>
          <w:sz w:val="20"/>
          <w:lang w:val="en-US"/>
        </w:rPr>
        <w:t xml:space="preserve"> </w:t>
      </w:r>
    </w:p>
    <w:p w14:paraId="3D956DA2" w14:textId="19406DEB" w:rsidR="00BB3724" w:rsidRPr="00107BDE" w:rsidRDefault="00BB3724" w:rsidP="00BB3724">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Phone p</w:t>
      </w:r>
    </w:p>
    <w:p w14:paraId="289BAF0D" w14:textId="255B56E6" w:rsidR="00BB3724" w:rsidRDefault="00BB3724" w:rsidP="00BB3724">
      <w:pPr>
        <w:spacing w:line="240" w:lineRule="auto"/>
        <w:ind w:left="561"/>
        <w:rPr>
          <w:rFonts w:ascii="Courier New" w:hAnsi="Courier New" w:cs="Courier New"/>
          <w:sz w:val="20"/>
          <w:lang w:val="en-US"/>
        </w:rPr>
      </w:pPr>
      <w:r w:rsidRPr="00BB3724">
        <w:rPr>
          <w:rFonts w:ascii="Courier New" w:hAnsi="Courier New" w:cs="Courier New"/>
          <w:sz w:val="20"/>
          <w:lang w:val="en-US"/>
        </w:rPr>
        <w:t xml:space="preserve">WHERE </w:t>
      </w:r>
      <w:r>
        <w:rPr>
          <w:rFonts w:ascii="Courier New" w:hAnsi="Courier New" w:cs="Courier New"/>
          <w:sz w:val="20"/>
          <w:lang w:val="en-US"/>
        </w:rPr>
        <w:t>p.type NOT</w:t>
      </w:r>
      <w:r w:rsidRPr="00BB3724">
        <w:rPr>
          <w:rFonts w:ascii="Courier New" w:hAnsi="Courier New" w:cs="Courier New"/>
          <w:sz w:val="20"/>
          <w:lang w:val="en-US"/>
        </w:rPr>
        <w:t xml:space="preserve"> IN ('</w:t>
      </w:r>
      <w:r>
        <w:rPr>
          <w:rFonts w:ascii="Courier New" w:hAnsi="Courier New" w:cs="Courier New"/>
          <w:sz w:val="20"/>
          <w:lang w:val="en-US"/>
        </w:rPr>
        <w:t>Office</w:t>
      </w:r>
      <w:r w:rsidRPr="00BB3724">
        <w:rPr>
          <w:rFonts w:ascii="Courier New" w:hAnsi="Courier New" w:cs="Courier New"/>
          <w:sz w:val="20"/>
          <w:lang w:val="en-US"/>
        </w:rPr>
        <w:t>', '</w:t>
      </w:r>
      <w:r>
        <w:rPr>
          <w:rFonts w:ascii="Courier New" w:hAnsi="Courier New" w:cs="Courier New"/>
          <w:sz w:val="20"/>
          <w:lang w:val="en-US"/>
        </w:rPr>
        <w:t>Home</w:t>
      </w:r>
      <w:r w:rsidRPr="00BB3724">
        <w:rPr>
          <w:rFonts w:ascii="Courier New" w:hAnsi="Courier New" w:cs="Courier New"/>
          <w:sz w:val="20"/>
          <w:lang w:val="en-US"/>
        </w:rPr>
        <w:t>')</w:t>
      </w:r>
    </w:p>
    <w:p w14:paraId="3C217685" w14:textId="15CF5E22" w:rsidR="00BB3724" w:rsidRDefault="00BB3724" w:rsidP="00BB3724">
      <w:pPr>
        <w:spacing w:line="240" w:lineRule="auto"/>
        <w:ind w:left="561"/>
        <w:rPr>
          <w:rFonts w:ascii="Courier New" w:hAnsi="Courier New" w:cs="Courier New"/>
          <w:sz w:val="20"/>
          <w:lang w:val="en-US"/>
        </w:rPr>
      </w:pPr>
    </w:p>
    <w:p w14:paraId="4F5AED08" w14:textId="7A7E3F4D" w:rsidR="00BB3724" w:rsidRDefault="00BB3724" w:rsidP="00BB3724">
      <w:pPr>
        <w:spacing w:line="240" w:lineRule="auto"/>
        <w:ind w:left="561"/>
        <w:rPr>
          <w:rFonts w:ascii="Courier New" w:hAnsi="Courier New" w:cs="Courier New"/>
          <w:sz w:val="20"/>
          <w:lang w:val="en-US"/>
        </w:rPr>
      </w:pPr>
    </w:p>
    <w:p w14:paraId="584F6156" w14:textId="333FAE07" w:rsidR="00BB3724" w:rsidRDefault="00BB3724" w:rsidP="00BB3724">
      <w:pPr>
        <w:pStyle w:val="Ttulo3"/>
        <w:rPr>
          <w:lang w:val="es-ES"/>
        </w:rPr>
      </w:pPr>
      <w:bookmarkStart w:id="92" w:name="_Toc531688295"/>
      <w:r w:rsidRPr="00B16164">
        <w:rPr>
          <w:lang w:val="es-ES"/>
        </w:rPr>
        <w:t>Expresiones de colección</w:t>
      </w:r>
      <w:bookmarkEnd w:id="92"/>
    </w:p>
    <w:p w14:paraId="7F9785C9" w14:textId="77777777" w:rsidR="00B16164" w:rsidRDefault="00B16164" w:rsidP="00B16164">
      <w:pPr>
        <w:rPr>
          <w:lang w:val="es-ES"/>
        </w:rPr>
      </w:pPr>
      <w:r>
        <w:rPr>
          <w:lang w:val="es-ES"/>
        </w:rPr>
        <w:t>El operador IS EMPTY es el equivalente de IS NULL pero para colecciones. Puede ser negado también (IS NOT EMPTY) para ver que una colección contenga al menos un valor.</w:t>
      </w:r>
    </w:p>
    <w:p w14:paraId="2D04059B" w14:textId="04DA855B" w:rsidR="00B16164" w:rsidRDefault="00B16164" w:rsidP="00B16164">
      <w:pPr>
        <w:rPr>
          <w:lang w:val="es-ES"/>
        </w:rPr>
      </w:pPr>
      <w:r>
        <w:rPr>
          <w:lang w:val="es-ES"/>
        </w:rPr>
        <w:t>El siguiente ejemplo mostrará los empleados que sean directores de al menos otro empleado:</w:t>
      </w:r>
    </w:p>
    <w:p w14:paraId="4E3AB5EC" w14:textId="13AD68F7" w:rsidR="00B16164" w:rsidRDefault="00B16164" w:rsidP="00B16164">
      <w:pPr>
        <w:rPr>
          <w:lang w:val="es-ES"/>
        </w:rPr>
      </w:pPr>
    </w:p>
    <w:p w14:paraId="689F3BF2" w14:textId="77777777" w:rsidR="00B16164" w:rsidRPr="00107BDE" w:rsidRDefault="00B16164" w:rsidP="00B16164">
      <w:pPr>
        <w:spacing w:line="240" w:lineRule="auto"/>
        <w:ind w:left="561"/>
        <w:rPr>
          <w:rFonts w:ascii="Courier New" w:hAnsi="Courier New" w:cs="Courier New"/>
          <w:sz w:val="20"/>
          <w:lang w:val="en-US"/>
        </w:rPr>
      </w:pPr>
      <w:r>
        <w:rPr>
          <w:rFonts w:ascii="Courier New" w:hAnsi="Courier New" w:cs="Courier New"/>
          <w:sz w:val="20"/>
          <w:lang w:val="en-US"/>
        </w:rPr>
        <w:t>SELECT e</w:t>
      </w:r>
      <w:r w:rsidRPr="00107BDE">
        <w:rPr>
          <w:rFonts w:ascii="Courier New" w:hAnsi="Courier New" w:cs="Courier New"/>
          <w:sz w:val="20"/>
          <w:lang w:val="en-US"/>
        </w:rPr>
        <w:t xml:space="preserve"> </w:t>
      </w:r>
    </w:p>
    <w:p w14:paraId="3FCBA82D" w14:textId="190461A0" w:rsidR="00B16164" w:rsidRPr="00107BDE" w:rsidRDefault="00B16164" w:rsidP="00B16164">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Employee e</w:t>
      </w:r>
    </w:p>
    <w:p w14:paraId="02FFAA75" w14:textId="1F03F76D" w:rsidR="00B16164" w:rsidRDefault="00B16164" w:rsidP="00B16164">
      <w:pPr>
        <w:spacing w:line="240" w:lineRule="auto"/>
        <w:ind w:left="561"/>
        <w:rPr>
          <w:rFonts w:ascii="Courier New" w:hAnsi="Courier New" w:cs="Courier New"/>
          <w:sz w:val="20"/>
          <w:lang w:val="en-US"/>
        </w:rPr>
      </w:pPr>
      <w:r w:rsidRPr="00BB3724">
        <w:rPr>
          <w:rFonts w:ascii="Courier New" w:hAnsi="Courier New" w:cs="Courier New"/>
          <w:sz w:val="20"/>
          <w:lang w:val="en-US"/>
        </w:rPr>
        <w:t xml:space="preserve">WHERE </w:t>
      </w:r>
      <w:r>
        <w:rPr>
          <w:rFonts w:ascii="Courier New" w:hAnsi="Courier New" w:cs="Courier New"/>
          <w:sz w:val="20"/>
          <w:lang w:val="en-US"/>
        </w:rPr>
        <w:t>e.directs IS NOT EMPTY</w:t>
      </w:r>
    </w:p>
    <w:p w14:paraId="7637DFB8" w14:textId="292593D0" w:rsidR="00B16164" w:rsidRDefault="00B16164" w:rsidP="00B16164">
      <w:pPr>
        <w:spacing w:line="240" w:lineRule="auto"/>
        <w:ind w:left="561"/>
        <w:rPr>
          <w:rFonts w:ascii="Courier New" w:hAnsi="Courier New" w:cs="Courier New"/>
          <w:sz w:val="20"/>
          <w:lang w:val="en-US"/>
        </w:rPr>
      </w:pPr>
    </w:p>
    <w:p w14:paraId="21A45E9E" w14:textId="0C0B5B9F" w:rsidR="00B16164" w:rsidRDefault="001503C6" w:rsidP="001503C6">
      <w:pPr>
        <w:rPr>
          <w:lang w:val="es-ES"/>
        </w:rPr>
      </w:pPr>
      <w:r w:rsidRPr="001503C6">
        <w:rPr>
          <w:lang w:val="es-ES"/>
        </w:rPr>
        <w:t>Para traduc</w:t>
      </w:r>
      <w:del w:id="93" w:author="GUILLEM SIMON Emilio" w:date="2018-12-04T11:50:00Z">
        <w:r w:rsidRPr="001503C6" w:rsidDel="005F5A6F">
          <w:rPr>
            <w:lang w:val="es-ES"/>
          </w:rPr>
          <w:delText>e</w:delText>
        </w:r>
      </w:del>
      <w:ins w:id="94" w:author="GUILLEM SIMON Emilio" w:date="2018-12-04T11:50:00Z">
        <w:r w:rsidR="005F5A6F">
          <w:rPr>
            <w:lang w:val="es-ES"/>
          </w:rPr>
          <w:t>i</w:t>
        </w:r>
      </w:ins>
      <w:r w:rsidRPr="001503C6">
        <w:rPr>
          <w:lang w:val="es-ES"/>
        </w:rPr>
        <w:t xml:space="preserve">r IS EMPTY a SQL </w:t>
      </w:r>
      <w:del w:id="95" w:author="GUILLEM SIMON Emilio" w:date="2018-12-04T11:50:00Z">
        <w:r w:rsidRPr="001503C6" w:rsidDel="005F5A6F">
          <w:rPr>
            <w:lang w:val="es-ES"/>
          </w:rPr>
          <w:delText>han de</w:delText>
        </w:r>
      </w:del>
      <w:ins w:id="96" w:author="GUILLEM SIMON Emilio" w:date="2018-12-04T11:50:00Z">
        <w:r w:rsidR="005F5A6F">
          <w:rPr>
            <w:lang w:val="es-ES"/>
          </w:rPr>
          <w:t>se deben de</w:t>
        </w:r>
      </w:ins>
      <w:r w:rsidRPr="001503C6">
        <w:rPr>
          <w:lang w:val="es-ES"/>
        </w:rPr>
        <w:t xml:space="preserve"> utilizar</w:t>
      </w:r>
      <w:del w:id="97" w:author="GUILLEM SIMON Emilio" w:date="2018-12-04T11:50:00Z">
        <w:r w:rsidRPr="001503C6" w:rsidDel="005F5A6F">
          <w:rPr>
            <w:lang w:val="es-ES"/>
          </w:rPr>
          <w:delText>se</w:delText>
        </w:r>
      </w:del>
      <w:r w:rsidRPr="001503C6">
        <w:rPr>
          <w:lang w:val="es-ES"/>
        </w:rPr>
        <w:t xml:space="preserve"> subconsultas. </w:t>
      </w:r>
      <w:r>
        <w:rPr>
          <w:lang w:val="es-ES"/>
        </w:rPr>
        <w:t>Para ello, el ejemplo anterior quedaría como:</w:t>
      </w:r>
    </w:p>
    <w:p w14:paraId="349B581C" w14:textId="77777777" w:rsidR="001503C6" w:rsidRPr="001503C6" w:rsidRDefault="001503C6" w:rsidP="001503C6">
      <w:pPr>
        <w:rPr>
          <w:lang w:val="es-ES"/>
        </w:rPr>
      </w:pPr>
    </w:p>
    <w:p w14:paraId="7366B73B" w14:textId="6B3E26C3" w:rsidR="001503C6" w:rsidRPr="00967643" w:rsidRDefault="001503C6" w:rsidP="001503C6">
      <w:pPr>
        <w:spacing w:line="240" w:lineRule="auto"/>
        <w:ind w:left="561"/>
        <w:rPr>
          <w:rFonts w:ascii="Courier New" w:hAnsi="Courier New" w:cs="Courier New"/>
          <w:sz w:val="20"/>
          <w:lang w:val="es-ES"/>
        </w:rPr>
      </w:pPr>
      <w:r w:rsidRPr="00967643">
        <w:rPr>
          <w:rFonts w:ascii="Courier New" w:hAnsi="Courier New" w:cs="Courier New"/>
          <w:sz w:val="20"/>
          <w:lang w:val="es-ES"/>
        </w:rPr>
        <w:t xml:space="preserve">SELECT m </w:t>
      </w:r>
    </w:p>
    <w:p w14:paraId="46903BA2" w14:textId="5690C381" w:rsidR="001503C6" w:rsidRPr="00967643" w:rsidRDefault="001503C6" w:rsidP="001503C6">
      <w:pPr>
        <w:spacing w:line="240" w:lineRule="auto"/>
        <w:ind w:left="561"/>
        <w:rPr>
          <w:rFonts w:ascii="Courier New" w:hAnsi="Courier New" w:cs="Courier New"/>
          <w:sz w:val="20"/>
          <w:lang w:val="es-ES"/>
        </w:rPr>
      </w:pPr>
      <w:r w:rsidRPr="00967643">
        <w:rPr>
          <w:rFonts w:ascii="Courier New" w:hAnsi="Courier New" w:cs="Courier New"/>
          <w:sz w:val="20"/>
          <w:lang w:val="es-ES"/>
        </w:rPr>
        <w:t>FROM Employee m</w:t>
      </w:r>
    </w:p>
    <w:p w14:paraId="264C9097" w14:textId="091C8484" w:rsidR="001503C6" w:rsidRDefault="001503C6" w:rsidP="001503C6">
      <w:pPr>
        <w:spacing w:line="240" w:lineRule="auto"/>
        <w:ind w:left="561"/>
        <w:rPr>
          <w:rFonts w:ascii="Courier New" w:hAnsi="Courier New" w:cs="Courier New"/>
          <w:sz w:val="20"/>
          <w:lang w:val="en-US"/>
        </w:rPr>
      </w:pPr>
      <w:r w:rsidRPr="007A4BB9">
        <w:rPr>
          <w:rFonts w:ascii="Courier New" w:hAnsi="Courier New" w:cs="Courier New"/>
          <w:sz w:val="20"/>
          <w:lang w:val="en-US"/>
        </w:rPr>
        <w:t xml:space="preserve">WHERE </w:t>
      </w:r>
      <w:r>
        <w:rPr>
          <w:rFonts w:ascii="Courier New" w:hAnsi="Courier New" w:cs="Courier New"/>
          <w:sz w:val="20"/>
          <w:lang w:val="en-US"/>
        </w:rPr>
        <w:t>(SELECT COUNT(e)</w:t>
      </w:r>
    </w:p>
    <w:p w14:paraId="6253C96B" w14:textId="66C5C457" w:rsidR="001503C6" w:rsidRPr="008867EE" w:rsidRDefault="001503C6" w:rsidP="001503C6">
      <w:pPr>
        <w:spacing w:line="240" w:lineRule="auto"/>
        <w:ind w:left="561"/>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sidRPr="008867EE">
        <w:rPr>
          <w:rFonts w:ascii="Courier New" w:hAnsi="Courier New" w:cs="Courier New"/>
          <w:sz w:val="20"/>
          <w:lang w:val="en-US"/>
        </w:rPr>
        <w:t xml:space="preserve">FROM </w:t>
      </w:r>
      <w:r>
        <w:rPr>
          <w:rFonts w:ascii="Courier New" w:hAnsi="Courier New" w:cs="Courier New"/>
          <w:sz w:val="20"/>
          <w:lang w:val="en-US"/>
        </w:rPr>
        <w:t>Employee e</w:t>
      </w:r>
    </w:p>
    <w:p w14:paraId="4865147D" w14:textId="2B418EFF" w:rsidR="001503C6" w:rsidRPr="00967643" w:rsidRDefault="001503C6" w:rsidP="001503C6">
      <w:pPr>
        <w:spacing w:line="240" w:lineRule="auto"/>
        <w:ind w:left="1269" w:firstLine="149"/>
        <w:rPr>
          <w:rFonts w:ascii="Courier New" w:hAnsi="Courier New" w:cs="Courier New"/>
          <w:sz w:val="20"/>
          <w:lang w:val="es-ES"/>
        </w:rPr>
      </w:pPr>
      <w:r w:rsidRPr="00967643">
        <w:rPr>
          <w:rFonts w:ascii="Courier New" w:hAnsi="Courier New" w:cs="Courier New"/>
          <w:sz w:val="20"/>
          <w:lang w:val="es-ES"/>
        </w:rPr>
        <w:t>WHERE e.manager = m) &gt; 0</w:t>
      </w:r>
    </w:p>
    <w:p w14:paraId="0D17A2A8" w14:textId="7DB7463D" w:rsidR="001503C6" w:rsidRPr="00967643" w:rsidRDefault="001503C6" w:rsidP="001503C6">
      <w:pPr>
        <w:spacing w:line="240" w:lineRule="auto"/>
        <w:ind w:left="1269" w:firstLine="149"/>
        <w:rPr>
          <w:rFonts w:ascii="Courier New" w:hAnsi="Courier New" w:cs="Courier New"/>
          <w:sz w:val="20"/>
          <w:lang w:val="es-ES"/>
        </w:rPr>
      </w:pPr>
    </w:p>
    <w:p w14:paraId="7B0E9EF2" w14:textId="32ECCF61" w:rsidR="001503C6" w:rsidRDefault="001503C6" w:rsidP="001503C6">
      <w:pPr>
        <w:rPr>
          <w:lang w:val="es-ES"/>
        </w:rPr>
      </w:pPr>
      <w:r w:rsidRPr="001503C6">
        <w:rPr>
          <w:lang w:val="es-ES"/>
        </w:rPr>
        <w:t>El operador MEMBER OF muestra si un valor es miembro de una colecci</w:t>
      </w:r>
      <w:r>
        <w:rPr>
          <w:lang w:val="es-ES"/>
        </w:rPr>
        <w:t>ón. También puede ser negado (NOT MEMBER OF). La siguiente consulta mostrará aquellos empleados que están asignados a un determinado proyecto.</w:t>
      </w:r>
    </w:p>
    <w:p w14:paraId="41DC987A" w14:textId="77777777" w:rsidR="001503C6" w:rsidRPr="001503C6" w:rsidRDefault="001503C6" w:rsidP="001503C6">
      <w:pPr>
        <w:rPr>
          <w:lang w:val="es-ES"/>
        </w:rPr>
      </w:pPr>
    </w:p>
    <w:p w14:paraId="025A75BD" w14:textId="77777777" w:rsidR="001503C6" w:rsidRPr="00107BDE" w:rsidRDefault="001503C6" w:rsidP="001503C6">
      <w:pPr>
        <w:spacing w:line="240" w:lineRule="auto"/>
        <w:ind w:left="561"/>
        <w:rPr>
          <w:rFonts w:ascii="Courier New" w:hAnsi="Courier New" w:cs="Courier New"/>
          <w:sz w:val="20"/>
          <w:lang w:val="en-US"/>
        </w:rPr>
      </w:pPr>
      <w:r>
        <w:rPr>
          <w:rFonts w:ascii="Courier New" w:hAnsi="Courier New" w:cs="Courier New"/>
          <w:sz w:val="20"/>
          <w:lang w:val="en-US"/>
        </w:rPr>
        <w:t>SELECT e</w:t>
      </w:r>
      <w:r w:rsidRPr="00107BDE">
        <w:rPr>
          <w:rFonts w:ascii="Courier New" w:hAnsi="Courier New" w:cs="Courier New"/>
          <w:sz w:val="20"/>
          <w:lang w:val="en-US"/>
        </w:rPr>
        <w:t xml:space="preserve"> </w:t>
      </w:r>
    </w:p>
    <w:p w14:paraId="63639705" w14:textId="77777777" w:rsidR="001503C6" w:rsidRPr="00107BDE" w:rsidRDefault="001503C6" w:rsidP="001503C6">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Employee e</w:t>
      </w:r>
    </w:p>
    <w:p w14:paraId="7EA57FF8" w14:textId="6C62DE31" w:rsidR="001503C6" w:rsidRDefault="001503C6" w:rsidP="001503C6">
      <w:pPr>
        <w:spacing w:line="240" w:lineRule="auto"/>
        <w:ind w:left="561"/>
        <w:rPr>
          <w:rFonts w:ascii="Courier New" w:hAnsi="Courier New" w:cs="Courier New"/>
          <w:sz w:val="20"/>
          <w:lang w:val="en-US"/>
        </w:rPr>
      </w:pPr>
      <w:r w:rsidRPr="00BB3724">
        <w:rPr>
          <w:rFonts w:ascii="Courier New" w:hAnsi="Courier New" w:cs="Courier New"/>
          <w:sz w:val="20"/>
          <w:lang w:val="en-US"/>
        </w:rPr>
        <w:t xml:space="preserve">WHERE </w:t>
      </w:r>
      <w:r>
        <w:rPr>
          <w:rFonts w:ascii="Courier New" w:hAnsi="Courier New" w:cs="Courier New"/>
          <w:sz w:val="20"/>
          <w:lang w:val="en-US"/>
        </w:rPr>
        <w:t>:project MEMBER OF e.projects</w:t>
      </w:r>
    </w:p>
    <w:p w14:paraId="27F2ECEC" w14:textId="64FF5FA6" w:rsidR="001503C6" w:rsidRDefault="001503C6" w:rsidP="001503C6">
      <w:pPr>
        <w:spacing w:line="240" w:lineRule="auto"/>
        <w:ind w:left="561"/>
        <w:rPr>
          <w:rFonts w:ascii="Courier New" w:hAnsi="Courier New" w:cs="Courier New"/>
          <w:sz w:val="20"/>
          <w:lang w:val="en-US"/>
        </w:rPr>
      </w:pPr>
    </w:p>
    <w:p w14:paraId="34055C3D" w14:textId="779C5722" w:rsidR="001503C6" w:rsidRDefault="001503C6" w:rsidP="001503C6">
      <w:pPr>
        <w:rPr>
          <w:lang w:val="es-ES"/>
        </w:rPr>
      </w:pPr>
      <w:r w:rsidRPr="001503C6">
        <w:rPr>
          <w:lang w:val="es-ES"/>
        </w:rPr>
        <w:t>También en este caso para traducirlo a SQL ser</w:t>
      </w:r>
      <w:r>
        <w:rPr>
          <w:lang w:val="es-ES"/>
        </w:rPr>
        <w:t>ía necesario utilizar subconsultas. El mismo ejemplo en JPQL pero utilizando subconsultas:</w:t>
      </w:r>
    </w:p>
    <w:p w14:paraId="5EC4D3BE" w14:textId="77777777" w:rsidR="001503C6" w:rsidRPr="001503C6" w:rsidRDefault="001503C6" w:rsidP="001503C6">
      <w:pPr>
        <w:rPr>
          <w:lang w:val="es-ES"/>
        </w:rPr>
      </w:pPr>
    </w:p>
    <w:p w14:paraId="3FFBFD3C" w14:textId="77777777" w:rsidR="001503C6" w:rsidRPr="00A36C7B" w:rsidRDefault="001503C6" w:rsidP="001503C6">
      <w:pPr>
        <w:spacing w:line="240" w:lineRule="auto"/>
        <w:ind w:left="561"/>
        <w:rPr>
          <w:rFonts w:ascii="Courier New" w:hAnsi="Courier New" w:cs="Courier New"/>
          <w:sz w:val="20"/>
          <w:lang w:val="es-ES"/>
        </w:rPr>
      </w:pPr>
      <w:r w:rsidRPr="00A36C7B">
        <w:rPr>
          <w:rFonts w:ascii="Courier New" w:hAnsi="Courier New" w:cs="Courier New"/>
          <w:sz w:val="20"/>
          <w:lang w:val="es-ES"/>
        </w:rPr>
        <w:t xml:space="preserve">SELECT e </w:t>
      </w:r>
    </w:p>
    <w:p w14:paraId="412EBF23" w14:textId="77777777" w:rsidR="001503C6" w:rsidRPr="00A36C7B" w:rsidRDefault="001503C6" w:rsidP="001503C6">
      <w:pPr>
        <w:spacing w:line="240" w:lineRule="auto"/>
        <w:ind w:left="561"/>
        <w:rPr>
          <w:rFonts w:ascii="Courier New" w:hAnsi="Courier New" w:cs="Courier New"/>
          <w:sz w:val="20"/>
          <w:lang w:val="es-ES"/>
        </w:rPr>
      </w:pPr>
      <w:r w:rsidRPr="00A36C7B">
        <w:rPr>
          <w:rFonts w:ascii="Courier New" w:hAnsi="Courier New" w:cs="Courier New"/>
          <w:sz w:val="20"/>
          <w:lang w:val="es-ES"/>
        </w:rPr>
        <w:t>FROM Employee e</w:t>
      </w:r>
    </w:p>
    <w:p w14:paraId="447937FF" w14:textId="77777777" w:rsidR="00BC610B" w:rsidRDefault="001503C6" w:rsidP="001503C6">
      <w:pPr>
        <w:spacing w:line="240" w:lineRule="auto"/>
        <w:ind w:left="561"/>
        <w:rPr>
          <w:rFonts w:ascii="Courier New" w:hAnsi="Courier New" w:cs="Courier New"/>
          <w:sz w:val="20"/>
          <w:lang w:val="en-US"/>
        </w:rPr>
      </w:pPr>
      <w:r w:rsidRPr="00BB3724">
        <w:rPr>
          <w:rFonts w:ascii="Courier New" w:hAnsi="Courier New" w:cs="Courier New"/>
          <w:sz w:val="20"/>
          <w:lang w:val="en-US"/>
        </w:rPr>
        <w:t xml:space="preserve">WHERE </w:t>
      </w:r>
      <w:r>
        <w:rPr>
          <w:rFonts w:ascii="Courier New" w:hAnsi="Courier New" w:cs="Courier New"/>
          <w:sz w:val="20"/>
          <w:lang w:val="en-US"/>
        </w:rPr>
        <w:t xml:space="preserve">:project </w:t>
      </w:r>
      <w:r w:rsidR="00BC610B">
        <w:rPr>
          <w:rFonts w:ascii="Courier New" w:hAnsi="Courier New" w:cs="Courier New"/>
          <w:sz w:val="20"/>
          <w:lang w:val="en-US"/>
        </w:rPr>
        <w:t>IN (SELECT p</w:t>
      </w:r>
    </w:p>
    <w:p w14:paraId="39678179" w14:textId="5F8D68D5" w:rsidR="001503C6" w:rsidRDefault="00BC610B" w:rsidP="00BC610B">
      <w:pPr>
        <w:spacing w:line="240" w:lineRule="auto"/>
        <w:ind w:left="2836"/>
        <w:rPr>
          <w:rFonts w:ascii="Courier New" w:hAnsi="Courier New" w:cs="Courier New"/>
          <w:sz w:val="20"/>
          <w:lang w:val="en-US"/>
        </w:rPr>
      </w:pPr>
      <w:r>
        <w:rPr>
          <w:rFonts w:ascii="Courier New" w:hAnsi="Courier New" w:cs="Courier New"/>
          <w:sz w:val="20"/>
          <w:lang w:val="en-US"/>
        </w:rPr>
        <w:t>FROM e.projects p)</w:t>
      </w:r>
    </w:p>
    <w:p w14:paraId="5E6817D0" w14:textId="12B8AF6F" w:rsidR="001503C6" w:rsidRDefault="00BC610B" w:rsidP="00BC610B">
      <w:pPr>
        <w:spacing w:before="0" w:line="240" w:lineRule="auto"/>
        <w:ind w:left="0"/>
        <w:jc w:val="left"/>
        <w:rPr>
          <w:lang w:val="en-US"/>
        </w:rPr>
      </w:pPr>
      <w:r>
        <w:rPr>
          <w:lang w:val="en-US"/>
        </w:rPr>
        <w:br w:type="page"/>
      </w:r>
    </w:p>
    <w:p w14:paraId="522EE37B" w14:textId="3DFB1755" w:rsidR="00BC610B" w:rsidRDefault="00BC610B" w:rsidP="00BC610B">
      <w:pPr>
        <w:pStyle w:val="Ttulo3"/>
        <w:rPr>
          <w:lang w:val="es-ES"/>
        </w:rPr>
      </w:pPr>
      <w:bookmarkStart w:id="98" w:name="_Toc531688296"/>
      <w:r w:rsidRPr="00BC610B">
        <w:rPr>
          <w:lang w:val="es-ES"/>
        </w:rPr>
        <w:t>Expresión EXIS</w:t>
      </w:r>
      <w:del w:id="99" w:author="GUILLEM SIMON Emilio" w:date="2018-12-04T11:51:00Z">
        <w:r w:rsidRPr="00BC610B" w:rsidDel="005F5A6F">
          <w:rPr>
            <w:lang w:val="es-ES"/>
          </w:rPr>
          <w:delText>S</w:delText>
        </w:r>
      </w:del>
      <w:r w:rsidRPr="00BC610B">
        <w:rPr>
          <w:lang w:val="es-ES"/>
        </w:rPr>
        <w:t>TS</w:t>
      </w:r>
      <w:bookmarkEnd w:id="98"/>
    </w:p>
    <w:p w14:paraId="64BAFC35" w14:textId="7EAC283C" w:rsidR="00BC610B" w:rsidRPr="00BC610B" w:rsidRDefault="00BC610B" w:rsidP="00BC610B">
      <w:pPr>
        <w:rPr>
          <w:lang w:val="es-ES"/>
        </w:rPr>
      </w:pPr>
      <w:r w:rsidRPr="00BC610B">
        <w:rPr>
          <w:lang w:val="es-ES"/>
        </w:rPr>
        <w:t>La condición EXISTS devuelve verdadero si una subconsulta devuelve cualquier línea.  El operador EXISTS también puede ser negado con el operador NOT. La siguiente consulta selecciona a todos los empleados que no tienen un teléfono móvil:</w:t>
      </w:r>
    </w:p>
    <w:p w14:paraId="283652EF" w14:textId="77777777" w:rsidR="00C946CC" w:rsidRPr="001503C6" w:rsidRDefault="00C946CC" w:rsidP="00C946CC">
      <w:pPr>
        <w:rPr>
          <w:lang w:val="es-ES"/>
        </w:rPr>
      </w:pPr>
    </w:p>
    <w:p w14:paraId="4718751D" w14:textId="77777777" w:rsidR="00C946CC" w:rsidRPr="00107BDE" w:rsidRDefault="00C946CC" w:rsidP="00C946CC">
      <w:pPr>
        <w:spacing w:line="240" w:lineRule="auto"/>
        <w:ind w:left="561"/>
        <w:rPr>
          <w:rFonts w:ascii="Courier New" w:hAnsi="Courier New" w:cs="Courier New"/>
          <w:sz w:val="20"/>
          <w:lang w:val="en-US"/>
        </w:rPr>
      </w:pPr>
      <w:r>
        <w:rPr>
          <w:rFonts w:ascii="Courier New" w:hAnsi="Courier New" w:cs="Courier New"/>
          <w:sz w:val="20"/>
          <w:lang w:val="en-US"/>
        </w:rPr>
        <w:t>SELECT e</w:t>
      </w:r>
      <w:r w:rsidRPr="00107BDE">
        <w:rPr>
          <w:rFonts w:ascii="Courier New" w:hAnsi="Courier New" w:cs="Courier New"/>
          <w:sz w:val="20"/>
          <w:lang w:val="en-US"/>
        </w:rPr>
        <w:t xml:space="preserve"> </w:t>
      </w:r>
    </w:p>
    <w:p w14:paraId="1051AEA8" w14:textId="77777777" w:rsidR="00C946CC" w:rsidRPr="00107BDE" w:rsidRDefault="00C946CC" w:rsidP="00C946CC">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Employee e</w:t>
      </w:r>
    </w:p>
    <w:p w14:paraId="28A623B2" w14:textId="6635E495" w:rsidR="00C946CC" w:rsidRDefault="00C946CC" w:rsidP="00C946CC">
      <w:pPr>
        <w:spacing w:line="240" w:lineRule="auto"/>
        <w:ind w:left="561"/>
        <w:rPr>
          <w:rFonts w:ascii="Courier New" w:hAnsi="Courier New" w:cs="Courier New"/>
          <w:sz w:val="20"/>
          <w:lang w:val="en-US"/>
        </w:rPr>
      </w:pPr>
      <w:r w:rsidRPr="00BB3724">
        <w:rPr>
          <w:rFonts w:ascii="Courier New" w:hAnsi="Courier New" w:cs="Courier New"/>
          <w:sz w:val="20"/>
          <w:lang w:val="en-US"/>
        </w:rPr>
        <w:t xml:space="preserve">WHERE </w:t>
      </w:r>
      <w:r>
        <w:rPr>
          <w:rFonts w:ascii="Courier New" w:hAnsi="Courier New" w:cs="Courier New"/>
          <w:sz w:val="20"/>
          <w:lang w:val="en-US"/>
        </w:rPr>
        <w:t>NOT EXISTS (SELECT p</w:t>
      </w:r>
    </w:p>
    <w:p w14:paraId="27756BE8" w14:textId="77777777" w:rsidR="00C946CC" w:rsidRDefault="00C946CC" w:rsidP="00C946CC">
      <w:pPr>
        <w:spacing w:line="240" w:lineRule="auto"/>
        <w:ind w:left="2836"/>
        <w:rPr>
          <w:rFonts w:ascii="Courier New" w:hAnsi="Courier New" w:cs="Courier New"/>
          <w:sz w:val="20"/>
          <w:lang w:val="en-US"/>
        </w:rPr>
      </w:pPr>
      <w:r>
        <w:rPr>
          <w:rFonts w:ascii="Courier New" w:hAnsi="Courier New" w:cs="Courier New"/>
          <w:sz w:val="20"/>
          <w:lang w:val="en-US"/>
        </w:rPr>
        <w:t>FROM e.phones p</w:t>
      </w:r>
    </w:p>
    <w:p w14:paraId="08B43424" w14:textId="7A1F4346" w:rsidR="00C946CC" w:rsidRDefault="00C946CC" w:rsidP="00C946CC">
      <w:pPr>
        <w:spacing w:line="240" w:lineRule="auto"/>
        <w:ind w:left="2836"/>
        <w:rPr>
          <w:rFonts w:ascii="Courier New" w:hAnsi="Courier New" w:cs="Courier New"/>
          <w:sz w:val="20"/>
          <w:lang w:val="en-US"/>
        </w:rPr>
      </w:pPr>
      <w:r>
        <w:rPr>
          <w:rFonts w:ascii="Courier New" w:hAnsi="Courier New" w:cs="Courier New"/>
          <w:sz w:val="20"/>
          <w:lang w:val="en-US"/>
        </w:rPr>
        <w:t xml:space="preserve">WHERE p.type = </w:t>
      </w:r>
      <w:r w:rsidRPr="00C946CC">
        <w:rPr>
          <w:rFonts w:ascii="Courier New" w:hAnsi="Courier New" w:cs="Courier New"/>
          <w:sz w:val="20"/>
          <w:lang w:val="en-US"/>
        </w:rPr>
        <w:t>'Cell'</w:t>
      </w:r>
      <w:r>
        <w:rPr>
          <w:rFonts w:ascii="Courier New" w:hAnsi="Courier New" w:cs="Courier New"/>
          <w:sz w:val="20"/>
          <w:lang w:val="en-US"/>
        </w:rPr>
        <w:t>)</w:t>
      </w:r>
    </w:p>
    <w:p w14:paraId="179A71CF" w14:textId="2DE995E3" w:rsidR="00C946CC" w:rsidRDefault="00C946CC" w:rsidP="00BC610B">
      <w:pPr>
        <w:rPr>
          <w:lang w:val="en-US"/>
        </w:rPr>
      </w:pPr>
    </w:p>
    <w:p w14:paraId="7527ECB8" w14:textId="77777777" w:rsidR="00C946CC" w:rsidRPr="00C946CC" w:rsidRDefault="00C946CC" w:rsidP="00BC610B">
      <w:pPr>
        <w:rPr>
          <w:lang w:val="en-US"/>
        </w:rPr>
      </w:pPr>
    </w:p>
    <w:p w14:paraId="009175A0" w14:textId="4EA24B8F" w:rsidR="00C946CC" w:rsidRDefault="00C946CC" w:rsidP="00C946CC">
      <w:pPr>
        <w:pStyle w:val="Ttulo3"/>
        <w:rPr>
          <w:lang w:val="es-ES"/>
        </w:rPr>
      </w:pPr>
      <w:bookmarkStart w:id="100" w:name="_Toc531688297"/>
      <w:r w:rsidRPr="00BC610B">
        <w:rPr>
          <w:lang w:val="es-ES"/>
        </w:rPr>
        <w:t>Expresi</w:t>
      </w:r>
      <w:r>
        <w:rPr>
          <w:lang w:val="es-ES"/>
        </w:rPr>
        <w:t>ones ANY, ALL y SOME</w:t>
      </w:r>
      <w:bookmarkEnd w:id="100"/>
    </w:p>
    <w:p w14:paraId="09DD1A12" w14:textId="36634307" w:rsidR="00C946CC" w:rsidRDefault="00C946CC" w:rsidP="00C946CC">
      <w:pPr>
        <w:rPr>
          <w:lang w:val="es-ES"/>
        </w:rPr>
      </w:pPr>
      <w:r w:rsidRPr="00C946CC">
        <w:rPr>
          <w:lang w:val="es-ES"/>
        </w:rPr>
        <w:t xml:space="preserve">Se usan junto con los comparadores básicos: =, &gt;, &lt;, &gt;=, &lt;= y &lt;&gt;. All devuelve </w:t>
      </w:r>
      <w:r w:rsidR="0091029D" w:rsidRPr="0091029D">
        <w:rPr>
          <w:i/>
          <w:lang w:val="es-ES"/>
        </w:rPr>
        <w:t>true</w:t>
      </w:r>
      <w:r>
        <w:rPr>
          <w:lang w:val="es-ES"/>
        </w:rPr>
        <w:t xml:space="preserve"> cuando todos los </w:t>
      </w:r>
      <w:r w:rsidRPr="00C946CC">
        <w:rPr>
          <w:lang w:val="es-ES"/>
        </w:rPr>
        <w:t>elementos de la lista cumplen la condición</w:t>
      </w:r>
      <w:r>
        <w:rPr>
          <w:lang w:val="es-ES"/>
        </w:rPr>
        <w:t>, va comparando la condición a la izquierda con todos los elementos de la derecha. Para que la condición sea efectiva, todos los elementos de la lista deben cumplir esa condición.</w:t>
      </w:r>
    </w:p>
    <w:p w14:paraId="6B3DAA1C" w14:textId="77777777" w:rsidR="00C946CC" w:rsidRPr="001503C6" w:rsidRDefault="00C946CC" w:rsidP="00C946CC">
      <w:pPr>
        <w:rPr>
          <w:lang w:val="es-ES"/>
        </w:rPr>
      </w:pPr>
    </w:p>
    <w:p w14:paraId="023DD7F2" w14:textId="77777777" w:rsidR="00C946CC" w:rsidRPr="00107BDE" w:rsidRDefault="00C946CC" w:rsidP="00C946CC">
      <w:pPr>
        <w:spacing w:line="240" w:lineRule="auto"/>
        <w:ind w:left="561"/>
        <w:rPr>
          <w:rFonts w:ascii="Courier New" w:hAnsi="Courier New" w:cs="Courier New"/>
          <w:sz w:val="20"/>
          <w:lang w:val="en-US"/>
        </w:rPr>
      </w:pPr>
      <w:r>
        <w:rPr>
          <w:rFonts w:ascii="Courier New" w:hAnsi="Courier New" w:cs="Courier New"/>
          <w:sz w:val="20"/>
          <w:lang w:val="en-US"/>
        </w:rPr>
        <w:t>SELECT e</w:t>
      </w:r>
      <w:r w:rsidRPr="00107BDE">
        <w:rPr>
          <w:rFonts w:ascii="Courier New" w:hAnsi="Courier New" w:cs="Courier New"/>
          <w:sz w:val="20"/>
          <w:lang w:val="en-US"/>
        </w:rPr>
        <w:t xml:space="preserve"> </w:t>
      </w:r>
    </w:p>
    <w:p w14:paraId="19920342" w14:textId="77777777" w:rsidR="00C946CC" w:rsidRPr="00107BDE" w:rsidRDefault="00C946CC" w:rsidP="00C946CC">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Employee e</w:t>
      </w:r>
    </w:p>
    <w:p w14:paraId="0D667E31" w14:textId="77777777" w:rsidR="00C946CC" w:rsidRDefault="00C946CC" w:rsidP="00C946CC">
      <w:pPr>
        <w:spacing w:line="240" w:lineRule="auto"/>
        <w:ind w:left="561"/>
        <w:rPr>
          <w:rFonts w:ascii="Courier New" w:hAnsi="Courier New" w:cs="Courier New"/>
          <w:sz w:val="20"/>
          <w:lang w:val="en-US"/>
        </w:rPr>
      </w:pPr>
      <w:r w:rsidRPr="00BB3724">
        <w:rPr>
          <w:rFonts w:ascii="Courier New" w:hAnsi="Courier New" w:cs="Courier New"/>
          <w:sz w:val="20"/>
          <w:lang w:val="en-US"/>
        </w:rPr>
        <w:t xml:space="preserve">WHERE </w:t>
      </w:r>
      <w:r>
        <w:rPr>
          <w:rFonts w:ascii="Courier New" w:hAnsi="Courier New" w:cs="Courier New"/>
          <w:sz w:val="20"/>
          <w:lang w:val="en-US"/>
        </w:rPr>
        <w:t>e.directs IS NOT EMPTY AND</w:t>
      </w:r>
    </w:p>
    <w:p w14:paraId="1193B221" w14:textId="26C11354" w:rsidR="00C946CC" w:rsidRDefault="00C946CC" w:rsidP="00C946CC">
      <w:pPr>
        <w:spacing w:line="240" w:lineRule="auto"/>
        <w:ind w:left="1269"/>
        <w:rPr>
          <w:rFonts w:ascii="Courier New" w:hAnsi="Courier New" w:cs="Courier New"/>
          <w:sz w:val="20"/>
          <w:lang w:val="en-US"/>
        </w:rPr>
      </w:pPr>
      <w:r>
        <w:rPr>
          <w:rFonts w:ascii="Courier New" w:hAnsi="Courier New" w:cs="Courier New"/>
          <w:sz w:val="20"/>
          <w:lang w:val="en-US"/>
        </w:rPr>
        <w:t>e.salary &lt; ALL(SELECT d.salary</w:t>
      </w:r>
    </w:p>
    <w:p w14:paraId="6A255A7A" w14:textId="41DFBFD3" w:rsidR="00C946CC" w:rsidRPr="00A36C7B" w:rsidRDefault="00C946CC" w:rsidP="00C946CC">
      <w:pPr>
        <w:spacing w:line="240" w:lineRule="auto"/>
        <w:ind w:left="2836"/>
        <w:rPr>
          <w:rFonts w:ascii="Courier New" w:hAnsi="Courier New" w:cs="Courier New"/>
          <w:sz w:val="20"/>
          <w:lang w:val="es-ES"/>
        </w:rPr>
      </w:pPr>
      <w:r>
        <w:rPr>
          <w:rFonts w:ascii="Courier New" w:hAnsi="Courier New" w:cs="Courier New"/>
          <w:sz w:val="20"/>
          <w:lang w:val="en-US"/>
        </w:rPr>
        <w:t xml:space="preserve">  </w:t>
      </w:r>
      <w:r w:rsidRPr="00A36C7B">
        <w:rPr>
          <w:rFonts w:ascii="Courier New" w:hAnsi="Courier New" w:cs="Courier New"/>
          <w:sz w:val="20"/>
          <w:lang w:val="es-ES"/>
        </w:rPr>
        <w:t>FROM e.directs d)</w:t>
      </w:r>
    </w:p>
    <w:p w14:paraId="192D2EAE" w14:textId="77777777" w:rsidR="00C946CC" w:rsidRPr="00A36C7B" w:rsidRDefault="00C946CC" w:rsidP="00C946CC">
      <w:pPr>
        <w:rPr>
          <w:lang w:val="es-ES"/>
        </w:rPr>
      </w:pPr>
    </w:p>
    <w:p w14:paraId="7EA08D97" w14:textId="194602BA" w:rsidR="00B16164" w:rsidRDefault="00C946CC" w:rsidP="00C946CC">
      <w:pPr>
        <w:rPr>
          <w:lang w:val="es-ES"/>
        </w:rPr>
      </w:pPr>
      <w:r w:rsidRPr="00C946CC">
        <w:rPr>
          <w:lang w:val="es-ES"/>
        </w:rPr>
        <w:t>Esta consulta devuelve aquellos jefes cuyo salario es menor que todos los empleados que trabajan para ellos.</w:t>
      </w:r>
    </w:p>
    <w:p w14:paraId="399AE9A5" w14:textId="760C48CB" w:rsidR="00C946CC" w:rsidRPr="00C946CC" w:rsidRDefault="00C946CC" w:rsidP="00C946CC">
      <w:pPr>
        <w:rPr>
          <w:lang w:val="es-ES"/>
        </w:rPr>
      </w:pPr>
      <w:r>
        <w:rPr>
          <w:lang w:val="es-ES"/>
        </w:rPr>
        <w:t>ANY tra</w:t>
      </w:r>
      <w:r w:rsidR="00B12CAA">
        <w:rPr>
          <w:lang w:val="es-ES"/>
        </w:rPr>
        <w:t xml:space="preserve">baja de manera análoga, pero si encuentra al menos un elemento de la lista que cumple la condición ya devuelve </w:t>
      </w:r>
      <w:r w:rsidR="0091029D" w:rsidRPr="0091029D">
        <w:rPr>
          <w:i/>
          <w:lang w:val="es-ES"/>
        </w:rPr>
        <w:t>true</w:t>
      </w:r>
      <w:r w:rsidR="00B12CAA">
        <w:rPr>
          <w:lang w:val="es-ES"/>
        </w:rPr>
        <w:t>. Tiene un funcionamiento muy parecido al de las expresiones IN. Usando el mismo ejemplo que en las expresiones IN, pero con ANY:</w:t>
      </w:r>
    </w:p>
    <w:p w14:paraId="3169CCC3" w14:textId="3A26F627" w:rsidR="00BB3724" w:rsidRDefault="00BB3724" w:rsidP="00E84EAA">
      <w:pPr>
        <w:rPr>
          <w:lang w:val="es-ES"/>
        </w:rPr>
      </w:pPr>
    </w:p>
    <w:p w14:paraId="10F4AB5B" w14:textId="77777777" w:rsidR="00B12CAA" w:rsidRPr="00107BDE" w:rsidRDefault="00B12CAA" w:rsidP="00B12CAA">
      <w:pPr>
        <w:spacing w:line="240" w:lineRule="auto"/>
        <w:ind w:left="561"/>
        <w:rPr>
          <w:rFonts w:ascii="Courier New" w:hAnsi="Courier New" w:cs="Courier New"/>
          <w:sz w:val="20"/>
          <w:lang w:val="en-US"/>
        </w:rPr>
      </w:pPr>
      <w:r>
        <w:rPr>
          <w:rFonts w:ascii="Courier New" w:hAnsi="Courier New" w:cs="Courier New"/>
          <w:sz w:val="20"/>
          <w:lang w:val="en-US"/>
        </w:rPr>
        <w:t>SELECT e</w:t>
      </w:r>
      <w:r w:rsidRPr="00107BDE">
        <w:rPr>
          <w:rFonts w:ascii="Courier New" w:hAnsi="Courier New" w:cs="Courier New"/>
          <w:sz w:val="20"/>
          <w:lang w:val="en-US"/>
        </w:rPr>
        <w:t xml:space="preserve"> </w:t>
      </w:r>
    </w:p>
    <w:p w14:paraId="155E6C8C" w14:textId="77777777" w:rsidR="00B12CAA" w:rsidRPr="00107BDE" w:rsidRDefault="00B12CAA" w:rsidP="00B12CAA">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Employee e</w:t>
      </w:r>
    </w:p>
    <w:p w14:paraId="6276E9F5" w14:textId="6D925A6D" w:rsidR="00B12CAA" w:rsidRDefault="00B12CAA" w:rsidP="00B12CAA">
      <w:pPr>
        <w:spacing w:line="240" w:lineRule="auto"/>
        <w:ind w:left="561"/>
        <w:rPr>
          <w:rFonts w:ascii="Courier New" w:hAnsi="Courier New" w:cs="Courier New"/>
          <w:sz w:val="20"/>
          <w:lang w:val="en-US"/>
        </w:rPr>
      </w:pPr>
      <w:r w:rsidRPr="007A4BB9">
        <w:rPr>
          <w:rFonts w:ascii="Courier New" w:hAnsi="Courier New" w:cs="Courier New"/>
          <w:sz w:val="20"/>
          <w:lang w:val="en-US"/>
        </w:rPr>
        <w:t xml:space="preserve">WHERE </w:t>
      </w:r>
      <w:r>
        <w:rPr>
          <w:rFonts w:ascii="Courier New" w:hAnsi="Courier New" w:cs="Courier New"/>
          <w:sz w:val="20"/>
          <w:lang w:val="en-US"/>
        </w:rPr>
        <w:t>e.departament = ANY (SELECT DISTINCT d</w:t>
      </w:r>
    </w:p>
    <w:p w14:paraId="06FA5791" w14:textId="465DECA6" w:rsidR="00B12CAA" w:rsidRPr="008867EE" w:rsidRDefault="00B12CAA" w:rsidP="00B12CAA">
      <w:pPr>
        <w:spacing w:line="240" w:lineRule="auto"/>
        <w:ind w:left="561"/>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w:t>
      </w:r>
      <w:r>
        <w:rPr>
          <w:rFonts w:ascii="Courier New" w:hAnsi="Courier New" w:cs="Courier New"/>
          <w:sz w:val="20"/>
          <w:lang w:val="en-US"/>
        </w:rPr>
        <w:tab/>
      </w:r>
      <w:r>
        <w:rPr>
          <w:rFonts w:ascii="Courier New" w:hAnsi="Courier New" w:cs="Courier New"/>
          <w:sz w:val="20"/>
          <w:lang w:val="en-US"/>
        </w:rPr>
        <w:tab/>
        <w:t xml:space="preserve">  </w:t>
      </w:r>
      <w:r w:rsidRPr="008867EE">
        <w:rPr>
          <w:rFonts w:ascii="Courier New" w:hAnsi="Courier New" w:cs="Courier New"/>
          <w:sz w:val="20"/>
          <w:lang w:val="en-US"/>
        </w:rPr>
        <w:t xml:space="preserve">FROM </w:t>
      </w:r>
      <w:r>
        <w:rPr>
          <w:rFonts w:ascii="Courier New" w:hAnsi="Courier New" w:cs="Courier New"/>
          <w:sz w:val="20"/>
          <w:lang w:val="en-US"/>
        </w:rPr>
        <w:t>Departament d JOIN d.employee de JOIN</w:t>
      </w:r>
    </w:p>
    <w:p w14:paraId="4CFDF6F2" w14:textId="61166B1B" w:rsidR="00B12CAA" w:rsidRDefault="00B12CAA" w:rsidP="00B12CAA">
      <w:pPr>
        <w:spacing w:line="240" w:lineRule="auto"/>
        <w:ind w:left="1979" w:firstLine="148"/>
        <w:rPr>
          <w:rFonts w:ascii="Courier New" w:hAnsi="Courier New" w:cs="Courier New"/>
          <w:sz w:val="20"/>
          <w:lang w:val="en-US"/>
        </w:rPr>
      </w:pPr>
      <w:r w:rsidRPr="008867EE">
        <w:rPr>
          <w:rFonts w:ascii="Courier New" w:hAnsi="Courier New" w:cs="Courier New"/>
          <w:sz w:val="20"/>
          <w:lang w:val="en-US"/>
        </w:rPr>
        <w:t xml:space="preserve"> </w:t>
      </w:r>
      <w:r>
        <w:rPr>
          <w:rFonts w:ascii="Courier New" w:hAnsi="Courier New" w:cs="Courier New"/>
          <w:sz w:val="20"/>
          <w:lang w:val="en-US"/>
        </w:rPr>
        <w:tab/>
      </w:r>
      <w:r>
        <w:rPr>
          <w:rFonts w:ascii="Courier New" w:hAnsi="Courier New" w:cs="Courier New"/>
          <w:sz w:val="20"/>
          <w:lang w:val="en-US"/>
        </w:rPr>
        <w:tab/>
        <w:t xml:space="preserve">  de.projects p</w:t>
      </w:r>
    </w:p>
    <w:p w14:paraId="45F76E44" w14:textId="23A26B90" w:rsidR="00B12CAA" w:rsidRPr="008867EE" w:rsidRDefault="00B12CAA" w:rsidP="00B12CAA">
      <w:pPr>
        <w:spacing w:line="240" w:lineRule="auto"/>
        <w:ind w:left="3397" w:firstLine="148"/>
        <w:rPr>
          <w:rFonts w:ascii="Courier New" w:hAnsi="Courier New" w:cs="Courier New"/>
          <w:sz w:val="20"/>
          <w:lang w:val="en-US"/>
        </w:rPr>
      </w:pPr>
      <w:r>
        <w:rPr>
          <w:rFonts w:ascii="Courier New" w:hAnsi="Courier New" w:cs="Courier New"/>
          <w:sz w:val="20"/>
          <w:lang w:val="en-US"/>
        </w:rPr>
        <w:t xml:space="preserve">  WHERE p.name LIKE </w:t>
      </w:r>
      <w:r w:rsidRPr="008867EE">
        <w:rPr>
          <w:rFonts w:ascii="Courier New" w:hAnsi="Courier New" w:cs="Courier New"/>
          <w:sz w:val="20"/>
          <w:lang w:val="en-US"/>
        </w:rPr>
        <w:t>'QA%')</w:t>
      </w:r>
    </w:p>
    <w:p w14:paraId="03BE000D" w14:textId="523D301F" w:rsidR="00B12CAA" w:rsidRDefault="00B12CAA" w:rsidP="00E84EAA">
      <w:pPr>
        <w:rPr>
          <w:lang w:val="en-US"/>
        </w:rPr>
      </w:pPr>
    </w:p>
    <w:p w14:paraId="106C0223" w14:textId="3DBA2F67" w:rsidR="00B12CAA" w:rsidRDefault="00B12CAA" w:rsidP="00E84EAA">
      <w:pPr>
        <w:rPr>
          <w:lang w:val="en-US"/>
        </w:rPr>
      </w:pPr>
    </w:p>
    <w:p w14:paraId="2AB957B0" w14:textId="4763B650" w:rsidR="00B12CAA" w:rsidRDefault="00B12CAA" w:rsidP="00E84EAA">
      <w:pPr>
        <w:rPr>
          <w:lang w:val="en-US"/>
        </w:rPr>
      </w:pPr>
    </w:p>
    <w:p w14:paraId="52B40AC0" w14:textId="292857E6" w:rsidR="00B12CAA" w:rsidRPr="00B12CAA" w:rsidRDefault="00B12CAA" w:rsidP="00B12CAA">
      <w:pPr>
        <w:pStyle w:val="Ttulo2"/>
        <w:rPr>
          <w:lang w:val="es-ES"/>
        </w:rPr>
      </w:pPr>
      <w:bookmarkStart w:id="101" w:name="_Toc531688298"/>
      <w:bookmarkStart w:id="102" w:name="_GoBack"/>
      <w:bookmarkEnd w:id="102"/>
      <w:r w:rsidRPr="00B12CAA">
        <w:rPr>
          <w:lang w:val="es-ES"/>
        </w:rPr>
        <w:t>Herencia y polimorfismo</w:t>
      </w:r>
      <w:bookmarkEnd w:id="101"/>
    </w:p>
    <w:p w14:paraId="55A66F88" w14:textId="77777777" w:rsidR="0091029D" w:rsidRDefault="00B12CAA" w:rsidP="00B12CAA">
      <w:pPr>
        <w:rPr>
          <w:lang w:val="es-ES"/>
        </w:rPr>
      </w:pPr>
      <w:r w:rsidRPr="00B12CAA">
        <w:rPr>
          <w:lang w:val="es-ES"/>
        </w:rPr>
        <w:t>JPA también trabaja con herencia entre entidades</w:t>
      </w:r>
      <w:r>
        <w:rPr>
          <w:lang w:val="es-ES"/>
        </w:rPr>
        <w:t xml:space="preserve">, por lo que varias subclases de una entidad </w:t>
      </w:r>
      <w:r w:rsidR="0091029D">
        <w:rPr>
          <w:lang w:val="es-ES"/>
        </w:rPr>
        <w:t>pueden ser el resultado de una misma consulta.</w:t>
      </w:r>
    </w:p>
    <w:p w14:paraId="3815C7A9" w14:textId="0FEC8539" w:rsidR="0091029D" w:rsidRDefault="0091029D" w:rsidP="00B12CAA">
      <w:pPr>
        <w:rPr>
          <w:lang w:val="es-ES"/>
        </w:rPr>
      </w:pPr>
      <w:r>
        <w:rPr>
          <w:lang w:val="es-ES"/>
        </w:rPr>
        <w:t xml:space="preserve">Por ejemplo, </w:t>
      </w:r>
      <w:r w:rsidRPr="0091029D">
        <w:rPr>
          <w:rFonts w:ascii="Courier New" w:hAnsi="Courier New" w:cs="Courier New"/>
          <w:sz w:val="20"/>
          <w:lang w:val="es-ES"/>
        </w:rPr>
        <w:t>Proyect</w:t>
      </w:r>
      <w:r w:rsidRPr="0091029D">
        <w:rPr>
          <w:sz w:val="20"/>
          <w:lang w:val="es-ES"/>
        </w:rPr>
        <w:t xml:space="preserve"> </w:t>
      </w:r>
      <w:r>
        <w:rPr>
          <w:lang w:val="es-ES"/>
        </w:rPr>
        <w:t xml:space="preserve">es la clase madre para </w:t>
      </w:r>
      <w:r w:rsidRPr="0091029D">
        <w:rPr>
          <w:rFonts w:ascii="Courier New" w:hAnsi="Courier New" w:cs="Courier New"/>
          <w:sz w:val="20"/>
          <w:lang w:val="es-ES"/>
        </w:rPr>
        <w:t>QualityProject</w:t>
      </w:r>
      <w:r w:rsidRPr="0091029D">
        <w:rPr>
          <w:sz w:val="20"/>
          <w:lang w:val="es-ES"/>
        </w:rPr>
        <w:t xml:space="preserve"> </w:t>
      </w:r>
      <w:r>
        <w:rPr>
          <w:lang w:val="es-ES"/>
        </w:rPr>
        <w:t xml:space="preserve">y </w:t>
      </w:r>
      <w:r w:rsidRPr="0091029D">
        <w:rPr>
          <w:rFonts w:ascii="Courier New" w:hAnsi="Courier New" w:cs="Courier New"/>
          <w:sz w:val="20"/>
          <w:lang w:val="es-ES"/>
        </w:rPr>
        <w:t>DesignProject</w:t>
      </w:r>
      <w:r>
        <w:rPr>
          <w:lang w:val="es-ES"/>
        </w:rPr>
        <w:t xml:space="preserve">. Si se utiliza una variable de identificación directamente de la entidad </w:t>
      </w:r>
      <w:r w:rsidRPr="0091029D">
        <w:rPr>
          <w:rFonts w:ascii="Courier New" w:hAnsi="Courier New" w:cs="Courier New"/>
          <w:sz w:val="20"/>
          <w:lang w:val="es-ES"/>
        </w:rPr>
        <w:t>Proyect</w:t>
      </w:r>
      <w:r>
        <w:rPr>
          <w:lang w:val="es-ES"/>
        </w:rPr>
        <w:t xml:space="preserve">, el resultado de la consulta incluirá una mezcla de objetos Java tanto de </w:t>
      </w:r>
      <w:r w:rsidRPr="0091029D">
        <w:rPr>
          <w:rFonts w:ascii="Courier New" w:hAnsi="Courier New" w:cs="Courier New"/>
          <w:sz w:val="20"/>
          <w:lang w:val="es-ES"/>
        </w:rPr>
        <w:t>Proyect</w:t>
      </w:r>
      <w:r w:rsidRPr="0091029D">
        <w:rPr>
          <w:sz w:val="20"/>
          <w:lang w:val="es-ES"/>
        </w:rPr>
        <w:t xml:space="preserve"> </w:t>
      </w:r>
      <w:r>
        <w:rPr>
          <w:lang w:val="es-ES"/>
        </w:rPr>
        <w:t xml:space="preserve">como de </w:t>
      </w:r>
      <w:r w:rsidRPr="0091029D">
        <w:rPr>
          <w:rFonts w:ascii="Courier New" w:hAnsi="Courier New" w:cs="Courier New"/>
          <w:sz w:val="20"/>
          <w:lang w:val="es-ES"/>
        </w:rPr>
        <w:t>QualityProject</w:t>
      </w:r>
      <w:r w:rsidRPr="0091029D">
        <w:rPr>
          <w:sz w:val="20"/>
          <w:lang w:val="es-ES"/>
        </w:rPr>
        <w:t xml:space="preserve"> </w:t>
      </w:r>
      <w:r>
        <w:rPr>
          <w:lang w:val="es-ES"/>
        </w:rPr>
        <w:t xml:space="preserve">y </w:t>
      </w:r>
      <w:r w:rsidR="00F66380" w:rsidRPr="0091029D">
        <w:rPr>
          <w:rFonts w:ascii="Courier New" w:hAnsi="Courier New" w:cs="Courier New"/>
          <w:sz w:val="20"/>
          <w:lang w:val="es-ES"/>
        </w:rPr>
        <w:t>DesignProject</w:t>
      </w:r>
      <w:r w:rsidR="00F66380">
        <w:rPr>
          <w:lang w:val="es-ES"/>
        </w:rPr>
        <w:t>, y</w:t>
      </w:r>
      <w:r>
        <w:rPr>
          <w:lang w:val="es-ES"/>
        </w:rPr>
        <w:t xml:space="preserve"> con el resultado se puede hacer </w:t>
      </w:r>
      <w:r w:rsidR="00F56089" w:rsidRPr="00F56089">
        <w:rPr>
          <w:i/>
          <w:lang w:val="es-ES"/>
        </w:rPr>
        <w:t>cast</w:t>
      </w:r>
      <w:r>
        <w:rPr>
          <w:lang w:val="es-ES"/>
        </w:rPr>
        <w:t xml:space="preserve"> según sea necesario.</w:t>
      </w:r>
    </w:p>
    <w:p w14:paraId="13CA5EC1" w14:textId="77777777" w:rsidR="0091029D" w:rsidRDefault="0091029D" w:rsidP="0091029D">
      <w:pPr>
        <w:pStyle w:val="Ttulo3"/>
        <w:rPr>
          <w:lang w:val="es-ES"/>
        </w:rPr>
      </w:pPr>
      <w:bookmarkStart w:id="103" w:name="_Toc531688299"/>
      <w:r>
        <w:rPr>
          <w:lang w:val="es-ES"/>
        </w:rPr>
        <w:t>Selección entre subclases</w:t>
      </w:r>
      <w:bookmarkEnd w:id="103"/>
    </w:p>
    <w:p w14:paraId="29C3B384" w14:textId="006BB879" w:rsidR="00F66380" w:rsidRDefault="00000FCE" w:rsidP="0091029D">
      <w:pPr>
        <w:rPr>
          <w:lang w:val="es-ES"/>
        </w:rPr>
      </w:pPr>
      <w:r>
        <w:rPr>
          <w:lang w:val="es-ES"/>
        </w:rPr>
        <w:t xml:space="preserve">Si </w:t>
      </w:r>
      <w:r w:rsidR="00F66380">
        <w:rPr>
          <w:lang w:val="es-ES"/>
        </w:rPr>
        <w:t>se quiere re</w:t>
      </w:r>
      <w:r w:rsidR="007D05B8" w:rsidRPr="007D05B8">
        <w:rPr>
          <w:i/>
          <w:lang w:val="es-ES"/>
        </w:rPr>
        <w:t>string</w:t>
      </w:r>
      <w:r w:rsidR="00F66380">
        <w:rPr>
          <w:lang w:val="es-ES"/>
        </w:rPr>
        <w:t>ir el resultado de una consulta a una subclase particular, después de la cláusula FROM puede utilizarse esa subclase en vez de la entidad raíz. Sin embargo, si el resultado quiere ampliarse a más de una subclase pero no a todas, la cláusula WHERE unida a TYPE puede incluir las subclases que se quieran.</w:t>
      </w:r>
    </w:p>
    <w:p w14:paraId="22C3B1C8" w14:textId="3A8BB3B0" w:rsidR="00F66380" w:rsidRDefault="00F66380" w:rsidP="00F66380">
      <w:pPr>
        <w:rPr>
          <w:lang w:val="es-ES"/>
        </w:rPr>
      </w:pPr>
      <w:r>
        <w:rPr>
          <w:lang w:val="es-ES"/>
        </w:rPr>
        <w:t>En este ejemplo sólo se devolverán los proyectos de calidad y de diseño:</w:t>
      </w:r>
    </w:p>
    <w:p w14:paraId="78183909" w14:textId="77777777" w:rsidR="00F66380" w:rsidRDefault="00F66380" w:rsidP="00F66380">
      <w:pPr>
        <w:rPr>
          <w:lang w:val="es-ES"/>
        </w:rPr>
      </w:pPr>
    </w:p>
    <w:p w14:paraId="6A66259F" w14:textId="4D5B34C4" w:rsidR="00F66380" w:rsidRPr="00107BDE" w:rsidRDefault="00F66380" w:rsidP="00F66380">
      <w:pPr>
        <w:spacing w:line="240" w:lineRule="auto"/>
        <w:ind w:left="561"/>
        <w:rPr>
          <w:rFonts w:ascii="Courier New" w:hAnsi="Courier New" w:cs="Courier New"/>
          <w:sz w:val="20"/>
          <w:lang w:val="en-US"/>
        </w:rPr>
      </w:pPr>
      <w:r>
        <w:rPr>
          <w:rFonts w:ascii="Courier New" w:hAnsi="Courier New" w:cs="Courier New"/>
          <w:sz w:val="20"/>
          <w:lang w:val="en-US"/>
        </w:rPr>
        <w:t>SELECT p</w:t>
      </w:r>
      <w:r w:rsidRPr="00107BDE">
        <w:rPr>
          <w:rFonts w:ascii="Courier New" w:hAnsi="Courier New" w:cs="Courier New"/>
          <w:sz w:val="20"/>
          <w:lang w:val="en-US"/>
        </w:rPr>
        <w:t xml:space="preserve"> </w:t>
      </w:r>
    </w:p>
    <w:p w14:paraId="6BBE2C4F" w14:textId="3F6355A8" w:rsidR="00F66380" w:rsidRPr="00107BDE" w:rsidRDefault="00F66380" w:rsidP="00F66380">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Project p</w:t>
      </w:r>
    </w:p>
    <w:p w14:paraId="505E7EC9" w14:textId="3F0FF849" w:rsidR="00F66380" w:rsidRPr="008867EE" w:rsidRDefault="00F66380" w:rsidP="00F66380">
      <w:pPr>
        <w:spacing w:line="240" w:lineRule="auto"/>
        <w:ind w:left="561"/>
        <w:rPr>
          <w:rFonts w:ascii="Courier New" w:hAnsi="Courier New" w:cs="Courier New"/>
          <w:sz w:val="20"/>
          <w:lang w:val="en-US"/>
        </w:rPr>
      </w:pPr>
      <w:r w:rsidRPr="007A4BB9">
        <w:rPr>
          <w:rFonts w:ascii="Courier New" w:hAnsi="Courier New" w:cs="Courier New"/>
          <w:sz w:val="20"/>
          <w:lang w:val="en-US"/>
        </w:rPr>
        <w:t xml:space="preserve">WHERE </w:t>
      </w:r>
      <w:r>
        <w:rPr>
          <w:rFonts w:ascii="Courier New" w:hAnsi="Courier New" w:cs="Courier New"/>
          <w:sz w:val="20"/>
          <w:lang w:val="en-US"/>
        </w:rPr>
        <w:t>TYPE(p) = DesignProject OR TYPE(p) = QualityProject</w:t>
      </w:r>
    </w:p>
    <w:p w14:paraId="01C437F3" w14:textId="77777777" w:rsidR="007D05B8" w:rsidRPr="00A36C7B" w:rsidRDefault="007D05B8" w:rsidP="007D05B8">
      <w:pPr>
        <w:rPr>
          <w:lang w:val="en-US"/>
        </w:rPr>
      </w:pPr>
    </w:p>
    <w:p w14:paraId="4DF8DBBF" w14:textId="28E75AD8" w:rsidR="007D05B8" w:rsidRDefault="00F66380" w:rsidP="007D05B8">
      <w:pPr>
        <w:rPr>
          <w:lang w:val="es-ES"/>
        </w:rPr>
      </w:pPr>
      <w:r w:rsidRPr="00F66380">
        <w:rPr>
          <w:lang w:val="es-ES"/>
        </w:rPr>
        <w:t xml:space="preserve">Después del type, no se han </w:t>
      </w:r>
      <w:r w:rsidR="007D05B8">
        <w:rPr>
          <w:lang w:val="es-ES"/>
        </w:rPr>
        <w:t xml:space="preserve">puesto </w:t>
      </w:r>
      <w:r w:rsidR="007D05B8" w:rsidRPr="007D05B8">
        <w:rPr>
          <w:rFonts w:ascii="Courier New" w:hAnsi="Courier New" w:cs="Courier New"/>
          <w:sz w:val="20"/>
          <w:lang w:val="es-ES"/>
        </w:rPr>
        <w:t>'</w:t>
      </w:r>
      <w:r w:rsidR="007D05B8">
        <w:rPr>
          <w:rFonts w:ascii="Courier New" w:hAnsi="Courier New" w:cs="Courier New"/>
          <w:sz w:val="20"/>
          <w:lang w:val="es-ES"/>
        </w:rPr>
        <w:t xml:space="preserve"> </w:t>
      </w:r>
      <w:r w:rsidR="007D05B8" w:rsidRPr="007D05B8">
        <w:rPr>
          <w:rFonts w:ascii="Courier New" w:hAnsi="Courier New" w:cs="Courier New"/>
          <w:sz w:val="20"/>
          <w:lang w:val="es-ES"/>
        </w:rPr>
        <w:t>'</w:t>
      </w:r>
      <w:r w:rsidR="007D05B8" w:rsidRPr="007D05B8">
        <w:rPr>
          <w:rFonts w:cs="Courier New"/>
          <w:szCs w:val="18"/>
          <w:lang w:val="es-ES"/>
        </w:rPr>
        <w:t>,</w:t>
      </w:r>
      <w:r w:rsidR="007D05B8">
        <w:rPr>
          <w:lang w:val="es-ES"/>
        </w:rPr>
        <w:t xml:space="preserve"> ya que JPQL toma los nombres de las subclases como entidades no como </w:t>
      </w:r>
      <w:r w:rsidR="007D05B8" w:rsidRPr="007D05B8">
        <w:rPr>
          <w:i/>
          <w:lang w:val="es-ES"/>
        </w:rPr>
        <w:t>strings</w:t>
      </w:r>
      <w:r w:rsidR="007D05B8">
        <w:rPr>
          <w:i/>
          <w:lang w:val="es-ES"/>
        </w:rPr>
        <w:t xml:space="preserve">. </w:t>
      </w:r>
      <w:r w:rsidR="007D05B8">
        <w:rPr>
          <w:lang w:val="es-ES"/>
        </w:rPr>
        <w:t>Estas consultas también pueden hacerse dinámicas, y que tome el valor de esa subclase dado por el programador:</w:t>
      </w:r>
    </w:p>
    <w:p w14:paraId="4E94CA6D" w14:textId="77777777" w:rsidR="007D05B8" w:rsidRDefault="007D05B8" w:rsidP="007D05B8">
      <w:pPr>
        <w:rPr>
          <w:lang w:val="es-ES"/>
        </w:rPr>
      </w:pPr>
    </w:p>
    <w:p w14:paraId="63DC6FEC" w14:textId="77777777" w:rsidR="007D05B8" w:rsidRPr="00107BDE" w:rsidRDefault="007D05B8" w:rsidP="007D05B8">
      <w:pPr>
        <w:spacing w:line="240" w:lineRule="auto"/>
        <w:ind w:left="561"/>
        <w:rPr>
          <w:rFonts w:ascii="Courier New" w:hAnsi="Courier New" w:cs="Courier New"/>
          <w:sz w:val="20"/>
          <w:lang w:val="en-US"/>
        </w:rPr>
      </w:pPr>
      <w:r>
        <w:rPr>
          <w:rFonts w:ascii="Courier New" w:hAnsi="Courier New" w:cs="Courier New"/>
          <w:sz w:val="20"/>
          <w:lang w:val="en-US"/>
        </w:rPr>
        <w:t>SELECT p</w:t>
      </w:r>
      <w:r w:rsidRPr="00107BDE">
        <w:rPr>
          <w:rFonts w:ascii="Courier New" w:hAnsi="Courier New" w:cs="Courier New"/>
          <w:sz w:val="20"/>
          <w:lang w:val="en-US"/>
        </w:rPr>
        <w:t xml:space="preserve"> </w:t>
      </w:r>
    </w:p>
    <w:p w14:paraId="1ABEA4A7" w14:textId="77777777" w:rsidR="007D05B8" w:rsidRPr="00107BDE" w:rsidRDefault="007D05B8" w:rsidP="007D05B8">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Project p</w:t>
      </w:r>
    </w:p>
    <w:p w14:paraId="1EBF4E12" w14:textId="21EB4CF6" w:rsidR="007D05B8" w:rsidRDefault="007D05B8" w:rsidP="007D05B8">
      <w:pPr>
        <w:spacing w:line="240" w:lineRule="auto"/>
        <w:ind w:left="561"/>
        <w:rPr>
          <w:rFonts w:ascii="Courier New" w:hAnsi="Courier New" w:cs="Courier New"/>
          <w:sz w:val="20"/>
          <w:lang w:val="en-US"/>
        </w:rPr>
      </w:pPr>
      <w:r w:rsidRPr="007A4BB9">
        <w:rPr>
          <w:rFonts w:ascii="Courier New" w:hAnsi="Courier New" w:cs="Courier New"/>
          <w:sz w:val="20"/>
          <w:lang w:val="en-US"/>
        </w:rPr>
        <w:t xml:space="preserve">WHERE </w:t>
      </w:r>
      <w:r>
        <w:rPr>
          <w:rFonts w:ascii="Courier New" w:hAnsi="Courier New" w:cs="Courier New"/>
          <w:sz w:val="20"/>
          <w:lang w:val="en-US"/>
        </w:rPr>
        <w:t>TYPE(p) = :projectType</w:t>
      </w:r>
    </w:p>
    <w:p w14:paraId="5AF42F9D" w14:textId="4A1D856E" w:rsidR="007D05B8" w:rsidRDefault="007D05B8" w:rsidP="007D05B8">
      <w:pPr>
        <w:spacing w:line="240" w:lineRule="auto"/>
        <w:ind w:left="561"/>
        <w:rPr>
          <w:rFonts w:ascii="Courier New" w:hAnsi="Courier New" w:cs="Courier New"/>
          <w:sz w:val="20"/>
          <w:lang w:val="en-US"/>
        </w:rPr>
      </w:pPr>
    </w:p>
    <w:p w14:paraId="69949929" w14:textId="7354EAB3" w:rsidR="007D05B8" w:rsidRDefault="00F56089" w:rsidP="00F56089">
      <w:pPr>
        <w:pStyle w:val="Ttulo3"/>
        <w:rPr>
          <w:i/>
          <w:lang w:val="en-US"/>
        </w:rPr>
      </w:pPr>
      <w:bookmarkStart w:id="104" w:name="_Toc531688300"/>
      <w:r>
        <w:rPr>
          <w:i/>
          <w:lang w:val="en-US"/>
        </w:rPr>
        <w:t>Down</w:t>
      </w:r>
      <w:r w:rsidRPr="00F56089">
        <w:rPr>
          <w:i/>
          <w:lang w:val="en-US"/>
        </w:rPr>
        <w:t>cast</w:t>
      </w:r>
      <w:r>
        <w:rPr>
          <w:i/>
          <w:lang w:val="en-US"/>
        </w:rPr>
        <w:t>ing</w:t>
      </w:r>
      <w:bookmarkEnd w:id="104"/>
    </w:p>
    <w:p w14:paraId="04A501DC" w14:textId="36499705" w:rsidR="00F56089" w:rsidRDefault="00F56089" w:rsidP="00F56089">
      <w:pPr>
        <w:rPr>
          <w:lang w:val="es-ES"/>
        </w:rPr>
      </w:pPr>
      <w:r w:rsidRPr="00F56089">
        <w:rPr>
          <w:lang w:val="es-ES"/>
        </w:rPr>
        <w:t xml:space="preserve">Puede accederse a un atributo de una subclase </w:t>
      </w:r>
      <w:r>
        <w:rPr>
          <w:lang w:val="es-ES"/>
        </w:rPr>
        <w:t xml:space="preserve">pero cuando la consulta trata con la clase madre, hay que usar un </w:t>
      </w:r>
      <w:r w:rsidRPr="00F56089">
        <w:rPr>
          <w:i/>
          <w:lang w:val="es-ES"/>
        </w:rPr>
        <w:t>cast</w:t>
      </w:r>
      <w:r>
        <w:rPr>
          <w:lang w:val="es-ES"/>
        </w:rPr>
        <w:t xml:space="preserve"> al que se demonina </w:t>
      </w:r>
      <w:r>
        <w:rPr>
          <w:i/>
          <w:lang w:val="es-ES"/>
        </w:rPr>
        <w:t>down</w:t>
      </w:r>
      <w:r w:rsidRPr="00F56089">
        <w:rPr>
          <w:i/>
          <w:lang w:val="es-ES"/>
        </w:rPr>
        <w:t>cast</w:t>
      </w:r>
      <w:r>
        <w:rPr>
          <w:i/>
          <w:lang w:val="es-ES"/>
        </w:rPr>
        <w:t>ing.</w:t>
      </w:r>
      <w:r w:rsidR="000F1497">
        <w:rPr>
          <w:i/>
          <w:lang w:val="es-ES"/>
        </w:rPr>
        <w:t xml:space="preserve"> </w:t>
      </w:r>
      <w:r w:rsidR="000F1497">
        <w:rPr>
          <w:lang w:val="es-ES"/>
        </w:rPr>
        <w:t>Esta técnica consiste en hacer que una consulta que se refiere a una clase sea aplicada a una subclase de esta específica, usando el operador TREAT.</w:t>
      </w:r>
    </w:p>
    <w:p w14:paraId="5F1C5C38" w14:textId="5ECA23D2" w:rsidR="000F1497" w:rsidRDefault="000F1497" w:rsidP="007D05B8">
      <w:pPr>
        <w:rPr>
          <w:lang w:val="es-ES"/>
        </w:rPr>
      </w:pPr>
      <w:r>
        <w:rPr>
          <w:lang w:val="es-ES"/>
        </w:rPr>
        <w:t>En este ejemplo, el resultado será todos los proyectos de diseño y los de calidad con un índice de calidad mayor de 4.</w:t>
      </w:r>
    </w:p>
    <w:p w14:paraId="0BCD19EA" w14:textId="77777777" w:rsidR="00A36C7B" w:rsidRDefault="00A36C7B" w:rsidP="007D05B8">
      <w:pPr>
        <w:rPr>
          <w:lang w:val="es-ES"/>
        </w:rPr>
      </w:pPr>
    </w:p>
    <w:p w14:paraId="28E07E4D" w14:textId="77777777" w:rsidR="000F1497" w:rsidRPr="00107BDE" w:rsidRDefault="000F1497" w:rsidP="000F1497">
      <w:pPr>
        <w:spacing w:line="240" w:lineRule="auto"/>
        <w:ind w:left="561"/>
        <w:rPr>
          <w:rFonts w:ascii="Courier New" w:hAnsi="Courier New" w:cs="Courier New"/>
          <w:sz w:val="20"/>
          <w:lang w:val="en-US"/>
        </w:rPr>
      </w:pPr>
      <w:r>
        <w:rPr>
          <w:rFonts w:ascii="Courier New" w:hAnsi="Courier New" w:cs="Courier New"/>
          <w:sz w:val="20"/>
          <w:lang w:val="en-US"/>
        </w:rPr>
        <w:t>SELECT p</w:t>
      </w:r>
      <w:r w:rsidRPr="00107BDE">
        <w:rPr>
          <w:rFonts w:ascii="Courier New" w:hAnsi="Courier New" w:cs="Courier New"/>
          <w:sz w:val="20"/>
          <w:lang w:val="en-US"/>
        </w:rPr>
        <w:t xml:space="preserve"> </w:t>
      </w:r>
    </w:p>
    <w:p w14:paraId="475A2611" w14:textId="77777777" w:rsidR="000F1497" w:rsidRPr="00107BDE" w:rsidRDefault="000F1497" w:rsidP="000F1497">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Project p</w:t>
      </w:r>
    </w:p>
    <w:p w14:paraId="39C0D300" w14:textId="3CF16698" w:rsidR="000F1497" w:rsidRDefault="000F1497" w:rsidP="000F1497">
      <w:pPr>
        <w:spacing w:line="240" w:lineRule="auto"/>
        <w:ind w:left="561"/>
        <w:rPr>
          <w:rFonts w:ascii="Courier New" w:hAnsi="Courier New" w:cs="Courier New"/>
          <w:sz w:val="20"/>
          <w:lang w:val="en-US"/>
        </w:rPr>
      </w:pPr>
      <w:r w:rsidRPr="007A4BB9">
        <w:rPr>
          <w:rFonts w:ascii="Courier New" w:hAnsi="Courier New" w:cs="Courier New"/>
          <w:sz w:val="20"/>
          <w:lang w:val="en-US"/>
        </w:rPr>
        <w:t xml:space="preserve">WHERE </w:t>
      </w:r>
      <w:r>
        <w:rPr>
          <w:rFonts w:ascii="Courier New" w:hAnsi="Courier New" w:cs="Courier New"/>
          <w:sz w:val="20"/>
          <w:lang w:val="en-US"/>
        </w:rPr>
        <w:t>TREAT(p AS QualityProject).qaRating &gt; 4</w:t>
      </w:r>
    </w:p>
    <w:p w14:paraId="687328B3" w14:textId="34109745" w:rsidR="000F1497" w:rsidRPr="00A36C7B" w:rsidRDefault="000F1497" w:rsidP="000F1497">
      <w:pPr>
        <w:spacing w:line="240" w:lineRule="auto"/>
        <w:rPr>
          <w:rFonts w:ascii="Courier New" w:hAnsi="Courier New" w:cs="Courier New"/>
          <w:sz w:val="20"/>
          <w:lang w:val="es-ES"/>
        </w:rPr>
      </w:pPr>
      <w:r>
        <w:rPr>
          <w:rFonts w:ascii="Courier New" w:hAnsi="Courier New" w:cs="Courier New"/>
          <w:sz w:val="20"/>
          <w:lang w:val="en-US"/>
        </w:rPr>
        <w:t xml:space="preserve">      </w:t>
      </w:r>
      <w:r w:rsidRPr="00A36C7B">
        <w:rPr>
          <w:rFonts w:ascii="Courier New" w:hAnsi="Courier New" w:cs="Courier New"/>
          <w:sz w:val="20"/>
          <w:lang w:val="es-ES"/>
        </w:rPr>
        <w:t xml:space="preserve">OR TYPE(p) = DesignProject </w:t>
      </w:r>
    </w:p>
    <w:p w14:paraId="7750D141" w14:textId="572F4DEE" w:rsidR="00F4531C" w:rsidRPr="000F1497" w:rsidDel="005F0235" w:rsidRDefault="000F1497" w:rsidP="007D05B8">
      <w:pPr>
        <w:rPr>
          <w:del w:id="105" w:author="COLMENA MATEOS Adrian" w:date="2018-12-03T09:41:00Z"/>
          <w:lang w:val="es-ES"/>
        </w:rPr>
      </w:pPr>
      <w:r w:rsidRPr="000F1497">
        <w:rPr>
          <w:lang w:val="es-ES"/>
        </w:rPr>
        <w:t xml:space="preserve">La sintaxis de la expresión empieza con TREAT seguido con </w:t>
      </w:r>
      <w:r>
        <w:rPr>
          <w:lang w:val="es-ES"/>
        </w:rPr>
        <w:t xml:space="preserve">su argumento entre paréntesis. El argumento será el alias de la clase madre, la palabra reservada AS y el nombre de la subclase. </w:t>
      </w:r>
      <w:r w:rsidRPr="000F1497">
        <w:rPr>
          <w:lang w:val="es-ES"/>
        </w:rPr>
        <w:t xml:space="preserve"> </w:t>
      </w:r>
      <w:del w:id="106" w:author="COLMENA MATEOS Adrian" w:date="2018-12-03T09:41:00Z">
        <w:r w:rsidR="00F4531C" w:rsidRPr="000F1497" w:rsidDel="005F0235">
          <w:rPr>
            <w:lang w:val="es-ES"/>
          </w:rPr>
          <w:delText xml:space="preserve">Siempre se obtienen de un </w:delText>
        </w:r>
        <w:r w:rsidR="00F4531C" w:rsidRPr="000F1497" w:rsidDel="005F0235">
          <w:rPr>
            <w:lang w:val="es-ES" w:eastAsia="en-US"/>
          </w:rPr>
          <w:delText>EntityManagerFactory</w:delText>
        </w:r>
        <w:r w:rsidR="00F4531C" w:rsidRPr="000F1497" w:rsidDel="005F0235">
          <w:rPr>
            <w:lang w:val="es-ES"/>
          </w:rPr>
          <w:delText xml:space="preserve">, la cual determina la configuración de sus EMs. El método estático </w:delText>
        </w:r>
        <w:r w:rsidR="00F4531C" w:rsidRPr="000F1497" w:rsidDel="005F0235">
          <w:rPr>
            <w:lang w:val="es-ES" w:eastAsia="en-US"/>
          </w:rPr>
          <w:delText xml:space="preserve">createEntityManagerFactory() en la clase Persistence devuelve el EntityManagerFactory para la </w:delText>
        </w:r>
      </w:del>
      <w:del w:id="107" w:author="COLMENA MATEOS Adrian" w:date="2018-11-23T08:53:00Z">
        <w:r w:rsidR="00F4531C" w:rsidRPr="000F1497" w:rsidDel="00204249">
          <w:rPr>
            <w:lang w:val="es-ES" w:eastAsia="en-US"/>
          </w:rPr>
          <w:delText>unidad de persistencia</w:delText>
        </w:r>
      </w:del>
      <w:del w:id="108" w:author="COLMENA MATEOS Adrian" w:date="2018-12-03T09:41:00Z">
        <w:r w:rsidR="00F4531C" w:rsidRPr="000F1497" w:rsidDel="005F0235">
          <w:rPr>
            <w:lang w:val="es-ES" w:eastAsia="en-US"/>
          </w:rPr>
          <w:delText xml:space="preserve"> indicada. El próximo ejemplo indica cómo se crearía un EntityManagerFactory para la </w:delText>
        </w:r>
      </w:del>
      <w:del w:id="109" w:author="COLMENA MATEOS Adrian" w:date="2018-11-23T08:53:00Z">
        <w:r w:rsidR="00F4531C" w:rsidRPr="000F1497" w:rsidDel="00204249">
          <w:rPr>
            <w:lang w:val="es-ES" w:eastAsia="en-US"/>
          </w:rPr>
          <w:delText>unidad de persistencia</w:delText>
        </w:r>
      </w:del>
      <w:del w:id="110" w:author="COLMENA MATEOS Adrian" w:date="2018-12-03T09:41:00Z">
        <w:r w:rsidR="00F4531C" w:rsidRPr="000F1497" w:rsidDel="005F0235">
          <w:rPr>
            <w:lang w:val="es-ES" w:eastAsia="en-US"/>
          </w:rPr>
          <w:delText xml:space="preserve"> llamada ServicioEmpleado:</w:delText>
        </w:r>
      </w:del>
    </w:p>
    <w:p w14:paraId="7278A8B7" w14:textId="45D822B3" w:rsidR="00F4531C" w:rsidRPr="000F1497" w:rsidDel="005F0235" w:rsidRDefault="00F4531C" w:rsidP="007D05B8">
      <w:pPr>
        <w:rPr>
          <w:del w:id="111" w:author="COLMENA MATEOS Adrian" w:date="2018-12-03T09:41:00Z"/>
          <w:rFonts w:ascii="KnckqtTjylqpYxnthkHwbldpUtopiaS" w:hAnsi="KnckqtTjylqpYxnthkHwbldpUtopiaS" w:cs="KnckqtTjylqpYxnthkHwbldpUtopiaS"/>
          <w:lang w:val="es-ES" w:eastAsia="en-US"/>
        </w:rPr>
      </w:pPr>
    </w:p>
    <w:p w14:paraId="19ED694C" w14:textId="207C54E0" w:rsidR="00F4531C" w:rsidRPr="000F1497" w:rsidDel="005F0235" w:rsidRDefault="00F4531C" w:rsidP="007D05B8">
      <w:pPr>
        <w:rPr>
          <w:del w:id="112" w:author="COLMENA MATEOS Adrian" w:date="2018-12-03T09:41:00Z"/>
          <w:rFonts w:ascii="Lucida Sans Typewriter" w:hAnsi="Lucida Sans Typewriter"/>
          <w:lang w:val="es-ES" w:eastAsia="en-US"/>
        </w:rPr>
      </w:pPr>
      <w:del w:id="113" w:author="COLMENA MATEOS Adrian" w:date="2018-12-03T09:41:00Z">
        <w:r w:rsidRPr="000F1497" w:rsidDel="005F0235">
          <w:rPr>
            <w:rFonts w:ascii="Lucida Sans Typewriter" w:hAnsi="Lucida Sans Typewriter"/>
            <w:lang w:val="es-ES" w:eastAsia="en-US"/>
          </w:rPr>
          <w:delText>EntityManagerFactory emf =</w:delText>
        </w:r>
      </w:del>
    </w:p>
    <w:p w14:paraId="43ED42FB" w14:textId="54F4B3FB" w:rsidR="00F4531C" w:rsidRPr="000F1497" w:rsidDel="005F0235" w:rsidRDefault="00F4531C" w:rsidP="007D05B8">
      <w:pPr>
        <w:rPr>
          <w:del w:id="114" w:author="COLMENA MATEOS Adrian" w:date="2018-12-03T09:41:00Z"/>
          <w:rFonts w:ascii="Lucida Sans Typewriter" w:hAnsi="Lucida Sans Typewriter"/>
          <w:lang w:val="es-ES" w:eastAsia="en-US"/>
        </w:rPr>
      </w:pPr>
      <w:del w:id="115" w:author="COLMENA MATEOS Adrian" w:date="2018-12-03T09:41:00Z">
        <w:r w:rsidRPr="000F1497" w:rsidDel="005F0235">
          <w:rPr>
            <w:rFonts w:ascii="Lucida Sans Typewriter" w:hAnsi="Lucida Sans Typewriter"/>
            <w:lang w:val="es-ES" w:eastAsia="en-US"/>
          </w:rPr>
          <w:delText>Persistence.createEntityManagerFactory("ServicioEmpleado ");</w:delText>
        </w:r>
      </w:del>
    </w:p>
    <w:p w14:paraId="002F5DC5" w14:textId="4AA98CB5" w:rsidR="00F4531C" w:rsidRPr="000F1497" w:rsidDel="005F0235" w:rsidRDefault="00F4531C" w:rsidP="007D05B8">
      <w:pPr>
        <w:rPr>
          <w:del w:id="116" w:author="COLMENA MATEOS Adrian" w:date="2018-12-03T09:41:00Z"/>
          <w:lang w:val="es-ES" w:eastAsia="en-US"/>
        </w:rPr>
      </w:pPr>
    </w:p>
    <w:p w14:paraId="342D0617" w14:textId="7EBEFAC8" w:rsidR="00F4531C" w:rsidRPr="000F1497" w:rsidDel="005F0235" w:rsidRDefault="00F4531C" w:rsidP="007D05B8">
      <w:pPr>
        <w:rPr>
          <w:del w:id="117" w:author="COLMENA MATEOS Adrian" w:date="2018-12-03T09:41:00Z"/>
          <w:lang w:val="es-ES"/>
        </w:rPr>
      </w:pPr>
      <w:del w:id="118" w:author="COLMENA MATEOS Adrian" w:date="2018-12-03T09:41:00Z">
        <w:r w:rsidRPr="000F1497" w:rsidDel="005F0235">
          <w:rPr>
            <w:lang w:val="es-ES"/>
          </w:rPr>
          <w:delText xml:space="preserve">La </w:delText>
        </w:r>
      </w:del>
      <w:del w:id="119" w:author="COLMENA MATEOS Adrian" w:date="2018-11-23T08:53:00Z">
        <w:r w:rsidRPr="000F1497" w:rsidDel="00204249">
          <w:rPr>
            <w:lang w:val="es-ES"/>
          </w:rPr>
          <w:delText>unidad de persistencia</w:delText>
        </w:r>
      </w:del>
      <w:del w:id="120" w:author="COLMENA MATEOS Adrian" w:date="2018-12-03T09:41:00Z">
        <w:r w:rsidRPr="000F1497" w:rsidDel="005F0235">
          <w:rPr>
            <w:lang w:val="es-ES"/>
          </w:rPr>
          <w:delText xml:space="preserve"> </w:delText>
        </w:r>
        <w:r w:rsidRPr="000F1497" w:rsidDel="005F0235">
          <w:rPr>
            <w:lang w:val="es-ES" w:eastAsia="en-US"/>
          </w:rPr>
          <w:delText xml:space="preserve">ServicioEmpleado </w:delText>
        </w:r>
        <w:r w:rsidRPr="000F1497" w:rsidDel="005F0235">
          <w:rPr>
            <w:lang w:val="es-ES"/>
          </w:rPr>
          <w:delText xml:space="preserve">determina que la configuración sea la de ese </w:delText>
        </w:r>
        <w:r w:rsidRPr="000F1497" w:rsidDel="005F0235">
          <w:rPr>
            <w:lang w:val="es-ES" w:eastAsia="en-US"/>
          </w:rPr>
          <w:delText xml:space="preserve">EntityManagerFactory </w:delText>
        </w:r>
        <w:r w:rsidRPr="000F1497" w:rsidDel="005F0235">
          <w:rPr>
            <w:lang w:val="es-ES"/>
          </w:rPr>
          <w:delText>en cosas como los parámetros de conexión que los EMs usarán para conectarse a la base de datos. Ahora obtener un EM será tarea fácil:</w:delText>
        </w:r>
      </w:del>
    </w:p>
    <w:p w14:paraId="3E4F6AB0" w14:textId="078C5068" w:rsidR="00F4531C" w:rsidRPr="000F1497" w:rsidDel="005F0235" w:rsidRDefault="00F4531C" w:rsidP="007D05B8">
      <w:pPr>
        <w:rPr>
          <w:del w:id="121" w:author="COLMENA MATEOS Adrian" w:date="2018-12-03T09:41:00Z"/>
          <w:rFonts w:ascii="Lucida Sans Typewriter" w:hAnsi="Lucida Sans Typewriter" w:cs="RmrsbbYnmjylCvvcsjBwswjrTheSans"/>
          <w:lang w:val="es-ES" w:eastAsia="en-US"/>
        </w:rPr>
      </w:pPr>
      <w:del w:id="122" w:author="COLMENA MATEOS Adrian" w:date="2018-12-03T09:41:00Z">
        <w:r w:rsidRPr="000F1497" w:rsidDel="005F0235">
          <w:rPr>
            <w:rFonts w:ascii="Lucida Sans Typewriter" w:hAnsi="Lucida Sans Typewriter" w:cs="RmrsbbYnmjylCvvcsjBwswjrTheSans"/>
            <w:lang w:val="es-ES" w:eastAsia="en-US"/>
          </w:rPr>
          <w:delText>EntityManager em = emf.createEntityManager();</w:delText>
        </w:r>
      </w:del>
    </w:p>
    <w:p w14:paraId="07BCAAFF" w14:textId="2CF55058" w:rsidR="00F4531C" w:rsidRPr="000F1497" w:rsidDel="005F0235" w:rsidRDefault="00F4531C" w:rsidP="007D05B8">
      <w:pPr>
        <w:rPr>
          <w:del w:id="123" w:author="COLMENA MATEOS Adrian" w:date="2018-12-03T09:41:00Z"/>
          <w:rFonts w:ascii="Lucida Console" w:hAnsi="Lucida Console"/>
          <w:sz w:val="12"/>
          <w:lang w:val="es-ES"/>
        </w:rPr>
      </w:pPr>
    </w:p>
    <w:p w14:paraId="6BF8AFEE" w14:textId="70079EAB" w:rsidR="00F4531C" w:rsidRPr="000F1497" w:rsidDel="005F0235" w:rsidRDefault="00F4531C" w:rsidP="007D05B8">
      <w:pPr>
        <w:rPr>
          <w:del w:id="124" w:author="COLMENA MATEOS Adrian" w:date="2018-12-03T09:41:00Z"/>
          <w:lang w:val="es-ES"/>
        </w:rPr>
      </w:pPr>
      <w:del w:id="125" w:author="COLMENA MATEOS Adrian" w:date="2018-12-03T09:41:00Z">
        <w:r w:rsidRPr="000F1497" w:rsidDel="005F0235">
          <w:rPr>
            <w:lang w:val="es-ES"/>
          </w:rPr>
          <w:delText xml:space="preserve">El método </w:delText>
        </w:r>
        <w:r w:rsidRPr="000F1497" w:rsidDel="005F0235">
          <w:rPr>
            <w:rFonts w:ascii="Lucida Sans Typewriter" w:hAnsi="Lucida Sans Typewriter"/>
            <w:lang w:val="es-ES"/>
          </w:rPr>
          <w:delText>persist</w:delText>
        </w:r>
        <w:r w:rsidRPr="000F1497" w:rsidDel="005F0235">
          <w:rPr>
            <w:lang w:val="es-ES"/>
          </w:rPr>
          <w:delText>.</w:delText>
        </w:r>
      </w:del>
    </w:p>
    <w:p w14:paraId="25CF3125" w14:textId="0EA6C76D" w:rsidR="00F4531C" w:rsidRPr="000F1497" w:rsidDel="005F0235" w:rsidRDefault="00F4531C" w:rsidP="007D05B8">
      <w:pPr>
        <w:rPr>
          <w:del w:id="126" w:author="COLMENA MATEOS Adrian" w:date="2018-12-03T09:41:00Z"/>
          <w:lang w:val="es-ES"/>
        </w:rPr>
      </w:pPr>
      <w:del w:id="127" w:author="COLMENA MATEOS Adrian" w:date="2018-12-03T09:41:00Z">
        <w:r w:rsidRPr="000F1497" w:rsidDel="005F0235">
          <w:rPr>
            <w:lang w:val="es-ES"/>
          </w:rPr>
          <w:delText xml:space="preserve">Persistir una entidad es la operación de tomar una entidad transitoria, o una que todavía no tiene ninguna representación persistente en la base de datos, y almacenar su estado para que pueda ser recuperada más tarde. Se usa el EM para persistir en una instancia de </w:delText>
        </w:r>
        <w:r w:rsidRPr="000F1497" w:rsidDel="005F0235">
          <w:rPr>
            <w:rFonts w:ascii="Lucida Sans Typewriter" w:hAnsi="Lucida Sans Typewriter"/>
            <w:lang w:val="es-ES"/>
          </w:rPr>
          <w:delText>Empleado</w:delText>
        </w:r>
        <w:r w:rsidR="00A35F9B" w:rsidRPr="000F1497" w:rsidDel="005F0235">
          <w:rPr>
            <w:lang w:val="es-ES"/>
          </w:rPr>
          <w:delText>, como en este ejemplo:</w:delText>
        </w:r>
      </w:del>
    </w:p>
    <w:p w14:paraId="6AC01451" w14:textId="2F3D54C0" w:rsidR="00A35F9B" w:rsidRPr="000F1497" w:rsidDel="005F0235" w:rsidRDefault="00A35F9B" w:rsidP="007D05B8">
      <w:pPr>
        <w:rPr>
          <w:del w:id="128" w:author="COLMENA MATEOS Adrian" w:date="2018-12-03T09:41:00Z"/>
          <w:lang w:val="es-ES"/>
        </w:rPr>
      </w:pPr>
    </w:p>
    <w:p w14:paraId="189D1A62" w14:textId="2DB44FCF" w:rsidR="00F4531C" w:rsidRPr="000F1497" w:rsidDel="005F0235" w:rsidRDefault="00F4531C" w:rsidP="007D05B8">
      <w:pPr>
        <w:rPr>
          <w:del w:id="129" w:author="COLMENA MATEOS Adrian" w:date="2018-12-03T09:41:00Z"/>
          <w:rFonts w:ascii="Lucida Sans Typewriter" w:hAnsi="Lucida Sans Typewriter"/>
          <w:lang w:val="es-ES" w:eastAsia="en-US"/>
        </w:rPr>
      </w:pPr>
      <w:del w:id="130" w:author="COLMENA MATEOS Adrian" w:date="2018-12-03T09:41:00Z">
        <w:r w:rsidRPr="000F1497" w:rsidDel="005F0235">
          <w:rPr>
            <w:rFonts w:ascii="Lucida Sans Typewriter" w:hAnsi="Lucida Sans Typewriter"/>
            <w:lang w:val="es-ES" w:eastAsia="en-US"/>
          </w:rPr>
          <w:delText>Empleado emp = new Empleado(158);</w:delText>
        </w:r>
      </w:del>
    </w:p>
    <w:p w14:paraId="5E09CF15" w14:textId="6DC12987" w:rsidR="00F4531C" w:rsidRPr="000F1497" w:rsidDel="005F0235" w:rsidRDefault="00F4531C" w:rsidP="007D05B8">
      <w:pPr>
        <w:rPr>
          <w:del w:id="131" w:author="COLMENA MATEOS Adrian" w:date="2018-12-03T09:41:00Z"/>
          <w:rFonts w:ascii="Lucida Sans Typewriter" w:hAnsi="Lucida Sans Typewriter"/>
          <w:lang w:val="es-ES" w:eastAsia="en-US"/>
        </w:rPr>
      </w:pPr>
      <w:del w:id="132" w:author="COLMENA MATEOS Adrian" w:date="2018-12-03T09:41:00Z">
        <w:r w:rsidRPr="000F1497" w:rsidDel="005F0235">
          <w:rPr>
            <w:rFonts w:ascii="Lucida Sans Typewriter" w:hAnsi="Lucida Sans Typewriter"/>
            <w:lang w:val="es-ES" w:eastAsia="en-US"/>
          </w:rPr>
          <w:delText xml:space="preserve">em.persist(emp) </w:delText>
        </w:r>
      </w:del>
    </w:p>
    <w:p w14:paraId="395A3C49" w14:textId="266318C1" w:rsidR="00F4531C" w:rsidRPr="000F1497" w:rsidDel="005F0235" w:rsidRDefault="00F4531C" w:rsidP="007D05B8">
      <w:pPr>
        <w:rPr>
          <w:del w:id="133" w:author="COLMENA MATEOS Adrian" w:date="2018-12-03T09:41:00Z"/>
          <w:rFonts w:ascii="Lucida Sans Typewriter" w:hAnsi="Lucida Sans Typewriter"/>
          <w:lang w:val="es-ES" w:eastAsia="en-US"/>
        </w:rPr>
      </w:pPr>
    </w:p>
    <w:p w14:paraId="55C78653" w14:textId="1EBA91DC" w:rsidR="00F4531C" w:rsidRPr="000F1497" w:rsidDel="005F0235" w:rsidRDefault="00F4531C" w:rsidP="007D05B8">
      <w:pPr>
        <w:rPr>
          <w:del w:id="134" w:author="COLMENA MATEOS Adrian" w:date="2018-12-03T09:41:00Z"/>
          <w:rFonts w:ascii="KnckqtTjylqpYxnthkHwbldpUtopiaS" w:hAnsi="KnckqtTjylqpYxnthkHwbldpUtopiaS" w:cs="KnckqtTjylqpYxnthkHwbldpUtopiaS"/>
          <w:lang w:val="es-ES" w:eastAsia="en-US"/>
        </w:rPr>
      </w:pPr>
      <w:del w:id="135" w:author="COLMENA MATEOS Adrian" w:date="2018-12-03T09:41:00Z">
        <w:r w:rsidRPr="000F1497" w:rsidDel="005F0235">
          <w:rPr>
            <w:lang w:val="es-ES" w:eastAsia="en-US"/>
          </w:rPr>
          <w:delText xml:space="preserve">La primera línea en este código crea una instancia de </w:delText>
        </w:r>
        <w:r w:rsidRPr="000F1497" w:rsidDel="005F0235">
          <w:rPr>
            <w:rFonts w:ascii="Lucida Sans Typewriter" w:hAnsi="Lucida Sans Typewriter"/>
            <w:lang w:val="es-ES" w:eastAsia="en-US"/>
          </w:rPr>
          <w:delText>Empleado</w:delText>
        </w:r>
        <w:r w:rsidRPr="000F1497" w:rsidDel="005F0235">
          <w:rPr>
            <w:lang w:val="es-ES" w:eastAsia="en-US"/>
          </w:rPr>
          <w:delText xml:space="preserve"> que queremos persistir (solo fijando el ID, no el nombre o salario), la cual es sólo un objeto de Java. La segunda línea usa el EM para persistir la entidad, que si encuentra algún problema lanzará una </w:delText>
        </w:r>
        <w:r w:rsidRPr="000F1497" w:rsidDel="005F0235">
          <w:rPr>
            <w:rFonts w:ascii="Lucida Sans Typewriter" w:hAnsi="Lucida Sans Typewriter" w:cs="RmrsbbYnmjylCvvcsjBwswjrTheSans"/>
            <w:lang w:val="es-ES" w:eastAsia="en-US"/>
          </w:rPr>
          <w:delText>PersistenceException</w:delText>
        </w:r>
        <w:r w:rsidRPr="000F1497" w:rsidDel="005F0235">
          <w:rPr>
            <w:rFonts w:ascii="KnckqtTjylqpYxnthkHwbldpUtopiaS" w:hAnsi="KnckqtTjylqpYxnthkHwbldpUtopiaS" w:cs="KnckqtTjylqpYxnthkHwbldpUtopiaS"/>
            <w:lang w:val="es-ES" w:eastAsia="en-US"/>
          </w:rPr>
          <w:delText>.</w:delText>
        </w:r>
      </w:del>
    </w:p>
    <w:p w14:paraId="6278F4C5" w14:textId="772081B1" w:rsidR="00F4531C" w:rsidRPr="000F1497" w:rsidDel="005F0235" w:rsidRDefault="00F4531C" w:rsidP="007D05B8">
      <w:pPr>
        <w:rPr>
          <w:del w:id="136" w:author="COLMENA MATEOS Adrian" w:date="2018-12-03T09:41:00Z"/>
          <w:lang w:val="es-ES" w:eastAsia="en-US"/>
        </w:rPr>
      </w:pPr>
      <w:del w:id="137" w:author="COLMENA MATEOS Adrian" w:date="2018-12-03T09:41:00Z">
        <w:r w:rsidRPr="000F1497" w:rsidDel="005F0235">
          <w:rPr>
            <w:lang w:val="es-ES" w:eastAsia="en-US"/>
          </w:rPr>
          <w:delText>El siguiente ejemplo muestra cómo crear un método simple que cree un nuevo empleado y lo persista a la base de datos.</w:delText>
        </w:r>
      </w:del>
    </w:p>
    <w:p w14:paraId="15476C19" w14:textId="351C598A" w:rsidR="00A35F9B" w:rsidRPr="000F1497" w:rsidDel="005F0235" w:rsidRDefault="00A35F9B" w:rsidP="007D05B8">
      <w:pPr>
        <w:rPr>
          <w:del w:id="138" w:author="COLMENA MATEOS Adrian" w:date="2018-12-03T09:41:00Z"/>
          <w:lang w:val="es-ES" w:eastAsia="en-US"/>
        </w:rPr>
      </w:pPr>
    </w:p>
    <w:p w14:paraId="55530281" w14:textId="34889B7C" w:rsidR="00F4531C" w:rsidRPr="000F1497" w:rsidDel="005F0235" w:rsidRDefault="00F4531C" w:rsidP="007D05B8">
      <w:pPr>
        <w:rPr>
          <w:del w:id="139" w:author="COLMENA MATEOS Adrian" w:date="2018-12-03T09:41:00Z"/>
          <w:rStyle w:val="Textoennegrita"/>
          <w:rFonts w:ascii="Verdana" w:hAnsi="Verdana"/>
          <w:b w:val="0"/>
          <w:sz w:val="20"/>
          <w:lang w:val="es-ES"/>
        </w:rPr>
      </w:pPr>
      <w:del w:id="140" w:author="COLMENA MATEOS Adrian" w:date="2018-12-03T09:41:00Z">
        <w:r w:rsidRPr="000F1497" w:rsidDel="005F0235">
          <w:rPr>
            <w:rStyle w:val="Textoennegrita"/>
            <w:rFonts w:ascii="Verdana" w:hAnsi="Verdana"/>
            <w:i/>
            <w:sz w:val="20"/>
            <w:lang w:val="es-ES"/>
          </w:rPr>
          <w:delText>Ejemplo</w:delText>
        </w:r>
        <w:r w:rsidR="00A35F9B" w:rsidRPr="000F1497" w:rsidDel="005F0235">
          <w:rPr>
            <w:rStyle w:val="Textoennegrita"/>
            <w:rFonts w:ascii="Verdana" w:hAnsi="Verdana"/>
            <w:i/>
            <w:sz w:val="20"/>
            <w:lang w:val="es-ES"/>
          </w:rPr>
          <w:delText xml:space="preserve"> 2</w:delText>
        </w:r>
        <w:r w:rsidRPr="000F1497" w:rsidDel="005F0235">
          <w:rPr>
            <w:rStyle w:val="Textoennegrita"/>
            <w:rFonts w:ascii="Verdana" w:hAnsi="Verdana"/>
            <w:sz w:val="20"/>
            <w:lang w:val="es-ES"/>
          </w:rPr>
          <w:delText xml:space="preserve">. </w:delText>
        </w:r>
        <w:r w:rsidRPr="000F1497" w:rsidDel="005F0235">
          <w:rPr>
            <w:rStyle w:val="Textoennegrita"/>
            <w:rFonts w:ascii="Verdana" w:hAnsi="Verdana"/>
            <w:b w:val="0"/>
            <w:sz w:val="20"/>
            <w:lang w:val="es-ES"/>
          </w:rPr>
          <w:delText>Método para crear un empleado.</w:delText>
        </w:r>
      </w:del>
    </w:p>
    <w:p w14:paraId="6C940001" w14:textId="5BCA1FBA" w:rsidR="00F4531C" w:rsidRPr="00204249" w:rsidDel="005F0235" w:rsidRDefault="00F4531C" w:rsidP="007D05B8">
      <w:pPr>
        <w:rPr>
          <w:del w:id="141" w:author="COLMENA MATEOS Adrian" w:date="2018-12-03T09:41:00Z"/>
        </w:rPr>
      </w:pPr>
      <w:del w:id="142" w:author="COLMENA MATEOS Adrian" w:date="2018-12-03T09:41:00Z">
        <w:r w:rsidRPr="00204249" w:rsidDel="005F0235">
          <w:delText>public Empleado crearEmpleado(int id, String nombre, long salario) {</w:delText>
        </w:r>
      </w:del>
    </w:p>
    <w:p w14:paraId="04D10AD9" w14:textId="704F15AD" w:rsidR="00F4531C" w:rsidRPr="000F1497" w:rsidDel="005F0235" w:rsidRDefault="00F4531C" w:rsidP="007D05B8">
      <w:pPr>
        <w:rPr>
          <w:del w:id="143" w:author="COLMENA MATEOS Adrian" w:date="2018-12-03T09:41:00Z"/>
          <w:lang w:val="es-ES"/>
        </w:rPr>
      </w:pPr>
      <w:del w:id="144" w:author="COLMENA MATEOS Adrian" w:date="2018-12-03T09:41:00Z">
        <w:r w:rsidRPr="000F1497" w:rsidDel="005F0235">
          <w:rPr>
            <w:lang w:val="es-ES"/>
          </w:rPr>
          <w:delText>Empleado emp = new Empleado(id);</w:delText>
        </w:r>
      </w:del>
    </w:p>
    <w:p w14:paraId="6299CA45" w14:textId="7869F7F4" w:rsidR="00F4531C" w:rsidRPr="000F1497" w:rsidDel="005F0235" w:rsidRDefault="00F4531C" w:rsidP="007D05B8">
      <w:pPr>
        <w:rPr>
          <w:del w:id="145" w:author="COLMENA MATEOS Adrian" w:date="2018-12-03T09:41:00Z"/>
          <w:lang w:val="es-ES"/>
        </w:rPr>
      </w:pPr>
      <w:del w:id="146" w:author="COLMENA MATEOS Adrian" w:date="2018-12-03T09:41:00Z">
        <w:r w:rsidRPr="000F1497" w:rsidDel="005F0235">
          <w:rPr>
            <w:lang w:val="es-ES"/>
          </w:rPr>
          <w:delText>emp.setNombre(nombre);</w:delText>
        </w:r>
      </w:del>
    </w:p>
    <w:p w14:paraId="40F1B60C" w14:textId="652B25A9" w:rsidR="00F4531C" w:rsidRPr="000F1497" w:rsidDel="005F0235" w:rsidRDefault="00F4531C" w:rsidP="007D05B8">
      <w:pPr>
        <w:rPr>
          <w:del w:id="147" w:author="COLMENA MATEOS Adrian" w:date="2018-12-03T09:41:00Z"/>
          <w:lang w:val="es-ES"/>
        </w:rPr>
      </w:pPr>
      <w:del w:id="148" w:author="COLMENA MATEOS Adrian" w:date="2018-12-03T09:41:00Z">
        <w:r w:rsidRPr="000F1497" w:rsidDel="005F0235">
          <w:rPr>
            <w:lang w:val="es-ES"/>
          </w:rPr>
          <w:delText>emp.setSalario(salario);</w:delText>
        </w:r>
      </w:del>
    </w:p>
    <w:p w14:paraId="13E1C34D" w14:textId="0C341786" w:rsidR="00F4531C" w:rsidRPr="000F1497" w:rsidDel="005F0235" w:rsidRDefault="00F4531C" w:rsidP="007D05B8">
      <w:pPr>
        <w:rPr>
          <w:del w:id="149" w:author="COLMENA MATEOS Adrian" w:date="2018-12-03T09:41:00Z"/>
          <w:lang w:val="es-ES"/>
        </w:rPr>
      </w:pPr>
      <w:del w:id="150" w:author="COLMENA MATEOS Adrian" w:date="2018-12-03T09:41:00Z">
        <w:r w:rsidRPr="000F1497" w:rsidDel="005F0235">
          <w:rPr>
            <w:lang w:val="es-ES"/>
          </w:rPr>
          <w:delText>em.persist(emp);</w:delText>
        </w:r>
      </w:del>
    </w:p>
    <w:p w14:paraId="570E2BC0" w14:textId="099D43E7" w:rsidR="00F4531C" w:rsidRPr="000F1497" w:rsidDel="005F0235" w:rsidRDefault="00F4531C" w:rsidP="007D05B8">
      <w:pPr>
        <w:rPr>
          <w:del w:id="151" w:author="COLMENA MATEOS Adrian" w:date="2018-12-03T09:41:00Z"/>
          <w:lang w:val="es-ES"/>
        </w:rPr>
      </w:pPr>
      <w:del w:id="152" w:author="COLMENA MATEOS Adrian" w:date="2018-12-03T09:41:00Z">
        <w:r w:rsidRPr="000F1497" w:rsidDel="005F0235">
          <w:rPr>
            <w:lang w:val="es-ES"/>
          </w:rPr>
          <w:delText>return emp;</w:delText>
        </w:r>
      </w:del>
    </w:p>
    <w:p w14:paraId="55B1493A" w14:textId="2351B2BD" w:rsidR="00F4531C" w:rsidRPr="000F1497" w:rsidDel="005F0235" w:rsidRDefault="00F4531C" w:rsidP="007D05B8">
      <w:pPr>
        <w:rPr>
          <w:del w:id="153" w:author="COLMENA MATEOS Adrian" w:date="2018-12-03T09:41:00Z"/>
          <w:rFonts w:ascii="RmrsbbYnmjylCvvcsjBwswjrTheSans" w:hAnsi="RmrsbbYnmjylCvvcsjBwswjrTheSans" w:cs="RmrsbbYnmjylCvvcsjBwswjrTheSans"/>
          <w:lang w:val="es-ES"/>
        </w:rPr>
      </w:pPr>
      <w:del w:id="154" w:author="COLMENA MATEOS Adrian" w:date="2018-12-03T09:41:00Z">
        <w:r w:rsidRPr="000F1497" w:rsidDel="005F0235">
          <w:rPr>
            <w:rFonts w:ascii="RmrsbbYnmjylCvvcsjBwswjrTheSans" w:hAnsi="RmrsbbYnmjylCvvcsjBwswjrTheSans" w:cs="RmrsbbYnmjylCvvcsjBwswjrTheSans"/>
            <w:lang w:val="es-ES"/>
          </w:rPr>
          <w:delText>}</w:delText>
        </w:r>
      </w:del>
    </w:p>
    <w:p w14:paraId="0D53262B" w14:textId="5B931FF8" w:rsidR="00F4531C" w:rsidRPr="000F1497" w:rsidDel="005F0235" w:rsidRDefault="00F4531C" w:rsidP="007D05B8">
      <w:pPr>
        <w:rPr>
          <w:del w:id="155" w:author="COLMENA MATEOS Adrian" w:date="2018-12-03T09:41:00Z"/>
          <w:lang w:val="es-ES"/>
        </w:rPr>
      </w:pPr>
      <w:del w:id="156" w:author="COLMENA MATEOS Adrian" w:date="2018-12-03T09:41:00Z">
        <w:r w:rsidRPr="000F1497" w:rsidDel="005F0235">
          <w:rPr>
            <w:lang w:val="es-ES"/>
          </w:rPr>
          <w:delText xml:space="preserve">Este método utiliza el Entity Manager em para persistir </w:delText>
        </w:r>
        <w:r w:rsidRPr="000F1497" w:rsidDel="005F0235">
          <w:rPr>
            <w:rFonts w:ascii="Lucida Sans Typewriter" w:hAnsi="Lucida Sans Typewriter"/>
            <w:lang w:val="es-ES"/>
          </w:rPr>
          <w:delText>Empleado</w:delText>
        </w:r>
        <w:r w:rsidRPr="000F1497" w:rsidDel="005F0235">
          <w:rPr>
            <w:lang w:val="es-ES"/>
          </w:rPr>
          <w:delText>. No es necesario preocuparse por un error de ejecución ya que de manera automática resultará en un PersistenceException.</w:delText>
        </w:r>
      </w:del>
    </w:p>
    <w:p w14:paraId="49EBE8E8" w14:textId="363E66A1" w:rsidR="00F4531C" w:rsidRPr="000F1497" w:rsidDel="005F0235" w:rsidRDefault="00F4531C" w:rsidP="007D05B8">
      <w:pPr>
        <w:rPr>
          <w:del w:id="157" w:author="COLMENA MATEOS Adrian" w:date="2018-12-03T09:41:00Z"/>
          <w:rFonts w:ascii="Lucida Sans Typewriter" w:hAnsi="Lucida Sans Typewriter"/>
          <w:lang w:val="es-ES" w:eastAsia="en-US"/>
        </w:rPr>
      </w:pPr>
    </w:p>
    <w:p w14:paraId="7A52E957" w14:textId="5785B1B1" w:rsidR="00F4531C" w:rsidRPr="000F1497" w:rsidDel="005F0235" w:rsidRDefault="00F4531C" w:rsidP="007D05B8">
      <w:pPr>
        <w:rPr>
          <w:del w:id="158" w:author="COLMENA MATEOS Adrian" w:date="2018-12-03T09:41:00Z"/>
          <w:lang w:val="es-ES"/>
        </w:rPr>
      </w:pPr>
      <w:del w:id="159" w:author="COLMENA MATEOS Adrian" w:date="2018-12-03T09:41:00Z">
        <w:r w:rsidRPr="000F1497" w:rsidDel="005F0235">
          <w:rPr>
            <w:lang w:val="es-ES"/>
          </w:rPr>
          <w:delText xml:space="preserve">El método </w:delText>
        </w:r>
        <w:r w:rsidRPr="000F1497" w:rsidDel="005F0235">
          <w:rPr>
            <w:rFonts w:ascii="Lucida Sans Typewriter" w:hAnsi="Lucida Sans Typewriter"/>
            <w:lang w:val="es-ES"/>
          </w:rPr>
          <w:delText>find</w:delText>
        </w:r>
        <w:r w:rsidRPr="000F1497" w:rsidDel="005F0235">
          <w:rPr>
            <w:lang w:val="es-ES"/>
          </w:rPr>
          <w:delText>.</w:delText>
        </w:r>
      </w:del>
    </w:p>
    <w:p w14:paraId="59CE9F5F" w14:textId="4A567A7C" w:rsidR="00F4531C" w:rsidRPr="000F1497" w:rsidDel="005F0235" w:rsidRDefault="00F4531C" w:rsidP="007D05B8">
      <w:pPr>
        <w:rPr>
          <w:del w:id="160" w:author="COLMENA MATEOS Adrian" w:date="2018-12-03T09:41:00Z"/>
          <w:lang w:val="es-ES"/>
        </w:rPr>
      </w:pPr>
      <w:del w:id="161" w:author="COLMENA MATEOS Adrian" w:date="2018-12-03T09:41:00Z">
        <w:r w:rsidRPr="000F1497" w:rsidDel="005F0235">
          <w:rPr>
            <w:lang w:val="es-ES"/>
          </w:rPr>
          <w:delText>Cuando una entidad ya esté en la base de datos, lo normal será encontrarla. Con esta línea podremos hacerlo:</w:delText>
        </w:r>
      </w:del>
    </w:p>
    <w:p w14:paraId="66C4E796" w14:textId="5B58BC79" w:rsidR="00F4531C" w:rsidRPr="000F1497" w:rsidDel="005F0235" w:rsidRDefault="00F4531C" w:rsidP="007D05B8">
      <w:pPr>
        <w:rPr>
          <w:del w:id="162" w:author="COLMENA MATEOS Adrian" w:date="2018-12-03T09:41:00Z"/>
          <w:lang w:val="es-ES"/>
        </w:rPr>
      </w:pPr>
      <w:del w:id="163" w:author="COLMENA MATEOS Adrian" w:date="2018-12-03T09:41:00Z">
        <w:r w:rsidRPr="000F1497" w:rsidDel="005F0235">
          <w:rPr>
            <w:lang w:val="es-ES"/>
          </w:rPr>
          <w:delText>Empleado emp = em.find(Empleado.class, 158);</w:delText>
        </w:r>
      </w:del>
    </w:p>
    <w:p w14:paraId="2AF54ACC" w14:textId="699F4DD4" w:rsidR="00F4531C" w:rsidRPr="000F1497" w:rsidDel="005F0235" w:rsidRDefault="00F4531C" w:rsidP="007D05B8">
      <w:pPr>
        <w:rPr>
          <w:del w:id="164" w:author="COLMENA MATEOS Adrian" w:date="2018-12-03T09:41:00Z"/>
          <w:lang w:val="es-ES"/>
        </w:rPr>
      </w:pPr>
      <w:del w:id="165" w:author="COLMENA MATEOS Adrian" w:date="2018-12-03T09:41:00Z">
        <w:r w:rsidRPr="000F1497" w:rsidDel="005F0235">
          <w:rPr>
            <w:lang w:val="es-ES"/>
          </w:rPr>
          <w:delText xml:space="preserve">Es necesario escribir la clase de la entidad que estemos buscando y el valor de su clave primaria. Una vez encontrado el empleado existirá en la persistencia actual asociada a ese EM. El pasarse la clase evita hacerle un cast posterior de objeto (lo que devuelve el find por defecto) a la clase de nuestra entidad. </w:delText>
        </w:r>
      </w:del>
    </w:p>
    <w:p w14:paraId="1F433DC4" w14:textId="1C07BD71" w:rsidR="00F4531C" w:rsidRPr="000F1497" w:rsidDel="005F0235" w:rsidRDefault="00F4531C" w:rsidP="007D05B8">
      <w:pPr>
        <w:rPr>
          <w:del w:id="166" w:author="COLMENA MATEOS Adrian" w:date="2018-12-03T09:41:00Z"/>
          <w:rFonts w:ascii="Lucida Sans Typewriter" w:hAnsi="Lucida Sans Typewriter"/>
          <w:lang w:val="es-ES"/>
        </w:rPr>
      </w:pPr>
      <w:del w:id="167" w:author="COLMENA MATEOS Adrian" w:date="2018-12-03T09:41:00Z">
        <w:r w:rsidRPr="000F1497" w:rsidDel="005F0235">
          <w:rPr>
            <w:lang w:val="es-ES"/>
          </w:rPr>
          <w:delText xml:space="preserve">Si para buscar un objeto utilizamos una ID incorrecta (un objeto que haya sido borrado o que nunca haya existido) devolverá un valor </w:delText>
        </w:r>
        <w:r w:rsidRPr="000F1497" w:rsidDel="005F0235">
          <w:rPr>
            <w:rFonts w:ascii="Lucida Sans Typewriter" w:hAnsi="Lucida Sans Typewriter"/>
            <w:lang w:val="es-ES"/>
          </w:rPr>
          <w:delText>null</w:delText>
        </w:r>
        <w:r w:rsidRPr="000F1497" w:rsidDel="005F0235">
          <w:rPr>
            <w:lang w:val="es-ES"/>
          </w:rPr>
          <w:delText xml:space="preserve"> del objeto. Antes de volver a utilizar emp debe verificarse si el valor de este es </w:delText>
        </w:r>
        <w:r w:rsidRPr="000F1497" w:rsidDel="005F0235">
          <w:rPr>
            <w:rFonts w:ascii="Lucida Sans Typewriter" w:hAnsi="Lucida Sans Typewriter"/>
            <w:lang w:val="es-ES"/>
          </w:rPr>
          <w:delText>null.</w:delText>
        </w:r>
      </w:del>
    </w:p>
    <w:p w14:paraId="71A550E2" w14:textId="13A444AA" w:rsidR="00F4531C" w:rsidRPr="000F1497" w:rsidDel="005F0235" w:rsidRDefault="00F4531C" w:rsidP="007D05B8">
      <w:pPr>
        <w:rPr>
          <w:del w:id="168" w:author="COLMENA MATEOS Adrian" w:date="2018-12-03T09:41:00Z"/>
          <w:rFonts w:ascii="Lucida Sans Typewriter" w:hAnsi="Lucida Sans Typewriter"/>
          <w:lang w:val="es-ES"/>
        </w:rPr>
      </w:pPr>
      <w:del w:id="169" w:author="COLMENA MATEOS Adrian" w:date="2018-12-03T09:41:00Z">
        <w:r w:rsidRPr="000F1497" w:rsidDel="005F0235">
          <w:rPr>
            <w:lang w:val="es-ES"/>
          </w:rPr>
          <w:delText xml:space="preserve">En el </w:delText>
        </w:r>
        <w:r w:rsidR="00A35F9B" w:rsidRPr="000F1497" w:rsidDel="005F0235">
          <w:rPr>
            <w:lang w:val="es-ES"/>
          </w:rPr>
          <w:delText>Ejemplo 3</w:delText>
        </w:r>
        <w:r w:rsidRPr="000F1497" w:rsidDel="005F0235">
          <w:rPr>
            <w:lang w:val="es-ES"/>
          </w:rPr>
          <w:delText xml:space="preserve"> se muestra un secillo ejemplo del método </w:delText>
        </w:r>
        <w:r w:rsidRPr="000F1497" w:rsidDel="005F0235">
          <w:rPr>
            <w:rFonts w:ascii="Lucida Sans Typewriter" w:hAnsi="Lucida Sans Typewriter"/>
            <w:lang w:val="es-ES"/>
          </w:rPr>
          <w:delText>find.</w:delText>
        </w:r>
      </w:del>
    </w:p>
    <w:p w14:paraId="6E1CCF48" w14:textId="1FEAEE80" w:rsidR="00F4531C" w:rsidRPr="000F1497" w:rsidDel="005F0235" w:rsidRDefault="00F4531C" w:rsidP="007D05B8">
      <w:pPr>
        <w:rPr>
          <w:del w:id="170" w:author="COLMENA MATEOS Adrian" w:date="2018-12-03T09:41:00Z"/>
          <w:rFonts w:ascii="Lucida Sans Typewriter" w:hAnsi="Lucida Sans Typewriter" w:cs="RmrsbbYnmjylCvvcsjBwswjrTheSans"/>
          <w:lang w:val="es-ES" w:eastAsia="en-US"/>
        </w:rPr>
      </w:pPr>
    </w:p>
    <w:p w14:paraId="6248ED9F" w14:textId="48B2CBFE" w:rsidR="00F4531C" w:rsidRPr="000F1497" w:rsidDel="005F0235" w:rsidRDefault="00F4531C" w:rsidP="007D05B8">
      <w:pPr>
        <w:rPr>
          <w:del w:id="171" w:author="COLMENA MATEOS Adrian" w:date="2018-12-03T09:41:00Z"/>
          <w:rFonts w:cs="RmrsbbYnmjylCvvcsjBwswjrTheSans"/>
          <w:lang w:val="es-ES" w:eastAsia="en-US"/>
        </w:rPr>
      </w:pPr>
      <w:del w:id="172" w:author="COLMENA MATEOS Adrian" w:date="2018-12-03T09:41:00Z">
        <w:r w:rsidRPr="000F1497" w:rsidDel="005F0235">
          <w:rPr>
            <w:b/>
            <w:i/>
            <w:lang w:val="es-ES" w:eastAsia="en-US"/>
          </w:rPr>
          <w:delText>Ejemplo</w:delText>
        </w:r>
        <w:r w:rsidR="00A35F9B" w:rsidRPr="000F1497" w:rsidDel="005F0235">
          <w:rPr>
            <w:b/>
            <w:i/>
            <w:lang w:val="es-ES" w:eastAsia="en-US"/>
          </w:rPr>
          <w:delText xml:space="preserve"> 3</w:delText>
        </w:r>
        <w:r w:rsidRPr="000F1497" w:rsidDel="005F0235">
          <w:rPr>
            <w:lang w:val="es-ES" w:eastAsia="en-US"/>
          </w:rPr>
          <w:delText>. Método para encontrar un</w:delText>
        </w:r>
        <w:r w:rsidRPr="000F1497" w:rsidDel="005F0235">
          <w:rPr>
            <w:rFonts w:cs="RmrsbbYnmjylCvvcsjBwswjrTheSans"/>
            <w:lang w:val="es-ES" w:eastAsia="en-US"/>
          </w:rPr>
          <w:delText xml:space="preserve"> Empleado</w:delText>
        </w:r>
      </w:del>
    </w:p>
    <w:p w14:paraId="22D0DF54" w14:textId="0E48A272" w:rsidR="00F4531C" w:rsidRPr="000F1497" w:rsidDel="005F0235" w:rsidRDefault="00F4531C" w:rsidP="007D05B8">
      <w:pPr>
        <w:rPr>
          <w:del w:id="173" w:author="COLMENA MATEOS Adrian" w:date="2018-12-03T09:41:00Z"/>
          <w:rFonts w:ascii="Lucida Sans Typewriter" w:hAnsi="Lucida Sans Typewriter" w:cs="RmrsbbYnmjylCvvcsjBwswjrTheSans"/>
          <w:lang w:val="es-ES" w:eastAsia="en-US"/>
        </w:rPr>
      </w:pPr>
    </w:p>
    <w:p w14:paraId="421468F1" w14:textId="18E3ED61" w:rsidR="00F4531C" w:rsidRPr="000F1497" w:rsidDel="005F0235" w:rsidRDefault="00F4531C" w:rsidP="007D05B8">
      <w:pPr>
        <w:rPr>
          <w:del w:id="174" w:author="COLMENA MATEOS Adrian" w:date="2018-12-03T09:41:00Z"/>
          <w:rFonts w:ascii="Lucida Sans Typewriter" w:hAnsi="Lucida Sans Typewriter" w:cs="RmrsbbYnmjylCvvcsjBwswjrTheSans"/>
          <w:lang w:val="es-ES" w:eastAsia="en-US"/>
        </w:rPr>
      </w:pPr>
      <w:del w:id="175" w:author="COLMENA MATEOS Adrian" w:date="2018-12-03T09:41:00Z">
        <w:r w:rsidRPr="000F1497" w:rsidDel="005F0235">
          <w:rPr>
            <w:rFonts w:ascii="Lucida Sans Typewriter" w:hAnsi="Lucida Sans Typewriter" w:cs="RmrsbbYnmjylCvvcsjBwswjrTheSans"/>
            <w:lang w:val="es-ES" w:eastAsia="en-US"/>
          </w:rPr>
          <w:delText>public Empleado encontrarEmpleado(int id) {</w:delText>
        </w:r>
      </w:del>
    </w:p>
    <w:p w14:paraId="240AADB5" w14:textId="15FA8E55" w:rsidR="00F4531C" w:rsidRPr="000F1497" w:rsidDel="005F0235" w:rsidRDefault="00F4531C" w:rsidP="007D05B8">
      <w:pPr>
        <w:rPr>
          <w:del w:id="176" w:author="COLMENA MATEOS Adrian" w:date="2018-12-03T09:41:00Z"/>
          <w:rFonts w:ascii="Lucida Sans Typewriter" w:hAnsi="Lucida Sans Typewriter" w:cs="RmrsbbYnmjylCvvcsjBwswjrTheSans"/>
          <w:lang w:val="es-ES" w:eastAsia="en-US"/>
        </w:rPr>
      </w:pPr>
      <w:del w:id="177" w:author="COLMENA MATEOS Adrian" w:date="2018-12-03T09:41:00Z">
        <w:r w:rsidRPr="000F1497" w:rsidDel="005F0235">
          <w:rPr>
            <w:rFonts w:ascii="Lucida Sans Typewriter" w:hAnsi="Lucida Sans Typewriter" w:cs="RmrsbbYnmjylCvvcsjBwswjrTheSans"/>
            <w:lang w:val="es-ES" w:eastAsia="en-US"/>
          </w:rPr>
          <w:delText xml:space="preserve">   return em.find(Empleado.class, id);</w:delText>
        </w:r>
      </w:del>
    </w:p>
    <w:p w14:paraId="48B6CF85" w14:textId="69AFB568" w:rsidR="00F4531C" w:rsidRPr="000F1497" w:rsidDel="005F0235" w:rsidRDefault="00F4531C" w:rsidP="007D05B8">
      <w:pPr>
        <w:rPr>
          <w:del w:id="178" w:author="COLMENA MATEOS Adrian" w:date="2018-12-03T09:41:00Z"/>
          <w:rFonts w:ascii="Lucida Sans Typewriter" w:hAnsi="Lucida Sans Typewriter"/>
          <w:sz w:val="16"/>
          <w:lang w:val="es-ES"/>
        </w:rPr>
      </w:pPr>
      <w:del w:id="179" w:author="COLMENA MATEOS Adrian" w:date="2018-12-03T09:41:00Z">
        <w:r w:rsidRPr="000F1497" w:rsidDel="005F0235">
          <w:rPr>
            <w:rFonts w:ascii="Lucida Sans Typewriter" w:hAnsi="Lucida Sans Typewriter" w:cs="RmrsbbYnmjylCvvcsjBwswjrTheSans"/>
            <w:lang w:val="es-ES" w:eastAsia="en-US"/>
          </w:rPr>
          <w:delText>}</w:delText>
        </w:r>
      </w:del>
    </w:p>
    <w:p w14:paraId="28440832" w14:textId="3B4296C4" w:rsidR="00F4531C" w:rsidRPr="000F1497" w:rsidDel="005F0235" w:rsidRDefault="00F4531C" w:rsidP="007D05B8">
      <w:pPr>
        <w:rPr>
          <w:del w:id="180" w:author="COLMENA MATEOS Adrian" w:date="2018-12-03T09:41:00Z"/>
          <w:lang w:val="es-ES"/>
        </w:rPr>
      </w:pPr>
      <w:del w:id="181" w:author="COLMENA MATEOS Adrian" w:date="2018-12-03T09:41:00Z">
        <w:r w:rsidRPr="000F1497" w:rsidDel="005F0235">
          <w:rPr>
            <w:lang w:val="es-ES"/>
          </w:rPr>
          <w:delText xml:space="preserve">El método </w:delText>
        </w:r>
        <w:r w:rsidRPr="000F1497" w:rsidDel="005F0235">
          <w:rPr>
            <w:rFonts w:ascii="Lucida Sans Typewriter" w:hAnsi="Lucida Sans Typewriter"/>
            <w:lang w:val="es-ES"/>
          </w:rPr>
          <w:delText>remove</w:delText>
        </w:r>
        <w:r w:rsidRPr="000F1497" w:rsidDel="005F0235">
          <w:rPr>
            <w:lang w:val="es-ES"/>
          </w:rPr>
          <w:delText>.</w:delText>
        </w:r>
      </w:del>
    </w:p>
    <w:p w14:paraId="54FB28B3" w14:textId="55712EBB" w:rsidR="00F4531C" w:rsidRPr="000F1497" w:rsidDel="005F0235" w:rsidRDefault="00F4531C" w:rsidP="007D05B8">
      <w:pPr>
        <w:rPr>
          <w:del w:id="182" w:author="COLMENA MATEOS Adrian" w:date="2018-12-03T09:41:00Z"/>
          <w:lang w:val="es-ES"/>
        </w:rPr>
      </w:pPr>
      <w:del w:id="183" w:author="COLMENA MATEOS Adrian" w:date="2018-12-03T09:41:00Z">
        <w:r w:rsidRPr="000F1497" w:rsidDel="005F0235">
          <w:rPr>
            <w:lang w:val="es-ES"/>
          </w:rPr>
          <w:delText xml:space="preserve">No es muy común borrar una entidad en una base de datos, más fácil es marcarla como no válida o desfasada y no mostrarla al cliente. </w:delText>
        </w:r>
      </w:del>
    </w:p>
    <w:p w14:paraId="42554041" w14:textId="6466CA7E" w:rsidR="00F4531C" w:rsidRPr="000F1497" w:rsidDel="005F0235" w:rsidRDefault="00F4531C" w:rsidP="007D05B8">
      <w:pPr>
        <w:rPr>
          <w:del w:id="184" w:author="COLMENA MATEOS Adrian" w:date="2018-12-03T09:41:00Z"/>
          <w:lang w:val="es-ES"/>
        </w:rPr>
      </w:pPr>
      <w:del w:id="185" w:author="COLMENA MATEOS Adrian" w:date="2018-12-03T09:41:00Z">
        <w:r w:rsidRPr="000F1497" w:rsidDel="005F0235">
          <w:rPr>
            <w:lang w:val="es-ES"/>
          </w:rPr>
          <w:delText xml:space="preserve">Si queremos ejecutar lo que sería en SQL un </w:delText>
        </w:r>
        <w:r w:rsidRPr="000F1497" w:rsidDel="005F0235">
          <w:rPr>
            <w:rFonts w:ascii="Lucida Sans Typewriter" w:hAnsi="Lucida Sans Typewriter"/>
            <w:lang w:val="es-ES"/>
          </w:rPr>
          <w:delText>DELETE</w:delText>
        </w:r>
        <w:r w:rsidRPr="000F1497" w:rsidDel="005F0235">
          <w:rPr>
            <w:lang w:val="es-ES"/>
          </w:rPr>
          <w:delText xml:space="preserve">, en una o más tablas el método </w:delText>
        </w:r>
        <w:r w:rsidRPr="000F1497" w:rsidDel="005F0235">
          <w:rPr>
            <w:rFonts w:ascii="Lucida Sans Typewriter" w:hAnsi="Lucida Sans Typewriter"/>
            <w:lang w:val="es-ES"/>
          </w:rPr>
          <w:delText>remove</w:delText>
        </w:r>
        <w:r w:rsidRPr="000F1497" w:rsidDel="005F0235">
          <w:rPr>
            <w:lang w:val="es-ES"/>
          </w:rPr>
          <w:delText xml:space="preserve"> cobra sentido. </w:delText>
        </w:r>
      </w:del>
    </w:p>
    <w:p w14:paraId="5B8EE6A9" w14:textId="28746374" w:rsidR="00F4531C" w:rsidRPr="000F1497" w:rsidDel="005F0235" w:rsidRDefault="00F4531C" w:rsidP="007D05B8">
      <w:pPr>
        <w:rPr>
          <w:del w:id="186" w:author="COLMENA MATEOS Adrian" w:date="2018-12-03T09:41:00Z"/>
          <w:lang w:val="es-ES"/>
        </w:rPr>
      </w:pPr>
      <w:del w:id="187" w:author="COLMENA MATEOS Adrian" w:date="2018-12-03T09:41:00Z">
        <w:r w:rsidRPr="000F1497" w:rsidDel="005F0235">
          <w:rPr>
            <w:lang w:val="es-ES"/>
          </w:rPr>
          <w:delText>Para poder eliminar una entidad, esta tiene que estar en el contexto de persistencia. Es decir, antes de eliminarla, la aplicación debe haber accedido a esa entidad como puede verse en las siguientes líneas de código:</w:delText>
        </w:r>
      </w:del>
    </w:p>
    <w:p w14:paraId="1433D490" w14:textId="7D353233" w:rsidR="00F4531C" w:rsidRPr="00095204" w:rsidDel="005F0235" w:rsidRDefault="00F4531C" w:rsidP="007D05B8">
      <w:pPr>
        <w:rPr>
          <w:del w:id="188" w:author="COLMENA MATEOS Adrian" w:date="2018-12-03T09:41:00Z"/>
        </w:rPr>
      </w:pPr>
      <w:del w:id="189" w:author="COLMENA MATEOS Adrian" w:date="2018-12-03T09:41:00Z">
        <w:r w:rsidRPr="00095204" w:rsidDel="005F0235">
          <w:delText>Empleado emp = em.find(Empleado.class, 158);</w:delText>
        </w:r>
      </w:del>
    </w:p>
    <w:p w14:paraId="236E52C2" w14:textId="1656E63E" w:rsidR="00F4531C" w:rsidRPr="000F1497" w:rsidDel="005F0235" w:rsidRDefault="00F4531C" w:rsidP="007D05B8">
      <w:pPr>
        <w:rPr>
          <w:del w:id="190" w:author="COLMENA MATEOS Adrian" w:date="2018-12-03T09:41:00Z"/>
          <w:lang w:val="es-ES"/>
        </w:rPr>
      </w:pPr>
      <w:del w:id="191" w:author="COLMENA MATEOS Adrian" w:date="2018-12-03T09:41:00Z">
        <w:r w:rsidRPr="000F1497" w:rsidDel="005F0235">
          <w:rPr>
            <w:lang w:val="es-ES"/>
          </w:rPr>
          <w:delText>em.remove(emp);</w:delText>
        </w:r>
      </w:del>
    </w:p>
    <w:p w14:paraId="5A69AA07" w14:textId="1ECB8B7A" w:rsidR="00F4531C" w:rsidRPr="000F1497" w:rsidDel="005F0235" w:rsidRDefault="00F4531C" w:rsidP="007D05B8">
      <w:pPr>
        <w:rPr>
          <w:del w:id="192" w:author="COLMENA MATEOS Adrian" w:date="2018-12-03T09:41:00Z"/>
          <w:lang w:val="es-ES"/>
        </w:rPr>
      </w:pPr>
    </w:p>
    <w:p w14:paraId="22ACA84F" w14:textId="2C536FC0" w:rsidR="00F4531C" w:rsidRPr="000F1497" w:rsidDel="005F0235" w:rsidRDefault="00F4531C" w:rsidP="007D05B8">
      <w:pPr>
        <w:rPr>
          <w:del w:id="193" w:author="COLMENA MATEOS Adrian" w:date="2018-12-03T09:41:00Z"/>
          <w:lang w:val="es-ES"/>
        </w:rPr>
      </w:pPr>
      <w:del w:id="194" w:author="COLMENA MATEOS Adrian" w:date="2018-12-03T09:41:00Z">
        <w:r w:rsidRPr="000F1497" w:rsidDel="005F0235">
          <w:rPr>
            <w:lang w:val="es-ES"/>
          </w:rPr>
          <w:delText xml:space="preserve">Primero la entidad debe ser encontrada utilizando find(), que devolverá una instancia de Empleado, y luego eliminarla utilizando remove(). La excepción </w:delText>
        </w:r>
        <w:r w:rsidRPr="000F1497" w:rsidDel="005F0235">
          <w:rPr>
            <w:rFonts w:cs="RmrsbbYnmjylCvvcsjBwswjrTheSans"/>
            <w:lang w:val="es-ES" w:eastAsia="en-US"/>
          </w:rPr>
          <w:delText xml:space="preserve">java.lang.IllegalArgumentException </w:delText>
        </w:r>
        <w:r w:rsidRPr="000F1497" w:rsidDel="005F0235">
          <w:rPr>
            <w:lang w:val="es-ES"/>
          </w:rPr>
          <w:delText>aparecerá si el valor de find() es null. Esto puede solucionarse comprobando que existe el empleado antes de intentar borrarl</w:delText>
        </w:r>
        <w:r w:rsidR="00FA08A3" w:rsidRPr="000F1497" w:rsidDel="005F0235">
          <w:rPr>
            <w:lang w:val="es-ES"/>
          </w:rPr>
          <w:delText>o, como en el Ejemplo 4.</w:delText>
        </w:r>
      </w:del>
    </w:p>
    <w:p w14:paraId="54C1A967" w14:textId="17F2DCF0" w:rsidR="00F4531C" w:rsidRPr="000F1497" w:rsidDel="005F0235" w:rsidRDefault="00F4531C" w:rsidP="007D05B8">
      <w:pPr>
        <w:rPr>
          <w:del w:id="195" w:author="COLMENA MATEOS Adrian" w:date="2018-12-03T09:41:00Z"/>
          <w:lang w:val="es-ES"/>
        </w:rPr>
      </w:pPr>
    </w:p>
    <w:p w14:paraId="248CB1EE" w14:textId="3FF3E63F" w:rsidR="00F4531C" w:rsidRPr="000F1497" w:rsidDel="005F0235" w:rsidRDefault="00F4531C" w:rsidP="007D05B8">
      <w:pPr>
        <w:rPr>
          <w:del w:id="196" w:author="COLMENA MATEOS Adrian" w:date="2018-12-03T09:41:00Z"/>
          <w:rStyle w:val="Textoennegrita"/>
          <w:rFonts w:ascii="Verdana" w:hAnsi="Verdana"/>
          <w:b w:val="0"/>
          <w:sz w:val="20"/>
          <w:lang w:val="es-ES"/>
        </w:rPr>
      </w:pPr>
      <w:del w:id="197" w:author="COLMENA MATEOS Adrian" w:date="2018-12-03T09:41:00Z">
        <w:r w:rsidRPr="000F1497" w:rsidDel="005F0235">
          <w:rPr>
            <w:rStyle w:val="Textoennegrita"/>
            <w:rFonts w:ascii="Verdana" w:hAnsi="Verdana"/>
            <w:i/>
            <w:sz w:val="20"/>
            <w:lang w:val="es-ES"/>
          </w:rPr>
          <w:delText>Ejemplo</w:delText>
        </w:r>
        <w:r w:rsidR="00FA08A3" w:rsidRPr="000F1497" w:rsidDel="005F0235">
          <w:rPr>
            <w:rStyle w:val="Textoennegrita"/>
            <w:rFonts w:ascii="Verdana" w:hAnsi="Verdana"/>
            <w:i/>
            <w:sz w:val="20"/>
            <w:lang w:val="es-ES"/>
          </w:rPr>
          <w:delText xml:space="preserve"> 4</w:delText>
        </w:r>
        <w:r w:rsidRPr="000F1497" w:rsidDel="005F0235">
          <w:rPr>
            <w:rStyle w:val="Textoennegrita"/>
            <w:rFonts w:ascii="Verdana" w:hAnsi="Verdana"/>
            <w:i/>
            <w:sz w:val="20"/>
            <w:lang w:val="es-ES"/>
          </w:rPr>
          <w:delText>.</w:delText>
        </w:r>
        <w:r w:rsidRPr="000F1497" w:rsidDel="005F0235">
          <w:rPr>
            <w:rStyle w:val="Textoennegrita"/>
            <w:rFonts w:ascii="Verdana" w:hAnsi="Verdana"/>
            <w:sz w:val="20"/>
            <w:lang w:val="es-ES"/>
          </w:rPr>
          <w:delText xml:space="preserve"> </w:delText>
        </w:r>
        <w:r w:rsidRPr="000F1497" w:rsidDel="005F0235">
          <w:rPr>
            <w:rStyle w:val="Textoennegrita"/>
            <w:rFonts w:ascii="Verdana" w:hAnsi="Verdana"/>
            <w:b w:val="0"/>
            <w:sz w:val="20"/>
            <w:lang w:val="es-ES"/>
          </w:rPr>
          <w:delText>Método para eliminar un empleado.</w:delText>
        </w:r>
      </w:del>
    </w:p>
    <w:p w14:paraId="4492C550" w14:textId="0AD4C64C" w:rsidR="00F4531C" w:rsidRPr="000F1497" w:rsidDel="005F0235" w:rsidRDefault="00F4531C" w:rsidP="007D05B8">
      <w:pPr>
        <w:rPr>
          <w:del w:id="198" w:author="COLMENA MATEOS Adrian" w:date="2018-12-03T09:41:00Z"/>
          <w:rStyle w:val="Textoennegrita"/>
          <w:b w:val="0"/>
          <w:lang w:val="es-ES"/>
        </w:rPr>
      </w:pPr>
    </w:p>
    <w:p w14:paraId="4DA85D56" w14:textId="20FD1FC7" w:rsidR="00F4531C" w:rsidRPr="000F1497" w:rsidDel="005F0235" w:rsidRDefault="00F4531C" w:rsidP="007D05B8">
      <w:pPr>
        <w:rPr>
          <w:del w:id="199" w:author="COLMENA MATEOS Adrian" w:date="2018-12-03T09:41:00Z"/>
          <w:rFonts w:ascii="Lucida Sans Typewriter" w:hAnsi="Lucida Sans Typewriter" w:cs="RmrsbbYnmjylCvvcsjBwswjrTheSans"/>
          <w:lang w:val="es-ES" w:eastAsia="en-US"/>
        </w:rPr>
      </w:pPr>
      <w:del w:id="200" w:author="COLMENA MATEOS Adrian" w:date="2018-12-03T09:41:00Z">
        <w:r w:rsidRPr="000F1497" w:rsidDel="005F0235">
          <w:rPr>
            <w:rFonts w:ascii="Lucida Sans Typewriter" w:hAnsi="Lucida Sans Typewriter" w:cs="RmrsbbYnmjylCvvcsjBwswjrTheSans"/>
            <w:lang w:val="es-ES" w:eastAsia="en-US"/>
          </w:rPr>
          <w:delText>public void remove</w:delText>
        </w:r>
        <w:r w:rsidR="00FA08A3" w:rsidRPr="000F1497" w:rsidDel="005F0235">
          <w:rPr>
            <w:rFonts w:ascii="Lucida Sans Typewriter" w:hAnsi="Lucida Sans Typewriter" w:cs="RmrsbbYnmjylCvvcsjBwswjrTheSans"/>
            <w:lang w:val="es-ES" w:eastAsia="en-US"/>
          </w:rPr>
          <w:delText>Empleado</w:delText>
        </w:r>
        <w:r w:rsidRPr="000F1497" w:rsidDel="005F0235">
          <w:rPr>
            <w:rFonts w:ascii="Lucida Sans Typewriter" w:hAnsi="Lucida Sans Typewriter" w:cs="RmrsbbYnmjylCvvcsjBwswjrTheSans"/>
            <w:lang w:val="es-ES" w:eastAsia="en-US"/>
          </w:rPr>
          <w:delText>(int id) {</w:delText>
        </w:r>
      </w:del>
    </w:p>
    <w:p w14:paraId="4F118CD3" w14:textId="50C4157C" w:rsidR="00F4531C" w:rsidRPr="000F1497" w:rsidDel="005F0235" w:rsidRDefault="00F4531C" w:rsidP="007D05B8">
      <w:pPr>
        <w:rPr>
          <w:del w:id="201" w:author="COLMENA MATEOS Adrian" w:date="2018-12-03T09:41:00Z"/>
          <w:rFonts w:ascii="Lucida Sans Typewriter" w:hAnsi="Lucida Sans Typewriter" w:cs="RmrsbbYnmjylCvvcsjBwswjrTheSans"/>
          <w:lang w:val="es-ES" w:eastAsia="en-US"/>
        </w:rPr>
      </w:pPr>
      <w:del w:id="202" w:author="COLMENA MATEOS Adrian" w:date="2018-12-03T09:41:00Z">
        <w:r w:rsidRPr="000F1497" w:rsidDel="005F0235">
          <w:rPr>
            <w:rFonts w:ascii="Lucida Sans Typewriter" w:hAnsi="Lucida Sans Typewriter" w:cs="RmrsbbYnmjylCvvcsjBwswjrTheSans"/>
            <w:lang w:val="es-ES" w:eastAsia="en-US"/>
          </w:rPr>
          <w:delText xml:space="preserve">    </w:delText>
        </w:r>
        <w:r w:rsidR="00FA08A3" w:rsidRPr="000F1497" w:rsidDel="005F0235">
          <w:rPr>
            <w:rFonts w:ascii="Lucida Sans Typewriter" w:hAnsi="Lucida Sans Typewriter" w:cs="RmrsbbYnmjylCvvcsjBwswjrTheSans"/>
            <w:lang w:val="es-ES" w:eastAsia="en-US"/>
          </w:rPr>
          <w:delText>Empleado</w:delText>
        </w:r>
        <w:r w:rsidRPr="000F1497" w:rsidDel="005F0235">
          <w:rPr>
            <w:rFonts w:ascii="Lucida Sans Typewriter" w:hAnsi="Lucida Sans Typewriter" w:cs="RmrsbbYnmjylCvvcsjBwswjrTheSans"/>
            <w:lang w:val="es-ES" w:eastAsia="en-US"/>
          </w:rPr>
          <w:delText xml:space="preserve"> emp = em.find(</w:delText>
        </w:r>
        <w:r w:rsidR="00FA08A3" w:rsidRPr="000F1497" w:rsidDel="005F0235">
          <w:rPr>
            <w:rFonts w:ascii="Lucida Sans Typewriter" w:hAnsi="Lucida Sans Typewriter" w:cs="RmrsbbYnmjylCvvcsjBwswjrTheSans"/>
            <w:lang w:val="es-ES" w:eastAsia="en-US"/>
          </w:rPr>
          <w:delText>Empleado</w:delText>
        </w:r>
        <w:r w:rsidRPr="000F1497" w:rsidDel="005F0235">
          <w:rPr>
            <w:rFonts w:ascii="Lucida Sans Typewriter" w:hAnsi="Lucida Sans Typewriter" w:cs="RmrsbbYnmjylCvvcsjBwswjrTheSans"/>
            <w:lang w:val="es-ES" w:eastAsia="en-US"/>
          </w:rPr>
          <w:delText>.class, id);</w:delText>
        </w:r>
      </w:del>
    </w:p>
    <w:p w14:paraId="6F5459A9" w14:textId="2961DE3C" w:rsidR="00F4531C" w:rsidRPr="000F1497" w:rsidDel="005F0235" w:rsidRDefault="00F4531C" w:rsidP="007D05B8">
      <w:pPr>
        <w:rPr>
          <w:del w:id="203" w:author="COLMENA MATEOS Adrian" w:date="2018-12-03T09:41:00Z"/>
          <w:rFonts w:ascii="Lucida Sans Typewriter" w:hAnsi="Lucida Sans Typewriter" w:cs="RmrsbbYnmjylCvvcsjBwswjrTheSans"/>
          <w:lang w:val="es-ES" w:eastAsia="en-US"/>
        </w:rPr>
      </w:pPr>
      <w:del w:id="204" w:author="COLMENA MATEOS Adrian" w:date="2018-12-03T09:41:00Z">
        <w:r w:rsidRPr="000F1497" w:rsidDel="005F0235">
          <w:rPr>
            <w:rFonts w:ascii="Lucida Sans Typewriter" w:hAnsi="Lucida Sans Typewriter" w:cs="RmrsbbYnmjylCvvcsjBwswjrTheSans"/>
            <w:lang w:val="es-ES" w:eastAsia="en-US"/>
          </w:rPr>
          <w:delText xml:space="preserve">    if (emp != null) {</w:delText>
        </w:r>
      </w:del>
    </w:p>
    <w:p w14:paraId="12008E86" w14:textId="10E3E614" w:rsidR="00F4531C" w:rsidRPr="000F1497" w:rsidDel="005F0235" w:rsidRDefault="00F4531C" w:rsidP="007D05B8">
      <w:pPr>
        <w:rPr>
          <w:del w:id="205" w:author="COLMENA MATEOS Adrian" w:date="2018-12-03T09:41:00Z"/>
          <w:rFonts w:ascii="Lucida Sans Typewriter" w:hAnsi="Lucida Sans Typewriter" w:cs="RmrsbbYnmjylCvvcsjBwswjrTheSans"/>
          <w:lang w:val="es-ES" w:eastAsia="en-US"/>
        </w:rPr>
      </w:pPr>
      <w:del w:id="206" w:author="COLMENA MATEOS Adrian" w:date="2018-12-03T09:41:00Z">
        <w:r w:rsidRPr="000F1497" w:rsidDel="005F0235">
          <w:rPr>
            <w:rFonts w:ascii="Lucida Sans Typewriter" w:hAnsi="Lucida Sans Typewriter" w:cs="RmrsbbYnmjylCvvcsjBwswjrTheSans"/>
            <w:lang w:val="es-ES" w:eastAsia="en-US"/>
          </w:rPr>
          <w:delText xml:space="preserve"> em.remove(emp);</w:delText>
        </w:r>
      </w:del>
    </w:p>
    <w:p w14:paraId="3A687456" w14:textId="043A3CF1" w:rsidR="00F4531C" w:rsidRPr="000F1497" w:rsidDel="005F0235" w:rsidRDefault="00F4531C" w:rsidP="007D05B8">
      <w:pPr>
        <w:rPr>
          <w:del w:id="207" w:author="COLMENA MATEOS Adrian" w:date="2018-12-03T09:41:00Z"/>
          <w:rFonts w:ascii="Lucida Sans Typewriter" w:hAnsi="Lucida Sans Typewriter" w:cs="RmrsbbYnmjylCvvcsjBwswjrTheSans"/>
          <w:lang w:val="es-ES" w:eastAsia="en-US"/>
        </w:rPr>
      </w:pPr>
      <w:del w:id="208" w:author="COLMENA MATEOS Adrian" w:date="2018-12-03T09:41:00Z">
        <w:r w:rsidRPr="000F1497" w:rsidDel="005F0235">
          <w:rPr>
            <w:rFonts w:ascii="Lucida Sans Typewriter" w:hAnsi="Lucida Sans Typewriter" w:cs="RmrsbbYnmjylCvvcsjBwswjrTheSans"/>
            <w:lang w:val="es-ES" w:eastAsia="en-US"/>
          </w:rPr>
          <w:delText xml:space="preserve">    }</w:delText>
        </w:r>
      </w:del>
    </w:p>
    <w:p w14:paraId="5443CFEC" w14:textId="4F843F53" w:rsidR="00F4531C" w:rsidRPr="000F1497" w:rsidDel="005F0235" w:rsidRDefault="00F4531C" w:rsidP="007D05B8">
      <w:pPr>
        <w:rPr>
          <w:del w:id="209" w:author="COLMENA MATEOS Adrian" w:date="2018-12-03T09:41:00Z"/>
          <w:rFonts w:ascii="Lucida Sans Typewriter" w:hAnsi="Lucida Sans Typewriter" w:cs="RmrsbbYnmjylCvvcsjBwswjrTheSans"/>
          <w:lang w:val="es-ES" w:eastAsia="en-US"/>
        </w:rPr>
      </w:pPr>
      <w:del w:id="210" w:author="COLMENA MATEOS Adrian" w:date="2018-12-03T09:41:00Z">
        <w:r w:rsidRPr="000F1497" w:rsidDel="005F0235">
          <w:rPr>
            <w:rFonts w:ascii="Lucida Sans Typewriter" w:hAnsi="Lucida Sans Typewriter" w:cs="RmrsbbYnmjylCvvcsjBwswjrTheSans"/>
            <w:lang w:val="es-ES" w:eastAsia="en-US"/>
          </w:rPr>
          <w:delText>}</w:delText>
        </w:r>
      </w:del>
    </w:p>
    <w:p w14:paraId="488C71EB" w14:textId="1F7E3DB4" w:rsidR="00F4531C" w:rsidRPr="000F1497" w:rsidDel="005F0235" w:rsidRDefault="00F4531C" w:rsidP="007D05B8">
      <w:pPr>
        <w:rPr>
          <w:del w:id="211" w:author="COLMENA MATEOS Adrian" w:date="2018-12-03T09:41:00Z"/>
          <w:rStyle w:val="Textoennegrita"/>
          <w:rFonts w:ascii="Lucida Sans Typewriter" w:hAnsi="Lucida Sans Typewriter"/>
          <w:b w:val="0"/>
          <w:sz w:val="16"/>
          <w:lang w:val="es-ES" w:eastAsia="en-US"/>
        </w:rPr>
      </w:pPr>
    </w:p>
    <w:p w14:paraId="4EFB0E66" w14:textId="4DF5A3EC" w:rsidR="00F4531C" w:rsidRPr="000F1497" w:rsidDel="005F0235" w:rsidRDefault="00F4531C" w:rsidP="007D05B8">
      <w:pPr>
        <w:rPr>
          <w:del w:id="212" w:author="COLMENA MATEOS Adrian" w:date="2018-12-03T09:41:00Z"/>
          <w:lang w:val="es-ES"/>
        </w:rPr>
      </w:pPr>
      <w:del w:id="213" w:author="COLMENA MATEOS Adrian" w:date="2018-12-03T09:41:00Z">
        <w:r w:rsidRPr="000F1497" w:rsidDel="005F0235">
          <w:rPr>
            <w:lang w:val="es-ES"/>
          </w:rPr>
          <w:delText>En este ejemplo aseguramos que un empleado con una id existe, antes de intentar borrarlo.</w:delText>
        </w:r>
      </w:del>
    </w:p>
    <w:p w14:paraId="10644A94" w14:textId="639E69C7" w:rsidR="00F4531C" w:rsidRPr="000F1497" w:rsidDel="005F0235" w:rsidRDefault="00F4531C" w:rsidP="007D05B8">
      <w:pPr>
        <w:rPr>
          <w:del w:id="214" w:author="COLMENA MATEOS Adrian" w:date="2018-12-03T09:41:00Z"/>
          <w:lang w:val="es-ES"/>
        </w:rPr>
      </w:pPr>
    </w:p>
    <w:p w14:paraId="728DDC57" w14:textId="51EE6C4A" w:rsidR="00F4531C" w:rsidRPr="000F1497" w:rsidDel="005F0235" w:rsidRDefault="00F4531C" w:rsidP="007D05B8">
      <w:pPr>
        <w:rPr>
          <w:del w:id="215" w:author="COLMENA MATEOS Adrian" w:date="2018-12-03T09:41:00Z"/>
          <w:lang w:val="es-ES"/>
        </w:rPr>
      </w:pPr>
      <w:del w:id="216" w:author="COLMENA MATEOS Adrian" w:date="2018-12-03T09:41:00Z">
        <w:r w:rsidRPr="000F1497" w:rsidDel="005F0235">
          <w:rPr>
            <w:lang w:val="es-ES"/>
          </w:rPr>
          <w:delText>Modificando una entidad</w:delText>
        </w:r>
      </w:del>
    </w:p>
    <w:p w14:paraId="474AE7DF" w14:textId="51958D15" w:rsidR="00F4531C" w:rsidRPr="000F1497" w:rsidDel="005F0235" w:rsidRDefault="00F4531C" w:rsidP="007D05B8">
      <w:pPr>
        <w:rPr>
          <w:del w:id="217" w:author="COLMENA MATEOS Adrian" w:date="2018-12-03T09:41:00Z"/>
          <w:lang w:val="es-ES"/>
        </w:rPr>
      </w:pPr>
      <w:del w:id="218" w:author="COLMENA MATEOS Adrian" w:date="2018-12-03T09:41:00Z">
        <w:r w:rsidRPr="000F1497" w:rsidDel="005F0235">
          <w:rPr>
            <w:lang w:val="es-ES"/>
          </w:rPr>
          <w:delText>Hay varias maneras de modificar una entidad, pero a continuación se muestra una de las maneras más simples y utilizadas. Para ello, debemos encontrar una entidad y una vez hallada, cambiar alguno de sus campos. En las próximas líneas se cambiar el salario del empleado 158.</w:delText>
        </w:r>
      </w:del>
    </w:p>
    <w:p w14:paraId="1FAE3001" w14:textId="71523ADD" w:rsidR="00F4531C" w:rsidRPr="000F1497" w:rsidDel="005F0235" w:rsidRDefault="00F4531C" w:rsidP="007D05B8">
      <w:pPr>
        <w:rPr>
          <w:del w:id="219" w:author="COLMENA MATEOS Adrian" w:date="2018-12-03T09:41:00Z"/>
          <w:lang w:val="es-ES"/>
        </w:rPr>
      </w:pPr>
    </w:p>
    <w:p w14:paraId="78744F9B" w14:textId="4568B7BE" w:rsidR="00F4531C" w:rsidRPr="000F1497" w:rsidDel="005F0235" w:rsidRDefault="00F4531C" w:rsidP="007D05B8">
      <w:pPr>
        <w:rPr>
          <w:del w:id="220" w:author="COLMENA MATEOS Adrian" w:date="2018-12-03T09:41:00Z"/>
          <w:rFonts w:ascii="Lucida Sans Typewriter" w:hAnsi="Lucida Sans Typewriter" w:cs="RmrsbbYnmjylCvvcsjBwswjrTheSans"/>
          <w:lang w:val="es-ES" w:eastAsia="en-US"/>
        </w:rPr>
      </w:pPr>
      <w:del w:id="221" w:author="COLMENA MATEOS Adrian" w:date="2018-12-03T09:41:00Z">
        <w:r w:rsidRPr="000F1497" w:rsidDel="005F0235">
          <w:rPr>
            <w:rFonts w:ascii="Lucida Sans Typewriter" w:hAnsi="Lucida Sans Typewriter" w:cs="RmrsbbYnmjylCvvcsjBwswjrTheSans"/>
            <w:lang w:val="es-ES" w:eastAsia="en-US"/>
          </w:rPr>
          <w:delText>Empleado emp = em.find(Empleado.class, 158);</w:delText>
        </w:r>
      </w:del>
    </w:p>
    <w:p w14:paraId="211EE4D2" w14:textId="74D75020" w:rsidR="00F4531C" w:rsidRPr="000F1497" w:rsidDel="005F0235" w:rsidRDefault="00F4531C" w:rsidP="007D05B8">
      <w:pPr>
        <w:rPr>
          <w:del w:id="222" w:author="COLMENA MATEOS Adrian" w:date="2018-12-03T09:41:00Z"/>
          <w:rFonts w:ascii="Lucida Sans Typewriter" w:hAnsi="Lucida Sans Typewriter"/>
          <w:sz w:val="14"/>
          <w:lang w:val="es-ES"/>
        </w:rPr>
      </w:pPr>
      <w:del w:id="223" w:author="COLMENA MATEOS Adrian" w:date="2018-12-03T09:41:00Z">
        <w:r w:rsidRPr="000F1497" w:rsidDel="005F0235">
          <w:rPr>
            <w:rFonts w:ascii="Lucida Sans Typewriter" w:hAnsi="Lucida Sans Typewriter" w:cs="RmrsbbYnmjylCvvcsjBwswjrTheSans"/>
            <w:lang w:val="es-ES" w:eastAsia="en-US"/>
          </w:rPr>
          <w:delText>emp.setSalario(emp.getSalario() + 1000);</w:delText>
        </w:r>
      </w:del>
    </w:p>
    <w:p w14:paraId="393D1B57" w14:textId="0329C368" w:rsidR="00F4531C" w:rsidRPr="000F1497" w:rsidDel="005F0235" w:rsidRDefault="00F4531C" w:rsidP="007D05B8">
      <w:pPr>
        <w:rPr>
          <w:del w:id="224" w:author="COLMENA MATEOS Adrian" w:date="2018-12-03T09:41:00Z"/>
          <w:lang w:val="es-ES"/>
        </w:rPr>
      </w:pPr>
    </w:p>
    <w:p w14:paraId="784EA448" w14:textId="7490859B" w:rsidR="00F4531C" w:rsidRPr="000F1497" w:rsidDel="005F0235" w:rsidRDefault="00F4531C" w:rsidP="007D05B8">
      <w:pPr>
        <w:rPr>
          <w:del w:id="225" w:author="COLMENA MATEOS Adrian" w:date="2018-12-03T09:41:00Z"/>
          <w:lang w:val="es-ES"/>
        </w:rPr>
      </w:pPr>
      <w:del w:id="226" w:author="COLMENA MATEOS Adrian" w:date="2018-12-03T09:41:00Z">
        <w:r w:rsidRPr="000F1497" w:rsidDel="005F0235">
          <w:rPr>
            <w:lang w:val="es-ES"/>
          </w:rPr>
          <w:delText>Para cambiar cualquier campo de una entidad, esta debe haber sido persistido ya porque si no los cambios no se verán reflejados en la base de datos. En el ejemplo generalizaremos el método de subida de sueldo.</w:delText>
        </w:r>
      </w:del>
    </w:p>
    <w:p w14:paraId="7C014986" w14:textId="6BA557DA" w:rsidR="00F4531C" w:rsidRPr="000F1497" w:rsidDel="005F0235" w:rsidRDefault="00F4531C" w:rsidP="007D05B8">
      <w:pPr>
        <w:rPr>
          <w:del w:id="227" w:author="COLMENA MATEOS Adrian" w:date="2018-12-03T09:41:00Z"/>
          <w:rStyle w:val="Textoennegrita"/>
          <w:rFonts w:ascii="Verdana" w:hAnsi="Verdana"/>
          <w:b w:val="0"/>
          <w:sz w:val="20"/>
          <w:lang w:val="es-ES"/>
        </w:rPr>
      </w:pPr>
      <w:del w:id="228" w:author="COLMENA MATEOS Adrian" w:date="2018-12-03T09:41:00Z">
        <w:r w:rsidRPr="000F1497" w:rsidDel="005F0235">
          <w:rPr>
            <w:rStyle w:val="Textoennegrita"/>
            <w:rFonts w:ascii="Verdana" w:hAnsi="Verdana"/>
            <w:i/>
            <w:sz w:val="20"/>
            <w:lang w:val="es-ES"/>
          </w:rPr>
          <w:delText>Ejemplo</w:delText>
        </w:r>
        <w:r w:rsidR="00FA08A3" w:rsidRPr="000F1497" w:rsidDel="005F0235">
          <w:rPr>
            <w:rStyle w:val="Textoennegrita"/>
            <w:rFonts w:ascii="Verdana" w:hAnsi="Verdana"/>
            <w:i/>
            <w:sz w:val="20"/>
            <w:lang w:val="es-ES"/>
          </w:rPr>
          <w:delText xml:space="preserve"> 5</w:delText>
        </w:r>
        <w:r w:rsidRPr="000F1497" w:rsidDel="005F0235">
          <w:rPr>
            <w:rStyle w:val="Textoennegrita"/>
            <w:rFonts w:ascii="Verdana" w:hAnsi="Verdana"/>
            <w:i/>
            <w:sz w:val="20"/>
            <w:lang w:val="es-ES"/>
          </w:rPr>
          <w:delText>.</w:delText>
        </w:r>
        <w:r w:rsidRPr="000F1497" w:rsidDel="005F0235">
          <w:rPr>
            <w:rStyle w:val="Textoennegrita"/>
            <w:rFonts w:ascii="Verdana" w:hAnsi="Verdana"/>
            <w:sz w:val="20"/>
            <w:lang w:val="es-ES"/>
          </w:rPr>
          <w:delText xml:space="preserve"> </w:delText>
        </w:r>
        <w:r w:rsidRPr="000F1497" w:rsidDel="005F0235">
          <w:rPr>
            <w:rStyle w:val="Textoennegrita"/>
            <w:rFonts w:ascii="Verdana" w:hAnsi="Verdana"/>
            <w:b w:val="0"/>
            <w:sz w:val="20"/>
            <w:lang w:val="es-ES"/>
          </w:rPr>
          <w:delText>Método para modificar un Empleado.</w:delText>
        </w:r>
      </w:del>
    </w:p>
    <w:p w14:paraId="586EA51F" w14:textId="412834A4" w:rsidR="00F4531C" w:rsidRPr="000F1497" w:rsidDel="005F0235" w:rsidRDefault="00F4531C" w:rsidP="007D05B8">
      <w:pPr>
        <w:rPr>
          <w:del w:id="229" w:author="COLMENA MATEOS Adrian" w:date="2018-12-03T09:41:00Z"/>
          <w:rStyle w:val="Textoennegrita"/>
          <w:rFonts w:ascii="Lucida Sans Typewriter" w:hAnsi="Lucida Sans Typewriter"/>
          <w:b w:val="0"/>
          <w:lang w:val="es-ES"/>
        </w:rPr>
      </w:pPr>
    </w:p>
    <w:p w14:paraId="27C17174" w14:textId="3B89697D" w:rsidR="00F4531C" w:rsidRPr="000F1497" w:rsidDel="005F0235" w:rsidRDefault="00F4531C" w:rsidP="007D05B8">
      <w:pPr>
        <w:rPr>
          <w:del w:id="230" w:author="COLMENA MATEOS Adrian" w:date="2018-12-03T09:41:00Z"/>
          <w:rFonts w:ascii="Lucida Sans Typewriter" w:hAnsi="Lucida Sans Typewriter" w:cs="RmrsbbYnmjylCvvcsjBwswjrTheSans"/>
          <w:lang w:val="es-ES" w:eastAsia="en-US"/>
        </w:rPr>
      </w:pPr>
      <w:del w:id="231" w:author="COLMENA MATEOS Adrian" w:date="2018-12-03T09:41:00Z">
        <w:r w:rsidRPr="000F1497" w:rsidDel="005F0235">
          <w:rPr>
            <w:rFonts w:ascii="Lucida Sans Typewriter" w:hAnsi="Lucida Sans Typewriter" w:cs="RmrsbbYnmjylCvvcsjBwswjrTheSans"/>
            <w:lang w:val="es-ES" w:eastAsia="en-US"/>
          </w:rPr>
          <w:delText xml:space="preserve">public </w:delText>
        </w:r>
        <w:r w:rsidR="00FA08A3" w:rsidRPr="000F1497" w:rsidDel="005F0235">
          <w:rPr>
            <w:rFonts w:ascii="Lucida Sans Typewriter" w:hAnsi="Lucida Sans Typewriter" w:cs="RmrsbbYnmjylCvvcsjBwswjrTheSans"/>
            <w:lang w:val="es-ES" w:eastAsia="en-US"/>
          </w:rPr>
          <w:delText>Empleado</w:delText>
        </w:r>
        <w:r w:rsidRPr="000F1497" w:rsidDel="005F0235">
          <w:rPr>
            <w:rFonts w:ascii="Lucida Sans Typewriter" w:hAnsi="Lucida Sans Typewriter" w:cs="RmrsbbYnmjylCvvcsjBwswjrTheSans"/>
            <w:lang w:val="es-ES" w:eastAsia="en-US"/>
          </w:rPr>
          <w:delText xml:space="preserve"> raise</w:delText>
        </w:r>
        <w:r w:rsidR="00FA08A3" w:rsidRPr="000F1497" w:rsidDel="005F0235">
          <w:rPr>
            <w:rFonts w:ascii="Lucida Sans Typewriter" w:hAnsi="Lucida Sans Typewriter" w:cs="RmrsbbYnmjylCvvcsjBwswjrTheSans"/>
            <w:lang w:val="es-ES" w:eastAsia="en-US"/>
          </w:rPr>
          <w:delText>Empleado</w:delText>
        </w:r>
        <w:r w:rsidRPr="000F1497" w:rsidDel="005F0235">
          <w:rPr>
            <w:rFonts w:ascii="Lucida Sans Typewriter" w:hAnsi="Lucida Sans Typewriter" w:cs="RmrsbbYnmjylCvvcsjBwswjrTheSans"/>
            <w:lang w:val="es-ES" w:eastAsia="en-US"/>
          </w:rPr>
          <w:delText>Salary(int id, long raise) {</w:delText>
        </w:r>
      </w:del>
    </w:p>
    <w:p w14:paraId="432A24CA" w14:textId="47118AF6" w:rsidR="00F4531C" w:rsidRPr="000F1497" w:rsidDel="005F0235" w:rsidRDefault="00F4531C" w:rsidP="007D05B8">
      <w:pPr>
        <w:rPr>
          <w:del w:id="232" w:author="COLMENA MATEOS Adrian" w:date="2018-12-03T09:41:00Z"/>
          <w:rFonts w:ascii="Lucida Sans Typewriter" w:hAnsi="Lucida Sans Typewriter" w:cs="RmrsbbYnmjylCvvcsjBwswjrTheSans"/>
          <w:lang w:val="es-ES" w:eastAsia="en-US"/>
        </w:rPr>
      </w:pPr>
      <w:del w:id="233" w:author="COLMENA MATEOS Adrian" w:date="2018-12-03T09:41:00Z">
        <w:r w:rsidRPr="000F1497" w:rsidDel="005F0235">
          <w:rPr>
            <w:rFonts w:ascii="Lucida Sans Typewriter" w:hAnsi="Lucida Sans Typewriter" w:cs="RmrsbbYnmjylCvvcsjBwswjrTheSans"/>
            <w:lang w:val="es-ES" w:eastAsia="en-US"/>
          </w:rPr>
          <w:delText xml:space="preserve">    </w:delText>
        </w:r>
        <w:r w:rsidR="00FA08A3" w:rsidRPr="000F1497" w:rsidDel="005F0235">
          <w:rPr>
            <w:rFonts w:ascii="Lucida Sans Typewriter" w:hAnsi="Lucida Sans Typewriter" w:cs="RmrsbbYnmjylCvvcsjBwswjrTheSans"/>
            <w:lang w:val="es-ES" w:eastAsia="en-US"/>
          </w:rPr>
          <w:delText>Empleado</w:delText>
        </w:r>
        <w:r w:rsidRPr="000F1497" w:rsidDel="005F0235">
          <w:rPr>
            <w:rFonts w:ascii="Lucida Sans Typewriter" w:hAnsi="Lucida Sans Typewriter" w:cs="RmrsbbYnmjylCvvcsjBwswjrTheSans"/>
            <w:lang w:val="es-ES" w:eastAsia="en-US"/>
          </w:rPr>
          <w:delText xml:space="preserve"> emp = em.find(</w:delText>
        </w:r>
        <w:r w:rsidR="00FA08A3" w:rsidRPr="000F1497" w:rsidDel="005F0235">
          <w:rPr>
            <w:rFonts w:ascii="Lucida Sans Typewriter" w:hAnsi="Lucida Sans Typewriter" w:cs="RmrsbbYnmjylCvvcsjBwswjrTheSans"/>
            <w:lang w:val="es-ES" w:eastAsia="en-US"/>
          </w:rPr>
          <w:delText>Empleado</w:delText>
        </w:r>
        <w:r w:rsidRPr="000F1497" w:rsidDel="005F0235">
          <w:rPr>
            <w:rFonts w:ascii="Lucida Sans Typewriter" w:hAnsi="Lucida Sans Typewriter" w:cs="RmrsbbYnmjylCvvcsjBwswjrTheSans"/>
            <w:lang w:val="es-ES" w:eastAsia="en-US"/>
          </w:rPr>
          <w:delText>.class, id);</w:delText>
        </w:r>
      </w:del>
    </w:p>
    <w:p w14:paraId="42D23552" w14:textId="5145F055" w:rsidR="00F4531C" w:rsidRPr="000F1497" w:rsidDel="005F0235" w:rsidRDefault="00F4531C" w:rsidP="007D05B8">
      <w:pPr>
        <w:rPr>
          <w:del w:id="234" w:author="COLMENA MATEOS Adrian" w:date="2018-12-03T09:41:00Z"/>
          <w:rFonts w:ascii="Lucida Sans Typewriter" w:hAnsi="Lucida Sans Typewriter" w:cs="RmrsbbYnmjylCvvcsjBwswjrTheSans"/>
          <w:lang w:val="es-ES" w:eastAsia="en-US"/>
        </w:rPr>
      </w:pPr>
      <w:del w:id="235" w:author="COLMENA MATEOS Adrian" w:date="2018-12-03T09:41:00Z">
        <w:r w:rsidRPr="000F1497" w:rsidDel="005F0235">
          <w:rPr>
            <w:rFonts w:ascii="Lucida Sans Typewriter" w:hAnsi="Lucida Sans Typewriter" w:cs="RmrsbbYnmjylCvvcsjBwswjrTheSans"/>
            <w:lang w:val="es-ES" w:eastAsia="en-US"/>
          </w:rPr>
          <w:delText xml:space="preserve">    if (emp != null) {</w:delText>
        </w:r>
      </w:del>
    </w:p>
    <w:p w14:paraId="15545FC3" w14:textId="29F7E585" w:rsidR="00F4531C" w:rsidRPr="000F1497" w:rsidDel="005F0235" w:rsidRDefault="00F4531C" w:rsidP="007D05B8">
      <w:pPr>
        <w:rPr>
          <w:del w:id="236" w:author="COLMENA MATEOS Adrian" w:date="2018-12-03T09:41:00Z"/>
          <w:rFonts w:ascii="Lucida Sans Typewriter" w:hAnsi="Lucida Sans Typewriter" w:cs="RmrsbbYnmjylCvvcsjBwswjrTheSans"/>
          <w:lang w:val="es-ES" w:eastAsia="en-US"/>
        </w:rPr>
      </w:pPr>
      <w:del w:id="237" w:author="COLMENA MATEOS Adrian" w:date="2018-12-03T09:41:00Z">
        <w:r w:rsidRPr="000F1497" w:rsidDel="005F0235">
          <w:rPr>
            <w:rFonts w:ascii="Lucida Sans Typewriter" w:hAnsi="Lucida Sans Typewriter" w:cs="RmrsbbYnmjylCvvcsjBwswjrTheSans"/>
            <w:lang w:val="es-ES" w:eastAsia="en-US"/>
          </w:rPr>
          <w:delText xml:space="preserve"> emp.setSalary(emp.getSalary() + raise);</w:delText>
        </w:r>
      </w:del>
    </w:p>
    <w:p w14:paraId="60EA6E91" w14:textId="7F0C2F81" w:rsidR="00F4531C" w:rsidRPr="000F1497" w:rsidDel="005F0235" w:rsidRDefault="00F4531C" w:rsidP="007D05B8">
      <w:pPr>
        <w:rPr>
          <w:del w:id="238" w:author="COLMENA MATEOS Adrian" w:date="2018-12-03T09:41:00Z"/>
          <w:rFonts w:ascii="Lucida Sans Typewriter" w:hAnsi="Lucida Sans Typewriter" w:cs="RmrsbbYnmjylCvvcsjBwswjrTheSans"/>
          <w:lang w:val="es-ES" w:eastAsia="en-US"/>
        </w:rPr>
      </w:pPr>
      <w:del w:id="239" w:author="COLMENA MATEOS Adrian" w:date="2018-12-03T09:41:00Z">
        <w:r w:rsidRPr="000F1497" w:rsidDel="005F0235">
          <w:rPr>
            <w:rFonts w:ascii="Lucida Sans Typewriter" w:hAnsi="Lucida Sans Typewriter" w:cs="RmrsbbYnmjylCvvcsjBwswjrTheSans"/>
            <w:lang w:val="es-ES" w:eastAsia="en-US"/>
          </w:rPr>
          <w:delText xml:space="preserve">    }</w:delText>
        </w:r>
      </w:del>
    </w:p>
    <w:p w14:paraId="1CA08965" w14:textId="120F2D2B" w:rsidR="00F4531C" w:rsidRPr="000F1497" w:rsidDel="005F0235" w:rsidRDefault="00F4531C" w:rsidP="007D05B8">
      <w:pPr>
        <w:rPr>
          <w:del w:id="240" w:author="COLMENA MATEOS Adrian" w:date="2018-12-03T09:41:00Z"/>
          <w:rFonts w:ascii="Lucida Sans Typewriter" w:hAnsi="Lucida Sans Typewriter" w:cs="RmrsbbYnmjylCvvcsjBwswjrTheSans"/>
          <w:lang w:val="es-ES" w:eastAsia="en-US"/>
        </w:rPr>
      </w:pPr>
      <w:del w:id="241" w:author="COLMENA MATEOS Adrian" w:date="2018-12-03T09:41:00Z">
        <w:r w:rsidRPr="000F1497" w:rsidDel="005F0235">
          <w:rPr>
            <w:rFonts w:ascii="Lucida Sans Typewriter" w:hAnsi="Lucida Sans Typewriter" w:cs="RmrsbbYnmjylCvvcsjBwswjrTheSans"/>
            <w:lang w:val="es-ES" w:eastAsia="en-US"/>
          </w:rPr>
          <w:delText xml:space="preserve">    return emp;</w:delText>
        </w:r>
      </w:del>
    </w:p>
    <w:p w14:paraId="55C39D90" w14:textId="3EB76A78" w:rsidR="00F4531C" w:rsidRPr="000F1497" w:rsidDel="005F0235" w:rsidRDefault="00F4531C" w:rsidP="007D05B8">
      <w:pPr>
        <w:rPr>
          <w:del w:id="242" w:author="COLMENA MATEOS Adrian" w:date="2018-12-03T09:41:00Z"/>
          <w:rFonts w:ascii="Lucida Sans Typewriter" w:hAnsi="Lucida Sans Typewriter" w:cs="RmrsbbYnmjylCvvcsjBwswjrTheSans"/>
          <w:lang w:val="es-ES" w:eastAsia="en-US"/>
        </w:rPr>
      </w:pPr>
      <w:del w:id="243" w:author="COLMENA MATEOS Adrian" w:date="2018-12-03T09:41:00Z">
        <w:r w:rsidRPr="000F1497" w:rsidDel="005F0235">
          <w:rPr>
            <w:rFonts w:ascii="Lucida Sans Typewriter" w:hAnsi="Lucida Sans Typewriter" w:cs="RmrsbbYnmjylCvvcsjBwswjrTheSans"/>
            <w:lang w:val="es-ES" w:eastAsia="en-US"/>
          </w:rPr>
          <w:delText>}</w:delText>
        </w:r>
      </w:del>
    </w:p>
    <w:p w14:paraId="4C808E27" w14:textId="44F6DD39" w:rsidR="00F4531C" w:rsidRPr="000F1497" w:rsidDel="005F0235" w:rsidRDefault="00F4531C" w:rsidP="007D05B8">
      <w:pPr>
        <w:rPr>
          <w:del w:id="244" w:author="COLMENA MATEOS Adrian" w:date="2018-12-03T09:41:00Z"/>
          <w:rStyle w:val="Textoennegrita"/>
          <w:rFonts w:ascii="Verdana" w:hAnsi="Verdana"/>
          <w:b w:val="0"/>
          <w:lang w:val="es-ES"/>
        </w:rPr>
      </w:pPr>
      <w:del w:id="245" w:author="COLMENA MATEOS Adrian" w:date="2018-12-03T09:41:00Z">
        <w:r w:rsidRPr="000F1497" w:rsidDel="005F0235">
          <w:rPr>
            <w:rStyle w:val="Textoennegrita"/>
            <w:rFonts w:ascii="Verdana" w:hAnsi="Verdana"/>
            <w:b w:val="0"/>
            <w:lang w:val="es-ES"/>
          </w:rPr>
          <w:delText>El método devolverá el empleado ya modificado.</w:delText>
        </w:r>
      </w:del>
    </w:p>
    <w:p w14:paraId="4B761F63" w14:textId="4D91A60D" w:rsidR="00F4531C" w:rsidRPr="000F1497" w:rsidDel="005F0235" w:rsidRDefault="00F4531C" w:rsidP="007D05B8">
      <w:pPr>
        <w:rPr>
          <w:del w:id="246" w:author="COLMENA MATEOS Adrian" w:date="2018-12-03T09:41:00Z"/>
          <w:rFonts w:cs="Segoe UI"/>
          <w:color w:val="000000"/>
          <w:szCs w:val="21"/>
          <w:lang w:val="es-ES" w:eastAsia="en-US"/>
        </w:rPr>
      </w:pPr>
    </w:p>
    <w:p w14:paraId="7947F33E" w14:textId="6E48CEBA" w:rsidR="00196AFB" w:rsidRPr="000F1497" w:rsidDel="005F0235" w:rsidRDefault="00196AFB" w:rsidP="007D05B8">
      <w:pPr>
        <w:rPr>
          <w:del w:id="247" w:author="COLMENA MATEOS Adrian" w:date="2018-12-03T09:41:00Z"/>
          <w:lang w:val="es-ES"/>
        </w:rPr>
      </w:pPr>
      <w:del w:id="248" w:author="COLMENA MATEOS Adrian" w:date="2018-12-03T09:41:00Z">
        <w:r w:rsidRPr="000F1497" w:rsidDel="005F0235">
          <w:rPr>
            <w:lang w:val="es-ES"/>
          </w:rPr>
          <w:delText>Transacciones</w:delText>
        </w:r>
      </w:del>
    </w:p>
    <w:p w14:paraId="584B90AD" w14:textId="41B28B58" w:rsidR="00196AFB" w:rsidRPr="000F1497" w:rsidDel="005F0235" w:rsidRDefault="00196AFB" w:rsidP="007D05B8">
      <w:pPr>
        <w:rPr>
          <w:del w:id="249" w:author="COLMENA MATEOS Adrian" w:date="2018-12-03T09:41:00Z"/>
          <w:rFonts w:cs="Segoe UI"/>
          <w:color w:val="000000"/>
          <w:szCs w:val="21"/>
          <w:lang w:val="es-ES"/>
        </w:rPr>
      </w:pPr>
      <w:del w:id="250" w:author="COLMENA MATEOS Adrian" w:date="2018-12-03T09:41:00Z">
        <w:r w:rsidRPr="000F1497" w:rsidDel="005F0235">
          <w:rPr>
            <w:rFonts w:cs="Segoe UI"/>
            <w:color w:val="000000"/>
            <w:szCs w:val="21"/>
            <w:lang w:val="es-ES"/>
          </w:rPr>
          <w:delText>En los ejemplos anteriores no se han incluido las transacciones a pesar de que son necesarias si lo que se quiere es realizar un cambio persistente en la entidad. A excepción, de find(), el cual puede ser llamado con o sin transacción debido a que no realiza ningún cambio en la base, todos los demás métodos necesitan del uso de transacciones.</w:delText>
        </w:r>
      </w:del>
    </w:p>
    <w:p w14:paraId="65FA2020" w14:textId="432A9CDE" w:rsidR="00196AFB" w:rsidRPr="000F1497" w:rsidDel="005F0235" w:rsidRDefault="00196AFB" w:rsidP="007D05B8">
      <w:pPr>
        <w:rPr>
          <w:del w:id="251" w:author="COLMENA MATEOS Adrian" w:date="2018-12-03T09:41:00Z"/>
          <w:rFonts w:cs="Segoe UI"/>
          <w:color w:val="000000"/>
          <w:szCs w:val="21"/>
          <w:lang w:val="es-ES"/>
        </w:rPr>
      </w:pPr>
      <w:del w:id="252" w:author="COLMENA MATEOS Adrian" w:date="2018-12-03T09:41:00Z">
        <w:r w:rsidRPr="000F1497" w:rsidDel="005F0235">
          <w:rPr>
            <w:rFonts w:cs="Segoe UI"/>
            <w:color w:val="000000"/>
            <w:szCs w:val="21"/>
            <w:lang w:val="es-ES"/>
          </w:rPr>
          <w:delText>A la hora de realizar una transacción, se utiliza el API de transacción estándar de Java (JTA). La importancia de una transacción es</w:delText>
        </w:r>
        <w:r w:rsidR="005276F6" w:rsidRPr="000F1497" w:rsidDel="005F0235">
          <w:rPr>
            <w:rFonts w:cs="Segoe UI"/>
            <w:color w:val="000000"/>
            <w:szCs w:val="21"/>
            <w:lang w:val="es-ES"/>
          </w:rPr>
          <w:delText xml:space="preserve"> </w:delText>
        </w:r>
      </w:del>
      <w:del w:id="253" w:author="COLMENA MATEOS Adrian" w:date="2018-11-23T08:28:00Z">
        <w:r w:rsidRPr="000F1497" w:rsidDel="006E52BE">
          <w:rPr>
            <w:rFonts w:cs="Segoe UI"/>
            <w:color w:val="000000"/>
            <w:szCs w:val="21"/>
            <w:lang w:val="es-ES"/>
          </w:rPr>
          <w:delText>, por tanto, sin la existencia de ésta, la</w:delText>
        </w:r>
      </w:del>
      <w:del w:id="254" w:author="COLMENA MATEOS Adrian" w:date="2018-12-03T09:41:00Z">
        <w:r w:rsidRPr="000F1497" w:rsidDel="005F0235">
          <w:rPr>
            <w:rFonts w:cs="Segoe UI"/>
            <w:color w:val="000000"/>
            <w:szCs w:val="21"/>
            <w:lang w:val="es-ES"/>
          </w:rPr>
          <w:delText xml:space="preserve"> operación que necesite de </w:delText>
        </w:r>
      </w:del>
      <w:del w:id="255" w:author="COLMENA MATEOS Adrian" w:date="2018-11-23T08:28:00Z">
        <w:r w:rsidRPr="000F1497" w:rsidDel="006E52BE">
          <w:rPr>
            <w:rFonts w:cs="Segoe UI"/>
            <w:color w:val="000000"/>
            <w:szCs w:val="21"/>
            <w:lang w:val="es-ES"/>
          </w:rPr>
          <w:delText>una transacción</w:delText>
        </w:r>
      </w:del>
      <w:del w:id="256" w:author="COLMENA MATEOS Adrian" w:date="2018-12-03T09:41:00Z">
        <w:r w:rsidRPr="000F1497" w:rsidDel="005F0235">
          <w:rPr>
            <w:rFonts w:cs="Segoe UI"/>
            <w:color w:val="000000"/>
            <w:szCs w:val="21"/>
            <w:lang w:val="es-ES"/>
          </w:rPr>
          <w:delText xml:space="preserve"> lanzará una excepción o simplemente nunca se llegará a persistir el cambio en la base de datos.</w:delText>
        </w:r>
      </w:del>
    </w:p>
    <w:p w14:paraId="47AF5F50" w14:textId="422E9EC2" w:rsidR="00196AFB" w:rsidRPr="000F1497" w:rsidDel="006E52BE" w:rsidRDefault="00196AFB" w:rsidP="007D05B8">
      <w:pPr>
        <w:rPr>
          <w:del w:id="257" w:author="COLMENA MATEOS Adrian" w:date="2018-11-23T08:32:00Z"/>
          <w:rFonts w:cs="Segoe UI"/>
          <w:szCs w:val="21"/>
          <w:lang w:val="es-ES"/>
        </w:rPr>
      </w:pPr>
      <w:del w:id="258" w:author="COLMENA MATEOS Adrian" w:date="2018-12-03T09:41:00Z">
        <w:r w:rsidRPr="000F1497" w:rsidDel="005F0235">
          <w:rPr>
            <w:rFonts w:cs="Segoe UI"/>
            <w:color w:val="000000"/>
            <w:szCs w:val="21"/>
            <w:lang w:val="es-ES"/>
          </w:rPr>
          <w:delText xml:space="preserve">En el entorno en el que se está trabajando en éste manual, Java SE, se necesita iniciar y cerrar una transacción a la hora de realizar cualquier modificación de una entidad. Es decir, se debe iniciar la transacción, realizar el cambio pertinente y cerrar transacción. </w:delText>
        </w:r>
      </w:del>
      <w:del w:id="259" w:author="COLMENA MATEOS Adrian" w:date="2018-11-23T08:30:00Z">
        <w:r w:rsidRPr="000F1497" w:rsidDel="006E52BE">
          <w:rPr>
            <w:rFonts w:cs="Segoe UI"/>
            <w:color w:val="000000"/>
            <w:szCs w:val="21"/>
            <w:lang w:val="es-ES"/>
          </w:rPr>
          <w:delText xml:space="preserve">Una transacción se llama mediante </w:delText>
        </w:r>
      </w:del>
      <w:del w:id="260" w:author="COLMENA MATEOS Adrian" w:date="2018-12-03T09:41:00Z">
        <w:r w:rsidRPr="000F1497" w:rsidDel="005F0235">
          <w:rPr>
            <w:rFonts w:cs="Segoe UI"/>
            <w:color w:val="000000"/>
            <w:szCs w:val="21"/>
            <w:lang w:val="es-ES"/>
          </w:rPr>
          <w:delText xml:space="preserve">el método getTransaction() del </w:delText>
        </w:r>
      </w:del>
      <w:del w:id="261" w:author="COLMENA MATEOS Adrian" w:date="2018-11-23T08:30:00Z">
        <w:r w:rsidRPr="000F1497" w:rsidDel="006E52BE">
          <w:rPr>
            <w:rFonts w:cs="Segoe UI"/>
            <w:color w:val="000000"/>
            <w:szCs w:val="21"/>
            <w:lang w:val="es-ES"/>
          </w:rPr>
          <w:delText xml:space="preserve">gestor de entidad  </w:delText>
        </w:r>
      </w:del>
      <w:del w:id="262" w:author="COLMENA MATEOS Adrian" w:date="2018-12-03T09:41:00Z">
        <w:r w:rsidRPr="000F1497" w:rsidDel="005F0235">
          <w:rPr>
            <w:rFonts w:cs="Segoe UI"/>
            <w:color w:val="000000"/>
            <w:szCs w:val="21"/>
            <w:lang w:val="es-ES"/>
          </w:rPr>
          <w:delText xml:space="preserve">para obtener EntityTransaction y luego </w:delText>
        </w:r>
      </w:del>
      <w:del w:id="263" w:author="COLMENA MATEOS Adrian" w:date="2018-11-23T08:31:00Z">
        <w:r w:rsidRPr="000F1497" w:rsidDel="006E52BE">
          <w:rPr>
            <w:rFonts w:cs="Segoe UI"/>
            <w:color w:val="000000"/>
            <w:szCs w:val="21"/>
            <w:lang w:val="es-ES"/>
          </w:rPr>
          <w:delText>llamar a</w:delText>
        </w:r>
      </w:del>
      <w:del w:id="264" w:author="COLMENA MATEOS Adrian" w:date="2018-12-03T09:41:00Z">
        <w:r w:rsidRPr="000F1497" w:rsidDel="005F0235">
          <w:rPr>
            <w:rFonts w:cs="Segoe UI"/>
            <w:color w:val="000000"/>
            <w:szCs w:val="21"/>
            <w:lang w:val="es-ES"/>
          </w:rPr>
          <w:delText xml:space="preserve"> begin(). Del mismo modo que para </w:delText>
        </w:r>
      </w:del>
      <w:del w:id="265" w:author="COLMENA MATEOS Adrian" w:date="2018-11-23T08:31:00Z">
        <w:r w:rsidRPr="000F1497" w:rsidDel="006E52BE">
          <w:rPr>
            <w:rFonts w:cs="Segoe UI"/>
            <w:color w:val="000000"/>
            <w:szCs w:val="21"/>
            <w:lang w:val="es-ES"/>
          </w:rPr>
          <w:delText>cerrar una</w:delText>
        </w:r>
      </w:del>
      <w:del w:id="266" w:author="COLMENA MATEOS Adrian" w:date="2018-12-03T09:41:00Z">
        <w:r w:rsidRPr="000F1497" w:rsidDel="005F0235">
          <w:rPr>
            <w:rFonts w:cs="Segoe UI"/>
            <w:color w:val="000000"/>
            <w:szCs w:val="21"/>
            <w:lang w:val="es-ES"/>
          </w:rPr>
          <w:delText xml:space="preserve"> transacción se llama al método commit() sobre el objeto EntityTransaction. Un ejemplo ilustrativo de todo esto lo podemos ver en el Ejemplo 6 que se encuentra a continuación</w:delText>
        </w:r>
      </w:del>
      <w:del w:id="267" w:author="COLMENA MATEOS Adrian" w:date="2018-11-23T08:32:00Z">
        <w:r w:rsidRPr="000F1497" w:rsidDel="006E52BE">
          <w:rPr>
            <w:rFonts w:cs="Segoe UI"/>
            <w:color w:val="000000"/>
            <w:szCs w:val="21"/>
            <w:lang w:val="es-ES"/>
          </w:rPr>
          <w:delText>.</w:delText>
        </w:r>
      </w:del>
    </w:p>
    <w:p w14:paraId="2DE86B49" w14:textId="02F0CAA1" w:rsidR="00196AFB" w:rsidRPr="000F1497" w:rsidDel="005F0235" w:rsidRDefault="00196AFB" w:rsidP="007D05B8">
      <w:pPr>
        <w:rPr>
          <w:del w:id="268" w:author="COLMENA MATEOS Adrian" w:date="2018-12-03T09:41:00Z"/>
          <w:rStyle w:val="Textoennegrita"/>
          <w:rFonts w:ascii="Lucida Sans Typewriter" w:hAnsi="Lucida Sans Typewriter"/>
          <w:lang w:val="es-ES"/>
        </w:rPr>
      </w:pPr>
    </w:p>
    <w:p w14:paraId="4868A696" w14:textId="20B2A55D" w:rsidR="00196AFB" w:rsidRPr="000F1497" w:rsidDel="006E52BE" w:rsidRDefault="00196AFB" w:rsidP="007D05B8">
      <w:pPr>
        <w:rPr>
          <w:del w:id="269" w:author="COLMENA MATEOS Adrian" w:date="2018-11-23T08:32:00Z"/>
          <w:lang w:val="es-ES"/>
        </w:rPr>
      </w:pPr>
      <w:del w:id="270" w:author="COLMENA MATEOS Adrian" w:date="2018-11-23T08:34:00Z">
        <w:r w:rsidRPr="000F1497" w:rsidDel="006E52BE">
          <w:rPr>
            <w:b/>
            <w:i/>
            <w:lang w:val="es-ES"/>
          </w:rPr>
          <w:delText>Ejemplo 6.</w:delText>
        </w:r>
        <w:r w:rsidRPr="000F1497" w:rsidDel="006E52BE">
          <w:rPr>
            <w:b/>
            <w:lang w:val="es-ES"/>
          </w:rPr>
          <w:delText xml:space="preserve"> </w:delText>
        </w:r>
        <w:r w:rsidRPr="000F1497" w:rsidDel="006E52BE">
          <w:rPr>
            <w:lang w:val="es-ES"/>
          </w:rPr>
          <w:delText>Abriendo y cerrando una EntityTransaction</w:delText>
        </w:r>
      </w:del>
    </w:p>
    <w:p w14:paraId="71CBA4E0" w14:textId="67F66D86" w:rsidR="00196AFB" w:rsidRPr="000F1497" w:rsidDel="006E52BE" w:rsidRDefault="00196AFB" w:rsidP="007D05B8">
      <w:pPr>
        <w:rPr>
          <w:del w:id="271" w:author="COLMENA MATEOS Adrian" w:date="2018-11-23T08:32:00Z"/>
          <w:lang w:val="es-ES"/>
        </w:rPr>
      </w:pPr>
    </w:p>
    <w:p w14:paraId="2C812428" w14:textId="007E9DDB" w:rsidR="00196AFB" w:rsidRPr="000F1497" w:rsidDel="006E52BE" w:rsidRDefault="00196AFB" w:rsidP="007D05B8">
      <w:pPr>
        <w:rPr>
          <w:del w:id="272" w:author="COLMENA MATEOS Adrian" w:date="2018-11-23T08:34:00Z"/>
          <w:lang w:val="es-ES"/>
        </w:rPr>
      </w:pPr>
      <w:del w:id="273" w:author="COLMENA MATEOS Adrian" w:date="2018-11-23T08:34:00Z">
        <w:r w:rsidRPr="000F1497" w:rsidDel="006E52BE">
          <w:rPr>
            <w:lang w:val="es-ES"/>
          </w:rPr>
          <w:delText>em.getTransaction().begin();</w:delText>
        </w:r>
      </w:del>
    </w:p>
    <w:p w14:paraId="7154D2E4" w14:textId="147A8F76" w:rsidR="00196AFB" w:rsidRPr="000F1497" w:rsidDel="006E52BE" w:rsidRDefault="00196AFB" w:rsidP="007D05B8">
      <w:pPr>
        <w:rPr>
          <w:del w:id="274" w:author="COLMENA MATEOS Adrian" w:date="2018-11-23T08:34:00Z"/>
          <w:lang w:val="es-ES"/>
        </w:rPr>
      </w:pPr>
      <w:del w:id="275" w:author="COLMENA MATEOS Adrian" w:date="2018-11-23T08:34:00Z">
        <w:r w:rsidRPr="000F1497" w:rsidDel="006E52BE">
          <w:rPr>
            <w:lang w:val="es-ES"/>
          </w:rPr>
          <w:delText>createEmpleado(158, "John Doe", 45000);</w:delText>
        </w:r>
      </w:del>
    </w:p>
    <w:p w14:paraId="5E2B7627" w14:textId="3CDE5E7C" w:rsidR="00196AFB" w:rsidRPr="006E52BE" w:rsidDel="006E52BE" w:rsidRDefault="00196AFB" w:rsidP="007D05B8">
      <w:pPr>
        <w:rPr>
          <w:del w:id="276" w:author="COLMENA MATEOS Adrian" w:date="2018-11-23T08:34:00Z"/>
        </w:rPr>
      </w:pPr>
      <w:del w:id="277" w:author="COLMENA MATEOS Adrian" w:date="2018-11-23T08:34:00Z">
        <w:r w:rsidRPr="006E52BE" w:rsidDel="006E52BE">
          <w:delText>em.getTransaction().commit();</w:delText>
        </w:r>
      </w:del>
    </w:p>
    <w:p w14:paraId="4460A3CA" w14:textId="2A72A304" w:rsidR="00196AFB" w:rsidRPr="000F1497" w:rsidDel="005F0235" w:rsidRDefault="00196AFB" w:rsidP="007D05B8">
      <w:pPr>
        <w:rPr>
          <w:del w:id="278" w:author="COLMENA MATEOS Adrian" w:date="2018-12-03T09:41:00Z"/>
          <w:lang w:val="es-ES"/>
        </w:rPr>
      </w:pPr>
    </w:p>
    <w:p w14:paraId="4A784C42" w14:textId="01D02C23" w:rsidR="00196AFB" w:rsidRPr="000F1497" w:rsidDel="005F0235" w:rsidRDefault="00196AFB" w:rsidP="007D05B8">
      <w:pPr>
        <w:rPr>
          <w:del w:id="279" w:author="COLMENA MATEOS Adrian" w:date="2018-12-03T09:41:00Z"/>
          <w:highlight w:val="yellow"/>
          <w:lang w:val="es-ES"/>
        </w:rPr>
      </w:pPr>
      <w:del w:id="280" w:author="COLMENA MATEOS Adrian" w:date="2018-12-03T09:41:00Z">
        <w:r w:rsidRPr="000F1497" w:rsidDel="005F0235">
          <w:rPr>
            <w:highlight w:val="yellow"/>
            <w:lang w:val="es-ES"/>
          </w:rPr>
          <w:delText>Queries</w:delText>
        </w:r>
      </w:del>
    </w:p>
    <w:p w14:paraId="04124B95" w14:textId="0B87BE93" w:rsidR="00196AFB" w:rsidRPr="000F1497" w:rsidDel="005F0235" w:rsidRDefault="00196AFB" w:rsidP="007D05B8">
      <w:pPr>
        <w:rPr>
          <w:del w:id="281" w:author="COLMENA MATEOS Adrian" w:date="2018-12-03T09:41:00Z"/>
          <w:lang w:val="es-ES"/>
        </w:rPr>
      </w:pPr>
      <w:del w:id="282" w:author="COLMENA MATEOS Adrian" w:date="2018-12-03T09:41:00Z">
        <w:r w:rsidRPr="000F1497" w:rsidDel="005F0235">
          <w:rPr>
            <w:lang w:val="es-ES"/>
          </w:rPr>
          <w:delText>En JPA, una query (o consulta) es similar a una query de base de datos, pero en lugar de utilizar SQL (Structured Query Language) se utiliza un lenguaje llamado JP QL (Java Persistence Query Language).</w:delText>
        </w:r>
      </w:del>
    </w:p>
    <w:p w14:paraId="4CEA512B" w14:textId="0B4B3723" w:rsidR="00196AFB" w:rsidRPr="000F1497" w:rsidDel="005F0235" w:rsidRDefault="00196AFB" w:rsidP="007D05B8">
      <w:pPr>
        <w:rPr>
          <w:del w:id="283" w:author="COLMENA MATEOS Adrian" w:date="2018-12-03T09:41:00Z"/>
          <w:lang w:val="es-ES"/>
        </w:rPr>
      </w:pPr>
      <w:del w:id="284" w:author="COLMENA MATEOS Adrian" w:date="2018-12-03T09:41:00Z">
        <w:r w:rsidRPr="000F1497" w:rsidDel="005F0235">
          <w:rPr>
            <w:lang w:val="es-ES"/>
          </w:rPr>
          <w:delText xml:space="preserve">Una query es implementada en el código como un objeto Query o TypedQuery&lt;X&gt; y puede ser personalizada en función de las necesidades de la aplicación. Se construye utilizando EntityManager como </w:delText>
        </w:r>
      </w:del>
      <w:del w:id="285" w:author="COLMENA MATEOS Adrian" w:date="2018-11-23T08:36:00Z">
        <w:r w:rsidRPr="000F1497" w:rsidDel="006E52BE">
          <w:rPr>
            <w:lang w:val="es-ES"/>
          </w:rPr>
          <w:delText>constructor</w:delText>
        </w:r>
      </w:del>
      <w:del w:id="286" w:author="COLMENA MATEOS Adrian" w:date="2018-12-03T09:41:00Z">
        <w:r w:rsidRPr="000F1497" w:rsidDel="005F0235">
          <w:rPr>
            <w:lang w:val="es-ES"/>
          </w:rPr>
          <w:delText xml:space="preserve">. La interfaz de EntityManager incluye una gran variedad de llamadas API que devuelven una nueva Query o TypedQuery&lt;X&gt;. </w:delText>
        </w:r>
      </w:del>
    </w:p>
    <w:p w14:paraId="5438C7BF" w14:textId="502364FB" w:rsidR="00196AFB" w:rsidRPr="000F1497" w:rsidDel="005F0235" w:rsidRDefault="00196AFB" w:rsidP="007D05B8">
      <w:pPr>
        <w:rPr>
          <w:del w:id="287" w:author="COLMENA MATEOS Adrian" w:date="2018-12-03T09:41:00Z"/>
          <w:lang w:val="es-ES"/>
        </w:rPr>
      </w:pPr>
      <w:del w:id="288" w:author="COLMENA MATEOS Adrian" w:date="2018-12-03T09:41:00Z">
        <w:r w:rsidRPr="000F1497" w:rsidDel="005F0235">
          <w:rPr>
            <w:lang w:val="es-ES"/>
          </w:rPr>
          <w:delText>Una query puede ser definida de manera estática o dinámica. Una query estática se define normalmente mediante anotaciones o con XML metadata, y debe incluir el query criteria y un nombre asignado por el usuario. Este tipo de queries son las llamadas “named queries”, y se buscan por su nombre en el momento de la ejecución del programa.</w:delText>
        </w:r>
      </w:del>
    </w:p>
    <w:p w14:paraId="2153BE29" w14:textId="2968E3C0" w:rsidR="00196AFB" w:rsidRPr="000F1497" w:rsidDel="005F0235" w:rsidRDefault="00196AFB" w:rsidP="007D05B8">
      <w:pPr>
        <w:rPr>
          <w:del w:id="289" w:author="COLMENA MATEOS Adrian" w:date="2018-12-03T09:41:00Z"/>
          <w:lang w:val="es-ES"/>
        </w:rPr>
      </w:pPr>
      <w:del w:id="290" w:author="COLMENA MATEOS Adrian" w:date="2018-12-03T09:41:00Z">
        <w:r w:rsidRPr="000F1497" w:rsidDel="005F0235">
          <w:rPr>
            <w:lang w:val="es-ES"/>
          </w:rPr>
          <w:delText>Por otro lado, una query dinámica se puede crear en el momento de la ejecución proporcionando el “query criteria” JP QL o un objeto de criterio. Pueden ser un poco más difíciles de ejecutar ya que el persistence provider no puede hacer ninguna preparación previa, pero las queries JP QL son muy simples de utilizar y pueden responder ante la lógica del programa o incluso ante la lógica de usuario.</w:delText>
        </w:r>
      </w:del>
    </w:p>
    <w:p w14:paraId="24B2E138" w14:textId="41E387D8" w:rsidR="00196AFB" w:rsidRPr="000F1497" w:rsidDel="005F0235" w:rsidRDefault="00196AFB" w:rsidP="007D05B8">
      <w:pPr>
        <w:rPr>
          <w:del w:id="291" w:author="COLMENA MATEOS Adrian" w:date="2018-12-03T09:41:00Z"/>
          <w:lang w:val="es-ES"/>
        </w:rPr>
      </w:pPr>
      <w:del w:id="292" w:author="COLMENA MATEOS Adrian" w:date="2018-12-03T09:41:00Z">
        <w:r w:rsidRPr="000F1497" w:rsidDel="005F0235">
          <w:rPr>
            <w:lang w:val="es-ES"/>
          </w:rPr>
          <w:delText xml:space="preserve">En la versión de JPA 2.2 se introduce un nuevo método en las queries llamado getResultStream(), </w:delText>
        </w:r>
        <w:r w:rsidRPr="000F1497" w:rsidDel="005F0235">
          <w:rPr>
            <w:highlight w:val="yellow"/>
            <w:lang w:val="es-ES"/>
          </w:rPr>
          <w:delText>que devuelve como resultado de la consulta un stream de Java 8.</w:delText>
        </w:r>
        <w:r w:rsidRPr="000F1497" w:rsidDel="005F0235">
          <w:rPr>
            <w:lang w:val="es-ES"/>
          </w:rPr>
          <w:delText xml:space="preserve"> Este método proporciona una mejora a la hora de manejar los result set (resultados) de una query. De este modo, al usar JPA 2.2, se llama al método getResultStream() en lugar de a getResultList(). El </w:delText>
        </w:r>
      </w:del>
      <w:del w:id="293" w:author="COLMENA MATEOS Adrian" w:date="2018-11-23T08:39:00Z">
        <w:r w:rsidRPr="000F1497" w:rsidDel="005D2576">
          <w:rPr>
            <w:lang w:val="es-ES"/>
          </w:rPr>
          <w:delText xml:space="preserve">estro </w:delText>
        </w:r>
      </w:del>
      <w:del w:id="294" w:author="COLMENA MATEOS Adrian" w:date="2018-12-03T09:41:00Z">
        <w:r w:rsidRPr="000F1497" w:rsidDel="005F0235">
          <w:rPr>
            <w:lang w:val="es-ES"/>
          </w:rPr>
          <w:delText>del API no ha cambiado, de manera que se puede crear la query de la misma forma que en JPA 2.1.</w:delText>
        </w:r>
      </w:del>
    </w:p>
    <w:p w14:paraId="7D76EF44" w14:textId="21FA8A4B" w:rsidR="00196AFB" w:rsidRPr="000F1497" w:rsidDel="005F0235" w:rsidRDefault="00196AFB" w:rsidP="007D05B8">
      <w:pPr>
        <w:rPr>
          <w:del w:id="295" w:author="COLMENA MATEOS Adrian" w:date="2018-12-03T09:41:00Z"/>
          <w:lang w:val="es-ES"/>
        </w:rPr>
      </w:pPr>
      <w:del w:id="296" w:author="COLMENA MATEOS Adrian" w:date="2018-12-03T09:41:00Z">
        <w:r w:rsidRPr="000F1497" w:rsidDel="005F0235">
          <w:rPr>
            <w:lang w:val="es-ES"/>
          </w:rPr>
          <w:delText xml:space="preserve">En el siguiente ejemplo se muestra cómo crear una query dinámica sencilla y ejecutarla para obtener todos los empleados de la base de datos. </w:delText>
        </w:r>
      </w:del>
    </w:p>
    <w:p w14:paraId="56C6004F" w14:textId="23982515" w:rsidR="00196AFB" w:rsidRPr="000F1497" w:rsidDel="005F0235" w:rsidRDefault="00196AFB" w:rsidP="007D05B8">
      <w:pPr>
        <w:rPr>
          <w:del w:id="297" w:author="COLMENA MATEOS Adrian" w:date="2018-12-03T09:41:00Z"/>
          <w:lang w:val="es-ES"/>
        </w:rPr>
      </w:pPr>
    </w:p>
    <w:p w14:paraId="0506B33D" w14:textId="7B812E59" w:rsidR="00196AFB" w:rsidRPr="000F1497" w:rsidDel="005F0235" w:rsidRDefault="00196AFB" w:rsidP="007D05B8">
      <w:pPr>
        <w:rPr>
          <w:del w:id="298" w:author="COLMENA MATEOS Adrian" w:date="2018-12-03T09:41:00Z"/>
          <w:lang w:val="es-ES"/>
        </w:rPr>
      </w:pPr>
      <w:del w:id="299" w:author="COLMENA MATEOS Adrian" w:date="2018-12-03T09:41:00Z">
        <w:r w:rsidRPr="000F1497" w:rsidDel="005F0235">
          <w:rPr>
            <w:b/>
            <w:i/>
            <w:lang w:val="es-ES"/>
          </w:rPr>
          <w:delText>Ejemplo 7.</w:delText>
        </w:r>
        <w:r w:rsidRPr="000F1497" w:rsidDel="005F0235">
          <w:rPr>
            <w:lang w:val="es-ES"/>
          </w:rPr>
          <w:delText xml:space="preserve"> Ejemplo de query dinámica.</w:delText>
        </w:r>
      </w:del>
    </w:p>
    <w:p w14:paraId="6D16EB26" w14:textId="25DC1228" w:rsidR="00196AFB" w:rsidRPr="000F1497" w:rsidDel="005F0235" w:rsidRDefault="00196AFB" w:rsidP="007D05B8">
      <w:pPr>
        <w:rPr>
          <w:del w:id="300" w:author="COLMENA MATEOS Adrian" w:date="2018-12-03T09:41:00Z"/>
          <w:lang w:val="es-ES"/>
        </w:rPr>
      </w:pPr>
    </w:p>
    <w:p w14:paraId="2347EF4B" w14:textId="1217D545" w:rsidR="00196AFB" w:rsidRPr="000F1497" w:rsidDel="005F0235" w:rsidRDefault="00196AFB" w:rsidP="007D05B8">
      <w:pPr>
        <w:rPr>
          <w:del w:id="301" w:author="COLMENA MATEOS Adrian" w:date="2018-12-03T09:41:00Z"/>
          <w:rStyle w:val="Textoennegrita"/>
          <w:lang w:val="es-ES"/>
        </w:rPr>
      </w:pPr>
      <w:del w:id="302" w:author="COLMENA MATEOS Adrian" w:date="2018-12-03T09:41:00Z">
        <w:r w:rsidRPr="000F1497" w:rsidDel="005F0235">
          <w:rPr>
            <w:rStyle w:val="Textoennegrita"/>
            <w:lang w:val="es-ES"/>
          </w:rPr>
          <w:delText>Ejemplo usando JPA 2.1:</w:delText>
        </w:r>
      </w:del>
    </w:p>
    <w:p w14:paraId="19B3C5AC" w14:textId="149D7490" w:rsidR="00196AFB" w:rsidRPr="000F1497" w:rsidDel="005F0235" w:rsidRDefault="00196AFB" w:rsidP="007D05B8">
      <w:pPr>
        <w:rPr>
          <w:del w:id="303" w:author="COLMENA MATEOS Adrian" w:date="2018-12-03T09:41:00Z"/>
          <w:rFonts w:ascii="Lucida Sans Typewriter" w:hAnsi="Lucida Sans Typewriter"/>
          <w:lang w:val="es-ES"/>
        </w:rPr>
      </w:pPr>
      <w:del w:id="304" w:author="COLMENA MATEOS Adrian" w:date="2018-12-03T09:41:00Z">
        <w:r w:rsidRPr="000F1497" w:rsidDel="005F0235">
          <w:rPr>
            <w:rFonts w:ascii="Lucida Sans Typewriter" w:hAnsi="Lucida Sans Typewriter"/>
            <w:lang w:val="es-ES"/>
          </w:rPr>
          <w:delText>TypedQuery&lt;Empleado&gt; query = em.createQuery("SELECT e FROM Empleado e",</w:delText>
        </w:r>
      </w:del>
    </w:p>
    <w:p w14:paraId="20B31E85" w14:textId="061CA531" w:rsidR="00196AFB" w:rsidRPr="000F1497" w:rsidDel="005F0235" w:rsidRDefault="00196AFB" w:rsidP="007D05B8">
      <w:pPr>
        <w:rPr>
          <w:del w:id="305" w:author="COLMENA MATEOS Adrian" w:date="2018-12-03T09:41:00Z"/>
          <w:rFonts w:ascii="Lucida Sans Typewriter" w:hAnsi="Lucida Sans Typewriter"/>
          <w:lang w:val="es-ES"/>
        </w:rPr>
      </w:pPr>
      <w:del w:id="306" w:author="COLMENA MATEOS Adrian" w:date="2018-12-03T09:41:00Z">
        <w:r w:rsidRPr="000F1497" w:rsidDel="005F0235">
          <w:rPr>
            <w:rFonts w:ascii="Lucida Sans Typewriter" w:hAnsi="Lucida Sans Typewriter"/>
            <w:lang w:val="es-ES"/>
          </w:rPr>
          <w:delText>Empleado.class);</w:delText>
        </w:r>
      </w:del>
    </w:p>
    <w:p w14:paraId="12A68F4A" w14:textId="75C65EB1" w:rsidR="00196AFB" w:rsidRPr="000F1497" w:rsidDel="005F0235" w:rsidRDefault="00196AFB" w:rsidP="007D05B8">
      <w:pPr>
        <w:rPr>
          <w:del w:id="307" w:author="COLMENA MATEOS Adrian" w:date="2018-12-03T09:41:00Z"/>
          <w:rFonts w:ascii="Lucida Sans Typewriter" w:hAnsi="Lucida Sans Typewriter"/>
          <w:lang w:val="es-ES"/>
        </w:rPr>
      </w:pPr>
      <w:del w:id="308" w:author="COLMENA MATEOS Adrian" w:date="2018-12-03T09:41:00Z">
        <w:r w:rsidRPr="000F1497" w:rsidDel="005F0235">
          <w:rPr>
            <w:rFonts w:ascii="Lucida Sans Typewriter" w:hAnsi="Lucida Sans Typewriter"/>
            <w:lang w:val="es-ES"/>
          </w:rPr>
          <w:delText>List&lt;Empleado&gt; emps = query.getResultList();</w:delText>
        </w:r>
      </w:del>
    </w:p>
    <w:p w14:paraId="1AD3BB7D" w14:textId="562B9054" w:rsidR="00196AFB" w:rsidRPr="000F1497" w:rsidDel="005F0235" w:rsidRDefault="00196AFB" w:rsidP="007D05B8">
      <w:pPr>
        <w:rPr>
          <w:del w:id="309" w:author="COLMENA MATEOS Adrian" w:date="2018-12-03T09:41:00Z"/>
          <w:lang w:val="es-ES"/>
        </w:rPr>
      </w:pPr>
    </w:p>
    <w:p w14:paraId="47CC6754" w14:textId="7E509423" w:rsidR="00196AFB" w:rsidRPr="000F1497" w:rsidDel="005F0235" w:rsidRDefault="00196AFB" w:rsidP="007D05B8">
      <w:pPr>
        <w:rPr>
          <w:del w:id="310" w:author="COLMENA MATEOS Adrian" w:date="2018-12-03T09:41:00Z"/>
          <w:rStyle w:val="Textoennegrita"/>
          <w:lang w:val="es-ES"/>
        </w:rPr>
      </w:pPr>
      <w:del w:id="311" w:author="COLMENA MATEOS Adrian" w:date="2018-12-03T09:41:00Z">
        <w:r w:rsidRPr="000F1497" w:rsidDel="005F0235">
          <w:rPr>
            <w:rStyle w:val="Textoennegrita"/>
            <w:lang w:val="es-ES"/>
          </w:rPr>
          <w:delText xml:space="preserve">Ejemplo usando JPA 2.2 </w:delText>
        </w:r>
      </w:del>
    </w:p>
    <w:p w14:paraId="07A4CED8" w14:textId="744FFFC4" w:rsidR="00196AFB" w:rsidRPr="000F1497" w:rsidDel="005D2576" w:rsidRDefault="00196AFB" w:rsidP="007D05B8">
      <w:pPr>
        <w:rPr>
          <w:del w:id="312" w:author="COLMENA MATEOS Adrian" w:date="2018-11-23T08:40:00Z"/>
          <w:rFonts w:ascii="Lucida Sans Typewriter" w:hAnsi="Lucida Sans Typewriter"/>
          <w:lang w:val="es-ES"/>
        </w:rPr>
      </w:pPr>
      <w:del w:id="313" w:author="COLMENA MATEOS Adrian" w:date="2018-12-03T09:41:00Z">
        <w:r w:rsidRPr="000F1497" w:rsidDel="005F0235">
          <w:rPr>
            <w:rFonts w:ascii="Lucida Sans Typewriter" w:hAnsi="Lucida Sans Typewriter"/>
            <w:lang w:val="es-ES"/>
          </w:rPr>
          <w:delText>Stream&lt;Empleado&gt; Empleado = em.createQuery("SELECT a FROM Empleado e",</w:delText>
        </w:r>
      </w:del>
    </w:p>
    <w:p w14:paraId="589FF954" w14:textId="6798D6EC" w:rsidR="00196AFB" w:rsidRPr="000F1497" w:rsidDel="005F0235" w:rsidRDefault="00196AFB" w:rsidP="007D05B8">
      <w:pPr>
        <w:rPr>
          <w:ins w:id="314" w:author="BERMEJO SOLIS Alba" w:date="2018-11-21T12:36:00Z"/>
          <w:del w:id="315" w:author="COLMENA MATEOS Adrian" w:date="2018-12-03T09:41:00Z"/>
          <w:rFonts w:ascii="Lucida Sans Typewriter" w:hAnsi="Lucida Sans Typewriter"/>
          <w:lang w:val="es-ES"/>
        </w:rPr>
      </w:pPr>
      <w:del w:id="316" w:author="COLMENA MATEOS Adrian" w:date="2018-12-03T09:41:00Z">
        <w:r w:rsidRPr="000F1497" w:rsidDel="005F0235">
          <w:rPr>
            <w:rFonts w:ascii="Lucida Sans Typewriter" w:hAnsi="Lucida Sans Typewriter"/>
            <w:lang w:val="es-ES"/>
          </w:rPr>
          <w:delText>Empleado.class).getResultStream();</w:delText>
        </w:r>
      </w:del>
    </w:p>
    <w:p w14:paraId="0C2CE296" w14:textId="6D7A036F" w:rsidR="00196AFB" w:rsidRPr="000F1497" w:rsidDel="005F0235" w:rsidRDefault="00196AFB" w:rsidP="007D05B8">
      <w:pPr>
        <w:rPr>
          <w:del w:id="317" w:author="COLMENA MATEOS Adrian" w:date="2018-12-03T09:41:00Z"/>
          <w:lang w:val="es-ES"/>
        </w:rPr>
      </w:pPr>
    </w:p>
    <w:p w14:paraId="30FD4A84" w14:textId="6FBBB4ED" w:rsidR="00196AFB" w:rsidRPr="000F1497" w:rsidDel="005F0235" w:rsidRDefault="00196AFB" w:rsidP="007D05B8">
      <w:pPr>
        <w:rPr>
          <w:del w:id="318" w:author="COLMENA MATEOS Adrian" w:date="2018-12-03T09:41:00Z"/>
          <w:lang w:val="es-ES"/>
        </w:rPr>
      </w:pPr>
      <w:del w:id="319" w:author="COLMENA MATEOS Adrian" w:date="2018-12-03T09:41:00Z">
        <w:r w:rsidRPr="000F1497" w:rsidDel="005F0235">
          <w:rPr>
            <w:lang w:val="es-ES"/>
          </w:rPr>
          <w:delText xml:space="preserve">Se crea un objeto TypedQuery&lt;Empleado&gt; mediante la llamada createQuery en el EntityManager y pasando en la cadena JP QL que especifica el query criteria, así como la clase en la que la query debe estar parametrizada. La cadena JP QL se refiere a la entidad Empleado, no a la tabla Empleado de la base de datos, así que esta query selecciona todos los objetos Empleado sin filtrarlos. </w:delText>
        </w:r>
      </w:del>
    </w:p>
    <w:p w14:paraId="0020825F" w14:textId="2994377E" w:rsidR="00196AFB" w:rsidRPr="000F1497" w:rsidDel="005F0235" w:rsidRDefault="00196AFB" w:rsidP="007D05B8">
      <w:pPr>
        <w:rPr>
          <w:del w:id="320" w:author="COLMENA MATEOS Adrian" w:date="2018-12-03T09:41:00Z"/>
          <w:lang w:val="es-ES"/>
        </w:rPr>
      </w:pPr>
      <w:del w:id="321" w:author="COLMENA MATEOS Adrian" w:date="2018-12-03T09:41:00Z">
        <w:r w:rsidRPr="000F1497" w:rsidDel="005F0235">
          <w:rPr>
            <w:lang w:val="es-ES"/>
          </w:rPr>
          <w:delText>Al igual que al usar JPAs 2.2, el nuevo método getResultStream() devuelve una secuencia Java 8 del resultado de la query. Así que, en este caso, devolverá el stream del resultado de la query Empleado.</w:delText>
        </w:r>
      </w:del>
    </w:p>
    <w:p w14:paraId="7A3636DF" w14:textId="40486538" w:rsidR="00196AFB" w:rsidRPr="000F1497" w:rsidDel="005F0235" w:rsidRDefault="00196AFB" w:rsidP="007D05B8">
      <w:pPr>
        <w:rPr>
          <w:del w:id="322" w:author="COLMENA MATEOS Adrian" w:date="2018-12-03T09:41:00Z"/>
          <w:lang w:val="es-ES"/>
        </w:rPr>
      </w:pPr>
      <w:del w:id="323" w:author="COLMENA MATEOS Adrian" w:date="2018-12-03T09:41:00Z">
        <w:r w:rsidRPr="000F1497" w:rsidDel="005F0235">
          <w:rPr>
            <w:lang w:val="es-ES"/>
          </w:rPr>
          <w:delText>Si se desea usar el método getResultList para ejecutar la query, únicamente hay que llamarlo. El resultado será un objeto List&lt;Empleado&gt; que contiene los objetos Empleados coincidentes con el query criteria. Se puede crear fácilmente un método que devuelva todos los empleados, como se muestra en el Ejemplo 8.</w:delText>
        </w:r>
      </w:del>
    </w:p>
    <w:p w14:paraId="0CE40A58" w14:textId="345FF7CD" w:rsidR="00196AFB" w:rsidRPr="000F1497" w:rsidDel="005F0235" w:rsidRDefault="00196AFB" w:rsidP="007D05B8">
      <w:pPr>
        <w:rPr>
          <w:del w:id="324" w:author="COLMENA MATEOS Adrian" w:date="2018-12-03T09:41:00Z"/>
          <w:lang w:val="es-ES"/>
        </w:rPr>
      </w:pPr>
    </w:p>
    <w:p w14:paraId="236D811A" w14:textId="54B4F5C2" w:rsidR="00196AFB" w:rsidRPr="000F1497" w:rsidDel="005F0235" w:rsidRDefault="00196AFB" w:rsidP="007D05B8">
      <w:pPr>
        <w:rPr>
          <w:del w:id="325" w:author="COLMENA MATEOS Adrian" w:date="2018-12-03T09:41:00Z"/>
          <w:lang w:val="es-ES"/>
        </w:rPr>
      </w:pPr>
      <w:del w:id="326" w:author="COLMENA MATEOS Adrian" w:date="2018-12-03T09:41:00Z">
        <w:r w:rsidRPr="000F1497" w:rsidDel="005F0235">
          <w:rPr>
            <w:rStyle w:val="Textoennegrita"/>
            <w:lang w:val="es-ES"/>
          </w:rPr>
          <w:delText xml:space="preserve">Ejemplo 8. </w:delText>
        </w:r>
        <w:r w:rsidRPr="000F1497" w:rsidDel="005F0235">
          <w:rPr>
            <w:rStyle w:val="Textoennegrita"/>
            <w:b w:val="0"/>
            <w:lang w:val="es-ES"/>
          </w:rPr>
          <w:delText xml:space="preserve">Método para generar una query y obtener el resultado mediante </w:delText>
        </w:r>
        <w:r w:rsidRPr="000F1497" w:rsidDel="005F0235">
          <w:rPr>
            <w:rStyle w:val="Textoennegrita"/>
            <w:rFonts w:ascii="Lucida Sans Typewriter" w:hAnsi="Lucida Sans Typewriter"/>
            <w:b w:val="0"/>
            <w:lang w:val="es-ES"/>
          </w:rPr>
          <w:delText>getResultList</w:delText>
        </w:r>
        <w:r w:rsidRPr="000F1497" w:rsidDel="005F0235">
          <w:rPr>
            <w:b/>
            <w:lang w:val="es-ES"/>
          </w:rPr>
          <w:delText>.</w:delText>
        </w:r>
      </w:del>
    </w:p>
    <w:p w14:paraId="3AFE7F96" w14:textId="3D44E599" w:rsidR="00196AFB" w:rsidRPr="000F1497" w:rsidDel="005F0235" w:rsidRDefault="00196AFB" w:rsidP="007D05B8">
      <w:pPr>
        <w:rPr>
          <w:del w:id="327" w:author="COLMENA MATEOS Adrian" w:date="2018-12-03T09:41:00Z"/>
          <w:lang w:val="es-ES"/>
        </w:rPr>
      </w:pPr>
    </w:p>
    <w:p w14:paraId="50717FB9" w14:textId="1A4213BC" w:rsidR="00196AFB" w:rsidRPr="000F1497" w:rsidDel="005F0235" w:rsidRDefault="00196AFB" w:rsidP="007D05B8">
      <w:pPr>
        <w:rPr>
          <w:del w:id="328" w:author="COLMENA MATEOS Adrian" w:date="2018-12-03T09:41:00Z"/>
          <w:rFonts w:ascii="Lucida Sans Typewriter" w:hAnsi="Lucida Sans Typewriter"/>
          <w:lang w:val="es-ES"/>
        </w:rPr>
      </w:pPr>
      <w:del w:id="329" w:author="COLMENA MATEOS Adrian" w:date="2018-12-03T09:41:00Z">
        <w:r w:rsidRPr="000F1497" w:rsidDel="005F0235">
          <w:rPr>
            <w:rFonts w:ascii="Lucida Sans Typewriter" w:hAnsi="Lucida Sans Typewriter"/>
            <w:lang w:val="es-ES"/>
          </w:rPr>
          <w:delText>public List&lt;Empleado&gt; buscarTodosLosEmpleados() {</w:delText>
        </w:r>
      </w:del>
    </w:p>
    <w:p w14:paraId="2D3DBB11" w14:textId="20FEFDD3" w:rsidR="00196AFB" w:rsidRPr="000F1497" w:rsidDel="005F0235" w:rsidRDefault="00196AFB" w:rsidP="007D05B8">
      <w:pPr>
        <w:rPr>
          <w:del w:id="330" w:author="COLMENA MATEOS Adrian" w:date="2018-12-03T09:41:00Z"/>
          <w:rFonts w:ascii="Lucida Sans Typewriter" w:hAnsi="Lucida Sans Typewriter"/>
          <w:lang w:val="es-ES"/>
        </w:rPr>
      </w:pPr>
      <w:del w:id="331" w:author="COLMENA MATEOS Adrian" w:date="2018-12-03T09:41:00Z">
        <w:r w:rsidRPr="000F1497" w:rsidDel="005F0235">
          <w:rPr>
            <w:rFonts w:ascii="Lucida Sans Typewriter" w:hAnsi="Lucida Sans Typewriter"/>
            <w:lang w:val="es-ES"/>
          </w:rPr>
          <w:delText xml:space="preserve">  TypedQuery&lt;Empleado&gt; query = em.createQuery("SELECT e FROM Empleado e",</w:delText>
        </w:r>
      </w:del>
    </w:p>
    <w:p w14:paraId="343E535E" w14:textId="7A1BB53E" w:rsidR="00196AFB" w:rsidRPr="000F1497" w:rsidDel="005F0235" w:rsidRDefault="00196AFB" w:rsidP="007D05B8">
      <w:pPr>
        <w:rPr>
          <w:del w:id="332" w:author="COLMENA MATEOS Adrian" w:date="2018-12-03T09:41:00Z"/>
          <w:rFonts w:ascii="Lucida Sans Typewriter" w:hAnsi="Lucida Sans Typewriter"/>
          <w:lang w:val="es-ES"/>
        </w:rPr>
      </w:pPr>
      <w:del w:id="333" w:author="COLMENA MATEOS Adrian" w:date="2018-12-03T09:41:00Z">
        <w:r w:rsidRPr="000F1497" w:rsidDel="005F0235">
          <w:rPr>
            <w:rFonts w:ascii="Lucida Sans Typewriter" w:hAnsi="Lucida Sans Typewriter"/>
            <w:lang w:val="es-ES"/>
          </w:rPr>
          <w:delText>Empleado.class);</w:delText>
        </w:r>
      </w:del>
    </w:p>
    <w:p w14:paraId="56110EF8" w14:textId="216EA702" w:rsidR="00196AFB" w:rsidRPr="000F1497" w:rsidDel="005F0235" w:rsidRDefault="00196AFB" w:rsidP="007D05B8">
      <w:pPr>
        <w:rPr>
          <w:del w:id="334" w:author="COLMENA MATEOS Adrian" w:date="2018-12-03T09:41:00Z"/>
          <w:rFonts w:ascii="Lucida Sans Typewriter" w:hAnsi="Lucida Sans Typewriter"/>
          <w:lang w:val="es-ES"/>
        </w:rPr>
      </w:pPr>
      <w:del w:id="335" w:author="COLMENA MATEOS Adrian" w:date="2018-12-03T09:41:00Z">
        <w:r w:rsidRPr="000F1497" w:rsidDel="005F0235">
          <w:rPr>
            <w:rFonts w:ascii="Lucida Sans Typewriter" w:hAnsi="Lucida Sans Typewriter"/>
            <w:lang w:val="es-ES"/>
          </w:rPr>
          <w:delText xml:space="preserve">     return query.getResultList();</w:delText>
        </w:r>
      </w:del>
    </w:p>
    <w:p w14:paraId="6778276B" w14:textId="697ABEB8" w:rsidR="00196AFB" w:rsidRPr="000F1497" w:rsidDel="005F0235" w:rsidRDefault="00196AFB" w:rsidP="007D05B8">
      <w:pPr>
        <w:rPr>
          <w:del w:id="336" w:author="COLMENA MATEOS Adrian" w:date="2018-12-03T09:41:00Z"/>
          <w:rFonts w:ascii="Lucida Sans Typewriter" w:hAnsi="Lucida Sans Typewriter"/>
          <w:lang w:val="es-ES"/>
        </w:rPr>
      </w:pPr>
      <w:del w:id="337" w:author="COLMENA MATEOS Adrian" w:date="2018-12-03T09:41:00Z">
        <w:r w:rsidRPr="000F1497" w:rsidDel="005F0235">
          <w:rPr>
            <w:rFonts w:ascii="Lucida Sans Typewriter" w:hAnsi="Lucida Sans Typewriter"/>
            <w:lang w:val="es-ES"/>
          </w:rPr>
          <w:delText>}</w:delText>
        </w:r>
      </w:del>
    </w:p>
    <w:p w14:paraId="078D2039" w14:textId="24F39A52" w:rsidR="00196AFB" w:rsidRPr="000F1497" w:rsidDel="005F0235" w:rsidRDefault="00196AFB" w:rsidP="007D05B8">
      <w:pPr>
        <w:rPr>
          <w:del w:id="338" w:author="COLMENA MATEOS Adrian" w:date="2018-12-03T09:41:00Z"/>
          <w:lang w:val="es-ES"/>
        </w:rPr>
      </w:pPr>
    </w:p>
    <w:p w14:paraId="4C19D0D8" w14:textId="4B75EC48" w:rsidR="00196AFB" w:rsidRPr="000F1497" w:rsidDel="005F0235" w:rsidRDefault="00196AFB" w:rsidP="007D05B8">
      <w:pPr>
        <w:rPr>
          <w:del w:id="339" w:author="COLMENA MATEOS Adrian" w:date="2018-12-03T09:41:00Z"/>
          <w:lang w:val="es-ES"/>
        </w:rPr>
      </w:pPr>
      <w:del w:id="340" w:author="COLMENA MATEOS Adrian" w:date="2018-12-03T09:41:00Z">
        <w:r w:rsidRPr="000F1497" w:rsidDel="005F0235">
          <w:rPr>
            <w:lang w:val="es-ES"/>
          </w:rPr>
          <w:delText>Este ejemplo muestra lo sencillo que es de crear, ejecutar y procesar queries, pero no muestra lo poderosas que son.</w:delText>
        </w:r>
      </w:del>
    </w:p>
    <w:p w14:paraId="1CEF1610" w14:textId="05F662D9" w:rsidR="00196AFB" w:rsidRPr="000F1497" w:rsidDel="005F0235" w:rsidRDefault="00196AFB" w:rsidP="007D05B8">
      <w:pPr>
        <w:rPr>
          <w:del w:id="341" w:author="COLMENA MATEOS Adrian" w:date="2018-12-03T09:41:00Z"/>
          <w:rFonts w:ascii="Segoe UI" w:hAnsi="Segoe UI" w:cs="Segoe UI"/>
          <w:color w:val="000000"/>
          <w:sz w:val="21"/>
          <w:szCs w:val="21"/>
          <w:lang w:val="es-ES" w:eastAsia="en-US"/>
        </w:rPr>
      </w:pPr>
    </w:p>
    <w:p w14:paraId="47AD9EBE" w14:textId="61D9E6EF" w:rsidR="00914633" w:rsidRPr="000F1497" w:rsidDel="005F0235" w:rsidRDefault="00914633" w:rsidP="007D05B8">
      <w:pPr>
        <w:rPr>
          <w:del w:id="342" w:author="COLMENA MATEOS Adrian" w:date="2018-12-03T09:41:00Z"/>
          <w:lang w:val="es-ES"/>
        </w:rPr>
      </w:pPr>
      <w:del w:id="343" w:author="COLMENA MATEOS Adrian" w:date="2018-12-03T09:41:00Z">
        <w:r w:rsidRPr="000F1497" w:rsidDel="005F0235">
          <w:rPr>
            <w:lang w:val="es-ES"/>
          </w:rPr>
          <w:delText>Recopilación</w:delText>
        </w:r>
        <w:bookmarkEnd w:id="42"/>
      </w:del>
    </w:p>
    <w:p w14:paraId="6AAFAFF2" w14:textId="02C15ED2" w:rsidR="00914633" w:rsidRPr="000F1497" w:rsidDel="005F0235" w:rsidRDefault="00914633" w:rsidP="007D05B8">
      <w:pPr>
        <w:rPr>
          <w:del w:id="344" w:author="COLMENA MATEOS Adrian" w:date="2018-12-03T09:41:00Z"/>
          <w:lang w:val="es-ES"/>
        </w:rPr>
      </w:pPr>
      <w:del w:id="345" w:author="COLMENA MATEOS Adrian" w:date="2018-12-03T09:41:00Z">
        <w:r w:rsidRPr="000F1497" w:rsidDel="005F0235">
          <w:rPr>
            <w:lang w:val="es-ES"/>
          </w:rPr>
          <w:delText xml:space="preserve">Una vez vistos todos los métodos anteriores, la idea es juntarlos y combinarlos en una única clase. La clase actúa como una clase de servicio, a la que se llamará ServicioEmpleado, y que permita realizar operaciones con los empleados. El código debería resultar ya bastante familiar con lo visto anteriormente. </w:delText>
        </w:r>
      </w:del>
    </w:p>
    <w:p w14:paraId="70FDB758" w14:textId="1574CD87" w:rsidR="00914633" w:rsidRPr="000F1497" w:rsidDel="005F0235" w:rsidRDefault="00914633" w:rsidP="007D05B8">
      <w:pPr>
        <w:rPr>
          <w:del w:id="346" w:author="COLMENA MATEOS Adrian" w:date="2018-12-03T09:41:00Z"/>
          <w:lang w:val="es-ES"/>
        </w:rPr>
      </w:pPr>
      <w:del w:id="347" w:author="COLMENA MATEOS Adrian" w:date="2018-12-03T09:41:00Z">
        <w:r w:rsidRPr="000F1497" w:rsidDel="005F0235">
          <w:rPr>
            <w:lang w:val="es-ES"/>
          </w:rPr>
          <w:delText>El ejemplo 9 muestra la implementación de todos los métodos en la clase mencionada.</w:delText>
        </w:r>
      </w:del>
    </w:p>
    <w:p w14:paraId="506FA267" w14:textId="77777777" w:rsidR="00914633" w:rsidRPr="000F1497" w:rsidDel="000677A8" w:rsidRDefault="00914633" w:rsidP="007D05B8">
      <w:pPr>
        <w:rPr>
          <w:del w:id="348" w:author="COLMENA MATEOS Adrian" w:date="2018-11-23T08:47:00Z"/>
          <w:lang w:val="es-ES"/>
        </w:rPr>
      </w:pPr>
    </w:p>
    <w:p w14:paraId="65B637EF" w14:textId="4127B29F" w:rsidR="00914633" w:rsidRPr="000F1497" w:rsidDel="005F0235" w:rsidRDefault="00914633" w:rsidP="007D05B8">
      <w:pPr>
        <w:rPr>
          <w:ins w:id="349" w:author="BERMEJO SOLIS Alba" w:date="2018-11-21T12:36:00Z"/>
          <w:del w:id="350" w:author="COLMENA MATEOS Adrian" w:date="2018-12-03T09:41:00Z"/>
          <w:lang w:val="es-ES"/>
        </w:rPr>
      </w:pPr>
      <w:bookmarkStart w:id="351" w:name="Ejemplo9"/>
      <w:del w:id="352" w:author="COLMENA MATEOS Adrian" w:date="2018-12-03T09:41:00Z">
        <w:r w:rsidRPr="000F1497" w:rsidDel="005F0235">
          <w:rPr>
            <w:b/>
            <w:i/>
            <w:lang w:val="es-ES"/>
          </w:rPr>
          <w:delText>Ejemplo 9.</w:delText>
        </w:r>
        <w:r w:rsidRPr="000F1497" w:rsidDel="005F0235">
          <w:rPr>
            <w:lang w:val="es-ES"/>
          </w:rPr>
          <w:delText xml:space="preserve"> </w:delText>
        </w:r>
        <w:bookmarkEnd w:id="351"/>
        <w:r w:rsidRPr="000F1497" w:rsidDel="005F0235">
          <w:rPr>
            <w:lang w:val="es-ES"/>
          </w:rPr>
          <w:delText>Clase de servicio para operar con la entidad Empleado.</w:delText>
        </w:r>
      </w:del>
    </w:p>
    <w:p w14:paraId="1A8CC8F5" w14:textId="2AFC4E9D" w:rsidR="00914633" w:rsidRPr="000F1497" w:rsidDel="005F0235" w:rsidRDefault="00914633" w:rsidP="007D05B8">
      <w:pPr>
        <w:rPr>
          <w:del w:id="353" w:author="COLMENA MATEOS Adrian" w:date="2018-12-03T09:41:00Z"/>
          <w:lang w:val="es-ES"/>
        </w:rPr>
      </w:pPr>
    </w:p>
    <w:p w14:paraId="26061F85" w14:textId="12F8DC35" w:rsidR="00914633" w:rsidRPr="000F1497" w:rsidDel="005F0235" w:rsidRDefault="00914633" w:rsidP="007D05B8">
      <w:pPr>
        <w:rPr>
          <w:del w:id="354" w:author="COLMENA MATEOS Adrian" w:date="2018-12-03T09:41:00Z"/>
          <w:rFonts w:ascii="Lucida Sans Typewriter" w:hAnsi="Lucida Sans Typewriter"/>
          <w:lang w:val="es-ES" w:eastAsia="en-US"/>
        </w:rPr>
      </w:pPr>
      <w:del w:id="355" w:author="COLMENA MATEOS Adrian" w:date="2018-12-03T09:41:00Z">
        <w:r w:rsidRPr="000F1497" w:rsidDel="005F0235">
          <w:rPr>
            <w:rFonts w:ascii="Lucida Sans Typewriter" w:hAnsi="Lucida Sans Typewriter"/>
            <w:lang w:val="es-ES" w:eastAsia="en-US"/>
          </w:rPr>
          <w:delText>import javax.persistence.*;</w:delText>
        </w:r>
      </w:del>
    </w:p>
    <w:p w14:paraId="53F3F3DA" w14:textId="7024A5B5" w:rsidR="00914633" w:rsidRPr="000F1497" w:rsidDel="000677A8" w:rsidRDefault="00914633" w:rsidP="007D05B8">
      <w:pPr>
        <w:rPr>
          <w:del w:id="356" w:author="COLMENA MATEOS Adrian" w:date="2018-11-23T08:47:00Z"/>
          <w:rFonts w:ascii="Lucida Sans Typewriter" w:hAnsi="Lucida Sans Typewriter"/>
          <w:lang w:val="es-ES" w:eastAsia="en-US"/>
        </w:rPr>
      </w:pPr>
      <w:del w:id="357" w:author="COLMENA MATEOS Adrian" w:date="2018-12-03T09:41:00Z">
        <w:r w:rsidRPr="000F1497" w:rsidDel="005F0235">
          <w:rPr>
            <w:rFonts w:ascii="Lucida Sans Typewriter" w:hAnsi="Lucida Sans Typewriter"/>
            <w:lang w:val="es-ES" w:eastAsia="en-US"/>
          </w:rPr>
          <w:delText>import java.util.List;</w:delText>
        </w:r>
      </w:del>
    </w:p>
    <w:p w14:paraId="50DED76C" w14:textId="48F60365" w:rsidR="00914633" w:rsidRPr="000F1497" w:rsidDel="005F0235" w:rsidRDefault="00914633" w:rsidP="007D05B8">
      <w:pPr>
        <w:rPr>
          <w:del w:id="358" w:author="COLMENA MATEOS Adrian" w:date="2018-12-03T09:41:00Z"/>
          <w:rFonts w:ascii="Lucida Sans Typewriter" w:hAnsi="Lucida Sans Typewriter"/>
          <w:lang w:val="es-ES" w:eastAsia="en-US"/>
        </w:rPr>
      </w:pPr>
    </w:p>
    <w:p w14:paraId="0FFB3349" w14:textId="41949FC5" w:rsidR="00914633" w:rsidRPr="000F1497" w:rsidDel="005F0235" w:rsidRDefault="00914633" w:rsidP="007D05B8">
      <w:pPr>
        <w:rPr>
          <w:del w:id="359" w:author="COLMENA MATEOS Adrian" w:date="2018-12-03T09:41:00Z"/>
          <w:rFonts w:ascii="Lucida Sans Typewriter" w:hAnsi="Lucida Sans Typewriter"/>
          <w:lang w:val="es-ES" w:eastAsia="en-US"/>
        </w:rPr>
      </w:pPr>
      <w:del w:id="360" w:author="COLMENA MATEOS Adrian" w:date="2018-12-03T09:41:00Z">
        <w:r w:rsidRPr="000F1497" w:rsidDel="005F0235">
          <w:rPr>
            <w:rFonts w:ascii="Lucida Sans Typewriter" w:hAnsi="Lucida Sans Typewriter"/>
            <w:lang w:val="es-ES" w:eastAsia="en-US"/>
          </w:rPr>
          <w:delText>public class ServicioEmpleado {</w:delText>
        </w:r>
      </w:del>
    </w:p>
    <w:p w14:paraId="32EB4452" w14:textId="1A0B1456" w:rsidR="00914633" w:rsidRPr="000F1497" w:rsidDel="005F0235" w:rsidRDefault="00914633" w:rsidP="007D05B8">
      <w:pPr>
        <w:rPr>
          <w:del w:id="361" w:author="COLMENA MATEOS Adrian" w:date="2018-12-03T09:41:00Z"/>
          <w:rFonts w:ascii="Lucida Sans Typewriter" w:hAnsi="Lucida Sans Typewriter"/>
          <w:lang w:val="es-ES" w:eastAsia="en-US"/>
        </w:rPr>
      </w:pPr>
      <w:del w:id="362" w:author="COLMENA MATEOS Adrian" w:date="2018-12-03T09:41:00Z">
        <w:r w:rsidRPr="000F1497" w:rsidDel="005F0235">
          <w:rPr>
            <w:rFonts w:ascii="Lucida Sans Typewriter" w:hAnsi="Lucida Sans Typewriter"/>
            <w:lang w:val="es-ES" w:eastAsia="en-US"/>
          </w:rPr>
          <w:delText>protected EntityManager em;</w:delText>
        </w:r>
      </w:del>
    </w:p>
    <w:p w14:paraId="06A8DE9A" w14:textId="3617F47F" w:rsidR="00914633" w:rsidRPr="000F1497" w:rsidDel="005F0235" w:rsidRDefault="00914633" w:rsidP="007D05B8">
      <w:pPr>
        <w:rPr>
          <w:del w:id="363" w:author="COLMENA MATEOS Adrian" w:date="2018-12-03T09:41:00Z"/>
          <w:rFonts w:ascii="Lucida Sans Typewriter" w:hAnsi="Lucida Sans Typewriter"/>
          <w:lang w:val="es-ES" w:eastAsia="en-US"/>
        </w:rPr>
      </w:pPr>
    </w:p>
    <w:p w14:paraId="17706123" w14:textId="60EF69BB" w:rsidR="00914633" w:rsidRPr="000F1497" w:rsidDel="005F0235" w:rsidRDefault="00914633" w:rsidP="007D05B8">
      <w:pPr>
        <w:rPr>
          <w:del w:id="364" w:author="COLMENA MATEOS Adrian" w:date="2018-12-03T09:41:00Z"/>
          <w:rFonts w:ascii="Lucida Sans Typewriter" w:hAnsi="Lucida Sans Typewriter"/>
          <w:lang w:val="es-ES" w:eastAsia="en-US"/>
        </w:rPr>
      </w:pPr>
      <w:del w:id="365" w:author="COLMENA MATEOS Adrian" w:date="2018-12-03T09:41:00Z">
        <w:r w:rsidRPr="000F1497" w:rsidDel="005F0235">
          <w:rPr>
            <w:rFonts w:ascii="Lucida Sans Typewriter" w:hAnsi="Lucida Sans Typewriter"/>
            <w:lang w:val="es-ES" w:eastAsia="en-US"/>
          </w:rPr>
          <w:delText>public ServicioEmpleado (EntityManager em) {</w:delText>
        </w:r>
      </w:del>
    </w:p>
    <w:p w14:paraId="4D4B2F1D" w14:textId="3DEF4DDA" w:rsidR="00914633" w:rsidRPr="000F1497" w:rsidDel="005F0235" w:rsidRDefault="00914633" w:rsidP="007D05B8">
      <w:pPr>
        <w:rPr>
          <w:del w:id="366" w:author="COLMENA MATEOS Adrian" w:date="2018-12-03T09:41:00Z"/>
          <w:rFonts w:ascii="Lucida Sans Typewriter" w:hAnsi="Lucida Sans Typewriter"/>
          <w:lang w:val="es-ES" w:eastAsia="en-US"/>
        </w:rPr>
      </w:pPr>
      <w:del w:id="367" w:author="COLMENA MATEOS Adrian" w:date="2018-12-03T09:41:00Z">
        <w:r w:rsidRPr="000F1497" w:rsidDel="005F0235">
          <w:rPr>
            <w:rFonts w:ascii="Lucida Sans Typewriter" w:hAnsi="Lucida Sans Typewriter"/>
            <w:lang w:val="es-ES" w:eastAsia="en-US"/>
          </w:rPr>
          <w:delText>this.em = em;</w:delText>
        </w:r>
      </w:del>
    </w:p>
    <w:p w14:paraId="585B5C9A" w14:textId="7B571958" w:rsidR="00914633" w:rsidRPr="000F1497" w:rsidDel="005F0235" w:rsidRDefault="00914633" w:rsidP="007D05B8">
      <w:pPr>
        <w:rPr>
          <w:del w:id="368" w:author="COLMENA MATEOS Adrian" w:date="2018-12-03T09:41:00Z"/>
          <w:rFonts w:ascii="Lucida Sans Typewriter" w:hAnsi="Lucida Sans Typewriter"/>
          <w:lang w:val="es-ES" w:eastAsia="en-US"/>
        </w:rPr>
      </w:pPr>
      <w:del w:id="369" w:author="COLMENA MATEOS Adrian" w:date="2018-12-03T09:41:00Z">
        <w:r w:rsidRPr="000F1497" w:rsidDel="005F0235">
          <w:rPr>
            <w:rFonts w:ascii="Lucida Sans Typewriter" w:hAnsi="Lucida Sans Typewriter"/>
            <w:lang w:val="es-ES" w:eastAsia="en-US"/>
          </w:rPr>
          <w:delText>}</w:delText>
        </w:r>
      </w:del>
    </w:p>
    <w:p w14:paraId="43FC5D75" w14:textId="5774440C" w:rsidR="00914633" w:rsidRPr="000F1497" w:rsidDel="005F0235" w:rsidRDefault="00914633" w:rsidP="007D05B8">
      <w:pPr>
        <w:rPr>
          <w:del w:id="370" w:author="COLMENA MATEOS Adrian" w:date="2018-12-03T09:41:00Z"/>
          <w:rFonts w:ascii="Lucida Sans Typewriter" w:hAnsi="Lucida Sans Typewriter"/>
          <w:lang w:val="es-ES" w:eastAsia="en-US"/>
        </w:rPr>
      </w:pPr>
    </w:p>
    <w:p w14:paraId="439A1F5B" w14:textId="4348426B" w:rsidR="00914633" w:rsidRPr="000F1497" w:rsidDel="005F0235" w:rsidRDefault="00914633" w:rsidP="007D05B8">
      <w:pPr>
        <w:rPr>
          <w:del w:id="371" w:author="COLMENA MATEOS Adrian" w:date="2018-12-03T09:41:00Z"/>
          <w:rFonts w:ascii="Lucida Sans Typewriter" w:hAnsi="Lucida Sans Typewriter"/>
          <w:lang w:val="es-ES" w:eastAsia="en-US"/>
        </w:rPr>
      </w:pPr>
      <w:del w:id="372" w:author="COLMENA MATEOS Adrian" w:date="2018-12-03T09:41:00Z">
        <w:r w:rsidRPr="000F1497" w:rsidDel="005F0235">
          <w:rPr>
            <w:rFonts w:ascii="Lucida Sans Typewriter" w:hAnsi="Lucida Sans Typewriter"/>
            <w:lang w:val="es-ES" w:eastAsia="en-US"/>
          </w:rPr>
          <w:delText>public Empleado crearEmpleado (int id, String nombre, long salario) {</w:delText>
        </w:r>
      </w:del>
    </w:p>
    <w:p w14:paraId="0AB1B556" w14:textId="28B66325" w:rsidR="00914633" w:rsidRPr="000F1497" w:rsidDel="005F0235" w:rsidRDefault="00914633" w:rsidP="007D05B8">
      <w:pPr>
        <w:rPr>
          <w:del w:id="373" w:author="COLMENA MATEOS Adrian" w:date="2018-12-03T09:41:00Z"/>
          <w:rFonts w:ascii="Lucida Sans Typewriter" w:hAnsi="Lucida Sans Typewriter"/>
          <w:lang w:val="es-ES" w:eastAsia="en-US"/>
        </w:rPr>
      </w:pPr>
      <w:del w:id="374" w:author="COLMENA MATEOS Adrian" w:date="2018-12-03T09:41:00Z">
        <w:r w:rsidRPr="000F1497" w:rsidDel="005F0235">
          <w:rPr>
            <w:rFonts w:ascii="Lucida Sans Typewriter" w:hAnsi="Lucida Sans Typewriter"/>
            <w:lang w:val="es-ES" w:eastAsia="en-US"/>
          </w:rPr>
          <w:delText>Empleado emp = new Empleado(id);</w:delText>
        </w:r>
      </w:del>
    </w:p>
    <w:p w14:paraId="5E865E76" w14:textId="23E74C2C" w:rsidR="00914633" w:rsidRPr="000F1497" w:rsidDel="005F0235" w:rsidRDefault="00914633" w:rsidP="007D05B8">
      <w:pPr>
        <w:rPr>
          <w:del w:id="375" w:author="COLMENA MATEOS Adrian" w:date="2018-12-03T09:41:00Z"/>
          <w:rFonts w:ascii="Lucida Sans Typewriter" w:hAnsi="Lucida Sans Typewriter"/>
          <w:lang w:val="es-ES" w:eastAsia="en-US"/>
        </w:rPr>
      </w:pPr>
      <w:del w:id="376" w:author="COLMENA MATEOS Adrian" w:date="2018-12-03T09:41:00Z">
        <w:r w:rsidRPr="000F1497" w:rsidDel="005F0235">
          <w:rPr>
            <w:rFonts w:ascii="Lucida Sans Typewriter" w:hAnsi="Lucida Sans Typewriter"/>
            <w:lang w:val="es-ES" w:eastAsia="en-US"/>
          </w:rPr>
          <w:delText>emp.setNombre(nombre);</w:delText>
        </w:r>
      </w:del>
    </w:p>
    <w:p w14:paraId="63E2B3E0" w14:textId="76FC1FE6" w:rsidR="00914633" w:rsidRPr="000F1497" w:rsidDel="005F0235" w:rsidRDefault="00914633" w:rsidP="007D05B8">
      <w:pPr>
        <w:rPr>
          <w:del w:id="377" w:author="COLMENA MATEOS Adrian" w:date="2018-12-03T09:41:00Z"/>
          <w:rFonts w:ascii="Lucida Sans Typewriter" w:hAnsi="Lucida Sans Typewriter"/>
          <w:lang w:val="es-ES" w:eastAsia="en-US"/>
        </w:rPr>
      </w:pPr>
      <w:del w:id="378" w:author="COLMENA MATEOS Adrian" w:date="2018-12-03T09:41:00Z">
        <w:r w:rsidRPr="000F1497" w:rsidDel="005F0235">
          <w:rPr>
            <w:rFonts w:ascii="Lucida Sans Typewriter" w:hAnsi="Lucida Sans Typewriter"/>
            <w:lang w:val="es-ES" w:eastAsia="en-US"/>
          </w:rPr>
          <w:delText>emp.setSalario(salario);</w:delText>
        </w:r>
      </w:del>
    </w:p>
    <w:p w14:paraId="0B1B7E81" w14:textId="3301233B" w:rsidR="00914633" w:rsidRPr="000F1497" w:rsidDel="005F0235" w:rsidRDefault="00914633" w:rsidP="007D05B8">
      <w:pPr>
        <w:rPr>
          <w:del w:id="379" w:author="COLMENA MATEOS Adrian" w:date="2018-12-03T09:41:00Z"/>
          <w:rFonts w:ascii="Lucida Sans Typewriter" w:hAnsi="Lucida Sans Typewriter"/>
          <w:lang w:val="es-ES" w:eastAsia="en-US"/>
        </w:rPr>
      </w:pPr>
      <w:del w:id="380" w:author="COLMENA MATEOS Adrian" w:date="2018-12-03T09:41:00Z">
        <w:r w:rsidRPr="000F1497" w:rsidDel="005F0235">
          <w:rPr>
            <w:rFonts w:ascii="Lucida Sans Typewriter" w:hAnsi="Lucida Sans Typewriter"/>
            <w:lang w:val="es-ES" w:eastAsia="en-US"/>
          </w:rPr>
          <w:delText>em.persist(emp);</w:delText>
        </w:r>
      </w:del>
    </w:p>
    <w:p w14:paraId="38D0E472" w14:textId="2767D4B8" w:rsidR="00914633" w:rsidRPr="000F1497" w:rsidDel="005F0235" w:rsidRDefault="00914633" w:rsidP="007D05B8">
      <w:pPr>
        <w:rPr>
          <w:del w:id="381" w:author="COLMENA MATEOS Adrian" w:date="2018-12-03T09:41:00Z"/>
          <w:rFonts w:ascii="Lucida Sans Typewriter" w:hAnsi="Lucida Sans Typewriter"/>
          <w:lang w:val="es-ES" w:eastAsia="en-US"/>
        </w:rPr>
      </w:pPr>
      <w:del w:id="382" w:author="COLMENA MATEOS Adrian" w:date="2018-12-03T09:41:00Z">
        <w:r w:rsidRPr="000F1497" w:rsidDel="005F0235">
          <w:rPr>
            <w:rFonts w:ascii="Lucida Sans Typewriter" w:hAnsi="Lucida Sans Typewriter"/>
            <w:lang w:val="es-ES" w:eastAsia="en-US"/>
          </w:rPr>
          <w:delText>return emp;</w:delText>
        </w:r>
      </w:del>
    </w:p>
    <w:p w14:paraId="40D8AB20" w14:textId="3A893689" w:rsidR="00914633" w:rsidRPr="000F1497" w:rsidDel="005F0235" w:rsidRDefault="00914633" w:rsidP="007D05B8">
      <w:pPr>
        <w:rPr>
          <w:del w:id="383" w:author="COLMENA MATEOS Adrian" w:date="2018-12-03T09:41:00Z"/>
          <w:rFonts w:ascii="Lucida Sans Typewriter" w:hAnsi="Lucida Sans Typewriter"/>
          <w:lang w:val="es-ES" w:eastAsia="en-US"/>
        </w:rPr>
      </w:pPr>
      <w:del w:id="384" w:author="COLMENA MATEOS Adrian" w:date="2018-12-03T09:41:00Z">
        <w:r w:rsidRPr="000F1497" w:rsidDel="005F0235">
          <w:rPr>
            <w:rFonts w:ascii="Lucida Sans Typewriter" w:hAnsi="Lucida Sans Typewriter"/>
            <w:lang w:val="es-ES" w:eastAsia="en-US"/>
          </w:rPr>
          <w:delText>}</w:delText>
        </w:r>
      </w:del>
    </w:p>
    <w:p w14:paraId="5329CFED" w14:textId="3CFDF259" w:rsidR="00914633" w:rsidRPr="000F1497" w:rsidDel="005F0235" w:rsidRDefault="00914633" w:rsidP="007D05B8">
      <w:pPr>
        <w:rPr>
          <w:del w:id="385" w:author="COLMENA MATEOS Adrian" w:date="2018-12-03T09:41:00Z"/>
          <w:rFonts w:ascii="Lucida Sans Typewriter" w:hAnsi="Lucida Sans Typewriter"/>
          <w:lang w:val="es-ES" w:eastAsia="en-US"/>
        </w:rPr>
      </w:pPr>
    </w:p>
    <w:p w14:paraId="061AA71F" w14:textId="41AD33B6" w:rsidR="00914633" w:rsidRPr="000F1497" w:rsidDel="005F0235" w:rsidRDefault="00914633" w:rsidP="007D05B8">
      <w:pPr>
        <w:rPr>
          <w:del w:id="386" w:author="COLMENA MATEOS Adrian" w:date="2018-12-03T09:41:00Z"/>
          <w:rFonts w:ascii="Lucida Sans Typewriter" w:hAnsi="Lucida Sans Typewriter"/>
          <w:lang w:val="es-ES" w:eastAsia="en-US"/>
        </w:rPr>
      </w:pPr>
      <w:del w:id="387" w:author="COLMENA MATEOS Adrian" w:date="2018-12-03T09:41:00Z">
        <w:r w:rsidRPr="000F1497" w:rsidDel="005F0235">
          <w:rPr>
            <w:rFonts w:ascii="Lucida Sans Typewriter" w:hAnsi="Lucida Sans Typewriter"/>
            <w:lang w:val="es-ES" w:eastAsia="en-US"/>
          </w:rPr>
          <w:delText>public void borrarEmpleado(int id) {</w:delText>
        </w:r>
      </w:del>
    </w:p>
    <w:p w14:paraId="4789F294" w14:textId="69D4D8BE" w:rsidR="00914633" w:rsidRPr="000F1497" w:rsidDel="005F0235" w:rsidRDefault="00914633" w:rsidP="007D05B8">
      <w:pPr>
        <w:rPr>
          <w:del w:id="388" w:author="COLMENA MATEOS Adrian" w:date="2018-12-03T09:41:00Z"/>
          <w:rFonts w:ascii="Lucida Sans Typewriter" w:hAnsi="Lucida Sans Typewriter"/>
          <w:lang w:val="es-ES" w:eastAsia="en-US"/>
        </w:rPr>
      </w:pPr>
      <w:del w:id="389" w:author="COLMENA MATEOS Adrian" w:date="2018-12-03T09:41:00Z">
        <w:r w:rsidRPr="000F1497" w:rsidDel="005F0235">
          <w:rPr>
            <w:rFonts w:ascii="Lucida Sans Typewriter" w:hAnsi="Lucida Sans Typewriter"/>
            <w:lang w:val="es-ES" w:eastAsia="en-US"/>
          </w:rPr>
          <w:delText>Empleado emp = findEmpleado(id);</w:delText>
        </w:r>
      </w:del>
    </w:p>
    <w:p w14:paraId="122BF8F3" w14:textId="0302E325" w:rsidR="00914633" w:rsidRPr="000F1497" w:rsidDel="005F0235" w:rsidRDefault="00914633" w:rsidP="007D05B8">
      <w:pPr>
        <w:rPr>
          <w:del w:id="390" w:author="COLMENA MATEOS Adrian" w:date="2018-12-03T09:41:00Z"/>
          <w:rFonts w:ascii="Lucida Sans Typewriter" w:hAnsi="Lucida Sans Typewriter"/>
          <w:lang w:val="es-ES" w:eastAsia="en-US"/>
        </w:rPr>
      </w:pPr>
      <w:del w:id="391" w:author="COLMENA MATEOS Adrian" w:date="2018-12-03T09:41:00Z">
        <w:r w:rsidRPr="000F1497" w:rsidDel="005F0235">
          <w:rPr>
            <w:rFonts w:ascii="Lucida Sans Typewriter" w:hAnsi="Lucida Sans Typewriter"/>
            <w:lang w:val="es-ES" w:eastAsia="en-US"/>
          </w:rPr>
          <w:delText>if (emp != null) {</w:delText>
        </w:r>
      </w:del>
    </w:p>
    <w:p w14:paraId="3BFA4C4F" w14:textId="02754353" w:rsidR="00914633" w:rsidRPr="000F1497" w:rsidDel="005F0235" w:rsidRDefault="00914633" w:rsidP="007D05B8">
      <w:pPr>
        <w:rPr>
          <w:del w:id="392" w:author="COLMENA MATEOS Adrian" w:date="2018-12-03T09:41:00Z"/>
          <w:rFonts w:ascii="Lucida Sans Typewriter" w:hAnsi="Lucida Sans Typewriter"/>
          <w:lang w:val="es-ES" w:eastAsia="en-US"/>
        </w:rPr>
      </w:pPr>
      <w:del w:id="393" w:author="COLMENA MATEOS Adrian" w:date="2018-12-03T09:41:00Z">
        <w:r w:rsidRPr="000F1497" w:rsidDel="005F0235">
          <w:rPr>
            <w:rFonts w:ascii="Lucida Sans Typewriter" w:hAnsi="Lucida Sans Typewriter"/>
            <w:lang w:val="es-ES" w:eastAsia="en-US"/>
          </w:rPr>
          <w:delText>em.remove(emp);</w:delText>
        </w:r>
      </w:del>
    </w:p>
    <w:p w14:paraId="0C4E37DD" w14:textId="2C042409" w:rsidR="00914633" w:rsidRPr="000F1497" w:rsidDel="005F0235" w:rsidRDefault="00914633" w:rsidP="007D05B8">
      <w:pPr>
        <w:rPr>
          <w:del w:id="394" w:author="COLMENA MATEOS Adrian" w:date="2018-12-03T09:41:00Z"/>
          <w:rFonts w:ascii="Lucida Sans Typewriter" w:hAnsi="Lucida Sans Typewriter"/>
          <w:lang w:val="es-ES" w:eastAsia="en-US"/>
        </w:rPr>
      </w:pPr>
      <w:del w:id="395" w:author="COLMENA MATEOS Adrian" w:date="2018-12-03T09:41:00Z">
        <w:r w:rsidRPr="000F1497" w:rsidDel="005F0235">
          <w:rPr>
            <w:rFonts w:ascii="Lucida Sans Typewriter" w:hAnsi="Lucida Sans Typewriter"/>
            <w:lang w:val="es-ES" w:eastAsia="en-US"/>
          </w:rPr>
          <w:delText>}</w:delText>
        </w:r>
      </w:del>
    </w:p>
    <w:p w14:paraId="2FC1BF80" w14:textId="01A33140" w:rsidR="00914633" w:rsidRPr="000F1497" w:rsidDel="005F0235" w:rsidRDefault="00914633" w:rsidP="007D05B8">
      <w:pPr>
        <w:rPr>
          <w:del w:id="396" w:author="COLMENA MATEOS Adrian" w:date="2018-12-03T09:41:00Z"/>
          <w:rFonts w:ascii="Lucida Sans Typewriter" w:hAnsi="Lucida Sans Typewriter"/>
          <w:lang w:val="es-ES" w:eastAsia="en-US"/>
        </w:rPr>
      </w:pPr>
      <w:del w:id="397" w:author="COLMENA MATEOS Adrian" w:date="2018-12-03T09:41:00Z">
        <w:r w:rsidRPr="000F1497" w:rsidDel="005F0235">
          <w:rPr>
            <w:rFonts w:ascii="Lucida Sans Typewriter" w:hAnsi="Lucida Sans Typewriter"/>
            <w:lang w:val="es-ES" w:eastAsia="en-US"/>
          </w:rPr>
          <w:delText>}</w:delText>
        </w:r>
      </w:del>
    </w:p>
    <w:p w14:paraId="36DC5D67" w14:textId="6CA506F0" w:rsidR="00914633" w:rsidRPr="000F1497" w:rsidDel="005F0235" w:rsidRDefault="00914633" w:rsidP="007D05B8">
      <w:pPr>
        <w:rPr>
          <w:del w:id="398" w:author="COLMENA MATEOS Adrian" w:date="2018-12-03T09:41:00Z"/>
          <w:rFonts w:ascii="Lucida Sans Typewriter" w:hAnsi="Lucida Sans Typewriter"/>
          <w:lang w:val="es-ES" w:eastAsia="en-US"/>
        </w:rPr>
      </w:pPr>
    </w:p>
    <w:p w14:paraId="3EF81255" w14:textId="12082937" w:rsidR="00914633" w:rsidRPr="000F1497" w:rsidDel="005F0235" w:rsidRDefault="00914633" w:rsidP="007D05B8">
      <w:pPr>
        <w:rPr>
          <w:del w:id="399" w:author="COLMENA MATEOS Adrian" w:date="2018-12-03T09:41:00Z"/>
          <w:rFonts w:ascii="Lucida Sans Typewriter" w:hAnsi="Lucida Sans Typewriter"/>
          <w:lang w:val="es-ES" w:eastAsia="en-US"/>
        </w:rPr>
      </w:pPr>
    </w:p>
    <w:p w14:paraId="4DE41F85" w14:textId="2C793863" w:rsidR="00914633" w:rsidRPr="000F1497" w:rsidDel="005F0235" w:rsidRDefault="00914633" w:rsidP="007D05B8">
      <w:pPr>
        <w:rPr>
          <w:del w:id="400" w:author="COLMENA MATEOS Adrian" w:date="2018-12-03T09:41:00Z"/>
          <w:rFonts w:ascii="Lucida Sans Typewriter" w:hAnsi="Lucida Sans Typewriter"/>
          <w:lang w:val="es-ES" w:eastAsia="en-US"/>
        </w:rPr>
      </w:pPr>
      <w:del w:id="401" w:author="COLMENA MATEOS Adrian" w:date="2018-12-03T09:41:00Z">
        <w:r w:rsidRPr="000F1497" w:rsidDel="005F0235">
          <w:rPr>
            <w:rFonts w:ascii="Lucida Sans Typewriter" w:hAnsi="Lucida Sans Typewriter"/>
            <w:lang w:val="es-ES" w:eastAsia="en-US"/>
          </w:rPr>
          <w:delText xml:space="preserve">public </w:delText>
        </w:r>
        <w:r w:rsidR="00196AFB" w:rsidRPr="000F1497" w:rsidDel="005F0235">
          <w:rPr>
            <w:rFonts w:ascii="Lucida Sans Typewriter" w:hAnsi="Lucida Sans Typewriter"/>
            <w:lang w:val="es-ES" w:eastAsia="en-US"/>
          </w:rPr>
          <w:delText>Empleado</w:delText>
        </w:r>
        <w:r w:rsidRPr="000F1497" w:rsidDel="005F0235">
          <w:rPr>
            <w:rFonts w:ascii="Lucida Sans Typewriter" w:hAnsi="Lucida Sans Typewriter"/>
            <w:lang w:val="es-ES" w:eastAsia="en-US"/>
          </w:rPr>
          <w:delText xml:space="preserve"> aumentarSalario (int id, long aumento) {</w:delText>
        </w:r>
      </w:del>
    </w:p>
    <w:p w14:paraId="439A0696" w14:textId="3C9A767B" w:rsidR="00914633" w:rsidRPr="000F1497" w:rsidDel="005F0235" w:rsidRDefault="00914633" w:rsidP="007D05B8">
      <w:pPr>
        <w:rPr>
          <w:del w:id="402" w:author="COLMENA MATEOS Adrian" w:date="2018-12-03T09:41:00Z"/>
          <w:rFonts w:ascii="Lucida Sans Typewriter" w:hAnsi="Lucida Sans Typewriter"/>
          <w:lang w:val="es-ES" w:eastAsia="en-US"/>
        </w:rPr>
      </w:pPr>
      <w:del w:id="403" w:author="COLMENA MATEOS Adrian" w:date="2018-12-03T09:41:00Z">
        <w:r w:rsidRPr="000F1497" w:rsidDel="005F0235">
          <w:rPr>
            <w:rFonts w:ascii="Lucida Sans Typewriter" w:hAnsi="Lucida Sans Typewriter"/>
            <w:lang w:val="es-ES" w:eastAsia="en-US"/>
          </w:rPr>
          <w:delText>Empleado emp = em.find(Empleado.class, id);</w:delText>
        </w:r>
      </w:del>
    </w:p>
    <w:p w14:paraId="06FB7719" w14:textId="426A762A" w:rsidR="00914633" w:rsidRPr="000F1497" w:rsidDel="005F0235" w:rsidRDefault="00914633" w:rsidP="007D05B8">
      <w:pPr>
        <w:rPr>
          <w:del w:id="404" w:author="COLMENA MATEOS Adrian" w:date="2018-12-03T09:41:00Z"/>
          <w:rFonts w:ascii="Lucida Sans Typewriter" w:hAnsi="Lucida Sans Typewriter"/>
          <w:lang w:val="es-ES" w:eastAsia="en-US"/>
        </w:rPr>
      </w:pPr>
      <w:del w:id="405" w:author="COLMENA MATEOS Adrian" w:date="2018-12-03T09:41:00Z">
        <w:r w:rsidRPr="000F1497" w:rsidDel="005F0235">
          <w:rPr>
            <w:rFonts w:ascii="Lucida Sans Typewriter" w:hAnsi="Lucida Sans Typewriter"/>
            <w:lang w:val="es-ES" w:eastAsia="en-US"/>
          </w:rPr>
          <w:delText>if (emp != null) {</w:delText>
        </w:r>
      </w:del>
    </w:p>
    <w:p w14:paraId="78149BF2" w14:textId="0E4C4962" w:rsidR="00914633" w:rsidRPr="000F1497" w:rsidDel="005F0235" w:rsidRDefault="00914633" w:rsidP="007D05B8">
      <w:pPr>
        <w:rPr>
          <w:del w:id="406" w:author="COLMENA MATEOS Adrian" w:date="2018-12-03T09:41:00Z"/>
          <w:rFonts w:ascii="Lucida Sans Typewriter" w:hAnsi="Lucida Sans Typewriter"/>
          <w:lang w:val="es-ES" w:eastAsia="en-US"/>
        </w:rPr>
      </w:pPr>
      <w:del w:id="407" w:author="COLMENA MATEOS Adrian" w:date="2018-12-03T09:41:00Z">
        <w:r w:rsidRPr="000F1497" w:rsidDel="005F0235">
          <w:rPr>
            <w:rFonts w:ascii="Lucida Sans Typewriter" w:hAnsi="Lucida Sans Typewriter"/>
            <w:lang w:val="es-ES" w:eastAsia="en-US"/>
          </w:rPr>
          <w:delText>emp.setSalario(emp.getSalario() + aumento);</w:delText>
        </w:r>
      </w:del>
    </w:p>
    <w:p w14:paraId="49AF9703" w14:textId="07065E5F" w:rsidR="00914633" w:rsidRPr="000F1497" w:rsidDel="005F0235" w:rsidRDefault="00914633" w:rsidP="007D05B8">
      <w:pPr>
        <w:rPr>
          <w:del w:id="408" w:author="COLMENA MATEOS Adrian" w:date="2018-12-03T09:41:00Z"/>
          <w:rFonts w:ascii="Lucida Sans Typewriter" w:hAnsi="Lucida Sans Typewriter"/>
          <w:lang w:val="es-ES" w:eastAsia="en-US"/>
        </w:rPr>
      </w:pPr>
      <w:del w:id="409" w:author="COLMENA MATEOS Adrian" w:date="2018-12-03T09:41:00Z">
        <w:r w:rsidRPr="000F1497" w:rsidDel="005F0235">
          <w:rPr>
            <w:rFonts w:ascii="Lucida Sans Typewriter" w:hAnsi="Lucida Sans Typewriter"/>
            <w:lang w:val="es-ES" w:eastAsia="en-US"/>
          </w:rPr>
          <w:delText>}</w:delText>
        </w:r>
      </w:del>
    </w:p>
    <w:p w14:paraId="704130EB" w14:textId="4FBB3B79" w:rsidR="00914633" w:rsidRPr="000F1497" w:rsidDel="005F0235" w:rsidRDefault="00914633" w:rsidP="007D05B8">
      <w:pPr>
        <w:rPr>
          <w:del w:id="410" w:author="COLMENA MATEOS Adrian" w:date="2018-12-03T09:41:00Z"/>
          <w:rFonts w:ascii="Lucida Sans Typewriter" w:hAnsi="Lucida Sans Typewriter"/>
          <w:lang w:val="es-ES" w:eastAsia="en-US"/>
        </w:rPr>
      </w:pPr>
      <w:del w:id="411" w:author="COLMENA MATEOS Adrian" w:date="2018-12-03T09:41:00Z">
        <w:r w:rsidRPr="000F1497" w:rsidDel="005F0235">
          <w:rPr>
            <w:rFonts w:ascii="Lucida Sans Typewriter" w:hAnsi="Lucida Sans Typewriter"/>
            <w:lang w:val="es-ES" w:eastAsia="en-US"/>
          </w:rPr>
          <w:delText>return emp;</w:delText>
        </w:r>
      </w:del>
    </w:p>
    <w:p w14:paraId="0FFE979E" w14:textId="6B0D8573" w:rsidR="00914633" w:rsidRPr="000F1497" w:rsidDel="005F0235" w:rsidRDefault="00914633" w:rsidP="007D05B8">
      <w:pPr>
        <w:rPr>
          <w:del w:id="412" w:author="COLMENA MATEOS Adrian" w:date="2018-12-03T09:41:00Z"/>
          <w:rFonts w:ascii="Lucida Sans Typewriter" w:hAnsi="Lucida Sans Typewriter"/>
          <w:lang w:val="es-ES" w:eastAsia="en-US"/>
        </w:rPr>
      </w:pPr>
      <w:del w:id="413" w:author="COLMENA MATEOS Adrian" w:date="2018-12-03T09:41:00Z">
        <w:r w:rsidRPr="000F1497" w:rsidDel="005F0235">
          <w:rPr>
            <w:rFonts w:ascii="Lucida Sans Typewriter" w:hAnsi="Lucida Sans Typewriter"/>
            <w:lang w:val="es-ES" w:eastAsia="en-US"/>
          </w:rPr>
          <w:delText>}</w:delText>
        </w:r>
      </w:del>
    </w:p>
    <w:p w14:paraId="350B3FC5" w14:textId="00C56BB7" w:rsidR="00914633" w:rsidRPr="000F1497" w:rsidDel="005F0235" w:rsidRDefault="00914633" w:rsidP="007D05B8">
      <w:pPr>
        <w:rPr>
          <w:del w:id="414" w:author="COLMENA MATEOS Adrian" w:date="2018-12-03T09:41:00Z"/>
          <w:rFonts w:ascii="Lucida Sans Typewriter" w:hAnsi="Lucida Sans Typewriter"/>
          <w:lang w:val="es-ES" w:eastAsia="en-US"/>
        </w:rPr>
      </w:pPr>
    </w:p>
    <w:p w14:paraId="0B9A4B53" w14:textId="1E2DC55E" w:rsidR="00914633" w:rsidRPr="000F1497" w:rsidDel="005F0235" w:rsidRDefault="00914633" w:rsidP="007D05B8">
      <w:pPr>
        <w:rPr>
          <w:del w:id="415" w:author="COLMENA MATEOS Adrian" w:date="2018-12-03T09:41:00Z"/>
          <w:rFonts w:ascii="Lucida Sans Typewriter" w:hAnsi="Lucida Sans Typewriter"/>
          <w:lang w:val="es-ES" w:eastAsia="en-US"/>
        </w:rPr>
      </w:pPr>
      <w:del w:id="416" w:author="COLMENA MATEOS Adrian" w:date="2018-12-03T09:41:00Z">
        <w:r w:rsidRPr="000F1497" w:rsidDel="005F0235">
          <w:rPr>
            <w:rFonts w:ascii="Lucida Sans Typewriter" w:hAnsi="Lucida Sans Typewriter"/>
            <w:lang w:val="es-ES" w:eastAsia="en-US"/>
          </w:rPr>
          <w:delText>public Empleado buscarEmpleado (int id) {</w:delText>
        </w:r>
      </w:del>
    </w:p>
    <w:p w14:paraId="39487210" w14:textId="68456921" w:rsidR="00914633" w:rsidRPr="000F1497" w:rsidDel="005F0235" w:rsidRDefault="00914633" w:rsidP="007D05B8">
      <w:pPr>
        <w:rPr>
          <w:del w:id="417" w:author="COLMENA MATEOS Adrian" w:date="2018-12-03T09:41:00Z"/>
          <w:rFonts w:ascii="Lucida Sans Typewriter" w:hAnsi="Lucida Sans Typewriter"/>
          <w:lang w:val="es-ES" w:eastAsia="en-US"/>
        </w:rPr>
      </w:pPr>
      <w:del w:id="418" w:author="COLMENA MATEOS Adrian" w:date="2018-12-03T09:41:00Z">
        <w:r w:rsidRPr="000F1497" w:rsidDel="005F0235">
          <w:rPr>
            <w:rFonts w:ascii="Lucida Sans Typewriter" w:hAnsi="Lucida Sans Typewriter"/>
            <w:lang w:val="es-ES" w:eastAsia="en-US"/>
          </w:rPr>
          <w:delText>return em.find(Empleado.class, id);</w:delText>
        </w:r>
      </w:del>
    </w:p>
    <w:p w14:paraId="2B4CB185" w14:textId="0EBA6247" w:rsidR="00914633" w:rsidRPr="000F1497" w:rsidDel="005F0235" w:rsidRDefault="00914633" w:rsidP="007D05B8">
      <w:pPr>
        <w:rPr>
          <w:del w:id="419" w:author="COLMENA MATEOS Adrian" w:date="2018-12-03T09:41:00Z"/>
          <w:rFonts w:ascii="Lucida Sans Typewriter" w:hAnsi="Lucida Sans Typewriter"/>
          <w:lang w:val="es-ES" w:eastAsia="en-US"/>
        </w:rPr>
      </w:pPr>
      <w:del w:id="420" w:author="COLMENA MATEOS Adrian" w:date="2018-12-03T09:41:00Z">
        <w:r w:rsidRPr="000F1497" w:rsidDel="005F0235">
          <w:rPr>
            <w:rFonts w:ascii="Lucida Sans Typewriter" w:hAnsi="Lucida Sans Typewriter"/>
            <w:lang w:val="es-ES" w:eastAsia="en-US"/>
          </w:rPr>
          <w:delText>}</w:delText>
        </w:r>
      </w:del>
    </w:p>
    <w:p w14:paraId="38430FC3" w14:textId="1F58F77D" w:rsidR="00914633" w:rsidRPr="000F1497" w:rsidDel="005F0235" w:rsidRDefault="00914633" w:rsidP="007D05B8">
      <w:pPr>
        <w:rPr>
          <w:del w:id="421" w:author="COLMENA MATEOS Adrian" w:date="2018-12-03T09:41:00Z"/>
          <w:rFonts w:ascii="Lucida Sans Typewriter" w:hAnsi="Lucida Sans Typewriter"/>
          <w:lang w:val="es-ES" w:eastAsia="en-US"/>
        </w:rPr>
      </w:pPr>
    </w:p>
    <w:p w14:paraId="7FC07A83" w14:textId="1904DAC8" w:rsidR="00914633" w:rsidRPr="000F1497" w:rsidDel="005F0235" w:rsidRDefault="00914633" w:rsidP="007D05B8">
      <w:pPr>
        <w:rPr>
          <w:del w:id="422" w:author="COLMENA MATEOS Adrian" w:date="2018-12-03T09:41:00Z"/>
          <w:rFonts w:ascii="Lucida Sans Typewriter" w:hAnsi="Lucida Sans Typewriter"/>
          <w:lang w:val="es-ES" w:eastAsia="en-US"/>
        </w:rPr>
      </w:pPr>
      <w:del w:id="423" w:author="COLMENA MATEOS Adrian" w:date="2018-12-03T09:41:00Z">
        <w:r w:rsidRPr="000F1497" w:rsidDel="005F0235">
          <w:rPr>
            <w:rFonts w:ascii="Lucida Sans Typewriter" w:hAnsi="Lucida Sans Typewriter"/>
            <w:lang w:val="es-ES" w:eastAsia="en-US"/>
          </w:rPr>
          <w:delText>public List&lt;Empleado&gt; buscarTodosLosEmpleados () {</w:delText>
        </w:r>
      </w:del>
    </w:p>
    <w:p w14:paraId="1628E928" w14:textId="2EEFAF1F" w:rsidR="00914633" w:rsidRPr="000F1497" w:rsidDel="005F0235" w:rsidRDefault="00914633" w:rsidP="007D05B8">
      <w:pPr>
        <w:rPr>
          <w:del w:id="424" w:author="COLMENA MATEOS Adrian" w:date="2018-12-03T09:41:00Z"/>
          <w:rFonts w:ascii="Lucida Sans Typewriter" w:hAnsi="Lucida Sans Typewriter"/>
          <w:lang w:val="es-ES" w:eastAsia="en-US"/>
        </w:rPr>
      </w:pPr>
      <w:del w:id="425" w:author="COLMENA MATEOS Adrian" w:date="2018-12-03T09:41:00Z">
        <w:r w:rsidRPr="000F1497" w:rsidDel="005F0235">
          <w:rPr>
            <w:rFonts w:ascii="Lucida Sans Typewriter" w:hAnsi="Lucida Sans Typewriter"/>
            <w:lang w:val="es-ES" w:eastAsia="en-US"/>
          </w:rPr>
          <w:delText>TypedQuery&lt;Empleado&gt; query = em.createQuery("SELECT e FROM Empleado e", Empleado.class);</w:delText>
        </w:r>
      </w:del>
    </w:p>
    <w:p w14:paraId="3A8556DC" w14:textId="644553AF" w:rsidR="00914633" w:rsidRPr="000F1497" w:rsidDel="005F0235" w:rsidRDefault="00914633" w:rsidP="007D05B8">
      <w:pPr>
        <w:rPr>
          <w:del w:id="426" w:author="COLMENA MATEOS Adrian" w:date="2018-12-03T09:41:00Z"/>
          <w:rFonts w:ascii="Lucida Sans Typewriter" w:hAnsi="Lucida Sans Typewriter"/>
          <w:lang w:val="es-ES" w:eastAsia="en-US"/>
        </w:rPr>
      </w:pPr>
      <w:del w:id="427" w:author="COLMENA MATEOS Adrian" w:date="2018-12-03T09:41:00Z">
        <w:r w:rsidRPr="000F1497" w:rsidDel="005F0235">
          <w:rPr>
            <w:rFonts w:ascii="Lucida Sans Typewriter" w:hAnsi="Lucida Sans Typewriter"/>
            <w:lang w:val="es-ES" w:eastAsia="en-US"/>
          </w:rPr>
          <w:delText>return query.getResultList();</w:delText>
        </w:r>
      </w:del>
    </w:p>
    <w:p w14:paraId="2861F9A9" w14:textId="1AC766D4" w:rsidR="00914633" w:rsidRPr="000F1497" w:rsidDel="005F0235" w:rsidRDefault="00914633" w:rsidP="007D05B8">
      <w:pPr>
        <w:rPr>
          <w:del w:id="428" w:author="COLMENA MATEOS Adrian" w:date="2018-12-03T09:41:00Z"/>
          <w:rFonts w:ascii="Lucida Sans Typewriter" w:hAnsi="Lucida Sans Typewriter"/>
          <w:lang w:val="es-ES" w:eastAsia="en-US"/>
        </w:rPr>
      </w:pPr>
      <w:del w:id="429" w:author="COLMENA MATEOS Adrian" w:date="2018-12-03T09:41:00Z">
        <w:r w:rsidRPr="000F1497" w:rsidDel="005F0235">
          <w:rPr>
            <w:rFonts w:ascii="Lucida Sans Typewriter" w:hAnsi="Lucida Sans Typewriter"/>
            <w:lang w:val="es-ES" w:eastAsia="en-US"/>
          </w:rPr>
          <w:delText>}</w:delText>
        </w:r>
      </w:del>
    </w:p>
    <w:p w14:paraId="51B383A9" w14:textId="6DF99EA7" w:rsidR="00914633" w:rsidRPr="000F1497" w:rsidDel="005F0235" w:rsidRDefault="00914633" w:rsidP="007D05B8">
      <w:pPr>
        <w:rPr>
          <w:del w:id="430" w:author="COLMENA MATEOS Adrian" w:date="2018-12-03T09:41:00Z"/>
          <w:rFonts w:ascii="Lucida Sans Typewriter" w:hAnsi="Lucida Sans Typewriter"/>
          <w:lang w:val="es-ES" w:eastAsia="en-US"/>
        </w:rPr>
      </w:pPr>
      <w:del w:id="431" w:author="COLMENA MATEOS Adrian" w:date="2018-12-03T09:41:00Z">
        <w:r w:rsidRPr="000F1497" w:rsidDel="005F0235">
          <w:rPr>
            <w:rFonts w:ascii="Lucida Sans Typewriter" w:hAnsi="Lucida Sans Typewriter"/>
            <w:lang w:val="es-ES" w:eastAsia="en-US"/>
          </w:rPr>
          <w:delText xml:space="preserve">        }</w:delText>
        </w:r>
      </w:del>
    </w:p>
    <w:p w14:paraId="6ECEDE3B" w14:textId="1C487078" w:rsidR="00914633" w:rsidRPr="000F1497" w:rsidDel="005F0235" w:rsidRDefault="00914633" w:rsidP="007D05B8">
      <w:pPr>
        <w:rPr>
          <w:del w:id="432" w:author="COLMENA MATEOS Adrian" w:date="2018-12-03T09:41:00Z"/>
          <w:lang w:val="es-ES" w:eastAsia="en-US"/>
        </w:rPr>
      </w:pPr>
    </w:p>
    <w:p w14:paraId="11307699" w14:textId="74BBE654" w:rsidR="00914633" w:rsidRPr="000F1497" w:rsidDel="005F0235" w:rsidRDefault="00914633" w:rsidP="007D05B8">
      <w:pPr>
        <w:rPr>
          <w:del w:id="433" w:author="COLMENA MATEOS Adrian" w:date="2018-12-03T09:41:00Z"/>
          <w:lang w:val="es-ES"/>
        </w:rPr>
      </w:pPr>
      <w:del w:id="434" w:author="COLMENA MATEOS Adrian" w:date="2018-12-03T09:41:00Z">
        <w:r w:rsidRPr="000F1497" w:rsidDel="005F0235">
          <w:rPr>
            <w:lang w:val="es-ES"/>
          </w:rPr>
          <w:delText xml:space="preserve">Esta sencilla clase puede ser utilizada para realizar las funciones básicas tales como crear, leer, modificar y borrar (CRUD) en la entidad Empleado. La clase exige crear un EntityManager para iniciar (método em.begin()) y llevar a cabo (método em.commit()) las transacciones especificadas. De esta manera, al establecer de manera independiente la lógica de transacción de la lógica de operación, la clase es mucho más portátil al Java EE environment. </w:delText>
        </w:r>
      </w:del>
    </w:p>
    <w:p w14:paraId="71C23C44" w14:textId="2814F5F7" w:rsidR="00914633" w:rsidRPr="000F1497" w:rsidDel="005F0235" w:rsidRDefault="00914633" w:rsidP="007D05B8">
      <w:pPr>
        <w:rPr>
          <w:del w:id="435" w:author="COLMENA MATEOS Adrian" w:date="2018-12-03T09:41:00Z"/>
          <w:lang w:val="es-ES"/>
        </w:rPr>
      </w:pPr>
      <w:del w:id="436" w:author="COLMENA MATEOS Adrian" w:date="2018-12-03T09:41:00Z">
        <w:r w:rsidRPr="000F1497" w:rsidDel="005F0235">
          <w:rPr>
            <w:lang w:val="es-ES"/>
          </w:rPr>
          <w:delText>En el Ejemplo 10, se muestra un programa main muy sencillo que utiliza este servicio y lleva a cabo todas las acciones requeridas por el EntityManager y el tra</w:delText>
        </w:r>
        <w:r w:rsidR="002C2319" w:rsidRPr="000F1497" w:rsidDel="005F0235">
          <w:rPr>
            <w:lang w:val="es-ES"/>
          </w:rPr>
          <w:delText>nsaction managment.</w:delText>
        </w:r>
      </w:del>
    </w:p>
    <w:p w14:paraId="438F0380" w14:textId="472CBC7A" w:rsidR="00914633" w:rsidRPr="000F1497" w:rsidDel="005F0235" w:rsidRDefault="00914633" w:rsidP="007D05B8">
      <w:pPr>
        <w:rPr>
          <w:del w:id="437" w:author="COLMENA MATEOS Adrian" w:date="2018-12-03T09:41:00Z"/>
          <w:lang w:val="es-ES"/>
        </w:rPr>
      </w:pPr>
    </w:p>
    <w:p w14:paraId="608616A5" w14:textId="7DBBF8EC" w:rsidR="00914633" w:rsidRPr="000F1497" w:rsidDel="005F0235" w:rsidRDefault="00914633" w:rsidP="007D05B8">
      <w:pPr>
        <w:rPr>
          <w:ins w:id="438" w:author="BERMEJO SOLIS Alba" w:date="2018-11-21T12:36:00Z"/>
          <w:del w:id="439" w:author="COLMENA MATEOS Adrian" w:date="2018-12-03T09:41:00Z"/>
          <w:lang w:val="es-ES"/>
        </w:rPr>
      </w:pPr>
      <w:del w:id="440" w:author="COLMENA MATEOS Adrian" w:date="2018-12-03T09:41:00Z">
        <w:r w:rsidRPr="000F1497" w:rsidDel="005F0235">
          <w:rPr>
            <w:b/>
            <w:i/>
            <w:lang w:val="es-ES"/>
          </w:rPr>
          <w:delText>Ejemplo 10.</w:delText>
        </w:r>
        <w:r w:rsidRPr="000F1497" w:rsidDel="005F0235">
          <w:rPr>
            <w:lang w:val="es-ES"/>
          </w:rPr>
          <w:delText xml:space="preserve"> Método </w:delText>
        </w:r>
        <w:r w:rsidRPr="000F1497" w:rsidDel="005F0235">
          <w:rPr>
            <w:rFonts w:ascii="Lucida Sans Typewriter" w:hAnsi="Lucida Sans Typewriter"/>
            <w:lang w:val="es-ES"/>
          </w:rPr>
          <w:delText>main</w:delText>
        </w:r>
        <w:r w:rsidRPr="000F1497" w:rsidDel="005F0235">
          <w:rPr>
            <w:lang w:val="es-ES"/>
          </w:rPr>
          <w:delText xml:space="preserve"> que implementa la clase </w:delText>
        </w:r>
        <w:r w:rsidRPr="000F1497" w:rsidDel="005F0235">
          <w:rPr>
            <w:rFonts w:ascii="Lucida Sans Typewriter" w:hAnsi="Lucida Sans Typewriter"/>
            <w:lang w:val="es-ES"/>
          </w:rPr>
          <w:delText>ServicioEmpleado</w:delText>
        </w:r>
        <w:r w:rsidRPr="000F1497" w:rsidDel="005F0235">
          <w:rPr>
            <w:lang w:val="es-ES"/>
          </w:rPr>
          <w:delText>.</w:delText>
        </w:r>
      </w:del>
    </w:p>
    <w:p w14:paraId="131FAD48" w14:textId="2F496D19" w:rsidR="00914633" w:rsidRPr="000F1497" w:rsidDel="005F0235" w:rsidRDefault="00914633" w:rsidP="007D05B8">
      <w:pPr>
        <w:rPr>
          <w:del w:id="441" w:author="COLMENA MATEOS Adrian" w:date="2018-12-03T09:41:00Z"/>
          <w:lang w:val="es-ES"/>
        </w:rPr>
      </w:pPr>
    </w:p>
    <w:p w14:paraId="414767DE" w14:textId="0C326716" w:rsidR="00914633" w:rsidRPr="000F1497" w:rsidDel="005F0235" w:rsidRDefault="00914633" w:rsidP="007D05B8">
      <w:pPr>
        <w:rPr>
          <w:del w:id="442" w:author="COLMENA MATEOS Adrian" w:date="2018-12-03T09:41:00Z"/>
          <w:rFonts w:ascii="Lucida Sans Typewriter" w:hAnsi="Lucida Sans Typewriter"/>
          <w:lang w:val="es-ES" w:eastAsia="en-US"/>
        </w:rPr>
      </w:pPr>
      <w:del w:id="443" w:author="COLMENA MATEOS Adrian" w:date="2018-12-03T09:41:00Z">
        <w:r w:rsidRPr="000F1497" w:rsidDel="005F0235">
          <w:rPr>
            <w:rFonts w:ascii="Lucida Sans Typewriter" w:hAnsi="Lucida Sans Typewriter"/>
            <w:lang w:val="es-ES" w:eastAsia="en-US"/>
          </w:rPr>
          <w:delText>import javax.persistence.*;</w:delText>
        </w:r>
      </w:del>
    </w:p>
    <w:p w14:paraId="6B6878C7" w14:textId="74EA324B" w:rsidR="00914633" w:rsidRPr="000F1497" w:rsidDel="005F0235" w:rsidRDefault="00914633" w:rsidP="007D05B8">
      <w:pPr>
        <w:rPr>
          <w:del w:id="444" w:author="COLMENA MATEOS Adrian" w:date="2018-12-03T09:41:00Z"/>
          <w:rFonts w:ascii="Lucida Sans Typewriter" w:hAnsi="Lucida Sans Typewriter"/>
          <w:lang w:val="es-ES" w:eastAsia="en-US"/>
        </w:rPr>
      </w:pPr>
      <w:del w:id="445" w:author="COLMENA MATEOS Adrian" w:date="2018-12-03T09:41:00Z">
        <w:r w:rsidRPr="000F1497" w:rsidDel="005F0235">
          <w:rPr>
            <w:rFonts w:ascii="Lucida Sans Typewriter" w:hAnsi="Lucida Sans Typewriter"/>
            <w:lang w:val="es-ES" w:eastAsia="en-US"/>
          </w:rPr>
          <w:delText>import java.util.List;</w:delText>
        </w:r>
      </w:del>
    </w:p>
    <w:p w14:paraId="21EE4EED" w14:textId="5798649A" w:rsidR="00914633" w:rsidRPr="000F1497" w:rsidDel="005F0235" w:rsidRDefault="00914633" w:rsidP="007D05B8">
      <w:pPr>
        <w:rPr>
          <w:del w:id="446" w:author="COLMENA MATEOS Adrian" w:date="2018-12-03T09:41:00Z"/>
          <w:rFonts w:ascii="Lucida Sans Typewriter" w:hAnsi="Lucida Sans Typewriter"/>
          <w:lang w:val="es-ES" w:eastAsia="en-US"/>
        </w:rPr>
      </w:pPr>
    </w:p>
    <w:p w14:paraId="4E568B7A" w14:textId="3039D532" w:rsidR="00914633" w:rsidRPr="000F1497" w:rsidDel="005F0235" w:rsidRDefault="00914633" w:rsidP="007D05B8">
      <w:pPr>
        <w:rPr>
          <w:del w:id="447" w:author="COLMENA MATEOS Adrian" w:date="2018-12-03T09:41:00Z"/>
          <w:rFonts w:ascii="Lucida Sans Typewriter" w:hAnsi="Lucida Sans Typewriter"/>
          <w:lang w:val="es-ES" w:eastAsia="en-US"/>
        </w:rPr>
      </w:pPr>
      <w:del w:id="448" w:author="COLMENA MATEOS Adrian" w:date="2018-12-03T09:41:00Z">
        <w:r w:rsidRPr="000F1497" w:rsidDel="005F0235">
          <w:rPr>
            <w:rFonts w:ascii="Lucida Sans Typewriter" w:hAnsi="Lucida Sans Typewriter"/>
            <w:lang w:val="es-ES" w:eastAsia="en-US"/>
          </w:rPr>
          <w:delText>public class EmpleadoTest {</w:delText>
        </w:r>
      </w:del>
    </w:p>
    <w:p w14:paraId="693195B1" w14:textId="35B49B08" w:rsidR="00914633" w:rsidRPr="000F1497" w:rsidDel="005F0235" w:rsidRDefault="00914633" w:rsidP="007D05B8">
      <w:pPr>
        <w:rPr>
          <w:del w:id="449" w:author="COLMENA MATEOS Adrian" w:date="2018-12-03T09:41:00Z"/>
          <w:rFonts w:ascii="Lucida Sans Typewriter" w:hAnsi="Lucida Sans Typewriter"/>
          <w:lang w:val="es-ES" w:eastAsia="en-US"/>
        </w:rPr>
      </w:pPr>
    </w:p>
    <w:p w14:paraId="2E48A75B" w14:textId="2C091765" w:rsidR="00914633" w:rsidRPr="000F1497" w:rsidDel="005F0235" w:rsidRDefault="00914633" w:rsidP="007D05B8">
      <w:pPr>
        <w:rPr>
          <w:del w:id="450" w:author="COLMENA MATEOS Adrian" w:date="2018-12-03T09:41:00Z"/>
          <w:rFonts w:ascii="Lucida Sans Typewriter" w:hAnsi="Lucida Sans Typewriter"/>
          <w:lang w:val="es-ES" w:eastAsia="en-US"/>
        </w:rPr>
      </w:pPr>
      <w:del w:id="451" w:author="COLMENA MATEOS Adrian" w:date="2018-12-03T09:41:00Z">
        <w:r w:rsidRPr="000F1497" w:rsidDel="005F0235">
          <w:rPr>
            <w:rFonts w:ascii="Lucida Sans Typewriter" w:hAnsi="Lucida Sans Typewriter"/>
            <w:lang w:val="es-ES" w:eastAsia="en-US"/>
          </w:rPr>
          <w:delText>public static void main(String[] args) {</w:delText>
        </w:r>
      </w:del>
    </w:p>
    <w:p w14:paraId="344911CB" w14:textId="73D34F96" w:rsidR="00914633" w:rsidRPr="000F1497" w:rsidDel="005F0235" w:rsidRDefault="00914633" w:rsidP="007D05B8">
      <w:pPr>
        <w:rPr>
          <w:del w:id="452" w:author="COLMENA MATEOS Adrian" w:date="2018-12-03T09:41:00Z"/>
          <w:rFonts w:ascii="Lucida Sans Typewriter" w:hAnsi="Lucida Sans Typewriter"/>
          <w:lang w:val="es-ES" w:eastAsia="en-US"/>
        </w:rPr>
      </w:pPr>
    </w:p>
    <w:p w14:paraId="723C7A60" w14:textId="5D2EFBC3" w:rsidR="00914633" w:rsidRPr="000F1497" w:rsidDel="005F0235" w:rsidRDefault="00914633" w:rsidP="007D05B8">
      <w:pPr>
        <w:rPr>
          <w:del w:id="453" w:author="COLMENA MATEOS Adrian" w:date="2018-12-03T09:41:00Z"/>
          <w:rFonts w:ascii="Lucida Sans Typewriter" w:hAnsi="Lucida Sans Typewriter"/>
          <w:lang w:val="es-ES" w:eastAsia="en-US"/>
        </w:rPr>
      </w:pPr>
      <w:del w:id="454" w:author="COLMENA MATEOS Adrian" w:date="2018-12-03T09:41:00Z">
        <w:r w:rsidRPr="000F1497" w:rsidDel="005F0235">
          <w:rPr>
            <w:rFonts w:ascii="Lucida Sans Typewriter" w:hAnsi="Lucida Sans Typewriter"/>
            <w:lang w:val="es-ES" w:eastAsia="en-US"/>
          </w:rPr>
          <w:delText>EntityManagerFactory emf =</w:delText>
        </w:r>
      </w:del>
    </w:p>
    <w:p w14:paraId="152FA8B8" w14:textId="586429D4" w:rsidR="00914633" w:rsidRPr="000F1497" w:rsidDel="005F0235" w:rsidRDefault="00914633" w:rsidP="007D05B8">
      <w:pPr>
        <w:rPr>
          <w:del w:id="455" w:author="COLMENA MATEOS Adrian" w:date="2018-12-03T09:41:00Z"/>
          <w:rFonts w:ascii="Lucida Sans Typewriter" w:hAnsi="Lucida Sans Typewriter"/>
          <w:lang w:val="es-ES" w:eastAsia="en-US"/>
        </w:rPr>
      </w:pPr>
      <w:del w:id="456" w:author="COLMENA MATEOS Adrian" w:date="2018-12-03T09:41:00Z">
        <w:r w:rsidRPr="000F1497" w:rsidDel="005F0235">
          <w:rPr>
            <w:rFonts w:ascii="Lucida Sans Typewriter" w:hAnsi="Lucida Sans Typewriter"/>
            <w:lang w:val="es-ES" w:eastAsia="en-US"/>
          </w:rPr>
          <w:delText>Persistence.createEntityManagerFactory("ServicioEmpleado");</w:delText>
        </w:r>
      </w:del>
    </w:p>
    <w:p w14:paraId="6068476D" w14:textId="09CBB9B7" w:rsidR="00914633" w:rsidRPr="000F1497" w:rsidDel="005F0235" w:rsidRDefault="00914633" w:rsidP="007D05B8">
      <w:pPr>
        <w:rPr>
          <w:del w:id="457" w:author="COLMENA MATEOS Adrian" w:date="2018-12-03T09:41:00Z"/>
          <w:rFonts w:ascii="Lucida Sans Typewriter" w:hAnsi="Lucida Sans Typewriter"/>
          <w:lang w:val="es-ES" w:eastAsia="en-US"/>
        </w:rPr>
      </w:pPr>
      <w:del w:id="458" w:author="COLMENA MATEOS Adrian" w:date="2018-12-03T09:41:00Z">
        <w:r w:rsidRPr="000F1497" w:rsidDel="005F0235">
          <w:rPr>
            <w:rFonts w:ascii="Lucida Sans Typewriter" w:hAnsi="Lucida Sans Typewriter"/>
            <w:lang w:val="es-ES" w:eastAsia="en-US"/>
          </w:rPr>
          <w:delText>EntityManager em = emf.createEntityManager();</w:delText>
        </w:r>
      </w:del>
    </w:p>
    <w:p w14:paraId="1B88FD5D" w14:textId="101E27B1" w:rsidR="00914633" w:rsidRPr="000F1497" w:rsidDel="005F0235" w:rsidRDefault="00914633" w:rsidP="007D05B8">
      <w:pPr>
        <w:rPr>
          <w:del w:id="459" w:author="COLMENA MATEOS Adrian" w:date="2018-12-03T09:41:00Z"/>
          <w:rFonts w:ascii="Lucida Sans Typewriter" w:hAnsi="Lucida Sans Typewriter"/>
          <w:lang w:val="es-ES" w:eastAsia="en-US"/>
        </w:rPr>
      </w:pPr>
      <w:del w:id="460" w:author="COLMENA MATEOS Adrian" w:date="2018-12-03T09:41:00Z">
        <w:r w:rsidRPr="000F1497" w:rsidDel="005F0235">
          <w:rPr>
            <w:rFonts w:ascii="Lucida Sans Typewriter" w:hAnsi="Lucida Sans Typewriter"/>
            <w:lang w:val="es-ES" w:eastAsia="en-US"/>
          </w:rPr>
          <w:delText>ServicioEmpleado servicio = new ServicioEmpleado(em);</w:delText>
        </w:r>
      </w:del>
    </w:p>
    <w:p w14:paraId="716C8750" w14:textId="6FE56EF7" w:rsidR="00914633" w:rsidRPr="000F1497" w:rsidDel="005F0235" w:rsidRDefault="00914633" w:rsidP="007D05B8">
      <w:pPr>
        <w:rPr>
          <w:del w:id="461" w:author="COLMENA MATEOS Adrian" w:date="2018-12-03T09:41:00Z"/>
          <w:rFonts w:ascii="Lucida Sans Typewriter" w:hAnsi="Lucida Sans Typewriter"/>
          <w:lang w:val="es-ES" w:eastAsia="en-US"/>
        </w:rPr>
      </w:pPr>
    </w:p>
    <w:p w14:paraId="6B90008B" w14:textId="3538D967" w:rsidR="00914633" w:rsidRPr="000F1497" w:rsidDel="005F0235" w:rsidRDefault="00914633" w:rsidP="007D05B8">
      <w:pPr>
        <w:rPr>
          <w:del w:id="462" w:author="COLMENA MATEOS Adrian" w:date="2018-12-03T09:41:00Z"/>
          <w:rFonts w:ascii="Lucida Sans Typewriter" w:hAnsi="Lucida Sans Typewriter"/>
          <w:lang w:val="es-ES" w:eastAsia="en-US"/>
        </w:rPr>
      </w:pPr>
      <w:del w:id="463" w:author="COLMENA MATEOS Adrian" w:date="2018-12-03T09:41:00Z">
        <w:r w:rsidRPr="000F1497" w:rsidDel="005F0235">
          <w:rPr>
            <w:rFonts w:ascii="Lucida Sans Typewriter" w:hAnsi="Lucida Sans Typewriter"/>
            <w:lang w:val="es-ES" w:eastAsia="en-US"/>
          </w:rPr>
          <w:delText>// crear y persistir un empleado</w:delText>
        </w:r>
      </w:del>
    </w:p>
    <w:p w14:paraId="0E71D7B3" w14:textId="4C86E421" w:rsidR="00914633" w:rsidRPr="000F1497" w:rsidDel="005F0235" w:rsidRDefault="00914633" w:rsidP="007D05B8">
      <w:pPr>
        <w:rPr>
          <w:del w:id="464" w:author="COLMENA MATEOS Adrian" w:date="2018-12-03T09:41:00Z"/>
          <w:rFonts w:ascii="Lucida Sans Typewriter" w:hAnsi="Lucida Sans Typewriter"/>
          <w:lang w:val="es-ES" w:eastAsia="en-US"/>
        </w:rPr>
      </w:pPr>
      <w:del w:id="465" w:author="COLMENA MATEOS Adrian" w:date="2018-12-03T09:41:00Z">
        <w:r w:rsidRPr="000F1497" w:rsidDel="005F0235">
          <w:rPr>
            <w:rFonts w:ascii="Lucida Sans Typewriter" w:hAnsi="Lucida Sans Typewriter"/>
            <w:lang w:val="es-ES" w:eastAsia="en-US"/>
          </w:rPr>
          <w:delText>em.getTransaction().begin();</w:delText>
        </w:r>
      </w:del>
    </w:p>
    <w:p w14:paraId="406CA39A" w14:textId="057B3E2A" w:rsidR="00914633" w:rsidRPr="000F1497" w:rsidDel="005F0235" w:rsidRDefault="00914633" w:rsidP="007D05B8">
      <w:pPr>
        <w:rPr>
          <w:del w:id="466" w:author="COLMENA MATEOS Adrian" w:date="2018-12-03T09:41:00Z"/>
          <w:rFonts w:ascii="Lucida Sans Typewriter" w:hAnsi="Lucida Sans Typewriter"/>
          <w:lang w:val="es-ES" w:eastAsia="en-US"/>
        </w:rPr>
      </w:pPr>
      <w:del w:id="467" w:author="COLMENA MATEOS Adrian" w:date="2018-12-03T09:41:00Z">
        <w:r w:rsidRPr="000F1497" w:rsidDel="005F0235">
          <w:rPr>
            <w:rFonts w:ascii="Lucida Sans Typewriter" w:hAnsi="Lucida Sans Typewriter"/>
            <w:lang w:val="es-ES" w:eastAsia="en-US"/>
          </w:rPr>
          <w:delText>Empleado emp = servicio.crearEmpleado(158, "John Doe", 45000);</w:delText>
        </w:r>
      </w:del>
    </w:p>
    <w:p w14:paraId="22CD1FEB" w14:textId="4EEE163C" w:rsidR="00914633" w:rsidRPr="000F1497" w:rsidDel="005F0235" w:rsidRDefault="00914633" w:rsidP="007D05B8">
      <w:pPr>
        <w:rPr>
          <w:del w:id="468" w:author="COLMENA MATEOS Adrian" w:date="2018-12-03T09:41:00Z"/>
          <w:rFonts w:ascii="Lucida Sans Typewriter" w:hAnsi="Lucida Sans Typewriter"/>
          <w:lang w:val="es-ES" w:eastAsia="en-US"/>
        </w:rPr>
      </w:pPr>
      <w:del w:id="469" w:author="COLMENA MATEOS Adrian" w:date="2018-12-03T09:41:00Z">
        <w:r w:rsidRPr="000F1497" w:rsidDel="005F0235">
          <w:rPr>
            <w:rFonts w:ascii="Lucida Sans Typewriter" w:hAnsi="Lucida Sans Typewriter"/>
            <w:lang w:val="es-ES" w:eastAsia="en-US"/>
          </w:rPr>
          <w:delText>em.getTransaction().commit();</w:delText>
        </w:r>
      </w:del>
    </w:p>
    <w:p w14:paraId="324E2D19" w14:textId="5C3C5C94" w:rsidR="00914633" w:rsidRPr="000F1497" w:rsidDel="005F0235" w:rsidRDefault="00914633" w:rsidP="007D05B8">
      <w:pPr>
        <w:rPr>
          <w:del w:id="470" w:author="COLMENA MATEOS Adrian" w:date="2018-12-03T09:41:00Z"/>
          <w:rFonts w:ascii="Lucida Sans Typewriter" w:hAnsi="Lucida Sans Typewriter"/>
          <w:lang w:val="es-ES" w:eastAsia="en-US"/>
        </w:rPr>
      </w:pPr>
      <w:del w:id="471" w:author="COLMENA MATEOS Adrian" w:date="2018-12-03T09:41:00Z">
        <w:r w:rsidRPr="000F1497" w:rsidDel="005F0235">
          <w:rPr>
            <w:rFonts w:ascii="Lucida Sans Typewriter" w:hAnsi="Lucida Sans Typewriter"/>
            <w:lang w:val="es-ES" w:eastAsia="en-US"/>
          </w:rPr>
          <w:delText>System.out.println("Empleado persistido " + emp);</w:delText>
        </w:r>
      </w:del>
    </w:p>
    <w:p w14:paraId="7C24F0CB" w14:textId="12B88D02" w:rsidR="00914633" w:rsidRPr="000F1497" w:rsidDel="005F0235" w:rsidRDefault="00914633" w:rsidP="007D05B8">
      <w:pPr>
        <w:rPr>
          <w:del w:id="472" w:author="COLMENA MATEOS Adrian" w:date="2018-12-03T09:41:00Z"/>
          <w:rFonts w:ascii="Lucida Sans Typewriter" w:hAnsi="Lucida Sans Typewriter"/>
          <w:lang w:val="es-ES" w:eastAsia="en-US"/>
        </w:rPr>
      </w:pPr>
    </w:p>
    <w:p w14:paraId="30369E59" w14:textId="04E3F983" w:rsidR="00914633" w:rsidRPr="000F1497" w:rsidDel="005F0235" w:rsidRDefault="00914633" w:rsidP="007D05B8">
      <w:pPr>
        <w:rPr>
          <w:del w:id="473" w:author="COLMENA MATEOS Adrian" w:date="2018-12-03T09:41:00Z"/>
          <w:rFonts w:ascii="Lucida Sans Typewriter" w:hAnsi="Lucida Sans Typewriter"/>
          <w:lang w:val="es-ES" w:eastAsia="en-US"/>
        </w:rPr>
      </w:pPr>
      <w:del w:id="474" w:author="COLMENA MATEOS Adrian" w:date="2018-12-03T09:41:00Z">
        <w:r w:rsidRPr="000F1497" w:rsidDel="005F0235">
          <w:rPr>
            <w:rFonts w:ascii="Lucida Sans Typewriter" w:hAnsi="Lucida Sans Typewriter"/>
            <w:lang w:val="es-ES" w:eastAsia="en-US"/>
          </w:rPr>
          <w:delText>// buscar un Empleado determinado</w:delText>
        </w:r>
      </w:del>
    </w:p>
    <w:p w14:paraId="3A6586E3" w14:textId="2F4B3F55" w:rsidR="00914633" w:rsidRPr="000F1497" w:rsidDel="005F0235" w:rsidRDefault="00914633" w:rsidP="007D05B8">
      <w:pPr>
        <w:rPr>
          <w:del w:id="475" w:author="COLMENA MATEOS Adrian" w:date="2018-12-03T09:41:00Z"/>
          <w:rFonts w:ascii="Lucida Sans Typewriter" w:hAnsi="Lucida Sans Typewriter"/>
          <w:lang w:val="es-ES" w:eastAsia="en-US"/>
        </w:rPr>
      </w:pPr>
      <w:del w:id="476" w:author="COLMENA MATEOS Adrian" w:date="2018-12-03T09:41:00Z">
        <w:r w:rsidRPr="000F1497" w:rsidDel="005F0235">
          <w:rPr>
            <w:rFonts w:ascii="Lucida Sans Typewriter" w:hAnsi="Lucida Sans Typewriter"/>
            <w:lang w:val="es-ES" w:eastAsia="en-US"/>
          </w:rPr>
          <w:delText>emp = servicio.buscarEmpleado(158);</w:delText>
        </w:r>
      </w:del>
    </w:p>
    <w:p w14:paraId="63F48209" w14:textId="6DC5B6BE" w:rsidR="00914633" w:rsidRPr="000F1497" w:rsidDel="005F0235" w:rsidRDefault="00914633" w:rsidP="007D05B8">
      <w:pPr>
        <w:rPr>
          <w:del w:id="477" w:author="COLMENA MATEOS Adrian" w:date="2018-12-03T09:41:00Z"/>
          <w:rFonts w:ascii="Lucida Sans Typewriter" w:hAnsi="Lucida Sans Typewriter"/>
          <w:lang w:val="es-ES" w:eastAsia="en-US"/>
        </w:rPr>
      </w:pPr>
      <w:del w:id="478" w:author="COLMENA MATEOS Adrian" w:date="2018-12-03T09:41:00Z">
        <w:r w:rsidRPr="000F1497" w:rsidDel="005F0235">
          <w:rPr>
            <w:rFonts w:ascii="Lucida Sans Typewriter" w:hAnsi="Lucida Sans Typewriter"/>
            <w:lang w:val="es-ES" w:eastAsia="en-US"/>
          </w:rPr>
          <w:delText>System.out.println("Encontrado " + emp);</w:delText>
        </w:r>
      </w:del>
    </w:p>
    <w:p w14:paraId="362D8FBA" w14:textId="55007B0D" w:rsidR="00914633" w:rsidRPr="000F1497" w:rsidDel="005F0235" w:rsidRDefault="00914633" w:rsidP="007D05B8">
      <w:pPr>
        <w:rPr>
          <w:del w:id="479" w:author="COLMENA MATEOS Adrian" w:date="2018-12-03T09:41:00Z"/>
          <w:rFonts w:ascii="Lucida Sans Typewriter" w:hAnsi="Lucida Sans Typewriter"/>
          <w:lang w:val="es-ES" w:eastAsia="en-US"/>
        </w:rPr>
      </w:pPr>
    </w:p>
    <w:p w14:paraId="0CEFA119" w14:textId="68541D62" w:rsidR="00914633" w:rsidRPr="000F1497" w:rsidDel="005F0235" w:rsidRDefault="00914633" w:rsidP="007D05B8">
      <w:pPr>
        <w:rPr>
          <w:del w:id="480" w:author="COLMENA MATEOS Adrian" w:date="2018-12-03T09:41:00Z"/>
          <w:rFonts w:ascii="Lucida Sans Typewriter" w:hAnsi="Lucida Sans Typewriter"/>
          <w:lang w:val="es-ES" w:eastAsia="en-US"/>
        </w:rPr>
      </w:pPr>
      <w:del w:id="481" w:author="COLMENA MATEOS Adrian" w:date="2018-12-03T09:41:00Z">
        <w:r w:rsidRPr="000F1497" w:rsidDel="005F0235">
          <w:rPr>
            <w:rFonts w:ascii="Lucida Sans Typewriter" w:hAnsi="Lucida Sans Typewriter"/>
            <w:lang w:val="es-ES" w:eastAsia="en-US"/>
          </w:rPr>
          <w:delText>// buscar todos los empleados</w:delText>
        </w:r>
      </w:del>
    </w:p>
    <w:p w14:paraId="6003FD58" w14:textId="31D13740" w:rsidR="00914633" w:rsidRPr="000F1497" w:rsidDel="005F0235" w:rsidRDefault="00914633" w:rsidP="007D05B8">
      <w:pPr>
        <w:rPr>
          <w:del w:id="482" w:author="COLMENA MATEOS Adrian" w:date="2018-12-03T09:41:00Z"/>
          <w:rFonts w:ascii="Lucida Sans Typewriter" w:hAnsi="Lucida Sans Typewriter"/>
          <w:lang w:val="es-ES" w:eastAsia="en-US"/>
        </w:rPr>
      </w:pPr>
      <w:del w:id="483" w:author="COLMENA MATEOS Adrian" w:date="2018-12-03T09:41:00Z">
        <w:r w:rsidRPr="000F1497" w:rsidDel="005F0235">
          <w:rPr>
            <w:rFonts w:ascii="Lucida Sans Typewriter" w:hAnsi="Lucida Sans Typewriter"/>
            <w:lang w:val="es-ES" w:eastAsia="en-US"/>
          </w:rPr>
          <w:delText>List&lt;Empleado&gt; emps = servicio. buscarTodosLosEmpleados ();</w:delText>
        </w:r>
      </w:del>
    </w:p>
    <w:p w14:paraId="141AFAD4" w14:textId="632CFC68" w:rsidR="00914633" w:rsidRPr="000F1497" w:rsidDel="005F0235" w:rsidRDefault="00914633" w:rsidP="007D05B8">
      <w:pPr>
        <w:rPr>
          <w:del w:id="484" w:author="COLMENA MATEOS Adrian" w:date="2018-12-03T09:41:00Z"/>
          <w:rFonts w:ascii="Lucida Sans Typewriter" w:hAnsi="Lucida Sans Typewriter"/>
          <w:lang w:val="es-ES" w:eastAsia="en-US"/>
        </w:rPr>
      </w:pPr>
      <w:del w:id="485" w:author="COLMENA MATEOS Adrian" w:date="2018-12-03T09:41:00Z">
        <w:r w:rsidRPr="000F1497" w:rsidDel="005F0235">
          <w:rPr>
            <w:rFonts w:ascii="Lucida Sans Typewriter" w:hAnsi="Lucida Sans Typewriter"/>
            <w:lang w:val="es-ES" w:eastAsia="en-US"/>
          </w:rPr>
          <w:delText>for (Empleado e : emps)</w:delText>
        </w:r>
      </w:del>
    </w:p>
    <w:p w14:paraId="6A155308" w14:textId="453415BA" w:rsidR="00914633" w:rsidRPr="000F1497" w:rsidDel="005F0235" w:rsidRDefault="00914633" w:rsidP="007D05B8">
      <w:pPr>
        <w:rPr>
          <w:del w:id="486" w:author="COLMENA MATEOS Adrian" w:date="2018-12-03T09:41:00Z"/>
          <w:rFonts w:ascii="Lucida Sans Typewriter" w:hAnsi="Lucida Sans Typewriter"/>
          <w:lang w:val="es-ES" w:eastAsia="en-US"/>
        </w:rPr>
      </w:pPr>
      <w:del w:id="487" w:author="COLMENA MATEOS Adrian" w:date="2018-12-03T09:41:00Z">
        <w:r w:rsidRPr="000F1497" w:rsidDel="005F0235">
          <w:rPr>
            <w:rFonts w:ascii="Lucida Sans Typewriter" w:hAnsi="Lucida Sans Typewriter"/>
            <w:lang w:val="es-ES" w:eastAsia="en-US"/>
          </w:rPr>
          <w:delText>System.out.println("Empleados encontrados: " + e);</w:delText>
        </w:r>
      </w:del>
    </w:p>
    <w:p w14:paraId="4F1F46B4" w14:textId="7A325CCE" w:rsidR="00914633" w:rsidRPr="000F1497" w:rsidDel="005F0235" w:rsidRDefault="00914633" w:rsidP="007D05B8">
      <w:pPr>
        <w:rPr>
          <w:del w:id="488" w:author="COLMENA MATEOS Adrian" w:date="2018-12-03T09:41:00Z"/>
          <w:rFonts w:ascii="Lucida Sans Typewriter" w:hAnsi="Lucida Sans Typewriter"/>
          <w:lang w:val="es-ES" w:eastAsia="en-US"/>
        </w:rPr>
      </w:pPr>
    </w:p>
    <w:p w14:paraId="7DE83756" w14:textId="3E414AF7" w:rsidR="00914633" w:rsidRPr="000F1497" w:rsidDel="005F0235" w:rsidRDefault="00914633" w:rsidP="007D05B8">
      <w:pPr>
        <w:rPr>
          <w:del w:id="489" w:author="COLMENA MATEOS Adrian" w:date="2018-12-03T09:41:00Z"/>
          <w:rFonts w:ascii="Lucida Sans Typewriter" w:hAnsi="Lucida Sans Typewriter"/>
          <w:lang w:val="es-ES" w:eastAsia="en-US"/>
        </w:rPr>
      </w:pPr>
      <w:del w:id="490" w:author="COLMENA MATEOS Adrian" w:date="2018-12-03T09:41:00Z">
        <w:r w:rsidRPr="000F1497" w:rsidDel="005F0235">
          <w:rPr>
            <w:rFonts w:ascii="Lucida Sans Typewriter" w:hAnsi="Lucida Sans Typewriter"/>
            <w:lang w:val="es-ES" w:eastAsia="en-US"/>
          </w:rPr>
          <w:delText>// modificar empleado</w:delText>
        </w:r>
      </w:del>
    </w:p>
    <w:p w14:paraId="509FD72D" w14:textId="301AFCE2" w:rsidR="00914633" w:rsidRPr="000F1497" w:rsidDel="005F0235" w:rsidRDefault="00914633" w:rsidP="007D05B8">
      <w:pPr>
        <w:rPr>
          <w:del w:id="491" w:author="COLMENA MATEOS Adrian" w:date="2018-12-03T09:41:00Z"/>
          <w:rFonts w:ascii="Lucida Sans Typewriter" w:hAnsi="Lucida Sans Typewriter"/>
          <w:lang w:val="es-ES" w:eastAsia="en-US"/>
        </w:rPr>
      </w:pPr>
      <w:del w:id="492" w:author="COLMENA MATEOS Adrian" w:date="2018-12-03T09:41:00Z">
        <w:r w:rsidRPr="000F1497" w:rsidDel="005F0235">
          <w:rPr>
            <w:rFonts w:ascii="Lucida Sans Typewriter" w:hAnsi="Lucida Sans Typewriter"/>
            <w:lang w:val="es-ES" w:eastAsia="en-US"/>
          </w:rPr>
          <w:delText>em.getTransaction().begin();</w:delText>
        </w:r>
      </w:del>
    </w:p>
    <w:p w14:paraId="1F0EB9C8" w14:textId="1BE63063" w:rsidR="00914633" w:rsidRPr="000F1497" w:rsidDel="005F0235" w:rsidRDefault="00914633" w:rsidP="007D05B8">
      <w:pPr>
        <w:rPr>
          <w:del w:id="493" w:author="COLMENA MATEOS Adrian" w:date="2018-12-03T09:41:00Z"/>
          <w:rFonts w:ascii="Lucida Sans Typewriter" w:hAnsi="Lucida Sans Typewriter"/>
          <w:lang w:val="es-ES" w:eastAsia="en-US"/>
        </w:rPr>
      </w:pPr>
      <w:del w:id="494" w:author="COLMENA MATEOS Adrian" w:date="2018-12-03T09:41:00Z">
        <w:r w:rsidRPr="000F1497" w:rsidDel="005F0235">
          <w:rPr>
            <w:rFonts w:ascii="Lucida Sans Typewriter" w:hAnsi="Lucida Sans Typewriter"/>
            <w:lang w:val="es-ES" w:eastAsia="en-US"/>
          </w:rPr>
          <w:delText>emp = servicio.aumentarSalario (158, 1000);</w:delText>
        </w:r>
      </w:del>
    </w:p>
    <w:p w14:paraId="12F9FEBB" w14:textId="5D537B28" w:rsidR="00914633" w:rsidRPr="000F1497" w:rsidDel="005F0235" w:rsidRDefault="00914633" w:rsidP="007D05B8">
      <w:pPr>
        <w:rPr>
          <w:del w:id="495" w:author="COLMENA MATEOS Adrian" w:date="2018-12-03T09:41:00Z"/>
          <w:rFonts w:ascii="Lucida Sans Typewriter" w:hAnsi="Lucida Sans Typewriter"/>
          <w:lang w:val="es-ES" w:eastAsia="en-US"/>
        </w:rPr>
      </w:pPr>
      <w:del w:id="496" w:author="COLMENA MATEOS Adrian" w:date="2018-12-03T09:41:00Z">
        <w:r w:rsidRPr="000F1497" w:rsidDel="005F0235">
          <w:rPr>
            <w:rFonts w:ascii="Lucida Sans Typewriter" w:hAnsi="Lucida Sans Typewriter"/>
            <w:lang w:val="es-ES" w:eastAsia="en-US"/>
          </w:rPr>
          <w:delText>em.getTransaction().commit();</w:delText>
        </w:r>
      </w:del>
    </w:p>
    <w:p w14:paraId="1BAE13F1" w14:textId="6E99C86D" w:rsidR="00914633" w:rsidRPr="000F1497" w:rsidDel="005F0235" w:rsidRDefault="00914633" w:rsidP="007D05B8">
      <w:pPr>
        <w:rPr>
          <w:del w:id="497" w:author="COLMENA MATEOS Adrian" w:date="2018-12-03T09:41:00Z"/>
          <w:rFonts w:ascii="Lucida Sans Typewriter" w:hAnsi="Lucida Sans Typewriter"/>
          <w:lang w:val="es-ES" w:eastAsia="en-US"/>
        </w:rPr>
      </w:pPr>
      <w:del w:id="498" w:author="COLMENA MATEOS Adrian" w:date="2018-12-03T09:41:00Z">
        <w:r w:rsidRPr="000F1497" w:rsidDel="005F0235">
          <w:rPr>
            <w:rFonts w:ascii="Lucida Sans Typewriter" w:hAnsi="Lucida Sans Typewriter"/>
            <w:lang w:val="es-ES" w:eastAsia="en-US"/>
          </w:rPr>
          <w:delText>System.out.println("Modificado " + emp);</w:delText>
        </w:r>
      </w:del>
    </w:p>
    <w:p w14:paraId="003FCD63" w14:textId="1CAAEA3F" w:rsidR="00914633" w:rsidRPr="000F1497" w:rsidDel="005F0235" w:rsidRDefault="00914633" w:rsidP="007D05B8">
      <w:pPr>
        <w:rPr>
          <w:del w:id="499" w:author="COLMENA MATEOS Adrian" w:date="2018-12-03T09:41:00Z"/>
          <w:rFonts w:ascii="Lucida Sans Typewriter" w:hAnsi="Lucida Sans Typewriter"/>
          <w:lang w:val="es-ES" w:eastAsia="en-US"/>
        </w:rPr>
      </w:pPr>
    </w:p>
    <w:p w14:paraId="2AB6F15C" w14:textId="04A4F61D" w:rsidR="00914633" w:rsidRPr="000F1497" w:rsidDel="005F0235" w:rsidRDefault="00914633" w:rsidP="007D05B8">
      <w:pPr>
        <w:rPr>
          <w:del w:id="500" w:author="COLMENA MATEOS Adrian" w:date="2018-12-03T09:41:00Z"/>
          <w:rFonts w:ascii="Lucida Sans Typewriter" w:hAnsi="Lucida Sans Typewriter"/>
          <w:lang w:val="es-ES" w:eastAsia="en-US"/>
        </w:rPr>
      </w:pPr>
      <w:del w:id="501" w:author="COLMENA MATEOS Adrian" w:date="2018-12-03T09:41:00Z">
        <w:r w:rsidRPr="000F1497" w:rsidDel="005F0235">
          <w:rPr>
            <w:rFonts w:ascii="Lucida Sans Typewriter" w:hAnsi="Lucida Sans Typewriter"/>
            <w:lang w:val="es-ES" w:eastAsia="en-US"/>
          </w:rPr>
          <w:delText>// borrar un empleado</w:delText>
        </w:r>
      </w:del>
    </w:p>
    <w:p w14:paraId="47561836" w14:textId="70C80B28" w:rsidR="00914633" w:rsidRPr="000F1497" w:rsidDel="005F0235" w:rsidRDefault="00914633" w:rsidP="007D05B8">
      <w:pPr>
        <w:rPr>
          <w:del w:id="502" w:author="COLMENA MATEOS Adrian" w:date="2018-12-03T09:41:00Z"/>
          <w:rFonts w:ascii="Lucida Sans Typewriter" w:hAnsi="Lucida Sans Typewriter"/>
          <w:lang w:val="es-ES" w:eastAsia="en-US"/>
        </w:rPr>
      </w:pPr>
      <w:del w:id="503" w:author="COLMENA MATEOS Adrian" w:date="2018-12-03T09:41:00Z">
        <w:r w:rsidRPr="000F1497" w:rsidDel="005F0235">
          <w:rPr>
            <w:rFonts w:ascii="Lucida Sans Typewriter" w:hAnsi="Lucida Sans Typewriter"/>
            <w:lang w:val="es-ES" w:eastAsia="en-US"/>
          </w:rPr>
          <w:delText>em.getTransaction().begin();</w:delText>
        </w:r>
      </w:del>
    </w:p>
    <w:p w14:paraId="4CEBA3E9" w14:textId="32E1FED7" w:rsidR="00914633" w:rsidRPr="000F1497" w:rsidDel="005F0235" w:rsidRDefault="00914633" w:rsidP="007D05B8">
      <w:pPr>
        <w:rPr>
          <w:del w:id="504" w:author="COLMENA MATEOS Adrian" w:date="2018-12-03T09:41:00Z"/>
          <w:rFonts w:ascii="Lucida Sans Typewriter" w:hAnsi="Lucida Sans Typewriter"/>
          <w:lang w:val="es-ES" w:eastAsia="en-US"/>
        </w:rPr>
      </w:pPr>
      <w:del w:id="505" w:author="COLMENA MATEOS Adrian" w:date="2018-12-03T09:41:00Z">
        <w:r w:rsidRPr="000F1497" w:rsidDel="005F0235">
          <w:rPr>
            <w:rFonts w:ascii="Lucida Sans Typewriter" w:hAnsi="Lucida Sans Typewriter"/>
            <w:lang w:val="es-ES" w:eastAsia="en-US"/>
          </w:rPr>
          <w:delText>servicio.borrarEmpleado(158);</w:delText>
        </w:r>
      </w:del>
    </w:p>
    <w:p w14:paraId="06FC08C0" w14:textId="78ADD4DA" w:rsidR="00914633" w:rsidRPr="000F1497" w:rsidDel="005F0235" w:rsidRDefault="00914633" w:rsidP="007D05B8">
      <w:pPr>
        <w:rPr>
          <w:del w:id="506" w:author="COLMENA MATEOS Adrian" w:date="2018-12-03T09:41:00Z"/>
          <w:rFonts w:ascii="Lucida Sans Typewriter" w:hAnsi="Lucida Sans Typewriter"/>
          <w:lang w:val="es-ES" w:eastAsia="en-US"/>
        </w:rPr>
      </w:pPr>
      <w:del w:id="507" w:author="COLMENA MATEOS Adrian" w:date="2018-12-03T09:41:00Z">
        <w:r w:rsidRPr="000F1497" w:rsidDel="005F0235">
          <w:rPr>
            <w:rFonts w:ascii="Lucida Sans Typewriter" w:hAnsi="Lucida Sans Typewriter"/>
            <w:lang w:val="es-ES" w:eastAsia="en-US"/>
          </w:rPr>
          <w:delText>em.getTransaction().commit();</w:delText>
        </w:r>
      </w:del>
    </w:p>
    <w:p w14:paraId="0DE85ED5" w14:textId="0165ACA4" w:rsidR="00914633" w:rsidRPr="000F1497" w:rsidDel="005F0235" w:rsidRDefault="00914633" w:rsidP="007D05B8">
      <w:pPr>
        <w:rPr>
          <w:del w:id="508" w:author="COLMENA MATEOS Adrian" w:date="2018-12-03T09:41:00Z"/>
          <w:rFonts w:ascii="Lucida Sans Typewriter" w:hAnsi="Lucida Sans Typewriter"/>
          <w:lang w:val="es-ES" w:eastAsia="en-US"/>
        </w:rPr>
      </w:pPr>
      <w:del w:id="509" w:author="COLMENA MATEOS Adrian" w:date="2018-12-03T09:41:00Z">
        <w:r w:rsidRPr="000F1497" w:rsidDel="005F0235">
          <w:rPr>
            <w:rFonts w:ascii="Lucida Sans Typewriter" w:hAnsi="Lucida Sans Typewriter"/>
            <w:lang w:val="es-ES" w:eastAsia="en-US"/>
          </w:rPr>
          <w:delText>System.out.println("Empleado 158 borrado");</w:delText>
        </w:r>
      </w:del>
    </w:p>
    <w:p w14:paraId="268AC3E2" w14:textId="349CB618" w:rsidR="00914633" w:rsidRPr="000F1497" w:rsidDel="005F0235" w:rsidRDefault="00914633" w:rsidP="007D05B8">
      <w:pPr>
        <w:rPr>
          <w:del w:id="510" w:author="COLMENA MATEOS Adrian" w:date="2018-12-03T09:41:00Z"/>
          <w:rFonts w:ascii="Lucida Sans Typewriter" w:hAnsi="Lucida Sans Typewriter"/>
          <w:lang w:val="es-ES" w:eastAsia="en-US"/>
        </w:rPr>
      </w:pPr>
    </w:p>
    <w:p w14:paraId="348978EA" w14:textId="28C78549" w:rsidR="00914633" w:rsidRPr="000F1497" w:rsidDel="005F0235" w:rsidRDefault="00914633" w:rsidP="007D05B8">
      <w:pPr>
        <w:rPr>
          <w:del w:id="511" w:author="COLMENA MATEOS Adrian" w:date="2018-12-03T09:41:00Z"/>
          <w:rFonts w:ascii="Lucida Sans Typewriter" w:hAnsi="Lucida Sans Typewriter"/>
          <w:lang w:val="es-ES" w:eastAsia="en-US"/>
        </w:rPr>
      </w:pPr>
      <w:del w:id="512" w:author="COLMENA MATEOS Adrian" w:date="2018-12-03T09:41:00Z">
        <w:r w:rsidRPr="000F1497" w:rsidDel="005F0235">
          <w:rPr>
            <w:rFonts w:ascii="Lucida Sans Typewriter" w:hAnsi="Lucida Sans Typewriter"/>
            <w:lang w:val="es-ES" w:eastAsia="en-US"/>
          </w:rPr>
          <w:delText>// cerrar el EM y EMF</w:delText>
        </w:r>
      </w:del>
    </w:p>
    <w:p w14:paraId="18F06B3F" w14:textId="04129273" w:rsidR="00914633" w:rsidRPr="000F1497" w:rsidDel="005F0235" w:rsidRDefault="00914633" w:rsidP="007D05B8">
      <w:pPr>
        <w:rPr>
          <w:del w:id="513" w:author="COLMENA MATEOS Adrian" w:date="2018-12-03T09:41:00Z"/>
          <w:rFonts w:ascii="Lucida Sans Typewriter" w:hAnsi="Lucida Sans Typewriter"/>
          <w:lang w:val="es-ES" w:eastAsia="en-US"/>
        </w:rPr>
      </w:pPr>
      <w:del w:id="514" w:author="COLMENA MATEOS Adrian" w:date="2018-12-03T09:41:00Z">
        <w:r w:rsidRPr="000F1497" w:rsidDel="005F0235">
          <w:rPr>
            <w:rFonts w:ascii="Lucida Sans Typewriter" w:hAnsi="Lucida Sans Typewriter"/>
            <w:lang w:val="es-ES" w:eastAsia="en-US"/>
          </w:rPr>
          <w:delText>em.close();</w:delText>
        </w:r>
      </w:del>
    </w:p>
    <w:p w14:paraId="5A4F193E" w14:textId="39F4E522" w:rsidR="00914633" w:rsidRPr="000F1497" w:rsidDel="005F0235" w:rsidRDefault="00914633" w:rsidP="007D05B8">
      <w:pPr>
        <w:rPr>
          <w:del w:id="515" w:author="COLMENA MATEOS Adrian" w:date="2018-12-03T09:41:00Z"/>
          <w:rFonts w:ascii="Lucida Sans Typewriter" w:hAnsi="Lucida Sans Typewriter"/>
          <w:lang w:val="es-ES" w:eastAsia="en-US"/>
        </w:rPr>
      </w:pPr>
      <w:del w:id="516" w:author="COLMENA MATEOS Adrian" w:date="2018-12-03T09:41:00Z">
        <w:r w:rsidRPr="000F1497" w:rsidDel="005F0235">
          <w:rPr>
            <w:rFonts w:ascii="Lucida Sans Typewriter" w:hAnsi="Lucida Sans Typewriter"/>
            <w:lang w:val="es-ES" w:eastAsia="en-US"/>
          </w:rPr>
          <w:delText>emf.close();</w:delText>
        </w:r>
      </w:del>
    </w:p>
    <w:p w14:paraId="278832B2" w14:textId="45704E5E" w:rsidR="00914633" w:rsidRPr="000F1497" w:rsidDel="005F0235" w:rsidRDefault="00914633" w:rsidP="007D05B8">
      <w:pPr>
        <w:rPr>
          <w:del w:id="517" w:author="COLMENA MATEOS Adrian" w:date="2018-12-03T09:41:00Z"/>
          <w:rFonts w:ascii="Lucida Sans Typewriter" w:hAnsi="Lucida Sans Typewriter"/>
          <w:lang w:val="es-ES" w:eastAsia="en-US"/>
        </w:rPr>
      </w:pPr>
      <w:del w:id="518" w:author="COLMENA MATEOS Adrian" w:date="2018-12-03T09:41:00Z">
        <w:r w:rsidRPr="000F1497" w:rsidDel="005F0235">
          <w:rPr>
            <w:rFonts w:ascii="Lucida Sans Typewriter" w:hAnsi="Lucida Sans Typewriter"/>
            <w:lang w:val="es-ES" w:eastAsia="en-US"/>
          </w:rPr>
          <w:delText>}</w:delText>
        </w:r>
      </w:del>
    </w:p>
    <w:p w14:paraId="2F0DA1F8" w14:textId="13EE26F3" w:rsidR="00914633" w:rsidRPr="000F1497" w:rsidDel="005F0235" w:rsidRDefault="00914633" w:rsidP="007D05B8">
      <w:pPr>
        <w:rPr>
          <w:del w:id="519" w:author="COLMENA MATEOS Adrian" w:date="2018-12-03T09:41:00Z"/>
          <w:rFonts w:ascii="Lucida Sans Typewriter" w:hAnsi="Lucida Sans Typewriter"/>
          <w:lang w:val="es-ES" w:eastAsia="en-US"/>
        </w:rPr>
      </w:pPr>
      <w:del w:id="520" w:author="COLMENA MATEOS Adrian" w:date="2018-12-03T09:41:00Z">
        <w:r w:rsidRPr="000F1497" w:rsidDel="005F0235">
          <w:rPr>
            <w:rFonts w:ascii="Lucida Sans Typewriter" w:hAnsi="Lucida Sans Typewriter"/>
            <w:lang w:val="es-ES" w:eastAsia="en-US"/>
          </w:rPr>
          <w:delText>}</w:delText>
        </w:r>
      </w:del>
    </w:p>
    <w:p w14:paraId="390B6FA0" w14:textId="325900A9" w:rsidR="00914633" w:rsidRPr="000F1497" w:rsidDel="005F0235" w:rsidRDefault="00914633" w:rsidP="007D05B8">
      <w:pPr>
        <w:rPr>
          <w:del w:id="521" w:author="COLMENA MATEOS Adrian" w:date="2018-12-03T09:41:00Z"/>
          <w:lang w:val="es-ES" w:eastAsia="en-US"/>
        </w:rPr>
      </w:pPr>
    </w:p>
    <w:p w14:paraId="06C62060" w14:textId="5D8F8528" w:rsidR="00914633" w:rsidRPr="000F1497" w:rsidDel="005F0235" w:rsidRDefault="00914633" w:rsidP="007D05B8">
      <w:pPr>
        <w:rPr>
          <w:del w:id="522" w:author="COLMENA MATEOS Adrian" w:date="2018-12-03T09:41:00Z"/>
          <w:lang w:val="es-ES" w:eastAsia="en-US"/>
        </w:rPr>
      </w:pPr>
      <w:del w:id="523" w:author="COLMENA MATEOS Adrian" w:date="2018-12-03T09:41:00Z">
        <w:r w:rsidRPr="000F1497" w:rsidDel="005F0235">
          <w:rPr>
            <w:lang w:val="es-ES" w:eastAsia="en-US"/>
          </w:rPr>
          <w:delText>Como se puede ver, al final del programa tanto el EntityManager como el EntityManagerFactory son cerrados mediante el comando close(), lo cual es muy importante, ya que nos asegura la correcta realización de las acciones y que todos los cambios han sido registrados.</w:delText>
        </w:r>
      </w:del>
    </w:p>
    <w:p w14:paraId="79D4AEC8" w14:textId="65F43D60" w:rsidR="00914633" w:rsidRPr="000F1497" w:rsidDel="005F0235" w:rsidRDefault="00914633" w:rsidP="007D05B8">
      <w:pPr>
        <w:rPr>
          <w:del w:id="524" w:author="COLMENA MATEOS Adrian" w:date="2018-12-03T09:41:00Z"/>
          <w:lang w:val="es-ES" w:eastAsia="en-US"/>
        </w:rPr>
      </w:pPr>
    </w:p>
    <w:p w14:paraId="6F42196D" w14:textId="61659C45" w:rsidR="00914633" w:rsidRPr="000F1497" w:rsidDel="005F0235" w:rsidRDefault="00914633" w:rsidP="007D05B8">
      <w:pPr>
        <w:rPr>
          <w:del w:id="525" w:author="COLMENA MATEOS Adrian" w:date="2018-12-03T09:41:00Z"/>
          <w:lang w:val="es-ES"/>
        </w:rPr>
      </w:pPr>
      <w:bookmarkStart w:id="526" w:name="_Toc530655806"/>
      <w:del w:id="527" w:author="COLMENA MATEOS Adrian" w:date="2018-12-03T09:41:00Z">
        <w:r w:rsidRPr="000F1497" w:rsidDel="005F0235">
          <w:rPr>
            <w:lang w:val="es-ES"/>
          </w:rPr>
          <w:delText>Uniendo todas las piezas.</w:delText>
        </w:r>
        <w:bookmarkEnd w:id="526"/>
      </w:del>
    </w:p>
    <w:p w14:paraId="55D664A8" w14:textId="4A7A32FF" w:rsidR="00914633" w:rsidRPr="000F1497" w:rsidDel="005F0235" w:rsidRDefault="00914633" w:rsidP="007D05B8">
      <w:pPr>
        <w:rPr>
          <w:del w:id="528" w:author="COLMENA MATEOS Adrian" w:date="2018-12-03T09:41:00Z"/>
          <w:lang w:val="es-ES"/>
        </w:rPr>
      </w:pPr>
      <w:del w:id="529" w:author="COLMENA MATEOS Adrian" w:date="2018-12-03T09:41:00Z">
        <w:r w:rsidRPr="000F1497" w:rsidDel="005F0235">
          <w:rPr>
            <w:lang w:val="es-ES"/>
          </w:rPr>
          <w:delText>Una vez conocidas todas las piezas clave de JPA, es hora de introducirlas todas para realizar una aplicación   con Java SE, que será lo que se llevará a cabo en esta última parte del capítulo.</w:delText>
        </w:r>
      </w:del>
    </w:p>
    <w:p w14:paraId="1CE056D4" w14:textId="4D034471" w:rsidR="00914633" w:rsidRPr="000F1497" w:rsidDel="005F0235" w:rsidRDefault="00914633" w:rsidP="007D05B8">
      <w:pPr>
        <w:rPr>
          <w:del w:id="530" w:author="COLMENA MATEOS Adrian" w:date="2018-12-03T09:41:00Z"/>
          <w:lang w:val="es-ES"/>
        </w:rPr>
      </w:pPr>
    </w:p>
    <w:p w14:paraId="656FB5AA" w14:textId="7D248C1E" w:rsidR="00914633" w:rsidRPr="000F1497" w:rsidDel="005F0235" w:rsidRDefault="00914633" w:rsidP="007D05B8">
      <w:pPr>
        <w:rPr>
          <w:del w:id="531" w:author="COLMENA MATEOS Adrian" w:date="2018-12-03T09:41:00Z"/>
          <w:lang w:val="es-ES"/>
        </w:rPr>
      </w:pPr>
      <w:bookmarkStart w:id="532" w:name="_Toc530655807"/>
      <w:del w:id="533" w:author="COLMENA MATEOS Adrian" w:date="2018-11-23T08:53:00Z">
        <w:r w:rsidRPr="000F1497" w:rsidDel="00204249">
          <w:rPr>
            <w:lang w:val="es-ES"/>
          </w:rPr>
          <w:delText>Unidad de Persistencia</w:delText>
        </w:r>
      </w:del>
      <w:bookmarkEnd w:id="532"/>
    </w:p>
    <w:p w14:paraId="099932DF" w14:textId="381CE32B" w:rsidR="00914633" w:rsidRPr="000F1497" w:rsidDel="005F0235" w:rsidRDefault="00914633" w:rsidP="007D05B8">
      <w:pPr>
        <w:rPr>
          <w:del w:id="534" w:author="COLMENA MATEOS Adrian" w:date="2018-12-03T09:41:00Z"/>
          <w:lang w:val="es-ES"/>
        </w:rPr>
      </w:pPr>
      <w:del w:id="535" w:author="COLMENA MATEOS Adrian" w:date="2018-12-03T09:41:00Z">
        <w:r w:rsidRPr="000F1497" w:rsidDel="005F0235">
          <w:rPr>
            <w:lang w:val="es-ES"/>
          </w:rPr>
          <w:delText>La configuración que describe</w:delText>
        </w:r>
      </w:del>
      <w:del w:id="536" w:author="COLMENA MATEOS Adrian" w:date="2018-11-23T08:49:00Z">
        <w:r w:rsidRPr="000F1497" w:rsidDel="00D40AFE">
          <w:rPr>
            <w:lang w:val="es-ES"/>
          </w:rPr>
          <w:delText xml:space="preserve"> la</w:delText>
        </w:r>
      </w:del>
      <w:del w:id="537" w:author="COLMENA MATEOS Adrian" w:date="2018-12-03T09:41:00Z">
        <w:r w:rsidRPr="000F1497" w:rsidDel="005F0235">
          <w:rPr>
            <w:lang w:val="es-ES"/>
          </w:rPr>
          <w:delText xml:space="preserve"> </w:delText>
        </w:r>
      </w:del>
      <w:del w:id="538" w:author="COLMENA MATEOS Adrian" w:date="2018-11-23T08:49:00Z">
        <w:r w:rsidRPr="000F1497" w:rsidDel="00D40AFE">
          <w:rPr>
            <w:lang w:val="es-ES"/>
          </w:rPr>
          <w:delText>unidad de persistencia</w:delText>
        </w:r>
      </w:del>
      <w:del w:id="539" w:author="COLMENA MATEOS Adrian" w:date="2018-12-03T09:41:00Z">
        <w:r w:rsidRPr="000F1497" w:rsidDel="005F0235">
          <w:rPr>
            <w:lang w:val="es-ES"/>
          </w:rPr>
          <w:delText xml:space="preserve"> está definida en un archivo XML llamado </w:delText>
        </w:r>
        <w:r w:rsidRPr="000F1497" w:rsidDel="005F0235">
          <w:rPr>
            <w:i/>
            <w:lang w:val="es-ES"/>
          </w:rPr>
          <w:delText>persistence.xml</w:delText>
        </w:r>
        <w:r w:rsidRPr="000F1497" w:rsidDel="005F0235">
          <w:rPr>
            <w:lang w:val="es-ES"/>
          </w:rPr>
          <w:delText xml:space="preserve">. Cada </w:delText>
        </w:r>
      </w:del>
      <w:del w:id="540" w:author="COLMENA MATEOS Adrian" w:date="2018-11-23T08:50:00Z">
        <w:r w:rsidRPr="000F1497" w:rsidDel="00D40AFE">
          <w:rPr>
            <w:lang w:val="es-ES"/>
          </w:rPr>
          <w:delText>unidad de persistencia</w:delText>
        </w:r>
      </w:del>
      <w:del w:id="541" w:author="COLMENA MATEOS Adrian" w:date="2018-12-03T09:41:00Z">
        <w:r w:rsidRPr="000F1497" w:rsidDel="005F0235">
          <w:rPr>
            <w:lang w:val="es-ES"/>
          </w:rPr>
          <w:delText xml:space="preserve"> tiene un nombre propio, de manera que cuando una aplicación quiere especificar la configuración para una entidad, únicamente necesita hacer referencia al nombre de </w:delText>
        </w:r>
      </w:del>
      <w:del w:id="542" w:author="COLMENA MATEOS Adrian" w:date="2018-11-23T08:50:00Z">
        <w:r w:rsidRPr="000F1497" w:rsidDel="00D40AFE">
          <w:rPr>
            <w:lang w:val="es-ES"/>
          </w:rPr>
          <w:delText>la unidad de persistencia</w:delText>
        </w:r>
      </w:del>
      <w:del w:id="543" w:author="COLMENA MATEOS Adrian" w:date="2018-12-03T09:41:00Z">
        <w:r w:rsidRPr="000F1497" w:rsidDel="005F0235">
          <w:rPr>
            <w:lang w:val="es-ES"/>
          </w:rPr>
          <w:delText xml:space="preserve"> en la que se define dicha configuración. Un archivo </w:delText>
        </w:r>
        <w:r w:rsidRPr="000F1497" w:rsidDel="005F0235">
          <w:rPr>
            <w:i/>
            <w:lang w:val="es-ES"/>
          </w:rPr>
          <w:delText>persistence.xml</w:delText>
        </w:r>
        <w:r w:rsidRPr="000F1497" w:rsidDel="005F0235">
          <w:rPr>
            <w:lang w:val="es-ES"/>
          </w:rPr>
          <w:delText xml:space="preserve"> puede contener una o varias configuraciones de </w:delText>
        </w:r>
      </w:del>
      <w:del w:id="544" w:author="COLMENA MATEOS Adrian" w:date="2018-11-23T08:50:00Z">
        <w:r w:rsidRPr="000F1497" w:rsidDel="00D40AFE">
          <w:rPr>
            <w:lang w:val="es-ES"/>
          </w:rPr>
          <w:delText>unidad de persistencia</w:delText>
        </w:r>
      </w:del>
      <w:del w:id="545" w:author="COLMENA MATEOS Adrian" w:date="2018-11-23T08:55:00Z">
        <w:r w:rsidRPr="000F1497" w:rsidDel="00204249">
          <w:rPr>
            <w:lang w:val="es-ES"/>
          </w:rPr>
          <w:delText xml:space="preserve">, </w:delText>
        </w:r>
      </w:del>
      <w:del w:id="546" w:author="COLMENA MATEOS Adrian" w:date="2018-12-03T09:41:00Z">
        <w:r w:rsidRPr="000F1497" w:rsidDel="005F0235">
          <w:rPr>
            <w:lang w:val="es-ES"/>
          </w:rPr>
          <w:delText xml:space="preserve">pero cada </w:delText>
        </w:r>
      </w:del>
      <w:del w:id="547" w:author="COLMENA MATEOS Adrian" w:date="2018-11-23T08:50:00Z">
        <w:r w:rsidRPr="000F1497" w:rsidDel="00D40AFE">
          <w:rPr>
            <w:lang w:val="es-ES"/>
          </w:rPr>
          <w:delText>unidad de persistencia</w:delText>
        </w:r>
      </w:del>
      <w:del w:id="548" w:author="COLMENA MATEOS Adrian" w:date="2018-12-03T09:41:00Z">
        <w:r w:rsidRPr="000F1497" w:rsidDel="005F0235">
          <w:rPr>
            <w:lang w:val="es-ES"/>
          </w:rPr>
          <w:delText xml:space="preserve"> es distinta e independiente de las otras y no se encuentran relacionadas entre ellas.</w:delText>
        </w:r>
      </w:del>
    </w:p>
    <w:p w14:paraId="55414F01" w14:textId="4743B892" w:rsidR="00914633" w:rsidRPr="000F1497" w:rsidDel="005F0235" w:rsidRDefault="00914633" w:rsidP="007D05B8">
      <w:pPr>
        <w:rPr>
          <w:del w:id="549" w:author="COLMENA MATEOS Adrian" w:date="2018-12-03T09:41:00Z"/>
          <w:lang w:val="es-ES"/>
        </w:rPr>
      </w:pPr>
    </w:p>
    <w:p w14:paraId="4593F8ED" w14:textId="236B1493" w:rsidR="00914633" w:rsidRPr="000F1497" w:rsidDel="005F0235" w:rsidRDefault="00914633" w:rsidP="007D05B8">
      <w:pPr>
        <w:rPr>
          <w:del w:id="550" w:author="COLMENA MATEOS Adrian" w:date="2018-12-03T09:41:00Z"/>
          <w:lang w:val="es-ES"/>
        </w:rPr>
      </w:pPr>
      <w:del w:id="551" w:author="COLMENA MATEOS Adrian" w:date="2018-12-03T09:41:00Z">
        <w:r w:rsidRPr="000F1497" w:rsidDel="005F0235">
          <w:rPr>
            <w:lang w:val="es-ES"/>
          </w:rPr>
          <w:delText xml:space="preserve">Para este caso, únicamente son necesarias tres </w:delText>
        </w:r>
      </w:del>
      <w:del w:id="552" w:author="COLMENA MATEOS Adrian" w:date="2018-11-23T08:50:00Z">
        <w:r w:rsidRPr="000F1497" w:rsidDel="00D40AFE">
          <w:rPr>
            <w:lang w:val="es-ES"/>
          </w:rPr>
          <w:delText>unidades de persistencia</w:delText>
        </w:r>
      </w:del>
      <w:del w:id="553" w:author="COLMENA MATEOS Adrian" w:date="2018-12-03T09:41:00Z">
        <w:r w:rsidRPr="000F1497" w:rsidDel="005F0235">
          <w:rPr>
            <w:lang w:val="es-ES"/>
          </w:rPr>
          <w:delText xml:space="preserve">, llamadas </w:delText>
        </w:r>
        <w:r w:rsidRPr="000F1497" w:rsidDel="005F0235">
          <w:rPr>
            <w:i/>
            <w:lang w:val="es-ES"/>
          </w:rPr>
          <w:delText>transaction-type</w:delText>
        </w:r>
        <w:r w:rsidRPr="000F1497" w:rsidDel="005F0235">
          <w:rPr>
            <w:lang w:val="es-ES"/>
          </w:rPr>
          <w:delText xml:space="preserve">, </w:delText>
        </w:r>
        <w:r w:rsidRPr="000F1497" w:rsidDel="005F0235">
          <w:rPr>
            <w:i/>
            <w:lang w:val="es-ES"/>
          </w:rPr>
          <w:delText>class</w:delText>
        </w:r>
        <w:r w:rsidRPr="000F1497" w:rsidDel="005F0235">
          <w:rPr>
            <w:lang w:val="es-ES"/>
          </w:rPr>
          <w:delText xml:space="preserve"> y </w:delText>
        </w:r>
        <w:r w:rsidRPr="000F1497" w:rsidDel="005F0235">
          <w:rPr>
            <w:i/>
            <w:lang w:val="es-ES"/>
          </w:rPr>
          <w:delText>properties</w:delText>
        </w:r>
        <w:r w:rsidRPr="000F1497" w:rsidDel="005F0235">
          <w:rPr>
            <w:lang w:val="es-ES"/>
          </w:rPr>
          <w:delText xml:space="preserve">. El Ejemplo 11 muestra las partes más relevantes del archivo </w:delText>
        </w:r>
        <w:r w:rsidRPr="000F1497" w:rsidDel="005F0235">
          <w:rPr>
            <w:i/>
            <w:lang w:val="es-ES"/>
          </w:rPr>
          <w:delText>persistence.xml</w:delText>
        </w:r>
        <w:r w:rsidR="002C2319" w:rsidRPr="000F1497" w:rsidDel="005F0235">
          <w:rPr>
            <w:lang w:val="es-ES"/>
          </w:rPr>
          <w:delText xml:space="preserve"> para este caso.</w:delText>
        </w:r>
      </w:del>
    </w:p>
    <w:p w14:paraId="58C17975" w14:textId="5E0112CF" w:rsidR="00914633" w:rsidRPr="000F1497" w:rsidDel="005F0235" w:rsidRDefault="00914633" w:rsidP="007D05B8">
      <w:pPr>
        <w:rPr>
          <w:del w:id="554" w:author="COLMENA MATEOS Adrian" w:date="2018-12-03T09:41:00Z"/>
          <w:lang w:val="es-ES"/>
        </w:rPr>
      </w:pPr>
    </w:p>
    <w:p w14:paraId="115D63C9" w14:textId="37A4AC6C" w:rsidR="00914633" w:rsidRPr="000F1497" w:rsidDel="005F0235" w:rsidRDefault="00914633" w:rsidP="007D05B8">
      <w:pPr>
        <w:rPr>
          <w:del w:id="555" w:author="COLMENA MATEOS Adrian" w:date="2018-12-03T09:41:00Z"/>
          <w:lang w:val="es-ES"/>
        </w:rPr>
      </w:pPr>
      <w:del w:id="556" w:author="COLMENA MATEOS Adrian" w:date="2018-12-03T09:41:00Z">
        <w:r w:rsidRPr="000F1497" w:rsidDel="005F0235">
          <w:rPr>
            <w:b/>
            <w:i/>
            <w:lang w:val="es-ES"/>
          </w:rPr>
          <w:delText xml:space="preserve">Ejemplo 11. </w:delText>
        </w:r>
        <w:r w:rsidRPr="000F1497" w:rsidDel="005F0235">
          <w:rPr>
            <w:lang w:val="es-ES"/>
          </w:rPr>
          <w:delText xml:space="preserve">Elementos en el archivo </w:delText>
        </w:r>
        <w:r w:rsidRPr="000F1497" w:rsidDel="005F0235">
          <w:rPr>
            <w:i/>
            <w:lang w:val="es-ES"/>
          </w:rPr>
          <w:delText>persistence.xml</w:delText>
        </w:r>
        <w:r w:rsidRPr="000F1497" w:rsidDel="005F0235">
          <w:rPr>
            <w:lang w:val="es-ES"/>
          </w:rPr>
          <w:delText>.</w:delText>
        </w:r>
      </w:del>
    </w:p>
    <w:p w14:paraId="46C9C72C" w14:textId="437772F6" w:rsidR="00914633" w:rsidRPr="000F1497" w:rsidDel="005F0235" w:rsidRDefault="00914633" w:rsidP="007D05B8">
      <w:pPr>
        <w:rPr>
          <w:del w:id="557" w:author="COLMENA MATEOS Adrian" w:date="2018-12-03T09:41:00Z"/>
          <w:lang w:val="es-ES"/>
        </w:rPr>
      </w:pPr>
    </w:p>
    <w:p w14:paraId="45EAC2D1" w14:textId="1118D8C2" w:rsidR="00914633" w:rsidRPr="000F1497" w:rsidDel="005F0235" w:rsidRDefault="00914633" w:rsidP="007D05B8">
      <w:pPr>
        <w:rPr>
          <w:del w:id="558" w:author="COLMENA MATEOS Adrian" w:date="2018-12-03T09:41:00Z"/>
          <w:rFonts w:ascii="Lucida Sans Typewriter" w:hAnsi="Lucida Sans Typewriter"/>
          <w:lang w:val="es-ES" w:eastAsia="en-US"/>
        </w:rPr>
      </w:pPr>
      <w:del w:id="559" w:author="COLMENA MATEOS Adrian" w:date="2018-12-03T09:41:00Z">
        <w:r w:rsidRPr="000F1497" w:rsidDel="005F0235">
          <w:rPr>
            <w:rFonts w:ascii="Lucida Sans Typewriter" w:hAnsi="Lucida Sans Typewriter"/>
            <w:lang w:val="es-ES" w:eastAsia="en-US"/>
          </w:rPr>
          <w:delText>&lt;persistence&gt;</w:delText>
        </w:r>
      </w:del>
    </w:p>
    <w:p w14:paraId="5A40B1FA" w14:textId="1C1C22B5" w:rsidR="00914633" w:rsidRPr="000F1497" w:rsidDel="005F0235" w:rsidRDefault="00914633" w:rsidP="007D05B8">
      <w:pPr>
        <w:rPr>
          <w:del w:id="560" w:author="COLMENA MATEOS Adrian" w:date="2018-12-03T09:41:00Z"/>
          <w:rFonts w:ascii="Lucida Sans Typewriter" w:hAnsi="Lucida Sans Typewriter"/>
          <w:lang w:val="es-ES" w:eastAsia="en-US"/>
        </w:rPr>
      </w:pPr>
      <w:del w:id="561" w:author="COLMENA MATEOS Adrian" w:date="2018-12-03T09:41:00Z">
        <w:r w:rsidRPr="000F1497" w:rsidDel="005F0235">
          <w:rPr>
            <w:rFonts w:ascii="Lucida Sans Typewriter" w:hAnsi="Lucida Sans Typewriter"/>
            <w:lang w:val="es-ES" w:eastAsia="en-US"/>
          </w:rPr>
          <w:delText>&lt;persistence-unit name="ServicioEmpleado "</w:delText>
        </w:r>
      </w:del>
    </w:p>
    <w:p w14:paraId="7EF8ACCB" w14:textId="188B7C8A" w:rsidR="00914633" w:rsidRPr="000F1497" w:rsidDel="005F0235" w:rsidRDefault="00914633" w:rsidP="007D05B8">
      <w:pPr>
        <w:rPr>
          <w:del w:id="562" w:author="COLMENA MATEOS Adrian" w:date="2018-12-03T09:41:00Z"/>
          <w:rFonts w:ascii="Lucida Sans Typewriter" w:hAnsi="Lucida Sans Typewriter"/>
          <w:lang w:val="es-ES" w:eastAsia="en-US"/>
        </w:rPr>
      </w:pPr>
      <w:del w:id="563" w:author="COLMENA MATEOS Adrian" w:date="2018-12-03T09:41:00Z">
        <w:r w:rsidRPr="000F1497" w:rsidDel="005F0235">
          <w:rPr>
            <w:rFonts w:ascii="Lucida Sans Typewriter" w:hAnsi="Lucida Sans Typewriter"/>
            <w:lang w:val="es-ES" w:eastAsia="en-US"/>
          </w:rPr>
          <w:delText>transaction-type="RESOURCE_LOCAL"&gt;</w:delText>
        </w:r>
      </w:del>
    </w:p>
    <w:p w14:paraId="2509D3F2" w14:textId="21A4F385" w:rsidR="00914633" w:rsidRPr="000F1497" w:rsidDel="005F0235" w:rsidRDefault="00914633" w:rsidP="007D05B8">
      <w:pPr>
        <w:rPr>
          <w:del w:id="564" w:author="COLMENA MATEOS Adrian" w:date="2018-12-03T09:41:00Z"/>
          <w:rFonts w:ascii="Lucida Sans Typewriter" w:hAnsi="Lucida Sans Typewriter"/>
          <w:lang w:val="es-ES" w:eastAsia="en-US"/>
        </w:rPr>
      </w:pPr>
      <w:del w:id="565" w:author="COLMENA MATEOS Adrian" w:date="2018-12-03T09:41:00Z">
        <w:r w:rsidRPr="000F1497" w:rsidDel="005F0235">
          <w:rPr>
            <w:rFonts w:ascii="Lucida Sans Typewriter" w:hAnsi="Lucida Sans Typewriter"/>
            <w:lang w:val="es-ES" w:eastAsia="en-US"/>
          </w:rPr>
          <w:delText>&lt;class&gt;examples.model.</w:delText>
        </w:r>
        <w:r w:rsidR="00196AFB" w:rsidRPr="000F1497" w:rsidDel="005F0235">
          <w:rPr>
            <w:rFonts w:ascii="Lucida Sans Typewriter" w:hAnsi="Lucida Sans Typewriter"/>
            <w:lang w:val="es-ES" w:eastAsia="en-US"/>
          </w:rPr>
          <w:delText>Empleado</w:delText>
        </w:r>
        <w:r w:rsidRPr="000F1497" w:rsidDel="005F0235">
          <w:rPr>
            <w:rFonts w:ascii="Lucida Sans Typewriter" w:hAnsi="Lucida Sans Typewriter"/>
            <w:lang w:val="es-ES" w:eastAsia="en-US"/>
          </w:rPr>
          <w:delText>&lt;/class&gt;</w:delText>
        </w:r>
      </w:del>
    </w:p>
    <w:p w14:paraId="0514A97C" w14:textId="507E9B42" w:rsidR="00914633" w:rsidRPr="000F1497" w:rsidDel="005F0235" w:rsidRDefault="00914633" w:rsidP="007D05B8">
      <w:pPr>
        <w:rPr>
          <w:del w:id="566" w:author="COLMENA MATEOS Adrian" w:date="2018-12-03T09:41:00Z"/>
          <w:rFonts w:ascii="Lucida Sans Typewriter" w:hAnsi="Lucida Sans Typewriter"/>
          <w:lang w:val="es-ES" w:eastAsia="en-US"/>
        </w:rPr>
      </w:pPr>
      <w:del w:id="567" w:author="COLMENA MATEOS Adrian" w:date="2018-12-03T09:41:00Z">
        <w:r w:rsidRPr="000F1497" w:rsidDel="005F0235">
          <w:rPr>
            <w:rFonts w:ascii="Lucida Sans Typewriter" w:hAnsi="Lucida Sans Typewriter"/>
            <w:lang w:val="es-ES" w:eastAsia="en-US"/>
          </w:rPr>
          <w:delText>&lt;properties&gt;</w:delText>
        </w:r>
      </w:del>
    </w:p>
    <w:p w14:paraId="04B6A0DD" w14:textId="232581AB" w:rsidR="00914633" w:rsidRPr="000F1497" w:rsidDel="005F0235" w:rsidRDefault="00914633" w:rsidP="007D05B8">
      <w:pPr>
        <w:rPr>
          <w:del w:id="568" w:author="COLMENA MATEOS Adrian" w:date="2018-12-03T09:41:00Z"/>
          <w:rFonts w:ascii="Lucida Sans Typewriter" w:hAnsi="Lucida Sans Typewriter"/>
          <w:lang w:val="es-ES" w:eastAsia="en-US"/>
        </w:rPr>
      </w:pPr>
      <w:del w:id="569" w:author="COLMENA MATEOS Adrian" w:date="2018-12-03T09:41:00Z">
        <w:r w:rsidRPr="000F1497" w:rsidDel="005F0235">
          <w:rPr>
            <w:rFonts w:ascii="Lucida Sans Typewriter" w:hAnsi="Lucida Sans Typewriter"/>
            <w:lang w:val="es-ES" w:eastAsia="en-US"/>
          </w:rPr>
          <w:delText>&lt;property name="javax.persistence.jdbc.driver"</w:delText>
        </w:r>
      </w:del>
    </w:p>
    <w:p w14:paraId="6D45F535" w14:textId="3421C070" w:rsidR="00914633" w:rsidRPr="000F1497" w:rsidDel="005F0235" w:rsidRDefault="00914633" w:rsidP="007D05B8">
      <w:pPr>
        <w:rPr>
          <w:del w:id="570" w:author="COLMENA MATEOS Adrian" w:date="2018-12-03T09:41:00Z"/>
          <w:rFonts w:ascii="Lucida Sans Typewriter" w:hAnsi="Lucida Sans Typewriter"/>
          <w:lang w:val="es-ES" w:eastAsia="en-US"/>
        </w:rPr>
      </w:pPr>
      <w:del w:id="571" w:author="COLMENA MATEOS Adrian" w:date="2018-12-03T09:41:00Z">
        <w:r w:rsidRPr="000F1497" w:rsidDel="005F0235">
          <w:rPr>
            <w:rFonts w:ascii="Lucida Sans Typewriter" w:hAnsi="Lucida Sans Typewriter"/>
            <w:lang w:val="es-ES" w:eastAsia="en-US"/>
          </w:rPr>
          <w:delText>value="org.apache.derby.jdbc.ClientDriver"/&gt;</w:delText>
        </w:r>
      </w:del>
    </w:p>
    <w:p w14:paraId="2FDCD190" w14:textId="74C61FFD" w:rsidR="00914633" w:rsidRPr="000F1497" w:rsidDel="005F0235" w:rsidRDefault="00914633" w:rsidP="007D05B8">
      <w:pPr>
        <w:rPr>
          <w:del w:id="572" w:author="COLMENA MATEOS Adrian" w:date="2018-12-03T09:41:00Z"/>
          <w:rFonts w:ascii="Lucida Sans Typewriter" w:hAnsi="Lucida Sans Typewriter"/>
          <w:lang w:val="es-ES" w:eastAsia="en-US"/>
        </w:rPr>
      </w:pPr>
      <w:del w:id="573" w:author="COLMENA MATEOS Adrian" w:date="2018-12-03T09:41:00Z">
        <w:r w:rsidRPr="000F1497" w:rsidDel="005F0235">
          <w:rPr>
            <w:rFonts w:ascii="Lucida Sans Typewriter" w:hAnsi="Lucida Sans Typewriter"/>
            <w:lang w:val="es-ES" w:eastAsia="en-US"/>
          </w:rPr>
          <w:delText>&lt;property name="javax.persistence.jdbc.url"</w:delText>
        </w:r>
      </w:del>
    </w:p>
    <w:p w14:paraId="45605CF3" w14:textId="1D4DEADC" w:rsidR="00914633" w:rsidRPr="000F1497" w:rsidDel="005F0235" w:rsidRDefault="00914633" w:rsidP="007D05B8">
      <w:pPr>
        <w:rPr>
          <w:del w:id="574" w:author="COLMENA MATEOS Adrian" w:date="2018-12-03T09:41:00Z"/>
          <w:rFonts w:ascii="Lucida Sans Typewriter" w:hAnsi="Lucida Sans Typewriter"/>
          <w:lang w:val="es-ES" w:eastAsia="en-US"/>
        </w:rPr>
      </w:pPr>
      <w:del w:id="575" w:author="COLMENA MATEOS Adrian" w:date="2018-12-03T09:41:00Z">
        <w:r w:rsidRPr="000F1497" w:rsidDel="005F0235">
          <w:rPr>
            <w:rFonts w:ascii="Lucida Sans Typewriter" w:hAnsi="Lucida Sans Typewriter"/>
            <w:lang w:val="es-ES" w:eastAsia="en-US"/>
          </w:rPr>
          <w:delText>value="jdbc:mysql://localhost:3306/EmpServDB;create=true"/&gt;</w:delText>
        </w:r>
      </w:del>
    </w:p>
    <w:p w14:paraId="1CDAB5BD" w14:textId="604330E1" w:rsidR="00914633" w:rsidRPr="000F1497" w:rsidDel="005F0235" w:rsidRDefault="00914633" w:rsidP="007D05B8">
      <w:pPr>
        <w:rPr>
          <w:del w:id="576" w:author="COLMENA MATEOS Adrian" w:date="2018-12-03T09:41:00Z"/>
          <w:rFonts w:ascii="Lucida Sans Typewriter" w:hAnsi="Lucida Sans Typewriter"/>
          <w:lang w:val="es-ES" w:eastAsia="en-US"/>
        </w:rPr>
      </w:pPr>
      <w:del w:id="577" w:author="COLMENA MATEOS Adrian" w:date="2018-12-03T09:41:00Z">
        <w:r w:rsidRPr="000F1497" w:rsidDel="005F0235">
          <w:rPr>
            <w:rFonts w:ascii="Lucida Sans Typewriter" w:hAnsi="Lucida Sans Typewriter"/>
            <w:lang w:val="es-ES" w:eastAsia="en-US"/>
          </w:rPr>
          <w:delText>&lt;property name="javax.persistence.jdbc.user" value="APP"/&gt;</w:delText>
        </w:r>
      </w:del>
    </w:p>
    <w:p w14:paraId="0D7AD6E0" w14:textId="675C330D" w:rsidR="00914633" w:rsidRPr="000F1497" w:rsidDel="005F0235" w:rsidRDefault="00914633" w:rsidP="007D05B8">
      <w:pPr>
        <w:rPr>
          <w:del w:id="578" w:author="COLMENA MATEOS Adrian" w:date="2018-12-03T09:41:00Z"/>
          <w:rFonts w:ascii="Lucida Sans Typewriter" w:hAnsi="Lucida Sans Typewriter"/>
          <w:lang w:val="es-ES" w:eastAsia="en-US"/>
        </w:rPr>
      </w:pPr>
      <w:del w:id="579" w:author="COLMENA MATEOS Adrian" w:date="2018-12-03T09:41:00Z">
        <w:r w:rsidRPr="000F1497" w:rsidDel="005F0235">
          <w:rPr>
            <w:rFonts w:ascii="Lucida Sans Typewriter" w:hAnsi="Lucida Sans Typewriter"/>
            <w:lang w:val="es-ES" w:eastAsia="en-US"/>
          </w:rPr>
          <w:delText>&lt;property name="javax.persistence.jdbc.password" value="APP"/&gt;</w:delText>
        </w:r>
      </w:del>
    </w:p>
    <w:p w14:paraId="3C92003B" w14:textId="6B5C2460" w:rsidR="00914633" w:rsidRPr="000F1497" w:rsidDel="005F0235" w:rsidRDefault="00914633" w:rsidP="007D05B8">
      <w:pPr>
        <w:rPr>
          <w:del w:id="580" w:author="COLMENA MATEOS Adrian" w:date="2018-12-03T09:41:00Z"/>
          <w:rFonts w:ascii="Lucida Sans Typewriter" w:hAnsi="Lucida Sans Typewriter"/>
          <w:lang w:val="es-ES" w:eastAsia="en-US"/>
        </w:rPr>
      </w:pPr>
      <w:del w:id="581" w:author="COLMENA MATEOS Adrian" w:date="2018-12-03T09:41:00Z">
        <w:r w:rsidRPr="000F1497" w:rsidDel="005F0235">
          <w:rPr>
            <w:rFonts w:ascii="Lucida Sans Typewriter" w:hAnsi="Lucida Sans Typewriter"/>
            <w:lang w:val="es-ES" w:eastAsia="en-US"/>
          </w:rPr>
          <w:delText>&lt;/properties&gt;</w:delText>
        </w:r>
      </w:del>
    </w:p>
    <w:p w14:paraId="481F9B65" w14:textId="36D180FF" w:rsidR="00914633" w:rsidRPr="000F1497" w:rsidDel="005F0235" w:rsidRDefault="00914633" w:rsidP="007D05B8">
      <w:pPr>
        <w:rPr>
          <w:del w:id="582" w:author="COLMENA MATEOS Adrian" w:date="2018-12-03T09:41:00Z"/>
          <w:rFonts w:ascii="Lucida Sans Typewriter" w:hAnsi="Lucida Sans Typewriter"/>
          <w:lang w:val="es-ES" w:eastAsia="en-US"/>
        </w:rPr>
      </w:pPr>
      <w:del w:id="583" w:author="COLMENA MATEOS Adrian" w:date="2018-12-03T09:41:00Z">
        <w:r w:rsidRPr="000F1497" w:rsidDel="005F0235">
          <w:rPr>
            <w:rFonts w:ascii="Lucida Sans Typewriter" w:hAnsi="Lucida Sans Typewriter"/>
            <w:lang w:val="es-ES" w:eastAsia="en-US"/>
          </w:rPr>
          <w:delText>&lt;/persistence-unit&gt;</w:delText>
        </w:r>
      </w:del>
    </w:p>
    <w:p w14:paraId="554F1519" w14:textId="1A266972" w:rsidR="00D40AFE" w:rsidRPr="000F1497" w:rsidDel="005F0235" w:rsidRDefault="00914633" w:rsidP="007D05B8">
      <w:pPr>
        <w:rPr>
          <w:ins w:id="584" w:author="BERMEJO SOLIS Alba" w:date="2018-11-21T12:36:00Z"/>
          <w:del w:id="585" w:author="COLMENA MATEOS Adrian" w:date="2018-12-03T09:41:00Z"/>
          <w:rFonts w:ascii="Lucida Sans Typewriter" w:hAnsi="Lucida Sans Typewriter"/>
          <w:sz w:val="16"/>
          <w:lang w:val="es-ES"/>
        </w:rPr>
      </w:pPr>
      <w:del w:id="586" w:author="COLMENA MATEOS Adrian" w:date="2018-12-03T09:41:00Z">
        <w:r w:rsidRPr="000F1497" w:rsidDel="005F0235">
          <w:rPr>
            <w:rFonts w:ascii="Lucida Sans Typewriter" w:hAnsi="Lucida Sans Typewriter"/>
            <w:lang w:val="es-ES" w:eastAsia="en-US"/>
          </w:rPr>
          <w:delText xml:space="preserve">  &lt;/persistence&gt;</w:delText>
        </w:r>
      </w:del>
    </w:p>
    <w:p w14:paraId="3580A2C3" w14:textId="5FA6A783" w:rsidR="00914633" w:rsidRPr="000F1497" w:rsidDel="005F0235" w:rsidRDefault="00914633" w:rsidP="007D05B8">
      <w:pPr>
        <w:rPr>
          <w:del w:id="587" w:author="COLMENA MATEOS Adrian" w:date="2018-12-03T09:41:00Z"/>
          <w:lang w:val="es-ES"/>
        </w:rPr>
      </w:pPr>
      <w:del w:id="588" w:author="COLMENA MATEOS Adrian" w:date="2018-12-03T09:41:00Z">
        <w:r w:rsidRPr="000F1497" w:rsidDel="005F0235">
          <w:rPr>
            <w:lang w:val="es-ES"/>
          </w:rPr>
          <w:delText>El atributo “</w:delText>
        </w:r>
        <w:r w:rsidRPr="000F1497" w:rsidDel="005F0235">
          <w:rPr>
            <w:i/>
            <w:lang w:val="es-ES"/>
          </w:rPr>
          <w:delText>name</w:delText>
        </w:r>
        <w:r w:rsidRPr="000F1497" w:rsidDel="005F0235">
          <w:rPr>
            <w:lang w:val="es-ES"/>
          </w:rPr>
          <w:delText xml:space="preserve">” de </w:delText>
        </w:r>
      </w:del>
      <w:del w:id="589" w:author="COLMENA MATEOS Adrian" w:date="2018-11-23T08:51:00Z">
        <w:r w:rsidRPr="000F1497" w:rsidDel="00D40AFE">
          <w:rPr>
            <w:lang w:val="es-ES"/>
          </w:rPr>
          <w:delText>la unidad de persistencia</w:delText>
        </w:r>
      </w:del>
      <w:del w:id="590" w:author="COLMENA MATEOS Adrian" w:date="2018-12-03T09:41:00Z">
        <w:r w:rsidRPr="000F1497" w:rsidDel="005F0235">
          <w:rPr>
            <w:lang w:val="es-ES"/>
          </w:rPr>
          <w:delText xml:space="preserve"> indica su nombre y es la línea que se especifica cuando se crea el EntityManagerFactory, en este caso “ServicioEmpleado”. El atributo “</w:delText>
        </w:r>
        <w:r w:rsidRPr="000F1497" w:rsidDel="005F0235">
          <w:rPr>
            <w:i/>
            <w:lang w:val="es-ES"/>
          </w:rPr>
          <w:delText>transaction-type</w:delText>
        </w:r>
        <w:r w:rsidRPr="000F1497" w:rsidDel="005F0235">
          <w:rPr>
            <w:lang w:val="es-ES"/>
          </w:rPr>
          <w:delText xml:space="preserve">” indica que la </w:delText>
        </w:r>
      </w:del>
      <w:del w:id="591" w:author="COLMENA MATEOS Adrian" w:date="2018-11-23T08:53:00Z">
        <w:r w:rsidRPr="000F1497" w:rsidDel="00204249">
          <w:rPr>
            <w:lang w:val="es-ES"/>
          </w:rPr>
          <w:delText>unidad de persistencia</w:delText>
        </w:r>
      </w:del>
      <w:del w:id="592" w:author="COLMENA MATEOS Adrian" w:date="2018-12-03T09:41:00Z">
        <w:r w:rsidRPr="000F1497" w:rsidDel="005F0235">
          <w:rPr>
            <w:lang w:val="es-ES"/>
          </w:rPr>
          <w:delText xml:space="preserve"> usa el nivel de recursos del EntityTransaction en lugar de las transacciones de JTA. El elemento “</w:delText>
        </w:r>
        <w:r w:rsidRPr="000F1497" w:rsidDel="005F0235">
          <w:rPr>
            <w:i/>
            <w:lang w:val="es-ES"/>
          </w:rPr>
          <w:delText>class</w:delText>
        </w:r>
        <w:r w:rsidRPr="000F1497" w:rsidDel="005F0235">
          <w:rPr>
            <w:lang w:val="es-ES"/>
          </w:rPr>
          <w:delText xml:space="preserve">” enumera las clases que forman parte de la </w:delText>
        </w:r>
      </w:del>
      <w:del w:id="593" w:author="COLMENA MATEOS Adrian" w:date="2018-11-23T08:53:00Z">
        <w:r w:rsidRPr="000F1497" w:rsidDel="00204249">
          <w:rPr>
            <w:lang w:val="es-ES"/>
          </w:rPr>
          <w:delText>unidad de persistencia</w:delText>
        </w:r>
      </w:del>
      <w:del w:id="594" w:author="COLMENA MATEOS Adrian" w:date="2018-12-03T09:41:00Z">
        <w:r w:rsidRPr="000F1497" w:rsidDel="005F0235">
          <w:rPr>
            <w:lang w:val="es-ES"/>
          </w:rPr>
          <w:delText xml:space="preserve">. Cuando hay más de una entidad se pueden enumerar múltiples clases en esta lista. En Java EE container no suelen ser necesarias ya que el </w:delText>
        </w:r>
        <w:r w:rsidRPr="000F1497" w:rsidDel="005F0235">
          <w:rPr>
            <w:i/>
            <w:lang w:val="es-ES"/>
          </w:rPr>
          <w:delText>container</w:delText>
        </w:r>
        <w:r w:rsidRPr="000F1497" w:rsidDel="005F0235">
          <w:rPr>
            <w:lang w:val="es-ES"/>
          </w:rPr>
          <w:delText xml:space="preserve"> buscará automáticamente las clases anotadas como </w:delText>
        </w:r>
        <w:r w:rsidRPr="000F1497" w:rsidDel="005F0235">
          <w:rPr>
            <w:i/>
            <w:lang w:val="es-ES"/>
          </w:rPr>
          <w:delText>@Entity</w:delText>
        </w:r>
        <w:r w:rsidRPr="000F1497" w:rsidDel="005F0235">
          <w:rPr>
            <w:lang w:val="es-ES"/>
          </w:rPr>
          <w:delText xml:space="preserve"> como parte del proceso de despliegue de la aplicación, pero son necesarias para la ejecución portátil en Java SE. Para este caso sólo existe una entidad Empleado.</w:delText>
        </w:r>
      </w:del>
    </w:p>
    <w:p w14:paraId="22F0E6D6" w14:textId="17752622" w:rsidR="00914633" w:rsidRPr="000F1497" w:rsidDel="005F0235" w:rsidRDefault="00914633" w:rsidP="007D05B8">
      <w:pPr>
        <w:rPr>
          <w:del w:id="595" w:author="COLMENA MATEOS Adrian" w:date="2018-12-03T09:41:00Z"/>
          <w:lang w:val="es-ES"/>
        </w:rPr>
      </w:pPr>
    </w:p>
    <w:p w14:paraId="0ED46AF9" w14:textId="18F5AAF1" w:rsidR="00914633" w:rsidRPr="000F1497" w:rsidDel="005F0235" w:rsidRDefault="00914633" w:rsidP="007D05B8">
      <w:pPr>
        <w:rPr>
          <w:del w:id="596" w:author="COLMENA MATEOS Adrian" w:date="2018-12-03T09:41:00Z"/>
          <w:lang w:val="es-ES"/>
        </w:rPr>
      </w:pPr>
      <w:del w:id="597" w:author="COLMENA MATEOS Adrian" w:date="2018-12-03T09:41:00Z">
        <w:r w:rsidRPr="000F1497" w:rsidDel="005F0235">
          <w:rPr>
            <w:lang w:val="es-ES"/>
          </w:rPr>
          <w:delText xml:space="preserve">La última sección del código es únicamente una lista de propiedades que pueden ser estándar o específicas del distribuidor. Los datos para acceder a la base de datos JDBC deben estar especificados en este archivo al ejecutar la aplicación para que el entorno sepa dónde debe realizar las acciones y la conexión se lleve a cabo con éxito. </w:delText>
        </w:r>
      </w:del>
    </w:p>
    <w:p w14:paraId="06189406" w14:textId="23AB9307" w:rsidR="00914633" w:rsidRPr="000F1497" w:rsidDel="005F0235" w:rsidRDefault="00914633" w:rsidP="007D05B8">
      <w:pPr>
        <w:rPr>
          <w:del w:id="598" w:author="COLMENA MATEOS Adrian" w:date="2018-12-03T09:41:00Z"/>
          <w:lang w:val="es-ES"/>
        </w:rPr>
      </w:pPr>
    </w:p>
    <w:p w14:paraId="77F35B2E" w14:textId="5850285E" w:rsidR="00914633" w:rsidRPr="000F1497" w:rsidDel="005F0235" w:rsidRDefault="00914633" w:rsidP="007D05B8">
      <w:pPr>
        <w:rPr>
          <w:del w:id="599" w:author="COLMENA MATEOS Adrian" w:date="2018-12-03T09:41:00Z"/>
          <w:lang w:val="es-ES"/>
        </w:rPr>
      </w:pPr>
      <w:bookmarkStart w:id="600" w:name="_Toc530655808"/>
      <w:del w:id="601" w:author="COLMENA MATEOS Adrian" w:date="2018-12-03T09:41:00Z">
        <w:r w:rsidRPr="000F1497" w:rsidDel="005F0235">
          <w:rPr>
            <w:lang w:val="es-ES"/>
          </w:rPr>
          <w:delText>Archivo de Persistencia</w:delText>
        </w:r>
        <w:bookmarkEnd w:id="600"/>
      </w:del>
    </w:p>
    <w:p w14:paraId="4DFDEBF8" w14:textId="04C3F981" w:rsidR="00914633" w:rsidRPr="000F1497" w:rsidDel="005F0235" w:rsidRDefault="00914633" w:rsidP="007D05B8">
      <w:pPr>
        <w:rPr>
          <w:del w:id="602" w:author="COLMENA MATEOS Adrian" w:date="2018-12-03T09:41:00Z"/>
          <w:lang w:val="es-ES"/>
        </w:rPr>
      </w:pPr>
      <w:del w:id="603" w:author="COLMENA MATEOS Adrian" w:date="2018-12-03T09:41:00Z">
        <w:r w:rsidRPr="000F1497" w:rsidDel="005F0235">
          <w:rPr>
            <w:lang w:val="es-ES"/>
          </w:rPr>
          <w:delText xml:space="preserve">Los objetos de persistencia están reunidos en lo que se conoce como archivo de persistencia, un archivo JAR que contiene el archivo </w:delText>
        </w:r>
        <w:r w:rsidRPr="000F1497" w:rsidDel="005F0235">
          <w:rPr>
            <w:i/>
            <w:lang w:val="es-ES"/>
          </w:rPr>
          <w:delText>persistence.xml</w:delText>
        </w:r>
        <w:r w:rsidRPr="000F1497" w:rsidDel="005F0235">
          <w:rPr>
            <w:lang w:val="es-ES"/>
          </w:rPr>
          <w:delText xml:space="preserve"> en directorio META-INF y que normalmente contiene los </w:delText>
        </w:r>
        <w:r w:rsidRPr="000F1497" w:rsidDel="005F0235">
          <w:rPr>
            <w:i/>
            <w:lang w:val="es-ES"/>
          </w:rPr>
          <w:delText>class files</w:delText>
        </w:r>
        <w:r w:rsidRPr="000F1497" w:rsidDel="005F0235">
          <w:rPr>
            <w:lang w:val="es-ES"/>
          </w:rPr>
          <w:delText xml:space="preserve">. Ya que la aplicación se ejecuta como una aplicación simple de Java SE, todo lo que hay que hacer es poner el archivo de persistencia, las clases utilizadas por las </w:delText>
        </w:r>
        <w:r w:rsidRPr="000F1497" w:rsidDel="005F0235">
          <w:rPr>
            <w:i/>
            <w:lang w:val="es-ES"/>
          </w:rPr>
          <w:delText xml:space="preserve">entities </w:delText>
        </w:r>
        <w:r w:rsidRPr="000F1497" w:rsidDel="005F0235">
          <w:rPr>
            <w:lang w:val="es-ES"/>
          </w:rPr>
          <w:delText xml:space="preserve">y el JAR proveedor de persistencia, en el </w:delText>
        </w:r>
        <w:r w:rsidRPr="000F1497" w:rsidDel="005F0235">
          <w:rPr>
            <w:i/>
            <w:lang w:val="es-ES"/>
          </w:rPr>
          <w:delText>claspath</w:delText>
        </w:r>
        <w:r w:rsidRPr="000F1497" w:rsidDel="005F0235">
          <w:rPr>
            <w:lang w:val="es-ES"/>
          </w:rPr>
          <w:delText xml:space="preserve"> al ejecutar el programa.</w:delText>
        </w:r>
      </w:del>
    </w:p>
    <w:p w14:paraId="76320215" w14:textId="6D4788A7" w:rsidR="00914633" w:rsidRPr="000F1497" w:rsidDel="005F0235" w:rsidRDefault="00914633" w:rsidP="007D05B8">
      <w:pPr>
        <w:rPr>
          <w:del w:id="604" w:author="COLMENA MATEOS Adrian" w:date="2018-12-03T09:41:00Z"/>
          <w:lang w:val="es-ES"/>
        </w:rPr>
      </w:pPr>
    </w:p>
    <w:p w14:paraId="290DE8DB" w14:textId="1907B5C4" w:rsidR="00914633" w:rsidRDefault="00914633" w:rsidP="007D05B8">
      <w:pPr>
        <w:rPr>
          <w:lang w:val="es-ES"/>
        </w:rPr>
      </w:pPr>
      <w:bookmarkStart w:id="605" w:name="_Toc530655809"/>
      <w:del w:id="606" w:author="COLMENA MATEOS Adrian" w:date="2018-12-03T09:41:00Z">
        <w:r w:rsidRPr="000F1497" w:rsidDel="005F0235">
          <w:rPr>
            <w:lang w:val="es-ES"/>
          </w:rPr>
          <w:delText>Conclusiones</w:delText>
        </w:r>
      </w:del>
      <w:bookmarkEnd w:id="605"/>
      <w:r w:rsidR="000F1497" w:rsidRPr="000F1497">
        <w:rPr>
          <w:lang w:val="es-ES"/>
        </w:rPr>
        <w:t xml:space="preserve"> </w:t>
      </w:r>
    </w:p>
    <w:p w14:paraId="367D1E28" w14:textId="72FC6FB8" w:rsidR="00A36C7B" w:rsidRDefault="00A36C7B" w:rsidP="00A36C7B">
      <w:pPr>
        <w:pStyle w:val="Ttulo2"/>
        <w:rPr>
          <w:lang w:val="es-ES"/>
        </w:rPr>
      </w:pPr>
      <w:bookmarkStart w:id="607" w:name="_Toc531688301"/>
      <w:r>
        <w:rPr>
          <w:lang w:val="es-ES"/>
        </w:rPr>
        <w:t>Expresiones escalares</w:t>
      </w:r>
      <w:bookmarkEnd w:id="607"/>
    </w:p>
    <w:p w14:paraId="5956E9A4" w14:textId="1CD2169A" w:rsidR="00A36C7B" w:rsidRDefault="00A36C7B" w:rsidP="00A36C7B">
      <w:pPr>
        <w:rPr>
          <w:lang w:val="es-ES"/>
        </w:rPr>
      </w:pPr>
      <w:r>
        <w:rPr>
          <w:lang w:val="es-ES"/>
        </w:rPr>
        <w:t xml:space="preserve">Una expresión escalaras es un valor literal, una secuencia aritmética, una función, una expresión </w:t>
      </w:r>
      <w:r>
        <w:rPr>
          <w:i/>
          <w:lang w:val="es-ES"/>
        </w:rPr>
        <w:t>type</w:t>
      </w:r>
      <w:r>
        <w:rPr>
          <w:lang w:val="es-ES"/>
        </w:rPr>
        <w:t xml:space="preserve"> o una expresión </w:t>
      </w:r>
      <w:r>
        <w:rPr>
          <w:i/>
          <w:lang w:val="es-ES"/>
        </w:rPr>
        <w:t>case</w:t>
      </w:r>
      <w:r>
        <w:rPr>
          <w:lang w:val="es-ES"/>
        </w:rPr>
        <w:t xml:space="preserve"> que tiene como resultado un valor escalar (número). Pueden ser usadas en un SELECT o como condición en una expresión WHERE o HAVING.</w:t>
      </w:r>
    </w:p>
    <w:p w14:paraId="42B9D0CF" w14:textId="12E45F68" w:rsidR="00A36C7B" w:rsidRDefault="00A36C7B" w:rsidP="00A36C7B">
      <w:pPr>
        <w:pStyle w:val="Ttulo3"/>
        <w:rPr>
          <w:lang w:val="es-ES"/>
        </w:rPr>
      </w:pPr>
      <w:bookmarkStart w:id="608" w:name="_Toc531688302"/>
      <w:r>
        <w:rPr>
          <w:lang w:val="es-ES"/>
        </w:rPr>
        <w:t>Valores literales</w:t>
      </w:r>
      <w:bookmarkEnd w:id="608"/>
    </w:p>
    <w:p w14:paraId="5E2CD64C" w14:textId="14E37569" w:rsidR="00A36C7B" w:rsidRDefault="00A36C7B" w:rsidP="00A36C7B">
      <w:pPr>
        <w:rPr>
          <w:lang w:val="es-ES"/>
        </w:rPr>
      </w:pPr>
      <w:r>
        <w:rPr>
          <w:lang w:val="es-ES"/>
        </w:rPr>
        <w:t xml:space="preserve">En JPQL pueden usarse </w:t>
      </w:r>
      <w:r>
        <w:rPr>
          <w:i/>
          <w:lang w:val="es-ES"/>
        </w:rPr>
        <w:t>strings</w:t>
      </w:r>
      <w:r>
        <w:rPr>
          <w:lang w:val="es-ES"/>
        </w:rPr>
        <w:t xml:space="preserve">, valores numéricos, </w:t>
      </w:r>
      <w:r>
        <w:rPr>
          <w:i/>
          <w:lang w:val="es-ES"/>
        </w:rPr>
        <w:t>booleans</w:t>
      </w:r>
      <w:r>
        <w:rPr>
          <w:lang w:val="es-ES"/>
        </w:rPr>
        <w:t xml:space="preserve">, </w:t>
      </w:r>
      <w:r>
        <w:rPr>
          <w:i/>
          <w:lang w:val="es-ES"/>
        </w:rPr>
        <w:t>enums</w:t>
      </w:r>
      <w:r>
        <w:rPr>
          <w:lang w:val="es-ES"/>
        </w:rPr>
        <w:t>, entidades y fechas.</w:t>
      </w:r>
    </w:p>
    <w:p w14:paraId="751BF244" w14:textId="307B7525" w:rsidR="00A36C7B" w:rsidRDefault="00A36C7B" w:rsidP="00A36C7B">
      <w:pPr>
        <w:rPr>
          <w:lang w:val="es-ES"/>
        </w:rPr>
      </w:pPr>
      <w:r>
        <w:rPr>
          <w:lang w:val="es-ES"/>
        </w:rPr>
        <w:t xml:space="preserve">En el siguiente ejemplo se usa un </w:t>
      </w:r>
      <w:r>
        <w:rPr>
          <w:i/>
          <w:lang w:val="es-ES"/>
        </w:rPr>
        <w:t>enum</w:t>
      </w:r>
      <w:r>
        <w:rPr>
          <w:lang w:val="es-ES"/>
        </w:rPr>
        <w:t xml:space="preserve"> llamado </w:t>
      </w:r>
      <w:r>
        <w:rPr>
          <w:i/>
          <w:lang w:val="es-ES"/>
        </w:rPr>
        <w:t>PhoneType</w:t>
      </w:r>
      <w:r>
        <w:rPr>
          <w:lang w:val="es-ES"/>
        </w:rPr>
        <w:t>.</w:t>
      </w:r>
    </w:p>
    <w:p w14:paraId="0B49CE75" w14:textId="50A95587" w:rsidR="00A36C7B" w:rsidRDefault="00A36C7B" w:rsidP="00A36C7B">
      <w:pPr>
        <w:rPr>
          <w:lang w:val="es-ES"/>
        </w:rPr>
      </w:pPr>
    </w:p>
    <w:p w14:paraId="1C044F00" w14:textId="37A0948D" w:rsidR="00B754AE" w:rsidRPr="00107BDE" w:rsidRDefault="00B754AE" w:rsidP="00B754AE">
      <w:pPr>
        <w:spacing w:line="240" w:lineRule="auto"/>
        <w:ind w:left="561"/>
        <w:rPr>
          <w:rFonts w:ascii="Courier New" w:hAnsi="Courier New" w:cs="Courier New"/>
          <w:sz w:val="20"/>
          <w:lang w:val="en-US"/>
        </w:rPr>
      </w:pPr>
      <w:r>
        <w:rPr>
          <w:rFonts w:ascii="Courier New" w:hAnsi="Courier New" w:cs="Courier New"/>
          <w:sz w:val="20"/>
          <w:lang w:val="en-US"/>
        </w:rPr>
        <w:t>SELECT e</w:t>
      </w:r>
      <w:r w:rsidRPr="00107BDE">
        <w:rPr>
          <w:rFonts w:ascii="Courier New" w:hAnsi="Courier New" w:cs="Courier New"/>
          <w:sz w:val="20"/>
          <w:lang w:val="en-US"/>
        </w:rPr>
        <w:t xml:space="preserve"> </w:t>
      </w:r>
    </w:p>
    <w:p w14:paraId="6C576559" w14:textId="129FF49D" w:rsidR="00B754AE" w:rsidRPr="00107BDE" w:rsidRDefault="00B754AE" w:rsidP="00B754AE">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Pr>
          <w:rFonts w:ascii="Courier New" w:hAnsi="Courier New" w:cs="Courier New"/>
          <w:sz w:val="20"/>
          <w:lang w:val="en-US"/>
        </w:rPr>
        <w:t>Employee e JOIN e.phoneNumbers p</w:t>
      </w:r>
    </w:p>
    <w:p w14:paraId="4E01E061" w14:textId="4E2A8945" w:rsidR="00B754AE" w:rsidRDefault="00B754AE" w:rsidP="00B754AE">
      <w:pPr>
        <w:spacing w:line="240" w:lineRule="auto"/>
        <w:ind w:left="561"/>
        <w:rPr>
          <w:rFonts w:ascii="Courier New" w:hAnsi="Courier New" w:cs="Courier New"/>
          <w:sz w:val="20"/>
          <w:lang w:val="en-US"/>
        </w:rPr>
      </w:pPr>
      <w:r w:rsidRPr="007A4BB9">
        <w:rPr>
          <w:rFonts w:ascii="Courier New" w:hAnsi="Courier New" w:cs="Courier New"/>
          <w:sz w:val="20"/>
          <w:lang w:val="en-US"/>
        </w:rPr>
        <w:t xml:space="preserve">WHERE </w:t>
      </w:r>
      <w:r>
        <w:rPr>
          <w:rFonts w:ascii="Courier New" w:hAnsi="Courier New" w:cs="Courier New"/>
          <w:sz w:val="20"/>
          <w:lang w:val="en-US"/>
        </w:rPr>
        <w:t>KEY(p) = com.acme.PhoneType.Home</w:t>
      </w:r>
    </w:p>
    <w:p w14:paraId="50E10065" w14:textId="54682E5D" w:rsidR="00B754AE" w:rsidRDefault="00B754AE" w:rsidP="00B754AE">
      <w:pPr>
        <w:spacing w:line="240" w:lineRule="auto"/>
        <w:ind w:left="561"/>
        <w:rPr>
          <w:rFonts w:ascii="Courier New" w:hAnsi="Courier New" w:cs="Courier New"/>
          <w:sz w:val="20"/>
          <w:lang w:val="en-US"/>
        </w:rPr>
      </w:pPr>
    </w:p>
    <w:p w14:paraId="48BC8B3B" w14:textId="13A5520F" w:rsidR="00B754AE" w:rsidRDefault="00B754AE" w:rsidP="00B754AE">
      <w:pPr>
        <w:rPr>
          <w:lang w:val="es-ES"/>
        </w:rPr>
      </w:pPr>
      <w:r w:rsidRPr="00B754AE">
        <w:rPr>
          <w:lang w:val="es-ES"/>
        </w:rPr>
        <w:t>Para fechas, se utiliza el mismo formato que JBDC, tal que:</w:t>
      </w:r>
    </w:p>
    <w:p w14:paraId="4849B62E" w14:textId="77777777" w:rsidR="00B754AE" w:rsidRPr="00B754AE" w:rsidRDefault="00B754AE" w:rsidP="00B754AE">
      <w:pPr>
        <w:rPr>
          <w:lang w:val="es-ES"/>
        </w:rPr>
      </w:pPr>
    </w:p>
    <w:p w14:paraId="112556D8" w14:textId="77777777" w:rsidR="00B754AE" w:rsidRPr="00B754AE" w:rsidRDefault="00B754AE" w:rsidP="00B754AE">
      <w:pPr>
        <w:rPr>
          <w:rFonts w:ascii="Courier New" w:hAnsi="Courier New" w:cs="Courier New"/>
          <w:sz w:val="20"/>
          <w:lang w:val="es-ES"/>
        </w:rPr>
      </w:pPr>
      <w:r w:rsidRPr="00B754AE">
        <w:rPr>
          <w:rFonts w:ascii="Courier New" w:hAnsi="Courier New" w:cs="Courier New"/>
          <w:sz w:val="20"/>
          <w:lang w:val="es-ES"/>
        </w:rPr>
        <w:t>{d 'yyyy-mm-dd'} e.g. {d '2009-11-05'}</w:t>
      </w:r>
    </w:p>
    <w:p w14:paraId="6081690C" w14:textId="77777777" w:rsidR="00B754AE" w:rsidRPr="00B754AE" w:rsidRDefault="00B754AE" w:rsidP="00B754AE">
      <w:pPr>
        <w:rPr>
          <w:rFonts w:ascii="Courier New" w:hAnsi="Courier New" w:cs="Courier New"/>
          <w:sz w:val="20"/>
          <w:lang w:val="es-ES"/>
        </w:rPr>
      </w:pPr>
      <w:r w:rsidRPr="00B754AE">
        <w:rPr>
          <w:rFonts w:ascii="Courier New" w:hAnsi="Courier New" w:cs="Courier New"/>
          <w:sz w:val="20"/>
          <w:lang w:val="es-ES"/>
        </w:rPr>
        <w:t>{t 'hh-mm-ss'} e.g. {t '12-45-52'}</w:t>
      </w:r>
    </w:p>
    <w:p w14:paraId="6CF1B256" w14:textId="05558053" w:rsidR="00B754AE" w:rsidRDefault="00B754AE" w:rsidP="00B754AE">
      <w:pPr>
        <w:rPr>
          <w:rFonts w:ascii="Courier New" w:hAnsi="Courier New" w:cs="Courier New"/>
          <w:sz w:val="20"/>
          <w:lang w:val="es-ES"/>
        </w:rPr>
      </w:pPr>
      <w:r w:rsidRPr="00B754AE">
        <w:rPr>
          <w:rFonts w:ascii="Courier New" w:hAnsi="Courier New" w:cs="Courier New"/>
          <w:sz w:val="20"/>
          <w:lang w:val="es-ES"/>
        </w:rPr>
        <w:t>{ts 'yyyy-mm-dd hh-mm-ss.f'} e.g. {ts '2009-11-05 12-45-52.325'}</w:t>
      </w:r>
    </w:p>
    <w:p w14:paraId="3C289B3D" w14:textId="3FBED195" w:rsidR="00B754AE" w:rsidRDefault="00B754AE" w:rsidP="00B754AE">
      <w:pPr>
        <w:rPr>
          <w:rFonts w:ascii="Courier New" w:hAnsi="Courier New" w:cs="Courier New"/>
          <w:sz w:val="20"/>
          <w:lang w:val="es-ES"/>
        </w:rPr>
      </w:pPr>
    </w:p>
    <w:p w14:paraId="167B216A" w14:textId="2ACADA1E" w:rsidR="00B754AE" w:rsidRDefault="00B754AE" w:rsidP="00B754AE">
      <w:pPr>
        <w:pStyle w:val="Ttulo3"/>
        <w:rPr>
          <w:lang w:val="es-ES"/>
        </w:rPr>
      </w:pPr>
      <w:bookmarkStart w:id="609" w:name="_Toc531688303"/>
      <w:r>
        <w:rPr>
          <w:lang w:val="es-ES"/>
        </w:rPr>
        <w:t>Funciones</w:t>
      </w:r>
      <w:bookmarkEnd w:id="609"/>
    </w:p>
    <w:p w14:paraId="431E85B8" w14:textId="577A6C4C" w:rsidR="00B754AE" w:rsidRDefault="00B754AE" w:rsidP="00B754AE">
      <w:pPr>
        <w:rPr>
          <w:lang w:val="es-ES"/>
        </w:rPr>
      </w:pPr>
      <w:r>
        <w:rPr>
          <w:lang w:val="es-ES"/>
        </w:rPr>
        <w:t>La tabla a continuación resume la sintaxis para las distintas funciones soportadas por JPA.</w:t>
      </w:r>
    </w:p>
    <w:p w14:paraId="0E997BED" w14:textId="77777777" w:rsidR="007E64E1" w:rsidRDefault="007E64E1" w:rsidP="00B754AE">
      <w:pPr>
        <w:rPr>
          <w:lang w:val="es-ES"/>
        </w:rPr>
      </w:pPr>
    </w:p>
    <w:tbl>
      <w:tblPr>
        <w:tblW w:w="8960" w:type="dxa"/>
        <w:jc w:val="center"/>
        <w:tblCellMar>
          <w:left w:w="70" w:type="dxa"/>
          <w:right w:w="70" w:type="dxa"/>
        </w:tblCellMar>
        <w:tblLook w:val="04A0" w:firstRow="1" w:lastRow="0" w:firstColumn="1" w:lastColumn="0" w:noHBand="0" w:noVBand="1"/>
      </w:tblPr>
      <w:tblGrid>
        <w:gridCol w:w="3360"/>
        <w:gridCol w:w="5600"/>
      </w:tblGrid>
      <w:tr w:rsidR="00CC3C94" w:rsidRPr="00CC3C94" w14:paraId="491DDA1C" w14:textId="77777777" w:rsidTr="00CC3C94">
        <w:trPr>
          <w:trHeight w:val="375"/>
          <w:jc w:val="center"/>
        </w:trPr>
        <w:tc>
          <w:tcPr>
            <w:tcW w:w="3360" w:type="dxa"/>
            <w:tcBorders>
              <w:top w:val="single" w:sz="4" w:space="0" w:color="auto"/>
              <w:left w:val="nil"/>
              <w:bottom w:val="single" w:sz="4" w:space="0" w:color="auto"/>
              <w:right w:val="nil"/>
            </w:tcBorders>
            <w:shd w:val="clear" w:color="auto" w:fill="auto"/>
            <w:noWrap/>
            <w:hideMark/>
          </w:tcPr>
          <w:p w14:paraId="25545ED3" w14:textId="77777777" w:rsidR="00CC3C94" w:rsidRPr="00CC3C94" w:rsidRDefault="00CC3C94" w:rsidP="00CC3C94">
            <w:pPr>
              <w:spacing w:before="0" w:line="240" w:lineRule="auto"/>
              <w:ind w:left="0"/>
              <w:jc w:val="left"/>
              <w:rPr>
                <w:rFonts w:ascii="Arial" w:hAnsi="Arial" w:cs="Arial"/>
                <w:b/>
                <w:bCs/>
                <w:color w:val="000000"/>
                <w:sz w:val="22"/>
                <w:szCs w:val="22"/>
                <w:lang w:val="es-ES" w:eastAsia="es-ES"/>
              </w:rPr>
            </w:pPr>
            <w:r w:rsidRPr="00CC3C94">
              <w:rPr>
                <w:rFonts w:ascii="Arial" w:hAnsi="Arial" w:cs="Arial"/>
                <w:b/>
                <w:bCs/>
                <w:color w:val="000000"/>
                <w:sz w:val="22"/>
                <w:szCs w:val="22"/>
                <w:lang w:val="es-ES" w:eastAsia="es-ES"/>
              </w:rPr>
              <w:t>Función</w:t>
            </w:r>
          </w:p>
        </w:tc>
        <w:tc>
          <w:tcPr>
            <w:tcW w:w="5600" w:type="dxa"/>
            <w:tcBorders>
              <w:top w:val="single" w:sz="4" w:space="0" w:color="auto"/>
              <w:left w:val="nil"/>
              <w:bottom w:val="single" w:sz="4" w:space="0" w:color="auto"/>
              <w:right w:val="nil"/>
            </w:tcBorders>
            <w:shd w:val="clear" w:color="auto" w:fill="auto"/>
            <w:noWrap/>
            <w:hideMark/>
          </w:tcPr>
          <w:p w14:paraId="30C67907" w14:textId="77777777" w:rsidR="00CC3C94" w:rsidRPr="00CC3C94" w:rsidRDefault="00CC3C94" w:rsidP="00CC3C94">
            <w:pPr>
              <w:spacing w:before="0" w:line="240" w:lineRule="auto"/>
              <w:ind w:left="0"/>
              <w:jc w:val="left"/>
              <w:rPr>
                <w:rFonts w:ascii="Arial" w:hAnsi="Arial" w:cs="Arial"/>
                <w:b/>
                <w:bCs/>
                <w:color w:val="000000"/>
                <w:sz w:val="22"/>
                <w:szCs w:val="22"/>
                <w:lang w:val="es-ES" w:eastAsia="es-ES"/>
              </w:rPr>
            </w:pPr>
            <w:r w:rsidRPr="00CC3C94">
              <w:rPr>
                <w:rFonts w:ascii="Arial" w:hAnsi="Arial" w:cs="Arial"/>
                <w:b/>
                <w:bCs/>
                <w:color w:val="000000"/>
                <w:sz w:val="22"/>
                <w:szCs w:val="22"/>
                <w:lang w:val="es-ES" w:eastAsia="es-ES"/>
              </w:rPr>
              <w:t>Devuelve</w:t>
            </w:r>
          </w:p>
        </w:tc>
      </w:tr>
      <w:tr w:rsidR="00CC3C94" w:rsidRPr="00CC3C94" w14:paraId="48DBC111" w14:textId="77777777" w:rsidTr="00CC3C94">
        <w:trPr>
          <w:trHeight w:val="645"/>
          <w:jc w:val="center"/>
        </w:trPr>
        <w:tc>
          <w:tcPr>
            <w:tcW w:w="3360" w:type="dxa"/>
            <w:tcBorders>
              <w:top w:val="nil"/>
              <w:left w:val="nil"/>
              <w:bottom w:val="nil"/>
              <w:right w:val="nil"/>
            </w:tcBorders>
            <w:shd w:val="clear" w:color="auto" w:fill="auto"/>
            <w:noWrap/>
            <w:hideMark/>
          </w:tcPr>
          <w:p w14:paraId="1945327A"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ABS (número)</w:t>
            </w:r>
          </w:p>
        </w:tc>
        <w:tc>
          <w:tcPr>
            <w:tcW w:w="5600" w:type="dxa"/>
            <w:tcBorders>
              <w:top w:val="nil"/>
              <w:left w:val="nil"/>
              <w:bottom w:val="nil"/>
              <w:right w:val="nil"/>
            </w:tcBorders>
            <w:shd w:val="clear" w:color="auto" w:fill="auto"/>
            <w:hideMark/>
          </w:tcPr>
          <w:p w14:paraId="0EAE1EAE"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El valor absoluto del número en el argumento con el mismo tipo (</w:t>
            </w:r>
            <w:r w:rsidRPr="00CC3C94">
              <w:rPr>
                <w:rFonts w:ascii="Arial" w:hAnsi="Arial" w:cs="Arial"/>
                <w:i/>
                <w:iCs/>
                <w:color w:val="000000"/>
                <w:sz w:val="20"/>
                <w:lang w:val="es-ES" w:eastAsia="es-ES"/>
              </w:rPr>
              <w:t xml:space="preserve">int, float </w:t>
            </w:r>
            <w:r w:rsidRPr="00CC3C94">
              <w:rPr>
                <w:rFonts w:ascii="Arial" w:hAnsi="Arial" w:cs="Arial"/>
                <w:color w:val="000000"/>
                <w:sz w:val="20"/>
                <w:lang w:val="es-ES" w:eastAsia="es-ES"/>
              </w:rPr>
              <w:t xml:space="preserve">o </w:t>
            </w:r>
            <w:r w:rsidRPr="00CC3C94">
              <w:rPr>
                <w:rFonts w:ascii="Arial" w:hAnsi="Arial" w:cs="Arial"/>
                <w:i/>
                <w:iCs/>
                <w:color w:val="000000"/>
                <w:sz w:val="20"/>
                <w:lang w:val="es-ES" w:eastAsia="es-ES"/>
              </w:rPr>
              <w:t>double</w:t>
            </w:r>
            <w:r w:rsidRPr="00CC3C94">
              <w:rPr>
                <w:rFonts w:ascii="Arial" w:hAnsi="Arial" w:cs="Arial"/>
                <w:color w:val="000000"/>
                <w:sz w:val="20"/>
                <w:lang w:val="es-ES" w:eastAsia="es-ES"/>
              </w:rPr>
              <w:t>)</w:t>
            </w:r>
          </w:p>
        </w:tc>
      </w:tr>
      <w:tr w:rsidR="00CC3C94" w:rsidRPr="00CC3C94" w14:paraId="77865230" w14:textId="77777777" w:rsidTr="00CC3C94">
        <w:trPr>
          <w:trHeight w:val="645"/>
          <w:jc w:val="center"/>
        </w:trPr>
        <w:tc>
          <w:tcPr>
            <w:tcW w:w="3360" w:type="dxa"/>
            <w:tcBorders>
              <w:top w:val="nil"/>
              <w:left w:val="nil"/>
              <w:bottom w:val="nil"/>
              <w:right w:val="nil"/>
            </w:tcBorders>
            <w:shd w:val="clear" w:color="auto" w:fill="auto"/>
            <w:noWrap/>
            <w:hideMark/>
          </w:tcPr>
          <w:p w14:paraId="318A8A6F"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CONCAT(</w:t>
            </w:r>
            <w:r w:rsidRPr="00CC3C94">
              <w:rPr>
                <w:rFonts w:ascii="Arial" w:hAnsi="Arial" w:cs="Arial"/>
                <w:i/>
                <w:iCs/>
                <w:color w:val="000000"/>
                <w:sz w:val="20"/>
                <w:lang w:val="es-ES" w:eastAsia="es-ES"/>
              </w:rPr>
              <w:t>string1</w:t>
            </w:r>
            <w:r w:rsidRPr="00CC3C94">
              <w:rPr>
                <w:rFonts w:ascii="Arial" w:hAnsi="Arial" w:cs="Arial"/>
                <w:color w:val="000000"/>
                <w:sz w:val="20"/>
                <w:lang w:val="es-ES" w:eastAsia="es-ES"/>
              </w:rPr>
              <w:t xml:space="preserve">, </w:t>
            </w:r>
            <w:r w:rsidRPr="00CC3C94">
              <w:rPr>
                <w:rFonts w:ascii="Arial" w:hAnsi="Arial" w:cs="Arial"/>
                <w:i/>
                <w:iCs/>
                <w:color w:val="000000"/>
                <w:sz w:val="20"/>
                <w:lang w:val="es-ES" w:eastAsia="es-ES"/>
              </w:rPr>
              <w:t>string2</w:t>
            </w:r>
            <w:r w:rsidRPr="00CC3C94">
              <w:rPr>
                <w:rFonts w:ascii="Arial" w:hAnsi="Arial" w:cs="Arial"/>
                <w:color w:val="000000"/>
                <w:sz w:val="20"/>
                <w:lang w:val="es-ES" w:eastAsia="es-ES"/>
              </w:rPr>
              <w:t>)</w:t>
            </w:r>
          </w:p>
        </w:tc>
        <w:tc>
          <w:tcPr>
            <w:tcW w:w="5600" w:type="dxa"/>
            <w:tcBorders>
              <w:top w:val="nil"/>
              <w:left w:val="nil"/>
              <w:bottom w:val="nil"/>
              <w:right w:val="nil"/>
            </w:tcBorders>
            <w:shd w:val="clear" w:color="auto" w:fill="auto"/>
            <w:hideMark/>
          </w:tcPr>
          <w:p w14:paraId="2AED9553"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 xml:space="preserve">Un nuevo </w:t>
            </w:r>
            <w:r w:rsidRPr="00CC3C94">
              <w:rPr>
                <w:rFonts w:ascii="Arial" w:hAnsi="Arial" w:cs="Arial"/>
                <w:i/>
                <w:iCs/>
                <w:color w:val="000000"/>
                <w:sz w:val="20"/>
                <w:lang w:val="es-ES" w:eastAsia="es-ES"/>
              </w:rPr>
              <w:t>string</w:t>
            </w:r>
            <w:r w:rsidRPr="00CC3C94">
              <w:rPr>
                <w:rFonts w:ascii="Arial" w:hAnsi="Arial" w:cs="Arial"/>
                <w:color w:val="000000"/>
                <w:sz w:val="20"/>
                <w:lang w:val="es-ES" w:eastAsia="es-ES"/>
              </w:rPr>
              <w:t xml:space="preserve"> que es la concatenación de los dos en el argumento</w:t>
            </w:r>
          </w:p>
        </w:tc>
      </w:tr>
      <w:tr w:rsidR="00CC3C94" w:rsidRPr="00CC3C94" w14:paraId="0314EF65" w14:textId="77777777" w:rsidTr="00CC3C94">
        <w:trPr>
          <w:trHeight w:val="405"/>
          <w:jc w:val="center"/>
        </w:trPr>
        <w:tc>
          <w:tcPr>
            <w:tcW w:w="3360" w:type="dxa"/>
            <w:tcBorders>
              <w:top w:val="nil"/>
              <w:left w:val="nil"/>
              <w:bottom w:val="nil"/>
              <w:right w:val="nil"/>
            </w:tcBorders>
            <w:shd w:val="clear" w:color="auto" w:fill="auto"/>
            <w:noWrap/>
            <w:hideMark/>
          </w:tcPr>
          <w:p w14:paraId="770BEEC0"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CURRENT_DATE</w:t>
            </w:r>
          </w:p>
        </w:tc>
        <w:tc>
          <w:tcPr>
            <w:tcW w:w="5600" w:type="dxa"/>
            <w:tcBorders>
              <w:top w:val="nil"/>
              <w:left w:val="nil"/>
              <w:bottom w:val="nil"/>
              <w:right w:val="nil"/>
            </w:tcBorders>
            <w:shd w:val="clear" w:color="auto" w:fill="auto"/>
            <w:hideMark/>
          </w:tcPr>
          <w:p w14:paraId="1FD32A92"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La fecha actual definida en la base de datos del servidor</w:t>
            </w:r>
          </w:p>
        </w:tc>
      </w:tr>
      <w:tr w:rsidR="00CC3C94" w:rsidRPr="00CC3C94" w14:paraId="72F0A67F" w14:textId="77777777" w:rsidTr="00CC3C94">
        <w:trPr>
          <w:trHeight w:val="465"/>
          <w:jc w:val="center"/>
        </w:trPr>
        <w:tc>
          <w:tcPr>
            <w:tcW w:w="3360" w:type="dxa"/>
            <w:tcBorders>
              <w:top w:val="nil"/>
              <w:left w:val="nil"/>
              <w:bottom w:val="nil"/>
              <w:right w:val="nil"/>
            </w:tcBorders>
            <w:shd w:val="clear" w:color="auto" w:fill="auto"/>
            <w:noWrap/>
            <w:hideMark/>
          </w:tcPr>
          <w:p w14:paraId="5530ACB0"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CURRENT_TIME</w:t>
            </w:r>
          </w:p>
        </w:tc>
        <w:tc>
          <w:tcPr>
            <w:tcW w:w="5600" w:type="dxa"/>
            <w:tcBorders>
              <w:top w:val="nil"/>
              <w:left w:val="nil"/>
              <w:bottom w:val="nil"/>
              <w:right w:val="nil"/>
            </w:tcBorders>
            <w:shd w:val="clear" w:color="auto" w:fill="auto"/>
            <w:hideMark/>
          </w:tcPr>
          <w:p w14:paraId="475DC238"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La hora actual definida en la base de datos del servidor</w:t>
            </w:r>
          </w:p>
        </w:tc>
      </w:tr>
      <w:tr w:rsidR="00CC3C94" w:rsidRPr="00CC3C94" w14:paraId="1D2E5C69" w14:textId="77777777" w:rsidTr="00CC3C94">
        <w:trPr>
          <w:trHeight w:val="630"/>
          <w:jc w:val="center"/>
        </w:trPr>
        <w:tc>
          <w:tcPr>
            <w:tcW w:w="3360" w:type="dxa"/>
            <w:tcBorders>
              <w:top w:val="nil"/>
              <w:left w:val="nil"/>
              <w:bottom w:val="nil"/>
              <w:right w:val="nil"/>
            </w:tcBorders>
            <w:shd w:val="clear" w:color="auto" w:fill="auto"/>
            <w:noWrap/>
            <w:hideMark/>
          </w:tcPr>
          <w:p w14:paraId="15305345"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CURRENT_TIMESTAMP</w:t>
            </w:r>
          </w:p>
        </w:tc>
        <w:tc>
          <w:tcPr>
            <w:tcW w:w="5600" w:type="dxa"/>
            <w:tcBorders>
              <w:top w:val="nil"/>
              <w:left w:val="nil"/>
              <w:bottom w:val="nil"/>
              <w:right w:val="nil"/>
            </w:tcBorders>
            <w:shd w:val="clear" w:color="auto" w:fill="auto"/>
            <w:hideMark/>
          </w:tcPr>
          <w:p w14:paraId="79F73EBA"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 xml:space="preserve">El </w:t>
            </w:r>
            <w:r w:rsidRPr="00CC3C94">
              <w:rPr>
                <w:rFonts w:ascii="Arial" w:hAnsi="Arial" w:cs="Arial"/>
                <w:i/>
                <w:iCs/>
                <w:color w:val="000000"/>
                <w:sz w:val="20"/>
                <w:lang w:val="es-ES" w:eastAsia="es-ES"/>
              </w:rPr>
              <w:t>timestamp</w:t>
            </w:r>
            <w:r w:rsidRPr="00CC3C94">
              <w:rPr>
                <w:rFonts w:ascii="Arial" w:hAnsi="Arial" w:cs="Arial"/>
                <w:color w:val="000000"/>
                <w:sz w:val="20"/>
                <w:lang w:val="es-ES" w:eastAsia="es-ES"/>
              </w:rPr>
              <w:t xml:space="preserve"> actual definido en la base de datos del servidor</w:t>
            </w:r>
          </w:p>
        </w:tc>
      </w:tr>
      <w:tr w:rsidR="00CC3C94" w:rsidRPr="00CC3C94" w14:paraId="121392E8" w14:textId="77777777" w:rsidTr="00CC3C94">
        <w:trPr>
          <w:trHeight w:val="600"/>
          <w:jc w:val="center"/>
        </w:trPr>
        <w:tc>
          <w:tcPr>
            <w:tcW w:w="3360" w:type="dxa"/>
            <w:tcBorders>
              <w:top w:val="nil"/>
              <w:left w:val="nil"/>
              <w:bottom w:val="nil"/>
              <w:right w:val="nil"/>
            </w:tcBorders>
            <w:shd w:val="clear" w:color="auto" w:fill="auto"/>
            <w:noWrap/>
            <w:hideMark/>
          </w:tcPr>
          <w:p w14:paraId="169BDEEC"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INDEX(alias)</w:t>
            </w:r>
          </w:p>
        </w:tc>
        <w:tc>
          <w:tcPr>
            <w:tcW w:w="5600" w:type="dxa"/>
            <w:tcBorders>
              <w:top w:val="nil"/>
              <w:left w:val="nil"/>
              <w:bottom w:val="nil"/>
              <w:right w:val="nil"/>
            </w:tcBorders>
            <w:shd w:val="clear" w:color="auto" w:fill="auto"/>
            <w:hideMark/>
          </w:tcPr>
          <w:p w14:paraId="74C3AEBE"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La posición de una entidad en una lista ordenada</w:t>
            </w:r>
          </w:p>
        </w:tc>
      </w:tr>
      <w:tr w:rsidR="00CC3C94" w:rsidRPr="00CC3C94" w14:paraId="45DAF4FA" w14:textId="77777777" w:rsidTr="00CC3C94">
        <w:trPr>
          <w:trHeight w:val="525"/>
          <w:jc w:val="center"/>
        </w:trPr>
        <w:tc>
          <w:tcPr>
            <w:tcW w:w="3360" w:type="dxa"/>
            <w:tcBorders>
              <w:top w:val="nil"/>
              <w:left w:val="nil"/>
              <w:bottom w:val="nil"/>
              <w:right w:val="nil"/>
            </w:tcBorders>
            <w:shd w:val="clear" w:color="auto" w:fill="auto"/>
            <w:noWrap/>
            <w:hideMark/>
          </w:tcPr>
          <w:p w14:paraId="13F786B5"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LENGTH(</w:t>
            </w:r>
            <w:r w:rsidRPr="00CC3C94">
              <w:rPr>
                <w:rFonts w:ascii="Arial" w:hAnsi="Arial" w:cs="Arial"/>
                <w:i/>
                <w:iCs/>
                <w:color w:val="000000"/>
                <w:sz w:val="20"/>
                <w:lang w:val="es-ES" w:eastAsia="es-ES"/>
              </w:rPr>
              <w:t>string</w:t>
            </w:r>
            <w:r w:rsidRPr="00CC3C94">
              <w:rPr>
                <w:rFonts w:ascii="Arial" w:hAnsi="Arial" w:cs="Arial"/>
                <w:color w:val="000000"/>
                <w:sz w:val="20"/>
                <w:lang w:val="es-ES" w:eastAsia="es-ES"/>
              </w:rPr>
              <w:t>)</w:t>
            </w:r>
          </w:p>
        </w:tc>
        <w:tc>
          <w:tcPr>
            <w:tcW w:w="5600" w:type="dxa"/>
            <w:tcBorders>
              <w:top w:val="nil"/>
              <w:left w:val="nil"/>
              <w:bottom w:val="nil"/>
              <w:right w:val="nil"/>
            </w:tcBorders>
            <w:shd w:val="clear" w:color="auto" w:fill="auto"/>
            <w:hideMark/>
          </w:tcPr>
          <w:p w14:paraId="19F7789E"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 xml:space="preserve">El número de caracteres en un </w:t>
            </w:r>
            <w:r w:rsidRPr="00CC3C94">
              <w:rPr>
                <w:rFonts w:ascii="Arial" w:hAnsi="Arial" w:cs="Arial"/>
                <w:i/>
                <w:iCs/>
                <w:color w:val="000000"/>
                <w:sz w:val="20"/>
                <w:lang w:val="es-ES" w:eastAsia="es-ES"/>
              </w:rPr>
              <w:t>string</w:t>
            </w:r>
          </w:p>
        </w:tc>
      </w:tr>
      <w:tr w:rsidR="00CC3C94" w:rsidRPr="00CC3C94" w14:paraId="3B02CD82" w14:textId="77777777" w:rsidTr="00CC3C94">
        <w:trPr>
          <w:trHeight w:val="1110"/>
          <w:jc w:val="center"/>
        </w:trPr>
        <w:tc>
          <w:tcPr>
            <w:tcW w:w="3360" w:type="dxa"/>
            <w:tcBorders>
              <w:top w:val="nil"/>
              <w:left w:val="nil"/>
              <w:bottom w:val="nil"/>
              <w:right w:val="nil"/>
            </w:tcBorders>
            <w:shd w:val="clear" w:color="auto" w:fill="auto"/>
            <w:noWrap/>
            <w:hideMark/>
          </w:tcPr>
          <w:p w14:paraId="7BF501C5"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LOCATE(</w:t>
            </w:r>
            <w:r w:rsidRPr="00CC3C94">
              <w:rPr>
                <w:rFonts w:ascii="Arial" w:hAnsi="Arial" w:cs="Arial"/>
                <w:i/>
                <w:iCs/>
                <w:color w:val="000000"/>
                <w:sz w:val="20"/>
                <w:lang w:val="es-ES" w:eastAsia="es-ES"/>
              </w:rPr>
              <w:t>string1</w:t>
            </w:r>
            <w:r w:rsidRPr="00CC3C94">
              <w:rPr>
                <w:rFonts w:ascii="Arial" w:hAnsi="Arial" w:cs="Arial"/>
                <w:color w:val="000000"/>
                <w:sz w:val="20"/>
                <w:lang w:val="es-ES" w:eastAsia="es-ES"/>
              </w:rPr>
              <w:t xml:space="preserve">, </w:t>
            </w:r>
            <w:r w:rsidRPr="00CC3C94">
              <w:rPr>
                <w:rFonts w:ascii="Arial" w:hAnsi="Arial" w:cs="Arial"/>
                <w:i/>
                <w:iCs/>
                <w:color w:val="000000"/>
                <w:sz w:val="20"/>
                <w:lang w:val="es-ES" w:eastAsia="es-ES"/>
              </w:rPr>
              <w:t>string2</w:t>
            </w:r>
            <w:r w:rsidRPr="00CC3C94">
              <w:rPr>
                <w:rFonts w:ascii="Arial" w:hAnsi="Arial" w:cs="Arial"/>
                <w:color w:val="000000"/>
                <w:sz w:val="20"/>
                <w:lang w:val="es-ES" w:eastAsia="es-ES"/>
              </w:rPr>
              <w:t xml:space="preserve"> [,start])</w:t>
            </w:r>
          </w:p>
        </w:tc>
        <w:tc>
          <w:tcPr>
            <w:tcW w:w="5600" w:type="dxa"/>
            <w:tcBorders>
              <w:top w:val="nil"/>
              <w:left w:val="nil"/>
              <w:bottom w:val="nil"/>
              <w:right w:val="nil"/>
            </w:tcBorders>
            <w:shd w:val="clear" w:color="auto" w:fill="auto"/>
            <w:hideMark/>
          </w:tcPr>
          <w:p w14:paraId="0151D270"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 xml:space="preserve">La posición del </w:t>
            </w:r>
            <w:r w:rsidRPr="00CC3C94">
              <w:rPr>
                <w:rFonts w:ascii="Arial" w:hAnsi="Arial" w:cs="Arial"/>
                <w:i/>
                <w:iCs/>
                <w:color w:val="000000"/>
                <w:sz w:val="20"/>
                <w:lang w:val="es-ES" w:eastAsia="es-ES"/>
              </w:rPr>
              <w:t>string1</w:t>
            </w:r>
            <w:r w:rsidRPr="00CC3C94">
              <w:rPr>
                <w:rFonts w:ascii="Arial" w:hAnsi="Arial" w:cs="Arial"/>
                <w:color w:val="000000"/>
                <w:sz w:val="20"/>
                <w:lang w:val="es-ES" w:eastAsia="es-ES"/>
              </w:rPr>
              <w:t xml:space="preserve"> en el </w:t>
            </w:r>
            <w:r w:rsidRPr="00CC3C94">
              <w:rPr>
                <w:rFonts w:ascii="Arial" w:hAnsi="Arial" w:cs="Arial"/>
                <w:i/>
                <w:iCs/>
                <w:color w:val="000000"/>
                <w:sz w:val="20"/>
                <w:lang w:val="es-ES" w:eastAsia="es-ES"/>
              </w:rPr>
              <w:t xml:space="preserve">string2, </w:t>
            </w:r>
            <w:r w:rsidRPr="00CC3C94">
              <w:rPr>
                <w:rFonts w:ascii="Arial" w:hAnsi="Arial" w:cs="Arial"/>
                <w:color w:val="000000"/>
                <w:sz w:val="20"/>
                <w:lang w:val="es-ES" w:eastAsia="es-ES"/>
              </w:rPr>
              <w:t xml:space="preserve">pudiendo empezar por la posición indicada por </w:t>
            </w:r>
            <w:r w:rsidRPr="00CC3C94">
              <w:rPr>
                <w:rFonts w:ascii="Arial" w:hAnsi="Arial" w:cs="Arial"/>
                <w:i/>
                <w:iCs/>
                <w:color w:val="000000"/>
                <w:sz w:val="20"/>
                <w:lang w:val="es-ES" w:eastAsia="es-ES"/>
              </w:rPr>
              <w:t>start</w:t>
            </w:r>
            <w:r w:rsidRPr="00CC3C94">
              <w:rPr>
                <w:rFonts w:ascii="Arial" w:hAnsi="Arial" w:cs="Arial"/>
                <w:color w:val="000000"/>
                <w:sz w:val="20"/>
                <w:lang w:val="es-ES" w:eastAsia="es-ES"/>
              </w:rPr>
              <w:t xml:space="preserve">. El resultado es 0 si el </w:t>
            </w:r>
            <w:r w:rsidRPr="00CC3C94">
              <w:rPr>
                <w:rFonts w:ascii="Arial" w:hAnsi="Arial" w:cs="Arial"/>
                <w:i/>
                <w:iCs/>
                <w:color w:val="000000"/>
                <w:sz w:val="20"/>
                <w:lang w:val="es-ES" w:eastAsia="es-ES"/>
              </w:rPr>
              <w:t>string</w:t>
            </w:r>
            <w:r w:rsidRPr="00CC3C94">
              <w:rPr>
                <w:rFonts w:ascii="Arial" w:hAnsi="Arial" w:cs="Arial"/>
                <w:color w:val="000000"/>
                <w:sz w:val="20"/>
                <w:lang w:val="es-ES" w:eastAsia="es-ES"/>
              </w:rPr>
              <w:t xml:space="preserve"> no se encuentra</w:t>
            </w:r>
          </w:p>
        </w:tc>
      </w:tr>
      <w:tr w:rsidR="00CC3C94" w:rsidRPr="00CC3C94" w14:paraId="39986A81" w14:textId="77777777" w:rsidTr="00CC3C94">
        <w:trPr>
          <w:trHeight w:val="615"/>
          <w:jc w:val="center"/>
        </w:trPr>
        <w:tc>
          <w:tcPr>
            <w:tcW w:w="3360" w:type="dxa"/>
            <w:tcBorders>
              <w:top w:val="nil"/>
              <w:left w:val="nil"/>
              <w:bottom w:val="nil"/>
              <w:right w:val="nil"/>
            </w:tcBorders>
            <w:shd w:val="clear" w:color="auto" w:fill="auto"/>
            <w:noWrap/>
            <w:hideMark/>
          </w:tcPr>
          <w:p w14:paraId="7592BE41"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LOWER(</w:t>
            </w:r>
            <w:r w:rsidRPr="00CC3C94">
              <w:rPr>
                <w:rFonts w:ascii="Arial" w:hAnsi="Arial" w:cs="Arial"/>
                <w:i/>
                <w:iCs/>
                <w:color w:val="000000"/>
                <w:sz w:val="20"/>
                <w:lang w:val="es-ES" w:eastAsia="es-ES"/>
              </w:rPr>
              <w:t>string</w:t>
            </w:r>
            <w:r w:rsidRPr="00CC3C94">
              <w:rPr>
                <w:rFonts w:ascii="Arial" w:hAnsi="Arial" w:cs="Arial"/>
                <w:color w:val="000000"/>
                <w:sz w:val="20"/>
                <w:lang w:val="es-ES" w:eastAsia="es-ES"/>
              </w:rPr>
              <w:t>)</w:t>
            </w:r>
          </w:p>
        </w:tc>
        <w:tc>
          <w:tcPr>
            <w:tcW w:w="5600" w:type="dxa"/>
            <w:tcBorders>
              <w:top w:val="nil"/>
              <w:left w:val="nil"/>
              <w:bottom w:val="nil"/>
              <w:right w:val="nil"/>
            </w:tcBorders>
            <w:shd w:val="clear" w:color="auto" w:fill="auto"/>
            <w:hideMark/>
          </w:tcPr>
          <w:p w14:paraId="1999BA9A"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 xml:space="preserve">El </w:t>
            </w:r>
            <w:r w:rsidRPr="00CC3C94">
              <w:rPr>
                <w:rFonts w:ascii="Arial" w:hAnsi="Arial" w:cs="Arial"/>
                <w:i/>
                <w:iCs/>
                <w:color w:val="000000"/>
                <w:sz w:val="20"/>
                <w:lang w:val="es-ES" w:eastAsia="es-ES"/>
              </w:rPr>
              <w:t>string</w:t>
            </w:r>
            <w:r w:rsidRPr="00CC3C94">
              <w:rPr>
                <w:rFonts w:ascii="Arial" w:hAnsi="Arial" w:cs="Arial"/>
                <w:color w:val="000000"/>
                <w:sz w:val="20"/>
                <w:lang w:val="es-ES" w:eastAsia="es-ES"/>
              </w:rPr>
              <w:t xml:space="preserve"> del argumento en minúsculas</w:t>
            </w:r>
          </w:p>
        </w:tc>
      </w:tr>
      <w:tr w:rsidR="00CC3C94" w:rsidRPr="00CC3C94" w14:paraId="2FFEC8F1" w14:textId="77777777" w:rsidTr="00CC3C94">
        <w:trPr>
          <w:trHeight w:val="765"/>
          <w:jc w:val="center"/>
        </w:trPr>
        <w:tc>
          <w:tcPr>
            <w:tcW w:w="3360" w:type="dxa"/>
            <w:tcBorders>
              <w:top w:val="nil"/>
              <w:left w:val="nil"/>
              <w:bottom w:val="nil"/>
              <w:right w:val="nil"/>
            </w:tcBorders>
            <w:shd w:val="clear" w:color="auto" w:fill="auto"/>
            <w:noWrap/>
            <w:hideMark/>
          </w:tcPr>
          <w:p w14:paraId="273AB86C"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MOD(num1, num2)</w:t>
            </w:r>
          </w:p>
        </w:tc>
        <w:tc>
          <w:tcPr>
            <w:tcW w:w="5600" w:type="dxa"/>
            <w:tcBorders>
              <w:top w:val="nil"/>
              <w:left w:val="nil"/>
              <w:bottom w:val="nil"/>
              <w:right w:val="nil"/>
            </w:tcBorders>
            <w:shd w:val="clear" w:color="auto" w:fill="auto"/>
            <w:hideMark/>
          </w:tcPr>
          <w:p w14:paraId="12C1CDBF"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 xml:space="preserve">El módulo del cociente entre num1 y num2, como un </w:t>
            </w:r>
            <w:r w:rsidRPr="00CC3C94">
              <w:rPr>
                <w:rFonts w:ascii="Arial" w:hAnsi="Arial" w:cs="Arial"/>
                <w:i/>
                <w:iCs/>
                <w:color w:val="000000"/>
                <w:sz w:val="20"/>
                <w:lang w:val="es-ES" w:eastAsia="es-ES"/>
              </w:rPr>
              <w:t>integer</w:t>
            </w:r>
          </w:p>
        </w:tc>
      </w:tr>
      <w:tr w:rsidR="00CC3C94" w:rsidRPr="00CC3C94" w14:paraId="37F2A702" w14:textId="77777777" w:rsidTr="00CC3C94">
        <w:trPr>
          <w:trHeight w:val="735"/>
          <w:jc w:val="center"/>
        </w:trPr>
        <w:tc>
          <w:tcPr>
            <w:tcW w:w="3360" w:type="dxa"/>
            <w:tcBorders>
              <w:top w:val="nil"/>
              <w:left w:val="nil"/>
              <w:bottom w:val="nil"/>
              <w:right w:val="nil"/>
            </w:tcBorders>
            <w:shd w:val="clear" w:color="auto" w:fill="auto"/>
            <w:noWrap/>
            <w:hideMark/>
          </w:tcPr>
          <w:p w14:paraId="5C6F9400"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SIZE(colección)</w:t>
            </w:r>
          </w:p>
        </w:tc>
        <w:tc>
          <w:tcPr>
            <w:tcW w:w="5600" w:type="dxa"/>
            <w:tcBorders>
              <w:top w:val="nil"/>
              <w:left w:val="nil"/>
              <w:bottom w:val="nil"/>
              <w:right w:val="nil"/>
            </w:tcBorders>
            <w:shd w:val="clear" w:color="auto" w:fill="auto"/>
            <w:hideMark/>
          </w:tcPr>
          <w:p w14:paraId="3F8DA4A8"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El número de elementos de un colección, devolviendo 0 si está vacía</w:t>
            </w:r>
          </w:p>
        </w:tc>
      </w:tr>
      <w:tr w:rsidR="00CC3C94" w:rsidRPr="00CC3C94" w14:paraId="27003AE1" w14:textId="77777777" w:rsidTr="00CC3C94">
        <w:trPr>
          <w:trHeight w:val="525"/>
          <w:jc w:val="center"/>
        </w:trPr>
        <w:tc>
          <w:tcPr>
            <w:tcW w:w="3360" w:type="dxa"/>
            <w:tcBorders>
              <w:top w:val="nil"/>
              <w:left w:val="nil"/>
              <w:bottom w:val="nil"/>
              <w:right w:val="nil"/>
            </w:tcBorders>
            <w:shd w:val="clear" w:color="auto" w:fill="auto"/>
            <w:noWrap/>
            <w:hideMark/>
          </w:tcPr>
          <w:p w14:paraId="72FDD9BB"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SQRT(número)</w:t>
            </w:r>
          </w:p>
        </w:tc>
        <w:tc>
          <w:tcPr>
            <w:tcW w:w="5600" w:type="dxa"/>
            <w:tcBorders>
              <w:top w:val="nil"/>
              <w:left w:val="nil"/>
              <w:bottom w:val="nil"/>
              <w:right w:val="nil"/>
            </w:tcBorders>
            <w:shd w:val="clear" w:color="auto" w:fill="auto"/>
            <w:hideMark/>
          </w:tcPr>
          <w:p w14:paraId="0F96CB41"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La raíz cuadrada del número en el argumento como un</w:t>
            </w:r>
            <w:r w:rsidRPr="00CC3C94">
              <w:rPr>
                <w:rFonts w:ascii="Arial" w:hAnsi="Arial" w:cs="Arial"/>
                <w:i/>
                <w:iCs/>
                <w:color w:val="000000"/>
                <w:sz w:val="20"/>
                <w:lang w:val="es-ES" w:eastAsia="es-ES"/>
              </w:rPr>
              <w:t xml:space="preserve"> double</w:t>
            </w:r>
          </w:p>
        </w:tc>
      </w:tr>
      <w:tr w:rsidR="00CC3C94" w:rsidRPr="00CC3C94" w14:paraId="50A2413F" w14:textId="77777777" w:rsidTr="00CC3C94">
        <w:trPr>
          <w:trHeight w:val="945"/>
          <w:jc w:val="center"/>
        </w:trPr>
        <w:tc>
          <w:tcPr>
            <w:tcW w:w="3360" w:type="dxa"/>
            <w:tcBorders>
              <w:top w:val="nil"/>
              <w:left w:val="nil"/>
              <w:bottom w:val="nil"/>
              <w:right w:val="nil"/>
            </w:tcBorders>
            <w:shd w:val="clear" w:color="auto" w:fill="auto"/>
            <w:noWrap/>
            <w:hideMark/>
          </w:tcPr>
          <w:p w14:paraId="4EDFA167"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SUBSTRING(</w:t>
            </w:r>
            <w:r w:rsidRPr="00CC3C94">
              <w:rPr>
                <w:rFonts w:ascii="Arial" w:hAnsi="Arial" w:cs="Arial"/>
                <w:i/>
                <w:iCs/>
                <w:color w:val="000000"/>
                <w:sz w:val="20"/>
                <w:lang w:val="es-ES" w:eastAsia="es-ES"/>
              </w:rPr>
              <w:t>string</w:t>
            </w:r>
            <w:r w:rsidRPr="00CC3C94">
              <w:rPr>
                <w:rFonts w:ascii="Arial" w:hAnsi="Arial" w:cs="Arial"/>
                <w:color w:val="000000"/>
                <w:sz w:val="20"/>
                <w:lang w:val="es-ES" w:eastAsia="es-ES"/>
              </w:rPr>
              <w:t>, start, end)</w:t>
            </w:r>
          </w:p>
        </w:tc>
        <w:tc>
          <w:tcPr>
            <w:tcW w:w="5600" w:type="dxa"/>
            <w:tcBorders>
              <w:top w:val="nil"/>
              <w:left w:val="nil"/>
              <w:bottom w:val="nil"/>
              <w:right w:val="nil"/>
            </w:tcBorders>
            <w:shd w:val="clear" w:color="auto" w:fill="auto"/>
            <w:hideMark/>
          </w:tcPr>
          <w:p w14:paraId="743FDA2F"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 xml:space="preserve">Una parte del </w:t>
            </w:r>
            <w:r w:rsidRPr="00CC3C94">
              <w:rPr>
                <w:rFonts w:ascii="Arial" w:hAnsi="Arial" w:cs="Arial"/>
                <w:i/>
                <w:iCs/>
                <w:color w:val="000000"/>
                <w:sz w:val="20"/>
                <w:lang w:val="es-ES" w:eastAsia="es-ES"/>
              </w:rPr>
              <w:t>string,</w:t>
            </w:r>
            <w:r w:rsidRPr="00CC3C94">
              <w:rPr>
                <w:rFonts w:ascii="Arial" w:hAnsi="Arial" w:cs="Arial"/>
                <w:color w:val="000000"/>
                <w:sz w:val="20"/>
                <w:lang w:val="es-ES" w:eastAsia="es-ES"/>
              </w:rPr>
              <w:t xml:space="preserve"> empezando en la posición indicada en starthasta la posición end. La posición de un </w:t>
            </w:r>
            <w:r w:rsidRPr="00CC3C94">
              <w:rPr>
                <w:rFonts w:ascii="Arial" w:hAnsi="Arial" w:cs="Arial"/>
                <w:i/>
                <w:iCs/>
                <w:color w:val="000000"/>
                <w:sz w:val="20"/>
                <w:lang w:val="es-ES" w:eastAsia="es-ES"/>
              </w:rPr>
              <w:t>string</w:t>
            </w:r>
            <w:r w:rsidRPr="00CC3C94">
              <w:rPr>
                <w:rFonts w:ascii="Arial" w:hAnsi="Arial" w:cs="Arial"/>
                <w:color w:val="000000"/>
                <w:sz w:val="20"/>
                <w:lang w:val="es-ES" w:eastAsia="es-ES"/>
              </w:rPr>
              <w:t xml:space="preserve"> empieza en 1</w:t>
            </w:r>
          </w:p>
        </w:tc>
      </w:tr>
      <w:tr w:rsidR="00CC3C94" w:rsidRPr="00CC3C94" w14:paraId="2D8980E3" w14:textId="77777777" w:rsidTr="00CC3C94">
        <w:trPr>
          <w:trHeight w:val="495"/>
          <w:jc w:val="center"/>
        </w:trPr>
        <w:tc>
          <w:tcPr>
            <w:tcW w:w="3360" w:type="dxa"/>
            <w:tcBorders>
              <w:top w:val="nil"/>
              <w:left w:val="nil"/>
              <w:bottom w:val="nil"/>
              <w:right w:val="nil"/>
            </w:tcBorders>
            <w:shd w:val="clear" w:color="auto" w:fill="auto"/>
            <w:noWrap/>
            <w:hideMark/>
          </w:tcPr>
          <w:p w14:paraId="7BADF79B"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UPPER(</w:t>
            </w:r>
            <w:r w:rsidRPr="00CC3C94">
              <w:rPr>
                <w:rFonts w:ascii="Arial" w:hAnsi="Arial" w:cs="Arial"/>
                <w:i/>
                <w:iCs/>
                <w:color w:val="000000"/>
                <w:sz w:val="20"/>
                <w:lang w:val="es-ES" w:eastAsia="es-ES"/>
              </w:rPr>
              <w:t>string</w:t>
            </w:r>
            <w:r w:rsidRPr="00CC3C94">
              <w:rPr>
                <w:rFonts w:ascii="Arial" w:hAnsi="Arial" w:cs="Arial"/>
                <w:color w:val="000000"/>
                <w:sz w:val="20"/>
                <w:lang w:val="es-ES" w:eastAsia="es-ES"/>
              </w:rPr>
              <w:t>)</w:t>
            </w:r>
          </w:p>
        </w:tc>
        <w:tc>
          <w:tcPr>
            <w:tcW w:w="5600" w:type="dxa"/>
            <w:tcBorders>
              <w:top w:val="nil"/>
              <w:left w:val="nil"/>
              <w:bottom w:val="nil"/>
              <w:right w:val="nil"/>
            </w:tcBorders>
            <w:shd w:val="clear" w:color="auto" w:fill="auto"/>
            <w:hideMark/>
          </w:tcPr>
          <w:p w14:paraId="5C0100D3"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 xml:space="preserve">El </w:t>
            </w:r>
            <w:r w:rsidRPr="00CC3C94">
              <w:rPr>
                <w:rFonts w:ascii="Arial" w:hAnsi="Arial" w:cs="Arial"/>
                <w:i/>
                <w:iCs/>
                <w:color w:val="000000"/>
                <w:sz w:val="20"/>
                <w:lang w:val="es-ES" w:eastAsia="es-ES"/>
              </w:rPr>
              <w:t>string</w:t>
            </w:r>
            <w:r w:rsidRPr="00CC3C94">
              <w:rPr>
                <w:rFonts w:ascii="Arial" w:hAnsi="Arial" w:cs="Arial"/>
                <w:color w:val="000000"/>
                <w:sz w:val="20"/>
                <w:lang w:val="es-ES" w:eastAsia="es-ES"/>
              </w:rPr>
              <w:t xml:space="preserve"> del argumento en mayúsculas</w:t>
            </w:r>
          </w:p>
        </w:tc>
      </w:tr>
      <w:tr w:rsidR="00CC3C94" w:rsidRPr="00CC3C94" w14:paraId="493C1CC5" w14:textId="77777777" w:rsidTr="00CC3C94">
        <w:trPr>
          <w:trHeight w:val="1020"/>
          <w:jc w:val="center"/>
        </w:trPr>
        <w:tc>
          <w:tcPr>
            <w:tcW w:w="3360" w:type="dxa"/>
            <w:tcBorders>
              <w:top w:val="nil"/>
              <w:left w:val="nil"/>
              <w:bottom w:val="single" w:sz="4" w:space="0" w:color="auto"/>
              <w:right w:val="nil"/>
            </w:tcBorders>
            <w:shd w:val="clear" w:color="auto" w:fill="auto"/>
            <w:hideMark/>
          </w:tcPr>
          <w:p w14:paraId="0F223CF7" w14:textId="77777777" w:rsidR="00CC3C94" w:rsidRPr="00CC3C94" w:rsidRDefault="00CC3C94" w:rsidP="00CC3C94">
            <w:pPr>
              <w:spacing w:before="0" w:line="240" w:lineRule="auto"/>
              <w:ind w:left="0"/>
              <w:jc w:val="left"/>
              <w:rPr>
                <w:rFonts w:ascii="Arial" w:hAnsi="Arial" w:cs="Arial"/>
                <w:color w:val="000000"/>
                <w:sz w:val="20"/>
                <w:lang w:val="en-US" w:eastAsia="es-ES"/>
              </w:rPr>
            </w:pPr>
            <w:r w:rsidRPr="00CC3C94">
              <w:rPr>
                <w:rFonts w:ascii="Arial" w:hAnsi="Arial" w:cs="Arial"/>
                <w:color w:val="000000"/>
                <w:sz w:val="20"/>
                <w:lang w:val="en-US" w:eastAsia="es-ES"/>
              </w:rPr>
              <w:t>TRIM([[LEADING|TRAILING|BOTH] [</w:t>
            </w:r>
            <w:r w:rsidRPr="00CC3C94">
              <w:rPr>
                <w:rFonts w:ascii="Arial" w:hAnsi="Arial" w:cs="Arial"/>
                <w:i/>
                <w:iCs/>
                <w:color w:val="000000"/>
                <w:sz w:val="20"/>
                <w:lang w:val="en-US" w:eastAsia="es-ES"/>
              </w:rPr>
              <w:t>char</w:t>
            </w:r>
            <w:r w:rsidRPr="00CC3C94">
              <w:rPr>
                <w:rFonts w:ascii="Arial" w:hAnsi="Arial" w:cs="Arial"/>
                <w:color w:val="000000"/>
                <w:sz w:val="20"/>
                <w:lang w:val="en-US" w:eastAsia="es-ES"/>
              </w:rPr>
              <w:t xml:space="preserve">] FROM] </w:t>
            </w:r>
            <w:r w:rsidRPr="00CC3C94">
              <w:rPr>
                <w:rFonts w:ascii="Arial" w:hAnsi="Arial" w:cs="Arial"/>
                <w:i/>
                <w:iCs/>
                <w:color w:val="000000"/>
                <w:sz w:val="20"/>
                <w:lang w:val="en-US" w:eastAsia="es-ES"/>
              </w:rPr>
              <w:t>string</w:t>
            </w:r>
          </w:p>
        </w:tc>
        <w:tc>
          <w:tcPr>
            <w:tcW w:w="5600" w:type="dxa"/>
            <w:tcBorders>
              <w:top w:val="nil"/>
              <w:left w:val="nil"/>
              <w:bottom w:val="single" w:sz="4" w:space="0" w:color="auto"/>
              <w:right w:val="nil"/>
            </w:tcBorders>
            <w:shd w:val="clear" w:color="auto" w:fill="auto"/>
            <w:hideMark/>
          </w:tcPr>
          <w:p w14:paraId="2F89818F" w14:textId="77777777" w:rsidR="00CC3C94" w:rsidRPr="00CC3C94" w:rsidRDefault="00CC3C94" w:rsidP="00CC3C94">
            <w:pPr>
              <w:spacing w:before="0" w:line="240" w:lineRule="auto"/>
              <w:ind w:left="0"/>
              <w:jc w:val="left"/>
              <w:rPr>
                <w:rFonts w:ascii="Arial" w:hAnsi="Arial" w:cs="Arial"/>
                <w:color w:val="000000"/>
                <w:sz w:val="20"/>
                <w:lang w:val="es-ES" w:eastAsia="es-ES"/>
              </w:rPr>
            </w:pPr>
            <w:r w:rsidRPr="00CC3C94">
              <w:rPr>
                <w:rFonts w:ascii="Arial" w:hAnsi="Arial" w:cs="Arial"/>
                <w:color w:val="000000"/>
                <w:sz w:val="20"/>
                <w:lang w:val="es-ES" w:eastAsia="es-ES"/>
              </w:rPr>
              <w:t xml:space="preserve">Elimina los caracteres LEADING y/o TRAILING de un </w:t>
            </w:r>
            <w:r w:rsidRPr="00CC3C94">
              <w:rPr>
                <w:rFonts w:ascii="Arial" w:hAnsi="Arial" w:cs="Arial"/>
                <w:i/>
                <w:iCs/>
                <w:color w:val="000000"/>
                <w:sz w:val="20"/>
                <w:lang w:val="es-ES" w:eastAsia="es-ES"/>
              </w:rPr>
              <w:t>string.</w:t>
            </w:r>
            <w:r w:rsidRPr="00CC3C94">
              <w:rPr>
                <w:rFonts w:ascii="Arial" w:hAnsi="Arial" w:cs="Arial"/>
                <w:color w:val="000000"/>
                <w:sz w:val="20"/>
                <w:lang w:val="es-ES" w:eastAsia="es-ES"/>
              </w:rPr>
              <w:t xml:space="preserve"> Si no se usa TREADING, LEADING o BOTH, ambos caracteres se eliminan. El carácter por defecto de TRIM son los espacios</w:t>
            </w:r>
          </w:p>
        </w:tc>
      </w:tr>
    </w:tbl>
    <w:p w14:paraId="3BB13ABE" w14:textId="77777777" w:rsidR="00B754AE" w:rsidRPr="00B754AE" w:rsidRDefault="00B754AE" w:rsidP="00B754AE">
      <w:pPr>
        <w:rPr>
          <w:lang w:val="es-ES"/>
        </w:rPr>
      </w:pPr>
    </w:p>
    <w:p w14:paraId="368814B4" w14:textId="3C75DC4C" w:rsidR="00B754AE" w:rsidRDefault="00CC3C94" w:rsidP="00CC3C94">
      <w:pPr>
        <w:rPr>
          <w:lang w:val="es-ES"/>
        </w:rPr>
      </w:pPr>
      <w:r>
        <w:rPr>
          <w:lang w:val="es-ES"/>
        </w:rPr>
        <w:t xml:space="preserve">La función SIZE requiere especial atención </w:t>
      </w:r>
      <w:r w:rsidRPr="00CC3C94">
        <w:rPr>
          <w:lang w:val="es-ES"/>
        </w:rPr>
        <w:t>especial porque es una notación abreviada para una subconsulta agregada.</w:t>
      </w:r>
      <w:r>
        <w:rPr>
          <w:lang w:val="es-ES"/>
        </w:rPr>
        <w:t xml:space="preserve"> Por ejemplo, en el siguiente ejemplo se devuelve aquellos departamentos con sólo dos empleados:</w:t>
      </w:r>
    </w:p>
    <w:p w14:paraId="16D60372" w14:textId="77777777" w:rsidR="00CC3C94" w:rsidRDefault="00CC3C94" w:rsidP="00CC3C94">
      <w:pPr>
        <w:rPr>
          <w:lang w:val="es-ES"/>
        </w:rPr>
      </w:pPr>
    </w:p>
    <w:p w14:paraId="2B4EF00A" w14:textId="6CFCAE81" w:rsidR="00CC3C94" w:rsidRPr="00107BDE" w:rsidRDefault="00CC3C94" w:rsidP="00CC3C94">
      <w:pPr>
        <w:spacing w:line="240" w:lineRule="auto"/>
        <w:ind w:left="561"/>
        <w:rPr>
          <w:rFonts w:ascii="Courier New" w:hAnsi="Courier New" w:cs="Courier New"/>
          <w:sz w:val="20"/>
          <w:lang w:val="en-US"/>
        </w:rPr>
      </w:pPr>
      <w:r>
        <w:rPr>
          <w:rFonts w:ascii="Courier New" w:hAnsi="Courier New" w:cs="Courier New"/>
          <w:sz w:val="20"/>
          <w:lang w:val="en-US"/>
        </w:rPr>
        <w:t>SELECT d</w:t>
      </w:r>
      <w:r w:rsidRPr="00107BDE">
        <w:rPr>
          <w:rFonts w:ascii="Courier New" w:hAnsi="Courier New" w:cs="Courier New"/>
          <w:sz w:val="20"/>
          <w:lang w:val="en-US"/>
        </w:rPr>
        <w:t xml:space="preserve"> </w:t>
      </w:r>
    </w:p>
    <w:p w14:paraId="0E5B73A2" w14:textId="6B1D9D8D" w:rsidR="00CC3C94" w:rsidRPr="00107BDE" w:rsidRDefault="00CC3C94" w:rsidP="00CC3C94">
      <w:pPr>
        <w:spacing w:line="240" w:lineRule="auto"/>
        <w:ind w:left="561"/>
        <w:rPr>
          <w:rFonts w:ascii="Courier New" w:hAnsi="Courier New" w:cs="Courier New"/>
          <w:sz w:val="20"/>
          <w:lang w:val="en-US"/>
        </w:rPr>
      </w:pPr>
      <w:r w:rsidRPr="00107BDE">
        <w:rPr>
          <w:rFonts w:ascii="Courier New" w:hAnsi="Courier New" w:cs="Courier New"/>
          <w:sz w:val="20"/>
          <w:lang w:val="en-US"/>
        </w:rPr>
        <w:t xml:space="preserve">FROM </w:t>
      </w:r>
      <w:r w:rsidRPr="00CC3C94">
        <w:rPr>
          <w:rFonts w:ascii="Courier New" w:hAnsi="Courier New" w:cs="Courier New"/>
          <w:sz w:val="20"/>
          <w:lang w:val="en-US"/>
        </w:rPr>
        <w:t>Department d</w:t>
      </w:r>
    </w:p>
    <w:p w14:paraId="656FCE53" w14:textId="5F727C81" w:rsidR="00CC3C94" w:rsidRDefault="00CC3C94" w:rsidP="00CC3C94">
      <w:pPr>
        <w:spacing w:line="240" w:lineRule="auto"/>
        <w:ind w:left="561"/>
        <w:rPr>
          <w:rFonts w:ascii="Courier New" w:hAnsi="Courier New" w:cs="Courier New"/>
          <w:sz w:val="20"/>
          <w:lang w:val="en-US"/>
        </w:rPr>
      </w:pPr>
      <w:r w:rsidRPr="007A4BB9">
        <w:rPr>
          <w:rFonts w:ascii="Courier New" w:hAnsi="Courier New" w:cs="Courier New"/>
          <w:sz w:val="20"/>
          <w:lang w:val="en-US"/>
        </w:rPr>
        <w:t xml:space="preserve">WHERE </w:t>
      </w:r>
      <w:r w:rsidRPr="00CC3C94">
        <w:rPr>
          <w:rFonts w:ascii="Courier New" w:hAnsi="Courier New" w:cs="Courier New"/>
          <w:sz w:val="20"/>
          <w:lang w:val="en-US"/>
        </w:rPr>
        <w:t>SIZE(d.employees) = 2</w:t>
      </w:r>
    </w:p>
    <w:p w14:paraId="1091361D" w14:textId="77777777" w:rsidR="00CC3C94" w:rsidRPr="00CC3C94" w:rsidRDefault="00CC3C94" w:rsidP="00CC3C94">
      <w:pPr>
        <w:rPr>
          <w:lang w:val="en-US"/>
        </w:rPr>
      </w:pPr>
    </w:p>
    <w:p w14:paraId="26C44CE8" w14:textId="77777777" w:rsidR="00CC3C94" w:rsidRPr="00CC3C94" w:rsidRDefault="00CC3C94" w:rsidP="00CC3C94">
      <w:pPr>
        <w:rPr>
          <w:lang w:val="en-US"/>
        </w:rPr>
      </w:pPr>
    </w:p>
    <w:p w14:paraId="596174F6" w14:textId="77777777" w:rsidR="00B754AE" w:rsidRPr="00CC3C94" w:rsidRDefault="00B754AE" w:rsidP="00B754AE">
      <w:pPr>
        <w:rPr>
          <w:lang w:val="en-US"/>
        </w:rPr>
      </w:pPr>
    </w:p>
    <w:p w14:paraId="0B42EBD8" w14:textId="77777777" w:rsidR="00B754AE" w:rsidRPr="00CC3C94" w:rsidRDefault="00B754AE" w:rsidP="00A36C7B">
      <w:pPr>
        <w:rPr>
          <w:lang w:val="en-US"/>
        </w:rPr>
      </w:pPr>
    </w:p>
    <w:p w14:paraId="12CCCC8C" w14:textId="77777777" w:rsidR="00F66380" w:rsidRPr="00CC3C94" w:rsidRDefault="00F66380" w:rsidP="00F66380">
      <w:pPr>
        <w:rPr>
          <w:lang w:val="en-US"/>
        </w:rPr>
      </w:pPr>
    </w:p>
    <w:sectPr w:rsidR="00F66380" w:rsidRPr="00CC3C94" w:rsidSect="000E4807">
      <w:headerReference w:type="even" r:id="rId11"/>
      <w:headerReference w:type="default" r:id="rId12"/>
      <w:footerReference w:type="even" r:id="rId13"/>
      <w:footerReference w:type="default" r:id="rId14"/>
      <w:headerReference w:type="first" r:id="rId15"/>
      <w:footerReference w:type="first" r:id="rId16"/>
      <w:pgSz w:w="11907" w:h="16840"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9312B" w14:textId="77777777" w:rsidR="005F5A6F" w:rsidRPr="007E7140" w:rsidRDefault="005F5A6F">
      <w:r w:rsidRPr="007E7140">
        <w:separator/>
      </w:r>
    </w:p>
  </w:endnote>
  <w:endnote w:type="continuationSeparator" w:id="0">
    <w:p w14:paraId="63A5516D" w14:textId="77777777" w:rsidR="005F5A6F" w:rsidRPr="007E7140" w:rsidRDefault="005F5A6F">
      <w:r w:rsidRPr="007E71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KnckqtTjylqpYxnthkHwbldpUtopiaS">
    <w:panose1 w:val="00000000000000000000"/>
    <w:charset w:val="00"/>
    <w:family w:val="roman"/>
    <w:notTrueType/>
    <w:pitch w:val="default"/>
    <w:sig w:usb0="00000003" w:usb1="00000000" w:usb2="00000000" w:usb3="00000000" w:csb0="00000001" w:csb1="00000000"/>
  </w:font>
  <w:font w:name="RmrsbbYnmjylCvvcsjBwswjrTheSans">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C64C" w14:textId="77777777" w:rsidR="005F5A6F" w:rsidRDefault="005F5A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7" w14:textId="56DC021D" w:rsidR="005F5A6F" w:rsidRPr="007E7140" w:rsidRDefault="005F5A6F" w:rsidP="000E4807">
    <w:pPr>
      <w:pStyle w:val="StylepourPieddepage"/>
      <w:ind w:left="0"/>
    </w:pPr>
    <w:r w:rsidRPr="007E7140">
      <w:rPr>
        <w:noProof/>
        <w:lang w:val="es-ES" w:eastAsia="es-ES"/>
      </w:rPr>
      <mc:AlternateContent>
        <mc:Choice Requires="wps">
          <w:drawing>
            <wp:anchor distT="0" distB="0" distL="114300" distR="114300" simplePos="0" relativeHeight="251659264" behindDoc="0" locked="0" layoutInCell="1" allowOverlap="1" wp14:anchorId="2763CB4F" wp14:editId="2763CB50">
              <wp:simplePos x="0" y="0"/>
              <wp:positionH relativeFrom="column">
                <wp:posOffset>-6350</wp:posOffset>
              </wp:positionH>
              <wp:positionV relativeFrom="paragraph">
                <wp:posOffset>113030</wp:posOffset>
              </wp:positionV>
              <wp:extent cx="5972175" cy="0"/>
              <wp:effectExtent l="12700" t="8255" r="6350" b="1079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2CE64"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9pt" to="469.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" strokecolor="#cf022b" strokeweight=".5pt"/>
          </w:pict>
        </mc:Fallback>
      </mc:AlternateContent>
    </w:r>
    <w:r w:rsidRPr="007E7140">
      <w:rPr>
        <w:noProof/>
        <w:lang w:val="es-ES" w:eastAsia="es-ES"/>
      </w:rPr>
      <w:drawing>
        <wp:anchor distT="0" distB="0" distL="114300" distR="114300" simplePos="0" relativeHeight="251660288" behindDoc="0" locked="0" layoutInCell="1" allowOverlap="1" wp14:anchorId="2763CB51" wp14:editId="2763CB52">
          <wp:simplePos x="0" y="0"/>
          <wp:positionH relativeFrom="column">
            <wp:posOffset>5965825</wp:posOffset>
          </wp:positionH>
          <wp:positionV relativeFrom="paragraph">
            <wp:posOffset>-48260</wp:posOffset>
          </wp:positionV>
          <wp:extent cx="431800" cy="316865"/>
          <wp:effectExtent l="0" t="0" r="6350" b="6985"/>
          <wp:wrapSquare wrapText="bothSides"/>
          <wp:docPr id="1" name="Image 1"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7140">
      <w:t xml:space="preserve">© Sopra Steria Group, </w:t>
    </w:r>
    <w:r w:rsidRPr="007E7140">
      <w:fldChar w:fldCharType="begin"/>
    </w:r>
    <w:r w:rsidRPr="007E7140">
      <w:instrText xml:space="preserve"> DATE \@ "yyyy" \* MERGEFORMAT </w:instrText>
    </w:r>
    <w:r w:rsidRPr="007E7140">
      <w:fldChar w:fldCharType="separate"/>
    </w:r>
    <w:r w:rsidR="0056116B">
      <w:rPr>
        <w:noProof/>
      </w:rPr>
      <w:t>2018</w:t>
    </w:r>
    <w:r w:rsidRPr="007E7140">
      <w:fldChar w:fldCharType="end"/>
    </w:r>
    <w:r w:rsidRPr="007E7140">
      <w:t xml:space="preserve"> /Modèle : </w:t>
    </w:r>
    <w:r w:rsidRPr="007E7140">
      <w:fldChar w:fldCharType="begin"/>
    </w:r>
    <w:r w:rsidRPr="007E7140">
      <w:instrText xml:space="preserve"> DOCPROPERTY  DOCSPROP_osqveditor </w:instrText>
    </w:r>
    <w:r w:rsidRPr="007E7140">
      <w:fldChar w:fldCharType="separate"/>
    </w:r>
    <w:r w:rsidR="0056116B">
      <w:t>EN_eMREQ-SRS</w:t>
    </w:r>
    <w:r w:rsidRPr="007E7140">
      <w:fldChar w:fldCharType="end"/>
    </w:r>
    <w:r w:rsidRPr="007E7140">
      <w:t>-V</w:t>
    </w:r>
    <w:r w:rsidRPr="007E7140">
      <w:fldChar w:fldCharType="begin"/>
    </w:r>
    <w:r w:rsidRPr="007E7140">
      <w:instrText xml:space="preserve"> DOCPROPERTY  DOCSPROP_osqvmaj </w:instrText>
    </w:r>
    <w:r w:rsidRPr="007E7140">
      <w:fldChar w:fldCharType="separate"/>
    </w:r>
    <w:r w:rsidR="0056116B">
      <w:t>1.2</w:t>
    </w:r>
    <w:r w:rsidRPr="007E7140">
      <w:fldChar w:fldCharType="end"/>
    </w:r>
    <w:r w:rsidRPr="007E7140">
      <w:t>-</w:t>
    </w:r>
    <w:r w:rsidRPr="007E7140">
      <w:fldChar w:fldCharType="begin"/>
    </w:r>
    <w:r w:rsidRPr="007E7140">
      <w:instrText xml:space="preserve"> DOCPROPERTY  DOCSPROP_osqvmin </w:instrText>
    </w:r>
    <w:r w:rsidRPr="007E7140">
      <w:fldChar w:fldCharType="separate"/>
    </w:r>
    <w:r w:rsidR="0056116B">
      <w:t>4</w:t>
    </w:r>
    <w:r w:rsidRPr="007E7140">
      <w:fldChar w:fldCharType="end"/>
    </w:r>
    <w:r w:rsidRPr="007E7140">
      <w:t>/</w:t>
    </w:r>
    <w:r w:rsidRPr="007E7140">
      <w:fldChar w:fldCharType="begin"/>
    </w:r>
    <w:r w:rsidRPr="007E7140">
      <w:instrText xml:space="preserve"> DOCPROPERTY  DOCSPROP_osqvyear </w:instrText>
    </w:r>
    <w:r w:rsidRPr="007E7140">
      <w:fldChar w:fldCharType="separate"/>
    </w:r>
    <w:r w:rsidR="0056116B">
      <w:t>2016</w:t>
    </w:r>
    <w:r w:rsidRPr="007E7140">
      <w:fldChar w:fldCharType="end"/>
    </w:r>
    <w:r w:rsidRPr="007E7140">
      <w:t xml:space="preserve">/ </w:t>
    </w:r>
    <w:r w:rsidR="0056116B">
      <w:fldChar w:fldCharType="begin"/>
    </w:r>
    <w:r w:rsidR="0056116B">
      <w:instrText xml:space="preserve"> DOCPROPERTY  DOCSLABEL_version  \* MER</w:instrText>
    </w:r>
    <w:r w:rsidR="0056116B">
      <w:instrText xml:space="preserve">GEFORMAT </w:instrText>
    </w:r>
    <w:r w:rsidR="0056116B">
      <w:fldChar w:fldCharType="separate"/>
    </w:r>
    <w:r w:rsidR="0056116B">
      <w:t>Version</w:t>
    </w:r>
    <w:r w:rsidR="0056116B">
      <w:fldChar w:fldCharType="end"/>
    </w:r>
    <w:r w:rsidRPr="007E7140">
      <w:t xml:space="preserve">: </w:t>
    </w:r>
    <w:r w:rsidR="0056116B">
      <w:fldChar w:fldCharType="begin"/>
    </w:r>
    <w:r w:rsidR="0056116B">
      <w:instrText xml:space="preserve"> DOCPROPERTY  DOCSPROP_version  \* MERGEFORMAT </w:instrText>
    </w:r>
    <w:r w:rsidR="0056116B">
      <w:fldChar w:fldCharType="separate"/>
    </w:r>
    <w:r w:rsidR="0056116B">
      <w:t>1.00</w:t>
    </w:r>
    <w:r w:rsidR="0056116B">
      <w:fldChar w:fldCharType="end"/>
    </w:r>
    <w:r w:rsidRPr="007E7140">
      <w:t xml:space="preserve"> / </w:t>
    </w:r>
    <w:r w:rsidR="0056116B">
      <w:fldChar w:fldCharType="begin"/>
    </w:r>
    <w:r w:rsidR="0056116B">
      <w:instrText xml:space="preserve"> DOCPROPERTY  DOCSLABEL_status  \* MERGEFORMAT </w:instrText>
    </w:r>
    <w:r w:rsidR="0056116B">
      <w:fldChar w:fldCharType="separate"/>
    </w:r>
    <w:r w:rsidR="0056116B">
      <w:t xml:space="preserve">État </w:t>
    </w:r>
    <w:r w:rsidR="0056116B">
      <w:fldChar w:fldCharType="end"/>
    </w:r>
    <w:r w:rsidRPr="007E7140">
      <w:t xml:space="preserve"> </w:t>
    </w:r>
    <w:r w:rsidR="0056116B">
      <w:fldChar w:fldCharType="begin"/>
    </w:r>
    <w:r w:rsidR="0056116B">
      <w:instrText xml:space="preserve"> DOCPROPERTY  DOCSPROP_status  \* MERGEFORMAT </w:instrText>
    </w:r>
    <w:r w:rsidR="0056116B">
      <w:fldChar w:fldCharType="separate"/>
    </w:r>
    <w:r w:rsidR="0056116B">
      <w:t>Projet</w:t>
    </w:r>
    <w:r w:rsidR="0056116B">
      <w:fldChar w:fldCharType="end"/>
    </w:r>
    <w:r w:rsidRPr="007E7140">
      <w:t xml:space="preserve"> / Ref. : </w:t>
    </w:r>
    <w:r w:rsidR="0056116B">
      <w:fldChar w:fldCharType="begin"/>
    </w:r>
    <w:r w:rsidR="0056116B">
      <w:instrText xml:space="preserve"> DOCPROPERTY  DOCSPROP_reference  \* MERGEFORMAT </w:instrText>
    </w:r>
    <w:r w:rsidR="0056116B">
      <w:fldChar w:fldCharType="separate"/>
    </w:r>
    <w:r w:rsidR="0056116B">
      <w:t>20170124-170150-esgomez</w:t>
    </w:r>
    <w:r w:rsidR="0056116B">
      <w:fldChar w:fldCharType="end"/>
    </w:r>
  </w:p>
  <w:p w14:paraId="2763CB48" w14:textId="75E5F72D" w:rsidR="005F5A6F" w:rsidRPr="007E7140" w:rsidRDefault="005F5A6F" w:rsidP="000E4807">
    <w:pPr>
      <w:pStyle w:val="NumrotationduPieddepage"/>
    </w:pPr>
    <w:r w:rsidRPr="007E7140">
      <w:fldChar w:fldCharType="begin"/>
    </w:r>
    <w:r w:rsidRPr="007E7140">
      <w:instrText xml:space="preserve"> PAGE  \* MERGEFORMAT </w:instrText>
    </w:r>
    <w:r w:rsidRPr="007E7140">
      <w:fldChar w:fldCharType="separate"/>
    </w:r>
    <w:r w:rsidR="0056116B">
      <w:rPr>
        <w:noProof/>
      </w:rPr>
      <w:t>9</w:t>
    </w:r>
    <w:r w:rsidRPr="007E7140">
      <w:fldChar w:fldCharType="end"/>
    </w:r>
    <w:r w:rsidRPr="007E7140">
      <w:t>/</w:t>
    </w:r>
    <w:r>
      <w:rPr>
        <w:noProof/>
      </w:rPr>
      <w:fldChar w:fldCharType="begin"/>
    </w:r>
    <w:r>
      <w:rPr>
        <w:noProof/>
      </w:rPr>
      <w:instrText xml:space="preserve"> NUMPAGES  \* MERGEFORMAT </w:instrText>
    </w:r>
    <w:r>
      <w:rPr>
        <w:noProof/>
      </w:rPr>
      <w:fldChar w:fldCharType="separate"/>
    </w:r>
    <w:r w:rsidR="0056116B">
      <w:rPr>
        <w:noProof/>
      </w:rPr>
      <w:t>12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D" w14:textId="5BCA9FCD" w:rsidR="005F5A6F" w:rsidRPr="007E7140" w:rsidRDefault="005F5A6F" w:rsidP="000E4807">
    <w:pPr>
      <w:pStyle w:val="StylepourPieddepage"/>
      <w:ind w:left="0"/>
    </w:pPr>
    <w:r w:rsidRPr="007E7140">
      <w:rPr>
        <w:noProof/>
        <w:lang w:val="es-ES" w:eastAsia="es-ES"/>
      </w:rPr>
      <w:drawing>
        <wp:anchor distT="0" distB="0" distL="114300" distR="114300" simplePos="0" relativeHeight="251663360" behindDoc="0" locked="0" layoutInCell="1" allowOverlap="1" wp14:anchorId="2763CB53" wp14:editId="2763CB54">
          <wp:simplePos x="0" y="0"/>
          <wp:positionH relativeFrom="column">
            <wp:posOffset>4697730</wp:posOffset>
          </wp:positionH>
          <wp:positionV relativeFrom="paragraph">
            <wp:posOffset>-118110</wp:posOffset>
          </wp:positionV>
          <wp:extent cx="1746250" cy="449580"/>
          <wp:effectExtent l="0" t="0" r="6350" b="7620"/>
          <wp:wrapSquare wrapText="bothSides"/>
          <wp:docPr id="4" name="Image 4"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7140">
      <w:rPr>
        <w:noProof/>
        <w:lang w:val="es-ES" w:eastAsia="es-ES"/>
      </w:rPr>
      <mc:AlternateContent>
        <mc:Choice Requires="wps">
          <w:drawing>
            <wp:anchor distT="0" distB="0" distL="114300" distR="114300" simplePos="0" relativeHeight="251662336" behindDoc="0" locked="0" layoutInCell="1" allowOverlap="1" wp14:anchorId="2763CB55" wp14:editId="2763CB56">
              <wp:simplePos x="0" y="0"/>
              <wp:positionH relativeFrom="column">
                <wp:posOffset>-6350</wp:posOffset>
              </wp:positionH>
              <wp:positionV relativeFrom="paragraph">
                <wp:posOffset>111760</wp:posOffset>
              </wp:positionV>
              <wp:extent cx="5568950" cy="1270"/>
              <wp:effectExtent l="0" t="0" r="0" b="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127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5F700" id="Connecteur droit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8pt" to="43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" strokecolor="#cf022b" strokeweight=".5pt"/>
          </w:pict>
        </mc:Fallback>
      </mc:AlternateContent>
    </w:r>
    <w:r w:rsidRPr="007E7140">
      <w:t xml:space="preserve">© Sopra Steria Group, </w:t>
    </w:r>
    <w:r w:rsidRPr="007E7140">
      <w:fldChar w:fldCharType="begin"/>
    </w:r>
    <w:r w:rsidRPr="007E7140">
      <w:instrText xml:space="preserve"> DATE \@ "yyyy" \* MERGEFORMAT </w:instrText>
    </w:r>
    <w:r w:rsidRPr="007E7140">
      <w:fldChar w:fldCharType="separate"/>
    </w:r>
    <w:r w:rsidR="0056116B">
      <w:rPr>
        <w:noProof/>
      </w:rPr>
      <w:t>2018</w:t>
    </w:r>
    <w:r w:rsidRPr="007E7140">
      <w:fldChar w:fldCharType="end"/>
    </w:r>
    <w:r w:rsidRPr="007E7140">
      <w:t xml:space="preserve"> /</w:t>
    </w:r>
    <w:r w:rsidRPr="007E7140">
      <w:fldChar w:fldCharType="begin"/>
    </w:r>
    <w:r w:rsidRPr="007E7140">
      <w:instrText xml:space="preserve"> DOCPROPERTY  DOCSLABEL_template </w:instrText>
    </w:r>
    <w:r w:rsidRPr="007E7140">
      <w:fldChar w:fldCharType="separate"/>
    </w:r>
    <w:r w:rsidR="0056116B">
      <w:t>Template</w:t>
    </w:r>
    <w:r w:rsidRPr="007E7140">
      <w:fldChar w:fldCharType="end"/>
    </w:r>
    <w:r w:rsidRPr="007E7140">
      <w:t xml:space="preserve"> : </w:t>
    </w:r>
    <w:r w:rsidRPr="007E7140">
      <w:fldChar w:fldCharType="begin"/>
    </w:r>
    <w:r w:rsidRPr="007E7140">
      <w:instrText xml:space="preserve"> DOCPROPERTY  DOCSPROP_osqveditor </w:instrText>
    </w:r>
    <w:r w:rsidRPr="007E7140">
      <w:fldChar w:fldCharType="separate"/>
    </w:r>
    <w:r w:rsidR="0056116B">
      <w:t>EN_eMREQ-SRS</w:t>
    </w:r>
    <w:r w:rsidRPr="007E7140">
      <w:fldChar w:fldCharType="end"/>
    </w:r>
    <w:r w:rsidRPr="007E7140">
      <w:t>-V</w:t>
    </w:r>
    <w:r w:rsidRPr="007E7140">
      <w:fldChar w:fldCharType="begin"/>
    </w:r>
    <w:r w:rsidRPr="007E7140">
      <w:instrText xml:space="preserve"> DOCPROPERTY  DOCSPROP_osqvmaj </w:instrText>
    </w:r>
    <w:r w:rsidRPr="007E7140">
      <w:fldChar w:fldCharType="separate"/>
    </w:r>
    <w:r w:rsidR="0056116B">
      <w:t>1.2</w:t>
    </w:r>
    <w:r w:rsidRPr="007E7140">
      <w:fldChar w:fldCharType="end"/>
    </w:r>
    <w:r w:rsidRPr="007E7140">
      <w:t>-</w:t>
    </w:r>
    <w:r w:rsidRPr="007E7140">
      <w:fldChar w:fldCharType="begin"/>
    </w:r>
    <w:r w:rsidRPr="007E7140">
      <w:instrText xml:space="preserve"> DOCPROPERTY  DOCSPROP_osqvmin </w:instrText>
    </w:r>
    <w:r w:rsidRPr="007E7140">
      <w:fldChar w:fldCharType="separate"/>
    </w:r>
    <w:r w:rsidR="0056116B">
      <w:t>4</w:t>
    </w:r>
    <w:r w:rsidRPr="007E7140">
      <w:fldChar w:fldCharType="end"/>
    </w:r>
    <w:r w:rsidRPr="007E7140">
      <w:t>/</w:t>
    </w:r>
    <w:r w:rsidRPr="007E7140">
      <w:fldChar w:fldCharType="begin"/>
    </w:r>
    <w:r w:rsidRPr="007E7140">
      <w:instrText xml:space="preserve"> DOCPROPERTY  DOCSPROP_osqvyear </w:instrText>
    </w:r>
    <w:r w:rsidRPr="007E7140">
      <w:fldChar w:fldCharType="separate"/>
    </w:r>
    <w:r w:rsidR="0056116B">
      <w:t>2016</w:t>
    </w:r>
    <w:r w:rsidRPr="007E7140">
      <w:fldChar w:fldCharType="end"/>
    </w:r>
    <w:r w:rsidRPr="007E7140">
      <w:t xml:space="preserve">/ </w:t>
    </w:r>
    <w:r w:rsidR="0056116B">
      <w:fldChar w:fldCharType="begin"/>
    </w:r>
    <w:r w:rsidR="0056116B">
      <w:instrText xml:space="preserve"> DOCPROPERTY  DOCSLABEL_version  \* MERGEFORMAT </w:instrText>
    </w:r>
    <w:r w:rsidR="0056116B">
      <w:fldChar w:fldCharType="separate"/>
    </w:r>
    <w:r w:rsidR="0056116B">
      <w:t>Version</w:t>
    </w:r>
    <w:r w:rsidR="0056116B">
      <w:fldChar w:fldCharType="end"/>
    </w:r>
    <w:r w:rsidRPr="007E7140">
      <w:t xml:space="preserve">: </w:t>
    </w:r>
    <w:r w:rsidR="0056116B">
      <w:fldChar w:fldCharType="begin"/>
    </w:r>
    <w:r w:rsidR="0056116B">
      <w:instrText xml:space="preserve"> DOCPROPERTY  DOCSPROP_version  \* MERGEFORMAT </w:instrText>
    </w:r>
    <w:r w:rsidR="0056116B">
      <w:fldChar w:fldCharType="separate"/>
    </w:r>
    <w:r w:rsidR="0056116B">
      <w:t>1.00</w:t>
    </w:r>
    <w:r w:rsidR="0056116B">
      <w:fldChar w:fldCharType="end"/>
    </w:r>
    <w:r w:rsidRPr="007E7140">
      <w:t xml:space="preserve"> / </w:t>
    </w:r>
    <w:r w:rsidR="0056116B">
      <w:fldChar w:fldCharType="begin"/>
    </w:r>
    <w:r w:rsidR="0056116B">
      <w:instrText xml:space="preserve"> DOCPROPERTY  DOCSLABEL_status  \* MERGEF</w:instrText>
    </w:r>
    <w:r w:rsidR="0056116B">
      <w:instrText xml:space="preserve">ORMAT </w:instrText>
    </w:r>
    <w:r w:rsidR="0056116B">
      <w:fldChar w:fldCharType="separate"/>
    </w:r>
    <w:r w:rsidR="0056116B">
      <w:t xml:space="preserve">État </w:t>
    </w:r>
    <w:r w:rsidR="0056116B">
      <w:fldChar w:fldCharType="end"/>
    </w:r>
    <w:r w:rsidRPr="007E7140">
      <w:t xml:space="preserve"> </w:t>
    </w:r>
    <w:r w:rsidR="0056116B">
      <w:fldChar w:fldCharType="begin"/>
    </w:r>
    <w:r w:rsidR="0056116B">
      <w:instrText xml:space="preserve"> DOCPROPERTY  DOCSPROP_status  \* MERGEFORMAT </w:instrText>
    </w:r>
    <w:r w:rsidR="0056116B">
      <w:fldChar w:fldCharType="separate"/>
    </w:r>
    <w:r w:rsidR="0056116B">
      <w:t>Projet</w:t>
    </w:r>
    <w:r w:rsidR="0056116B">
      <w:fldChar w:fldCharType="end"/>
    </w:r>
    <w:r w:rsidRPr="007E7140">
      <w:t xml:space="preserve"> / Ref. : </w:t>
    </w:r>
    <w:r w:rsidR="0056116B">
      <w:fldChar w:fldCharType="begin"/>
    </w:r>
    <w:r w:rsidR="0056116B">
      <w:instrText xml:space="preserve"> DOCPROPERTY  DOCSPROP_reference  \* MERGEFORMAT </w:instrText>
    </w:r>
    <w:r w:rsidR="0056116B">
      <w:fldChar w:fldCharType="separate"/>
    </w:r>
    <w:r w:rsidR="0056116B">
      <w:t>20170124-170150-esgomez</w:t>
    </w:r>
    <w:r w:rsidR="0056116B">
      <w:fldChar w:fldCharType="end"/>
    </w:r>
  </w:p>
  <w:p w14:paraId="2763CB4E" w14:textId="080D4534" w:rsidR="005F5A6F" w:rsidRPr="007E7140" w:rsidRDefault="005F5A6F" w:rsidP="000E4807">
    <w:pPr>
      <w:pStyle w:val="NumrotationduPieddepage"/>
    </w:pPr>
    <w:r w:rsidRPr="007E7140">
      <w:fldChar w:fldCharType="begin"/>
    </w:r>
    <w:r w:rsidRPr="007E7140">
      <w:instrText xml:space="preserve"> PAGE  \* MERGEFORMAT </w:instrText>
    </w:r>
    <w:r w:rsidRPr="007E7140">
      <w:fldChar w:fldCharType="separate"/>
    </w:r>
    <w:r w:rsidR="0056116B">
      <w:rPr>
        <w:noProof/>
      </w:rPr>
      <w:t>1</w:t>
    </w:r>
    <w:r w:rsidRPr="007E7140">
      <w:fldChar w:fldCharType="end"/>
    </w:r>
    <w:r w:rsidRPr="007E7140">
      <w:t>/</w:t>
    </w:r>
    <w:r>
      <w:rPr>
        <w:noProof/>
      </w:rPr>
      <w:fldChar w:fldCharType="begin"/>
    </w:r>
    <w:r>
      <w:rPr>
        <w:noProof/>
      </w:rPr>
      <w:instrText xml:space="preserve"> NUMPAGES  \* MERGEFORMAT </w:instrText>
    </w:r>
    <w:r>
      <w:rPr>
        <w:noProof/>
      </w:rPr>
      <w:fldChar w:fldCharType="separate"/>
    </w:r>
    <w:r w:rsidR="0056116B">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5ECC9" w14:textId="77777777" w:rsidR="005F5A6F" w:rsidRPr="007E7140" w:rsidRDefault="005F5A6F"/>
  </w:footnote>
  <w:footnote w:type="continuationSeparator" w:id="0">
    <w:p w14:paraId="463CF070" w14:textId="77777777" w:rsidR="005F5A6F" w:rsidRPr="007E7140" w:rsidRDefault="005F5A6F"/>
  </w:footnote>
  <w:footnote w:type="continuationNotice" w:id="1">
    <w:p w14:paraId="0FFED671" w14:textId="77777777" w:rsidR="005F5A6F" w:rsidRPr="007E7140" w:rsidRDefault="005F5A6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ACFDF" w14:textId="77777777" w:rsidR="005F5A6F" w:rsidRDefault="005F5A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3" w14:textId="27C25FE0" w:rsidR="005F5A6F" w:rsidRPr="007E7140" w:rsidRDefault="005F5A6F" w:rsidP="000E4807">
    <w:pPr>
      <w:pStyle w:val="En-ttedroit"/>
    </w:pPr>
    <w:r w:rsidRPr="007E7140">
      <w:tab/>
    </w:r>
    <w:r w:rsidR="0056116B">
      <w:fldChar w:fldCharType="begin"/>
    </w:r>
    <w:r w:rsidR="0056116B">
      <w:instrText xml:space="preserve"> DOCPROPERTY  DOCSPROP_title  \* MERGEFORMAT </w:instrText>
    </w:r>
    <w:r w:rsidR="0056116B">
      <w:fldChar w:fldCharType="separate"/>
    </w:r>
    <w:r w:rsidR="0056116B">
      <w:t>Spécifications des besoins de la solution - GEMIS</w:t>
    </w:r>
    <w:r w:rsidR="0056116B">
      <w:fldChar w:fldCharType="end"/>
    </w:r>
  </w:p>
  <w:p w14:paraId="2763CB44" w14:textId="75CD5A15" w:rsidR="005F5A6F" w:rsidRPr="007E7140" w:rsidRDefault="005F5A6F" w:rsidP="000E4807">
    <w:pPr>
      <w:pStyle w:val="En-ttedroit"/>
    </w:pPr>
    <w:r w:rsidRPr="007E7140">
      <w:tab/>
    </w:r>
    <w:r>
      <w:t>CSV/</w:t>
    </w:r>
    <w:r w:rsidR="0056116B">
      <w:fldChar w:fldCharType="begin"/>
    </w:r>
    <w:r w:rsidR="0056116B">
      <w:instrText xml:space="preserve"> DOCPROPERTY  DOCSPROP_project  \* MERGEFORMAT </w:instrText>
    </w:r>
    <w:r w:rsidR="0056116B">
      <w:fldChar w:fldCharType="separate"/>
    </w:r>
    <w:r w:rsidR="0056116B">
      <w:t>GEMIS</w:t>
    </w:r>
    <w:r w:rsidR="0056116B">
      <w:fldChar w:fldCharType="end"/>
    </w:r>
  </w:p>
  <w:p w14:paraId="2763CB45" w14:textId="5DC80098" w:rsidR="005F5A6F" w:rsidRPr="007E7140" w:rsidRDefault="005F5A6F" w:rsidP="000E4807">
    <w:pPr>
      <w:pBdr>
        <w:bottom w:val="single" w:sz="2" w:space="0" w:color="999999"/>
      </w:pBdr>
      <w:tabs>
        <w:tab w:val="right" w:pos="9960"/>
      </w:tabs>
      <w:spacing w:before="0" w:line="240" w:lineRule="auto"/>
      <w:ind w:left="0"/>
      <w:rPr>
        <w:rFonts w:ascii="Century Gothic" w:hAnsi="Century Gothic"/>
        <w:color w:val="999999"/>
        <w:sz w:val="16"/>
        <w:szCs w:val="16"/>
      </w:rPr>
    </w:pPr>
    <w:r w:rsidRPr="007E7140">
      <w:rPr>
        <w:rStyle w:val="En-ttegaucheCar"/>
      </w:rPr>
      <w:t xml:space="preserve">09 de </w:t>
    </w:r>
    <w:r>
      <w:rPr>
        <w:rStyle w:val="En-ttegaucheCar"/>
      </w:rPr>
      <w:t>mars</w:t>
    </w:r>
    <w:r w:rsidRPr="007E7140">
      <w:rPr>
        <w:rStyle w:val="En-ttegaucheCar"/>
      </w:rPr>
      <w:t xml:space="preserve"> de 2018</w:t>
    </w:r>
    <w:r w:rsidRPr="007E7140">
      <w:rPr>
        <w:rFonts w:ascii="Century Gothic" w:hAnsi="Century Gothic"/>
        <w:color w:val="999999"/>
        <w:sz w:val="16"/>
        <w:szCs w:val="16"/>
      </w:rPr>
      <w:t xml:space="preserve"> </w:t>
    </w:r>
    <w:r w:rsidRPr="007E7140">
      <w:rPr>
        <w:rStyle w:val="ConfidentielpourEn-tteCar"/>
        <w:color w:val="CF022B"/>
      </w:rPr>
      <w:fldChar w:fldCharType="begin"/>
    </w:r>
    <w:r w:rsidRPr="007E7140">
      <w:rPr>
        <w:rStyle w:val="ConfidentielpourEn-tteCar"/>
        <w:color w:val="CF022B"/>
      </w:rPr>
      <w:instrText xml:space="preserve"> DOCPROPERTY  DOCSCHAR_splitconfidential </w:instrText>
    </w:r>
    <w:r w:rsidRPr="007E7140">
      <w:rPr>
        <w:rStyle w:val="ConfidentielpourEn-tteCar"/>
        <w:color w:val="CF022B"/>
      </w:rPr>
      <w:fldChar w:fldCharType="end"/>
    </w:r>
    <w:r w:rsidRPr="007E7140">
      <w:rPr>
        <w:rStyle w:val="ConfidentielpourEn-tteCar"/>
        <w:color w:val="CF022B"/>
      </w:rPr>
      <w:t xml:space="preserve"> </w:t>
    </w:r>
    <w:r w:rsidRPr="007E7140">
      <w:rPr>
        <w:rStyle w:val="ConfidentielpourEn-tteCar"/>
        <w:color w:val="CF022B"/>
      </w:rPr>
      <w:fldChar w:fldCharType="begin"/>
    </w:r>
    <w:r w:rsidRPr="007E7140">
      <w:rPr>
        <w:rStyle w:val="ConfidentielpourEn-tteCar"/>
        <w:color w:val="CF022B"/>
      </w:rPr>
      <w:instrText xml:space="preserve"> DOCPROPERTY  DOCSPROP_confidential  \* MERGEFORMAT </w:instrText>
    </w:r>
    <w:r w:rsidRPr="007E7140">
      <w:rPr>
        <w:rStyle w:val="ConfidentielpourEn-tteCar"/>
        <w:color w:val="CF022B"/>
      </w:rPr>
      <w:fldChar w:fldCharType="end"/>
    </w:r>
    <w:r w:rsidRPr="007E7140">
      <w:rPr>
        <w:rFonts w:ascii="Century Gothic" w:hAnsi="Century Gothic"/>
        <w:color w:val="999999"/>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9" w14:textId="571C8C21" w:rsidR="005F5A6F" w:rsidRPr="007E7140" w:rsidRDefault="005F5A6F" w:rsidP="00F07596">
    <w:pPr>
      <w:pStyle w:val="En-ttedroit"/>
      <w:jc w:val="right"/>
    </w:pPr>
    <w:r w:rsidRPr="007E7140">
      <w:tab/>
    </w:r>
    <w:r w:rsidR="0056116B">
      <w:fldChar w:fldCharType="begin"/>
    </w:r>
    <w:r w:rsidR="0056116B">
      <w:instrText xml:space="preserve"> DOCPROPERTY  DOCSPROP_title  \* MERGEFORMAT </w:instrText>
    </w:r>
    <w:r w:rsidR="0056116B">
      <w:fldChar w:fldCharType="separate"/>
    </w:r>
    <w:r w:rsidR="0056116B">
      <w:t>Spécifications des besoins de la solution - GEMIS</w:t>
    </w:r>
    <w:r w:rsidR="0056116B">
      <w:fldChar w:fldCharType="end"/>
    </w:r>
  </w:p>
  <w:p w14:paraId="2763CB4A" w14:textId="7D290CA7" w:rsidR="005F5A6F" w:rsidRPr="007E7140" w:rsidRDefault="005F5A6F" w:rsidP="00BE768C">
    <w:pPr>
      <w:pStyle w:val="En-ttedroit"/>
    </w:pPr>
    <w:r w:rsidRPr="007E7140">
      <w:tab/>
      <w:t>CSV</w:t>
    </w:r>
    <w:r w:rsidRPr="007E7140">
      <w:fldChar w:fldCharType="begin"/>
    </w:r>
    <w:r w:rsidRPr="007E7140">
      <w:instrText xml:space="preserve"> DOCPROPERTY  DOCSCHAR_splitproject </w:instrText>
    </w:r>
    <w:r w:rsidRPr="007E7140">
      <w:fldChar w:fldCharType="separate"/>
    </w:r>
    <w:r w:rsidR="0056116B">
      <w:t xml:space="preserve"> / </w:t>
    </w:r>
    <w:r w:rsidRPr="007E7140">
      <w:fldChar w:fldCharType="end"/>
    </w:r>
    <w:r w:rsidR="0056116B">
      <w:fldChar w:fldCharType="begin"/>
    </w:r>
    <w:r w:rsidR="0056116B">
      <w:instrText xml:space="preserve"> DOCPROPERTY  DOCSPROP_project  \* MERGEFORMAT </w:instrText>
    </w:r>
    <w:r w:rsidR="0056116B">
      <w:fldChar w:fldCharType="separate"/>
    </w:r>
    <w:r w:rsidR="0056116B">
      <w:t>GEMIS</w:t>
    </w:r>
    <w:r w:rsidR="0056116B">
      <w:fldChar w:fldCharType="end"/>
    </w:r>
  </w:p>
  <w:p w14:paraId="2763CB4B" w14:textId="77777777" w:rsidR="005F5A6F" w:rsidRPr="007E7140" w:rsidRDefault="005F5A6F" w:rsidP="00BE768C">
    <w:pPr>
      <w:pStyle w:val="En-ttedroit"/>
    </w:pPr>
    <w:r w:rsidRPr="007E7140">
      <w:rPr>
        <w:rStyle w:val="En-ttegaucheCar"/>
      </w:rPr>
      <w:t xml:space="preserve">09 de </w:t>
    </w:r>
    <w:r>
      <w:rPr>
        <w:rStyle w:val="En-ttegaucheCar"/>
      </w:rPr>
      <w:t>mars</w:t>
    </w:r>
    <w:r w:rsidRPr="007E7140">
      <w:rPr>
        <w:rStyle w:val="En-ttegaucheCar"/>
      </w:rPr>
      <w:t xml:space="preserve"> de 2018</w:t>
    </w:r>
    <w:r w:rsidRPr="007E7140">
      <w:rPr>
        <w:color w:val="999999"/>
      </w:rPr>
      <w:t xml:space="preserve"> </w:t>
    </w:r>
  </w:p>
  <w:p w14:paraId="2763CB4C" w14:textId="77777777" w:rsidR="005F5A6F" w:rsidRPr="007E7140" w:rsidRDefault="005F5A6F" w:rsidP="000E48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E00EDE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7A6E94"/>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F01E48"/>
    <w:multiLevelType w:val="multilevel"/>
    <w:tmpl w:val="13DAE582"/>
    <w:lvl w:ilvl="0">
      <w:start w:val="1"/>
      <w:numFmt w:val="none"/>
      <w:pStyle w:val="Ttulo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tulo1"/>
      <w:lvlText w:val="%2."/>
      <w:lvlJc w:val="left"/>
      <w:pPr>
        <w:tabs>
          <w:tab w:val="num" w:pos="0"/>
        </w:tabs>
        <w:ind w:left="0" w:firstLine="0"/>
      </w:pPr>
      <w:rPr>
        <w:rFonts w:ascii="Century Gothic" w:hAnsi="Century Gothic" w:hint="default"/>
        <w:color w:val="E51519"/>
        <w:sz w:val="32"/>
        <w:szCs w:val="32"/>
      </w:rPr>
    </w:lvl>
    <w:lvl w:ilvl="2">
      <w:start w:val="1"/>
      <w:numFmt w:val="decimal"/>
      <w:pStyle w:val="Ttulo2"/>
      <w:lvlText w:val="%2.%3."/>
      <w:lvlJc w:val="left"/>
      <w:pPr>
        <w:tabs>
          <w:tab w:val="num" w:pos="0"/>
        </w:tabs>
        <w:ind w:left="0" w:firstLine="0"/>
      </w:pPr>
      <w:rPr>
        <w:rFonts w:hint="default"/>
      </w:rPr>
    </w:lvl>
    <w:lvl w:ilvl="3">
      <w:start w:val="1"/>
      <w:numFmt w:val="decimal"/>
      <w:pStyle w:val="Ttulo3"/>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right"/>
      <w:pPr>
        <w:tabs>
          <w:tab w:val="num" w:pos="1247"/>
        </w:tabs>
        <w:ind w:left="1247" w:hanging="5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pStyle w:val="Ttulo7"/>
      <w:suff w:val="nothing"/>
      <w:lvlText w:val=""/>
      <w:lvlJc w:val="left"/>
      <w:pPr>
        <w:ind w:left="1520" w:firstLine="0"/>
      </w:pPr>
      <w:rPr>
        <w:rFonts w:hint="default"/>
      </w:rPr>
    </w:lvl>
    <w:lvl w:ilvl="8">
      <w:start w:val="1"/>
      <w:numFmt w:val="none"/>
      <w:pStyle w:val="Ttulo8"/>
      <w:suff w:val="nothing"/>
      <w:lvlText w:val=""/>
      <w:lvlJc w:val="left"/>
      <w:pPr>
        <w:ind w:left="1520" w:firstLine="0"/>
      </w:pPr>
      <w:rPr>
        <w:rFonts w:hint="default"/>
      </w:rPr>
    </w:lvl>
  </w:abstractNum>
  <w:abstractNum w:abstractNumId="3" w15:restartNumberingAfterBreak="0">
    <w:nsid w:val="0AF343C2"/>
    <w:multiLevelType w:val="hybridMultilevel"/>
    <w:tmpl w:val="C30C1ADE"/>
    <w:lvl w:ilvl="0" w:tplc="FFFFFFFF">
      <w:start w:val="1"/>
      <w:numFmt w:val="bullet"/>
      <w:pStyle w:val="Listaconvieta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4" w15:restartNumberingAfterBreak="0">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5" w15:restartNumberingAfterBreak="0">
    <w:nsid w:val="0B8F1063"/>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6C7A49"/>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F7A4302"/>
    <w:multiLevelType w:val="hybridMultilevel"/>
    <w:tmpl w:val="4E7A0F0A"/>
    <w:lvl w:ilvl="0" w:tplc="F942FE90">
      <w:numFmt w:val="bullet"/>
      <w:lvlText w:val="-"/>
      <w:lvlJc w:val="left"/>
      <w:pPr>
        <w:ind w:left="1280" w:hanging="360"/>
      </w:pPr>
      <w:rPr>
        <w:rFonts w:ascii="Verdana" w:eastAsia="Times New Roman" w:hAnsi="Verdana" w:cs="Times New Roman" w:hint="default"/>
        <w:i/>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8" w15:restartNumberingAfterBreak="0">
    <w:nsid w:val="20CE38D2"/>
    <w:multiLevelType w:val="hybridMultilevel"/>
    <w:tmpl w:val="D436B256"/>
    <w:lvl w:ilvl="0" w:tplc="0C0A0001">
      <w:start w:val="1"/>
      <w:numFmt w:val="bullet"/>
      <w:lvlText w:val=""/>
      <w:lvlJc w:val="left"/>
      <w:pPr>
        <w:ind w:left="1335" w:hanging="360"/>
      </w:pPr>
      <w:rPr>
        <w:rFonts w:ascii="Symbol" w:hAnsi="Symbol" w:hint="default"/>
      </w:rPr>
    </w:lvl>
    <w:lvl w:ilvl="1" w:tplc="0C0A0003" w:tentative="1">
      <w:start w:val="1"/>
      <w:numFmt w:val="bullet"/>
      <w:lvlText w:val="o"/>
      <w:lvlJc w:val="left"/>
      <w:pPr>
        <w:ind w:left="2055" w:hanging="360"/>
      </w:pPr>
      <w:rPr>
        <w:rFonts w:ascii="Courier New" w:hAnsi="Courier New" w:cs="Courier New" w:hint="default"/>
      </w:rPr>
    </w:lvl>
    <w:lvl w:ilvl="2" w:tplc="0C0A0005" w:tentative="1">
      <w:start w:val="1"/>
      <w:numFmt w:val="bullet"/>
      <w:lvlText w:val=""/>
      <w:lvlJc w:val="left"/>
      <w:pPr>
        <w:ind w:left="2775" w:hanging="360"/>
      </w:pPr>
      <w:rPr>
        <w:rFonts w:ascii="Wingdings" w:hAnsi="Wingdings" w:hint="default"/>
      </w:rPr>
    </w:lvl>
    <w:lvl w:ilvl="3" w:tplc="0C0A0001" w:tentative="1">
      <w:start w:val="1"/>
      <w:numFmt w:val="bullet"/>
      <w:lvlText w:val=""/>
      <w:lvlJc w:val="left"/>
      <w:pPr>
        <w:ind w:left="3495" w:hanging="360"/>
      </w:pPr>
      <w:rPr>
        <w:rFonts w:ascii="Symbol" w:hAnsi="Symbol" w:hint="default"/>
      </w:rPr>
    </w:lvl>
    <w:lvl w:ilvl="4" w:tplc="0C0A0003" w:tentative="1">
      <w:start w:val="1"/>
      <w:numFmt w:val="bullet"/>
      <w:lvlText w:val="o"/>
      <w:lvlJc w:val="left"/>
      <w:pPr>
        <w:ind w:left="4215" w:hanging="360"/>
      </w:pPr>
      <w:rPr>
        <w:rFonts w:ascii="Courier New" w:hAnsi="Courier New" w:cs="Courier New" w:hint="default"/>
      </w:rPr>
    </w:lvl>
    <w:lvl w:ilvl="5" w:tplc="0C0A0005" w:tentative="1">
      <w:start w:val="1"/>
      <w:numFmt w:val="bullet"/>
      <w:lvlText w:val=""/>
      <w:lvlJc w:val="left"/>
      <w:pPr>
        <w:ind w:left="4935" w:hanging="360"/>
      </w:pPr>
      <w:rPr>
        <w:rFonts w:ascii="Wingdings" w:hAnsi="Wingdings" w:hint="default"/>
      </w:rPr>
    </w:lvl>
    <w:lvl w:ilvl="6" w:tplc="0C0A0001" w:tentative="1">
      <w:start w:val="1"/>
      <w:numFmt w:val="bullet"/>
      <w:lvlText w:val=""/>
      <w:lvlJc w:val="left"/>
      <w:pPr>
        <w:ind w:left="5655" w:hanging="360"/>
      </w:pPr>
      <w:rPr>
        <w:rFonts w:ascii="Symbol" w:hAnsi="Symbol" w:hint="default"/>
      </w:rPr>
    </w:lvl>
    <w:lvl w:ilvl="7" w:tplc="0C0A0003" w:tentative="1">
      <w:start w:val="1"/>
      <w:numFmt w:val="bullet"/>
      <w:lvlText w:val="o"/>
      <w:lvlJc w:val="left"/>
      <w:pPr>
        <w:ind w:left="6375" w:hanging="360"/>
      </w:pPr>
      <w:rPr>
        <w:rFonts w:ascii="Courier New" w:hAnsi="Courier New" w:cs="Courier New" w:hint="default"/>
      </w:rPr>
    </w:lvl>
    <w:lvl w:ilvl="8" w:tplc="0C0A0005" w:tentative="1">
      <w:start w:val="1"/>
      <w:numFmt w:val="bullet"/>
      <w:lvlText w:val=""/>
      <w:lvlJc w:val="left"/>
      <w:pPr>
        <w:ind w:left="7095" w:hanging="360"/>
      </w:pPr>
      <w:rPr>
        <w:rFonts w:ascii="Wingdings" w:hAnsi="Wingdings" w:hint="default"/>
      </w:rPr>
    </w:lvl>
  </w:abstractNum>
  <w:abstractNum w:abstractNumId="9" w15:restartNumberingAfterBreak="0">
    <w:nsid w:val="245501AD"/>
    <w:multiLevelType w:val="hybridMultilevel"/>
    <w:tmpl w:val="DF9ACA32"/>
    <w:lvl w:ilvl="0" w:tplc="6702576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027980"/>
    <w:multiLevelType w:val="hybridMultilevel"/>
    <w:tmpl w:val="1F8EF8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26083331"/>
    <w:multiLevelType w:val="hybridMultilevel"/>
    <w:tmpl w:val="944EF8AC"/>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12" w15:restartNumberingAfterBreak="0">
    <w:nsid w:val="283E1667"/>
    <w:multiLevelType w:val="hybridMultilevel"/>
    <w:tmpl w:val="A31044F0"/>
    <w:lvl w:ilvl="0" w:tplc="F942FE90">
      <w:numFmt w:val="bullet"/>
      <w:lvlText w:val="-"/>
      <w:lvlJc w:val="left"/>
      <w:pPr>
        <w:ind w:left="1080" w:hanging="360"/>
      </w:pPr>
      <w:rPr>
        <w:rFonts w:ascii="Verdana" w:eastAsia="Times New Roman" w:hAnsi="Verdana" w:cs="Times New Roman"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2F477D40"/>
    <w:multiLevelType w:val="hybridMultilevel"/>
    <w:tmpl w:val="90F455AC"/>
    <w:lvl w:ilvl="0" w:tplc="D564F6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F731D32"/>
    <w:multiLevelType w:val="hybridMultilevel"/>
    <w:tmpl w:val="6160FC32"/>
    <w:lvl w:ilvl="0" w:tplc="0C0A000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33E46A11"/>
    <w:multiLevelType w:val="hybridMultilevel"/>
    <w:tmpl w:val="D2D2452C"/>
    <w:lvl w:ilvl="0" w:tplc="FFFFFFFF">
      <w:start w:val="1"/>
      <w:numFmt w:val="bullet"/>
      <w:pStyle w:val="Listaconvietas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7" w15:restartNumberingAfterBreak="0">
    <w:nsid w:val="342C3A96"/>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14A7834"/>
    <w:multiLevelType w:val="hybridMultilevel"/>
    <w:tmpl w:val="86CCA4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1A754C9"/>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238324D"/>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3A143EF"/>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2D2361"/>
    <w:multiLevelType w:val="hybridMultilevel"/>
    <w:tmpl w:val="EF9E3564"/>
    <w:lvl w:ilvl="0" w:tplc="42123D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743962"/>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65277E"/>
    <w:multiLevelType w:val="multilevel"/>
    <w:tmpl w:val="7A76607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left"/>
      <w:pPr>
        <w:tabs>
          <w:tab w:val="num" w:pos="1247"/>
        </w:tabs>
        <w:ind w:left="1247" w:hanging="68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5" w15:restartNumberingAfterBreak="0">
    <w:nsid w:val="4C7E516C"/>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4D07409"/>
    <w:multiLevelType w:val="hybridMultilevel"/>
    <w:tmpl w:val="0142AA3A"/>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27" w15:restartNumberingAfterBreak="0">
    <w:nsid w:val="5B517B61"/>
    <w:multiLevelType w:val="hybridMultilevel"/>
    <w:tmpl w:val="3372043A"/>
    <w:lvl w:ilvl="0" w:tplc="0C0A000F">
      <w:start w:val="1"/>
      <w:numFmt w:val="decimal"/>
      <w:lvlText w:val="%1."/>
      <w:lvlJc w:val="left"/>
      <w:pPr>
        <w:ind w:left="4155" w:hanging="360"/>
      </w:pPr>
    </w:lvl>
    <w:lvl w:ilvl="1" w:tplc="0C0A0019" w:tentative="1">
      <w:start w:val="1"/>
      <w:numFmt w:val="lowerLetter"/>
      <w:lvlText w:val="%2."/>
      <w:lvlJc w:val="left"/>
      <w:pPr>
        <w:ind w:left="4875" w:hanging="360"/>
      </w:pPr>
    </w:lvl>
    <w:lvl w:ilvl="2" w:tplc="0C0A001B" w:tentative="1">
      <w:start w:val="1"/>
      <w:numFmt w:val="lowerRoman"/>
      <w:lvlText w:val="%3."/>
      <w:lvlJc w:val="right"/>
      <w:pPr>
        <w:ind w:left="5595" w:hanging="180"/>
      </w:pPr>
    </w:lvl>
    <w:lvl w:ilvl="3" w:tplc="0C0A000F" w:tentative="1">
      <w:start w:val="1"/>
      <w:numFmt w:val="decimal"/>
      <w:lvlText w:val="%4."/>
      <w:lvlJc w:val="left"/>
      <w:pPr>
        <w:ind w:left="6315" w:hanging="360"/>
      </w:pPr>
    </w:lvl>
    <w:lvl w:ilvl="4" w:tplc="0C0A0019" w:tentative="1">
      <w:start w:val="1"/>
      <w:numFmt w:val="lowerLetter"/>
      <w:lvlText w:val="%5."/>
      <w:lvlJc w:val="left"/>
      <w:pPr>
        <w:ind w:left="7035" w:hanging="360"/>
      </w:pPr>
    </w:lvl>
    <w:lvl w:ilvl="5" w:tplc="0C0A001B" w:tentative="1">
      <w:start w:val="1"/>
      <w:numFmt w:val="lowerRoman"/>
      <w:lvlText w:val="%6."/>
      <w:lvlJc w:val="right"/>
      <w:pPr>
        <w:ind w:left="7755" w:hanging="180"/>
      </w:pPr>
    </w:lvl>
    <w:lvl w:ilvl="6" w:tplc="0C0A000F" w:tentative="1">
      <w:start w:val="1"/>
      <w:numFmt w:val="decimal"/>
      <w:lvlText w:val="%7."/>
      <w:lvlJc w:val="left"/>
      <w:pPr>
        <w:ind w:left="8475" w:hanging="360"/>
      </w:pPr>
    </w:lvl>
    <w:lvl w:ilvl="7" w:tplc="0C0A0019" w:tentative="1">
      <w:start w:val="1"/>
      <w:numFmt w:val="lowerLetter"/>
      <w:lvlText w:val="%8."/>
      <w:lvlJc w:val="left"/>
      <w:pPr>
        <w:ind w:left="9195" w:hanging="360"/>
      </w:pPr>
    </w:lvl>
    <w:lvl w:ilvl="8" w:tplc="0C0A001B" w:tentative="1">
      <w:start w:val="1"/>
      <w:numFmt w:val="lowerRoman"/>
      <w:lvlText w:val="%9."/>
      <w:lvlJc w:val="right"/>
      <w:pPr>
        <w:ind w:left="9915" w:hanging="180"/>
      </w:pPr>
    </w:lvl>
  </w:abstractNum>
  <w:abstractNum w:abstractNumId="28" w15:restartNumberingAfterBreak="0">
    <w:nsid w:val="5D125775"/>
    <w:multiLevelType w:val="hybridMultilevel"/>
    <w:tmpl w:val="27D20994"/>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29" w15:restartNumberingAfterBreak="0">
    <w:nsid w:val="60403FAF"/>
    <w:multiLevelType w:val="hybridMultilevel"/>
    <w:tmpl w:val="F580F016"/>
    <w:lvl w:ilvl="0" w:tplc="322635BE">
      <w:start w:val="1"/>
      <w:numFmt w:val="decimal"/>
      <w:pStyle w:val="Ttulo4"/>
      <w:lvlText w:val="%1."/>
      <w:lvlJc w:val="left"/>
      <w:pPr>
        <w:ind w:left="2487" w:hanging="360"/>
      </w:pPr>
      <w:rPr>
        <w:rFonts w:hint="default"/>
      </w:rPr>
    </w:lvl>
    <w:lvl w:ilvl="1" w:tplc="040A0019" w:tentative="1">
      <w:start w:val="1"/>
      <w:numFmt w:val="lowerLetter"/>
      <w:lvlText w:val="%2."/>
      <w:lvlJc w:val="left"/>
      <w:pPr>
        <w:ind w:left="3207" w:hanging="360"/>
      </w:pPr>
    </w:lvl>
    <w:lvl w:ilvl="2" w:tplc="040A001B" w:tentative="1">
      <w:start w:val="1"/>
      <w:numFmt w:val="lowerRoman"/>
      <w:lvlText w:val="%3."/>
      <w:lvlJc w:val="right"/>
      <w:pPr>
        <w:ind w:left="3927" w:hanging="180"/>
      </w:pPr>
    </w:lvl>
    <w:lvl w:ilvl="3" w:tplc="040A000F" w:tentative="1">
      <w:start w:val="1"/>
      <w:numFmt w:val="decimal"/>
      <w:lvlText w:val="%4."/>
      <w:lvlJc w:val="left"/>
      <w:pPr>
        <w:ind w:left="4647" w:hanging="360"/>
      </w:pPr>
    </w:lvl>
    <w:lvl w:ilvl="4" w:tplc="040A0019" w:tentative="1">
      <w:start w:val="1"/>
      <w:numFmt w:val="lowerLetter"/>
      <w:lvlText w:val="%5."/>
      <w:lvlJc w:val="left"/>
      <w:pPr>
        <w:ind w:left="5367" w:hanging="360"/>
      </w:pPr>
    </w:lvl>
    <w:lvl w:ilvl="5" w:tplc="040A001B">
      <w:start w:val="1"/>
      <w:numFmt w:val="lowerRoman"/>
      <w:pStyle w:val="Ttulo5"/>
      <w:lvlText w:val="%6."/>
      <w:lvlJc w:val="right"/>
      <w:pPr>
        <w:ind w:left="6087" w:hanging="180"/>
      </w:pPr>
    </w:lvl>
    <w:lvl w:ilvl="6" w:tplc="040A000F" w:tentative="1">
      <w:start w:val="1"/>
      <w:numFmt w:val="decimal"/>
      <w:pStyle w:val="Ttulo6"/>
      <w:lvlText w:val="%7."/>
      <w:lvlJc w:val="left"/>
      <w:pPr>
        <w:ind w:left="6807" w:hanging="360"/>
      </w:pPr>
    </w:lvl>
    <w:lvl w:ilvl="7" w:tplc="040A0019" w:tentative="1">
      <w:start w:val="1"/>
      <w:numFmt w:val="lowerLetter"/>
      <w:lvlText w:val="%8."/>
      <w:lvlJc w:val="left"/>
      <w:pPr>
        <w:ind w:left="7527" w:hanging="360"/>
      </w:pPr>
    </w:lvl>
    <w:lvl w:ilvl="8" w:tplc="040A001B" w:tentative="1">
      <w:start w:val="1"/>
      <w:numFmt w:val="lowerRoman"/>
      <w:lvlText w:val="%9."/>
      <w:lvlJc w:val="right"/>
      <w:pPr>
        <w:ind w:left="8247" w:hanging="180"/>
      </w:pPr>
    </w:lvl>
  </w:abstractNum>
  <w:abstractNum w:abstractNumId="30" w15:restartNumberingAfterBreak="0">
    <w:nsid w:val="66964F43"/>
    <w:multiLevelType w:val="hybridMultilevel"/>
    <w:tmpl w:val="29C4A49E"/>
    <w:lvl w:ilvl="0" w:tplc="0C0A000F">
      <w:start w:val="1"/>
      <w:numFmt w:val="decimal"/>
      <w:lvlText w:val="%1."/>
      <w:lvlJc w:val="left"/>
      <w:pPr>
        <w:ind w:left="1280" w:hanging="360"/>
      </w:pPr>
      <w:rPr>
        <w:rFonts w:hint="default"/>
      </w:rPr>
    </w:lvl>
    <w:lvl w:ilvl="1" w:tplc="0C0A0019" w:tentative="1">
      <w:start w:val="1"/>
      <w:numFmt w:val="lowerLetter"/>
      <w:lvlText w:val="%2."/>
      <w:lvlJc w:val="left"/>
      <w:pPr>
        <w:ind w:left="2000" w:hanging="360"/>
      </w:pPr>
    </w:lvl>
    <w:lvl w:ilvl="2" w:tplc="0C0A001B" w:tentative="1">
      <w:start w:val="1"/>
      <w:numFmt w:val="lowerRoman"/>
      <w:lvlText w:val="%3."/>
      <w:lvlJc w:val="right"/>
      <w:pPr>
        <w:ind w:left="2720" w:hanging="180"/>
      </w:pPr>
    </w:lvl>
    <w:lvl w:ilvl="3" w:tplc="0C0A000F" w:tentative="1">
      <w:start w:val="1"/>
      <w:numFmt w:val="decimal"/>
      <w:lvlText w:val="%4."/>
      <w:lvlJc w:val="left"/>
      <w:pPr>
        <w:ind w:left="3440" w:hanging="360"/>
      </w:pPr>
    </w:lvl>
    <w:lvl w:ilvl="4" w:tplc="0C0A0019" w:tentative="1">
      <w:start w:val="1"/>
      <w:numFmt w:val="lowerLetter"/>
      <w:lvlText w:val="%5."/>
      <w:lvlJc w:val="left"/>
      <w:pPr>
        <w:ind w:left="4160" w:hanging="360"/>
      </w:pPr>
    </w:lvl>
    <w:lvl w:ilvl="5" w:tplc="0C0A001B" w:tentative="1">
      <w:start w:val="1"/>
      <w:numFmt w:val="lowerRoman"/>
      <w:lvlText w:val="%6."/>
      <w:lvlJc w:val="right"/>
      <w:pPr>
        <w:ind w:left="4880" w:hanging="180"/>
      </w:pPr>
    </w:lvl>
    <w:lvl w:ilvl="6" w:tplc="0C0A000F" w:tentative="1">
      <w:start w:val="1"/>
      <w:numFmt w:val="decimal"/>
      <w:lvlText w:val="%7."/>
      <w:lvlJc w:val="left"/>
      <w:pPr>
        <w:ind w:left="5600" w:hanging="360"/>
      </w:pPr>
    </w:lvl>
    <w:lvl w:ilvl="7" w:tplc="0C0A0019" w:tentative="1">
      <w:start w:val="1"/>
      <w:numFmt w:val="lowerLetter"/>
      <w:lvlText w:val="%8."/>
      <w:lvlJc w:val="left"/>
      <w:pPr>
        <w:ind w:left="6320" w:hanging="360"/>
      </w:pPr>
    </w:lvl>
    <w:lvl w:ilvl="8" w:tplc="0C0A001B" w:tentative="1">
      <w:start w:val="1"/>
      <w:numFmt w:val="lowerRoman"/>
      <w:lvlText w:val="%9."/>
      <w:lvlJc w:val="right"/>
      <w:pPr>
        <w:ind w:left="7040" w:hanging="180"/>
      </w:pPr>
    </w:lvl>
  </w:abstractNum>
  <w:abstractNum w:abstractNumId="31" w15:restartNumberingAfterBreak="0">
    <w:nsid w:val="693E42B4"/>
    <w:multiLevelType w:val="hybridMultilevel"/>
    <w:tmpl w:val="4E1CF256"/>
    <w:lvl w:ilvl="0" w:tplc="CB4EF9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9A362DD"/>
    <w:multiLevelType w:val="hybridMultilevel"/>
    <w:tmpl w:val="182CB5F2"/>
    <w:lvl w:ilvl="0" w:tplc="B50E9050">
      <w:start w:val="1"/>
      <w:numFmt w:val="bullet"/>
      <w:pStyle w:val="Listaconvieta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33" w15:restartNumberingAfterBreak="0">
    <w:nsid w:val="6BCC3262"/>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E95171C"/>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F027334"/>
    <w:multiLevelType w:val="hybridMultilevel"/>
    <w:tmpl w:val="F000E216"/>
    <w:lvl w:ilvl="0" w:tplc="411ACDC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6" w15:restartNumberingAfterBreak="0">
    <w:nsid w:val="73B828CA"/>
    <w:multiLevelType w:val="hybridMultilevel"/>
    <w:tmpl w:val="23921390"/>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num w:numId="1">
    <w:abstractNumId w:val="3"/>
  </w:num>
  <w:num w:numId="2">
    <w:abstractNumId w:val="16"/>
  </w:num>
  <w:num w:numId="3">
    <w:abstractNumId w:val="2"/>
  </w:num>
  <w:num w:numId="4">
    <w:abstractNumId w:val="15"/>
  </w:num>
  <w:num w:numId="5">
    <w:abstractNumId w:val="32"/>
  </w:num>
  <w:num w:numId="6">
    <w:abstractNumId w:val="4"/>
  </w:num>
  <w:num w:numId="7">
    <w:abstractNumId w:val="2"/>
  </w:num>
  <w:num w:numId="8">
    <w:abstractNumId w:val="19"/>
  </w:num>
  <w:num w:numId="9">
    <w:abstractNumId w:val="29"/>
  </w:num>
  <w:num w:numId="10">
    <w:abstractNumId w:val="35"/>
  </w:num>
  <w:num w:numId="11">
    <w:abstractNumId w:val="21"/>
  </w:num>
  <w:num w:numId="12">
    <w:abstractNumId w:val="23"/>
  </w:num>
  <w:num w:numId="13">
    <w:abstractNumId w:val="17"/>
  </w:num>
  <w:num w:numId="14">
    <w:abstractNumId w:val="20"/>
  </w:num>
  <w:num w:numId="15">
    <w:abstractNumId w:val="5"/>
  </w:num>
  <w:num w:numId="16">
    <w:abstractNumId w:val="33"/>
  </w:num>
  <w:num w:numId="17">
    <w:abstractNumId w:val="1"/>
  </w:num>
  <w:num w:numId="18">
    <w:abstractNumId w:val="25"/>
  </w:num>
  <w:num w:numId="19">
    <w:abstractNumId w:val="6"/>
  </w:num>
  <w:num w:numId="20">
    <w:abstractNumId w:val="0"/>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9"/>
  </w:num>
  <w:num w:numId="25">
    <w:abstractNumId w:val="13"/>
  </w:num>
  <w:num w:numId="26">
    <w:abstractNumId w:val="22"/>
  </w:num>
  <w:num w:numId="27">
    <w:abstractNumId w:val="31"/>
  </w:num>
  <w:num w:numId="28">
    <w:abstractNumId w:val="14"/>
  </w:num>
  <w:num w:numId="29">
    <w:abstractNumId w:val="30"/>
  </w:num>
  <w:num w:numId="30">
    <w:abstractNumId w:val="18"/>
  </w:num>
  <w:num w:numId="31">
    <w:abstractNumId w:val="10"/>
  </w:num>
  <w:num w:numId="32">
    <w:abstractNumId w:val="27"/>
  </w:num>
  <w:num w:numId="33">
    <w:abstractNumId w:val="24"/>
  </w:num>
  <w:num w:numId="34">
    <w:abstractNumId w:val="36"/>
  </w:num>
  <w:num w:numId="35">
    <w:abstractNumId w:val="2"/>
    <w:lvlOverride w:ilvl="0">
      <w:startOverride w:val="1"/>
    </w:lvlOverride>
    <w:lvlOverride w:ilvl="1">
      <w:startOverride w:val="1"/>
    </w:lvlOverride>
    <w:lvlOverride w:ilvl="2">
      <w:startOverride w:val="2"/>
    </w:lvlOverride>
    <w:lvlOverride w:ilvl="3">
      <w:startOverride w:val="3"/>
    </w:lvlOverride>
  </w:num>
  <w:num w:numId="36">
    <w:abstractNumId w:val="28"/>
  </w:num>
  <w:num w:numId="37">
    <w:abstractNumId w:val="12"/>
  </w:num>
  <w:num w:numId="38">
    <w:abstractNumId w:val="11"/>
  </w:num>
  <w:num w:numId="39">
    <w:abstractNumId w:val="8"/>
  </w:num>
  <w:num w:numId="40">
    <w:abstractNumId w:val="26"/>
  </w:num>
  <w:num w:numId="41">
    <w:abstractNumId w:val="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MENA MATEOS Adrian">
    <w15:presenceInfo w15:providerId="AD" w15:userId="S-1-5-21-1248577188-10479689-3873521419-605160"/>
  </w15:person>
  <w15:person w15:author="BERMEJO SOLIS Alba">
    <w15:presenceInfo w15:providerId="AD" w15:userId="S-1-5-21-1248577188-10479689-3873521419-610244"/>
  </w15:person>
  <w15:person w15:author="GUILLEM SIMON Emilio">
    <w15:presenceInfo w15:providerId="AD" w15:userId="S-1-5-21-1248577188-10479689-3873521419-610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0"/>
  <w:activeWritingStyle w:appName="MSWord" w:lang="en-GB" w:vendorID="64" w:dllVersion="131078" w:nlCheck="1" w:checkStyle="1"/>
  <w:activeWritingStyle w:appName="MSWord" w:lang="es-ES_tradnl" w:vendorID="64" w:dllVersion="131078" w:nlCheck="1" w:checkStyle="0"/>
  <w:activeWritingStyle w:appName="MSWord" w:lang="es-MX"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09"/>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10241"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9C605F"/>
    <w:rsid w:val="00000FCE"/>
    <w:rsid w:val="00001D83"/>
    <w:rsid w:val="0001211E"/>
    <w:rsid w:val="00012626"/>
    <w:rsid w:val="00013949"/>
    <w:rsid w:val="00016EFD"/>
    <w:rsid w:val="00021028"/>
    <w:rsid w:val="000221CE"/>
    <w:rsid w:val="00023404"/>
    <w:rsid w:val="00023B7D"/>
    <w:rsid w:val="000278B8"/>
    <w:rsid w:val="00030CEA"/>
    <w:rsid w:val="000324CA"/>
    <w:rsid w:val="000346F6"/>
    <w:rsid w:val="0003611E"/>
    <w:rsid w:val="00037BC2"/>
    <w:rsid w:val="00041BEA"/>
    <w:rsid w:val="000428E6"/>
    <w:rsid w:val="000442F4"/>
    <w:rsid w:val="00045689"/>
    <w:rsid w:val="00047BD2"/>
    <w:rsid w:val="00047FF4"/>
    <w:rsid w:val="00050698"/>
    <w:rsid w:val="0005074C"/>
    <w:rsid w:val="00054058"/>
    <w:rsid w:val="00055759"/>
    <w:rsid w:val="000579CA"/>
    <w:rsid w:val="00063AB5"/>
    <w:rsid w:val="000647AA"/>
    <w:rsid w:val="00066F7D"/>
    <w:rsid w:val="000677A8"/>
    <w:rsid w:val="000734C9"/>
    <w:rsid w:val="00073E98"/>
    <w:rsid w:val="00074A40"/>
    <w:rsid w:val="00075DC2"/>
    <w:rsid w:val="0008051F"/>
    <w:rsid w:val="00080B9C"/>
    <w:rsid w:val="00084DFC"/>
    <w:rsid w:val="000873B0"/>
    <w:rsid w:val="0008785B"/>
    <w:rsid w:val="0009066B"/>
    <w:rsid w:val="000912A2"/>
    <w:rsid w:val="000914A8"/>
    <w:rsid w:val="00091FE5"/>
    <w:rsid w:val="00092991"/>
    <w:rsid w:val="00092B84"/>
    <w:rsid w:val="0009327D"/>
    <w:rsid w:val="00093B68"/>
    <w:rsid w:val="00093EE2"/>
    <w:rsid w:val="00095204"/>
    <w:rsid w:val="00095F02"/>
    <w:rsid w:val="00097095"/>
    <w:rsid w:val="000A016B"/>
    <w:rsid w:val="000A3ADC"/>
    <w:rsid w:val="000A5859"/>
    <w:rsid w:val="000B00C6"/>
    <w:rsid w:val="000B1F11"/>
    <w:rsid w:val="000B3714"/>
    <w:rsid w:val="000B6A4E"/>
    <w:rsid w:val="000C4900"/>
    <w:rsid w:val="000C4FCB"/>
    <w:rsid w:val="000C5515"/>
    <w:rsid w:val="000C59DA"/>
    <w:rsid w:val="000C5DC9"/>
    <w:rsid w:val="000D0117"/>
    <w:rsid w:val="000D14AC"/>
    <w:rsid w:val="000D2D26"/>
    <w:rsid w:val="000D3F65"/>
    <w:rsid w:val="000D403A"/>
    <w:rsid w:val="000D7202"/>
    <w:rsid w:val="000E05E8"/>
    <w:rsid w:val="000E1025"/>
    <w:rsid w:val="000E2065"/>
    <w:rsid w:val="000E333B"/>
    <w:rsid w:val="000E4807"/>
    <w:rsid w:val="000E72DE"/>
    <w:rsid w:val="000F0BAB"/>
    <w:rsid w:val="000F1497"/>
    <w:rsid w:val="000F15B0"/>
    <w:rsid w:val="00100B9A"/>
    <w:rsid w:val="00107BDE"/>
    <w:rsid w:val="001110BC"/>
    <w:rsid w:val="00115AEF"/>
    <w:rsid w:val="001167D1"/>
    <w:rsid w:val="0012077E"/>
    <w:rsid w:val="00120AAB"/>
    <w:rsid w:val="001215FD"/>
    <w:rsid w:val="0012163E"/>
    <w:rsid w:val="00127DD9"/>
    <w:rsid w:val="00130EA8"/>
    <w:rsid w:val="00132AC1"/>
    <w:rsid w:val="00134848"/>
    <w:rsid w:val="00136DDD"/>
    <w:rsid w:val="001402DA"/>
    <w:rsid w:val="00143F54"/>
    <w:rsid w:val="0014624F"/>
    <w:rsid w:val="001472D6"/>
    <w:rsid w:val="001476D7"/>
    <w:rsid w:val="001503C6"/>
    <w:rsid w:val="0015374F"/>
    <w:rsid w:val="0015379B"/>
    <w:rsid w:val="0015434C"/>
    <w:rsid w:val="00156868"/>
    <w:rsid w:val="00161263"/>
    <w:rsid w:val="001617C7"/>
    <w:rsid w:val="0016336E"/>
    <w:rsid w:val="00164256"/>
    <w:rsid w:val="00166FE9"/>
    <w:rsid w:val="00172A69"/>
    <w:rsid w:val="0017371C"/>
    <w:rsid w:val="001813CE"/>
    <w:rsid w:val="00181A4B"/>
    <w:rsid w:val="00184FD2"/>
    <w:rsid w:val="00185F6D"/>
    <w:rsid w:val="0019022D"/>
    <w:rsid w:val="00190997"/>
    <w:rsid w:val="00190CBC"/>
    <w:rsid w:val="001920D6"/>
    <w:rsid w:val="001921E5"/>
    <w:rsid w:val="0019249D"/>
    <w:rsid w:val="0019548A"/>
    <w:rsid w:val="00196AFB"/>
    <w:rsid w:val="001A0C51"/>
    <w:rsid w:val="001A203A"/>
    <w:rsid w:val="001A348A"/>
    <w:rsid w:val="001A5F97"/>
    <w:rsid w:val="001A6C76"/>
    <w:rsid w:val="001B2521"/>
    <w:rsid w:val="001B40D9"/>
    <w:rsid w:val="001B498F"/>
    <w:rsid w:val="001B6AE2"/>
    <w:rsid w:val="001B711A"/>
    <w:rsid w:val="001C1DBD"/>
    <w:rsid w:val="001C50F3"/>
    <w:rsid w:val="001C6ED4"/>
    <w:rsid w:val="001C78E0"/>
    <w:rsid w:val="001C7939"/>
    <w:rsid w:val="001D1517"/>
    <w:rsid w:val="001D1862"/>
    <w:rsid w:val="001D3E24"/>
    <w:rsid w:val="001D4A1F"/>
    <w:rsid w:val="001E00A6"/>
    <w:rsid w:val="001E12A5"/>
    <w:rsid w:val="001E46F6"/>
    <w:rsid w:val="001F135A"/>
    <w:rsid w:val="001F187A"/>
    <w:rsid w:val="001F35C1"/>
    <w:rsid w:val="001F5428"/>
    <w:rsid w:val="001F5E9B"/>
    <w:rsid w:val="00204249"/>
    <w:rsid w:val="002051B7"/>
    <w:rsid w:val="002056DC"/>
    <w:rsid w:val="00211653"/>
    <w:rsid w:val="00211783"/>
    <w:rsid w:val="00213433"/>
    <w:rsid w:val="00214D22"/>
    <w:rsid w:val="00215370"/>
    <w:rsid w:val="00215612"/>
    <w:rsid w:val="002212DF"/>
    <w:rsid w:val="002217BF"/>
    <w:rsid w:val="00223521"/>
    <w:rsid w:val="002268AC"/>
    <w:rsid w:val="002279AC"/>
    <w:rsid w:val="00234F59"/>
    <w:rsid w:val="0024023B"/>
    <w:rsid w:val="00241C32"/>
    <w:rsid w:val="0024487C"/>
    <w:rsid w:val="002455E0"/>
    <w:rsid w:val="00247A81"/>
    <w:rsid w:val="00251211"/>
    <w:rsid w:val="00254EB5"/>
    <w:rsid w:val="002621E1"/>
    <w:rsid w:val="0026325F"/>
    <w:rsid w:val="00263AF4"/>
    <w:rsid w:val="0026488C"/>
    <w:rsid w:val="00265673"/>
    <w:rsid w:val="002658FA"/>
    <w:rsid w:val="00271EB2"/>
    <w:rsid w:val="00271EF2"/>
    <w:rsid w:val="00272D4C"/>
    <w:rsid w:val="0028225D"/>
    <w:rsid w:val="002903A8"/>
    <w:rsid w:val="00291196"/>
    <w:rsid w:val="002A130A"/>
    <w:rsid w:val="002A3EFE"/>
    <w:rsid w:val="002A4DED"/>
    <w:rsid w:val="002A5F74"/>
    <w:rsid w:val="002A6008"/>
    <w:rsid w:val="002B070C"/>
    <w:rsid w:val="002B0B08"/>
    <w:rsid w:val="002B0E2E"/>
    <w:rsid w:val="002B3E69"/>
    <w:rsid w:val="002B4C7A"/>
    <w:rsid w:val="002B686C"/>
    <w:rsid w:val="002B6CC6"/>
    <w:rsid w:val="002B7D7F"/>
    <w:rsid w:val="002C0025"/>
    <w:rsid w:val="002C1829"/>
    <w:rsid w:val="002C2319"/>
    <w:rsid w:val="002C29A1"/>
    <w:rsid w:val="002C2F84"/>
    <w:rsid w:val="002C3D98"/>
    <w:rsid w:val="002C6239"/>
    <w:rsid w:val="002D0D58"/>
    <w:rsid w:val="002D4932"/>
    <w:rsid w:val="002D7AFD"/>
    <w:rsid w:val="002E3B27"/>
    <w:rsid w:val="002E3B2B"/>
    <w:rsid w:val="002E518A"/>
    <w:rsid w:val="002F21BD"/>
    <w:rsid w:val="002F26D1"/>
    <w:rsid w:val="002F47C3"/>
    <w:rsid w:val="00303962"/>
    <w:rsid w:val="003109BD"/>
    <w:rsid w:val="0031536E"/>
    <w:rsid w:val="00315E39"/>
    <w:rsid w:val="00316594"/>
    <w:rsid w:val="0031762C"/>
    <w:rsid w:val="00317D68"/>
    <w:rsid w:val="003241B3"/>
    <w:rsid w:val="00324900"/>
    <w:rsid w:val="00324FEE"/>
    <w:rsid w:val="00325155"/>
    <w:rsid w:val="003313AB"/>
    <w:rsid w:val="003320A2"/>
    <w:rsid w:val="00332AC5"/>
    <w:rsid w:val="003369A6"/>
    <w:rsid w:val="00345DE8"/>
    <w:rsid w:val="00346997"/>
    <w:rsid w:val="0035029D"/>
    <w:rsid w:val="00350CCF"/>
    <w:rsid w:val="003520DB"/>
    <w:rsid w:val="00355ECC"/>
    <w:rsid w:val="003600EB"/>
    <w:rsid w:val="00360517"/>
    <w:rsid w:val="00362036"/>
    <w:rsid w:val="0036209D"/>
    <w:rsid w:val="00366CBB"/>
    <w:rsid w:val="003711E1"/>
    <w:rsid w:val="00372DFD"/>
    <w:rsid w:val="003739EA"/>
    <w:rsid w:val="00377FD6"/>
    <w:rsid w:val="00382EF6"/>
    <w:rsid w:val="00383A41"/>
    <w:rsid w:val="0038799A"/>
    <w:rsid w:val="003960A9"/>
    <w:rsid w:val="003A09FE"/>
    <w:rsid w:val="003A1117"/>
    <w:rsid w:val="003A60F1"/>
    <w:rsid w:val="003B0AE5"/>
    <w:rsid w:val="003B19D2"/>
    <w:rsid w:val="003B30A3"/>
    <w:rsid w:val="003B4829"/>
    <w:rsid w:val="003B4B1A"/>
    <w:rsid w:val="003B619B"/>
    <w:rsid w:val="003B6BBB"/>
    <w:rsid w:val="003B7CEB"/>
    <w:rsid w:val="003C1D03"/>
    <w:rsid w:val="003C5418"/>
    <w:rsid w:val="003C5D7E"/>
    <w:rsid w:val="003D0EB9"/>
    <w:rsid w:val="003D4AC5"/>
    <w:rsid w:val="003D58FF"/>
    <w:rsid w:val="003D66F8"/>
    <w:rsid w:val="003D6D53"/>
    <w:rsid w:val="003E0F07"/>
    <w:rsid w:val="003E2E86"/>
    <w:rsid w:val="003E4E6C"/>
    <w:rsid w:val="003E7068"/>
    <w:rsid w:val="003E7532"/>
    <w:rsid w:val="003F0453"/>
    <w:rsid w:val="003F1678"/>
    <w:rsid w:val="003F3AEC"/>
    <w:rsid w:val="003F40A2"/>
    <w:rsid w:val="003F7CB2"/>
    <w:rsid w:val="003F7D6E"/>
    <w:rsid w:val="004005C0"/>
    <w:rsid w:val="00401137"/>
    <w:rsid w:val="00403F76"/>
    <w:rsid w:val="004067BB"/>
    <w:rsid w:val="0041426A"/>
    <w:rsid w:val="00416706"/>
    <w:rsid w:val="0041706F"/>
    <w:rsid w:val="0043216F"/>
    <w:rsid w:val="0043327C"/>
    <w:rsid w:val="004408EC"/>
    <w:rsid w:val="00445808"/>
    <w:rsid w:val="004466C9"/>
    <w:rsid w:val="0044776A"/>
    <w:rsid w:val="00454399"/>
    <w:rsid w:val="00454D56"/>
    <w:rsid w:val="00456B6B"/>
    <w:rsid w:val="004610F2"/>
    <w:rsid w:val="00461347"/>
    <w:rsid w:val="00461B95"/>
    <w:rsid w:val="004625D3"/>
    <w:rsid w:val="00463469"/>
    <w:rsid w:val="0046608E"/>
    <w:rsid w:val="004662BF"/>
    <w:rsid w:val="0046696D"/>
    <w:rsid w:val="00466CD9"/>
    <w:rsid w:val="004702D0"/>
    <w:rsid w:val="004706AD"/>
    <w:rsid w:val="0047268C"/>
    <w:rsid w:val="004731AA"/>
    <w:rsid w:val="00473D15"/>
    <w:rsid w:val="0047557C"/>
    <w:rsid w:val="004830BA"/>
    <w:rsid w:val="004833C7"/>
    <w:rsid w:val="00485079"/>
    <w:rsid w:val="00485ECE"/>
    <w:rsid w:val="0049669B"/>
    <w:rsid w:val="00497173"/>
    <w:rsid w:val="004972DD"/>
    <w:rsid w:val="004A067C"/>
    <w:rsid w:val="004A1F0D"/>
    <w:rsid w:val="004A2BFD"/>
    <w:rsid w:val="004A65E2"/>
    <w:rsid w:val="004A7213"/>
    <w:rsid w:val="004B35FD"/>
    <w:rsid w:val="004C0AE3"/>
    <w:rsid w:val="004C0FD4"/>
    <w:rsid w:val="004C17DA"/>
    <w:rsid w:val="004C1AAA"/>
    <w:rsid w:val="004C4BE6"/>
    <w:rsid w:val="004C4EEF"/>
    <w:rsid w:val="004C7C7F"/>
    <w:rsid w:val="004D0FF3"/>
    <w:rsid w:val="004D119F"/>
    <w:rsid w:val="004D2540"/>
    <w:rsid w:val="004D6A81"/>
    <w:rsid w:val="004E6089"/>
    <w:rsid w:val="004E64B8"/>
    <w:rsid w:val="004E728D"/>
    <w:rsid w:val="004F0191"/>
    <w:rsid w:val="004F0E58"/>
    <w:rsid w:val="004F34F3"/>
    <w:rsid w:val="004F4EA1"/>
    <w:rsid w:val="004F68FD"/>
    <w:rsid w:val="004F7D3B"/>
    <w:rsid w:val="00504701"/>
    <w:rsid w:val="00510F9C"/>
    <w:rsid w:val="0051349B"/>
    <w:rsid w:val="00520A22"/>
    <w:rsid w:val="005226AC"/>
    <w:rsid w:val="00525FA4"/>
    <w:rsid w:val="005266FF"/>
    <w:rsid w:val="005276F6"/>
    <w:rsid w:val="005310DE"/>
    <w:rsid w:val="00542837"/>
    <w:rsid w:val="00544009"/>
    <w:rsid w:val="0055347E"/>
    <w:rsid w:val="00561002"/>
    <w:rsid w:val="00561063"/>
    <w:rsid w:val="0056116B"/>
    <w:rsid w:val="005617F5"/>
    <w:rsid w:val="00561AD3"/>
    <w:rsid w:val="00563A47"/>
    <w:rsid w:val="005644F8"/>
    <w:rsid w:val="00566A62"/>
    <w:rsid w:val="0057030A"/>
    <w:rsid w:val="005725F0"/>
    <w:rsid w:val="00580B48"/>
    <w:rsid w:val="00582840"/>
    <w:rsid w:val="00591692"/>
    <w:rsid w:val="005917CC"/>
    <w:rsid w:val="005954A2"/>
    <w:rsid w:val="005966C3"/>
    <w:rsid w:val="005973F2"/>
    <w:rsid w:val="005A092A"/>
    <w:rsid w:val="005A09BB"/>
    <w:rsid w:val="005A1016"/>
    <w:rsid w:val="005A53F7"/>
    <w:rsid w:val="005A5CC4"/>
    <w:rsid w:val="005B14AB"/>
    <w:rsid w:val="005B34B7"/>
    <w:rsid w:val="005B6095"/>
    <w:rsid w:val="005C1470"/>
    <w:rsid w:val="005C2D8D"/>
    <w:rsid w:val="005C58B9"/>
    <w:rsid w:val="005C625A"/>
    <w:rsid w:val="005D1F86"/>
    <w:rsid w:val="005D2576"/>
    <w:rsid w:val="005D3532"/>
    <w:rsid w:val="005D586A"/>
    <w:rsid w:val="005E6270"/>
    <w:rsid w:val="005E7F74"/>
    <w:rsid w:val="005F0235"/>
    <w:rsid w:val="005F5A6F"/>
    <w:rsid w:val="005F6C76"/>
    <w:rsid w:val="0060043E"/>
    <w:rsid w:val="0060101B"/>
    <w:rsid w:val="006019DA"/>
    <w:rsid w:val="0060272D"/>
    <w:rsid w:val="00606FFD"/>
    <w:rsid w:val="00613425"/>
    <w:rsid w:val="006137CA"/>
    <w:rsid w:val="00617456"/>
    <w:rsid w:val="00622441"/>
    <w:rsid w:val="00626217"/>
    <w:rsid w:val="006304D0"/>
    <w:rsid w:val="006340E1"/>
    <w:rsid w:val="00634F6A"/>
    <w:rsid w:val="006433E8"/>
    <w:rsid w:val="006466E1"/>
    <w:rsid w:val="00647021"/>
    <w:rsid w:val="00647C83"/>
    <w:rsid w:val="00650E32"/>
    <w:rsid w:val="00653999"/>
    <w:rsid w:val="00654077"/>
    <w:rsid w:val="0065435B"/>
    <w:rsid w:val="00661666"/>
    <w:rsid w:val="006648B6"/>
    <w:rsid w:val="006652F7"/>
    <w:rsid w:val="0066547F"/>
    <w:rsid w:val="0067024B"/>
    <w:rsid w:val="006727ED"/>
    <w:rsid w:val="00673E2C"/>
    <w:rsid w:val="0067676F"/>
    <w:rsid w:val="006778A4"/>
    <w:rsid w:val="00677DD8"/>
    <w:rsid w:val="00680B77"/>
    <w:rsid w:val="0068145E"/>
    <w:rsid w:val="006822F0"/>
    <w:rsid w:val="00685AB3"/>
    <w:rsid w:val="00687308"/>
    <w:rsid w:val="00690BDC"/>
    <w:rsid w:val="00692C60"/>
    <w:rsid w:val="00693C7C"/>
    <w:rsid w:val="00694EDD"/>
    <w:rsid w:val="0069531C"/>
    <w:rsid w:val="006953AD"/>
    <w:rsid w:val="00696ED5"/>
    <w:rsid w:val="006974FE"/>
    <w:rsid w:val="006976CB"/>
    <w:rsid w:val="00697C5B"/>
    <w:rsid w:val="006A1053"/>
    <w:rsid w:val="006A3943"/>
    <w:rsid w:val="006A4A4C"/>
    <w:rsid w:val="006B0AA0"/>
    <w:rsid w:val="006B0AD9"/>
    <w:rsid w:val="006B1F6E"/>
    <w:rsid w:val="006B253F"/>
    <w:rsid w:val="006B7975"/>
    <w:rsid w:val="006C1149"/>
    <w:rsid w:val="006C2587"/>
    <w:rsid w:val="006C2D17"/>
    <w:rsid w:val="006D2471"/>
    <w:rsid w:val="006D6385"/>
    <w:rsid w:val="006E2633"/>
    <w:rsid w:val="006E3734"/>
    <w:rsid w:val="006E52BE"/>
    <w:rsid w:val="006E643C"/>
    <w:rsid w:val="006E72F3"/>
    <w:rsid w:val="006F2068"/>
    <w:rsid w:val="006F52F4"/>
    <w:rsid w:val="006F549C"/>
    <w:rsid w:val="007019B2"/>
    <w:rsid w:val="00702389"/>
    <w:rsid w:val="00707D2B"/>
    <w:rsid w:val="00710F54"/>
    <w:rsid w:val="007131D8"/>
    <w:rsid w:val="00713F5F"/>
    <w:rsid w:val="00714919"/>
    <w:rsid w:val="007163EA"/>
    <w:rsid w:val="00716722"/>
    <w:rsid w:val="00716DD6"/>
    <w:rsid w:val="00721A2B"/>
    <w:rsid w:val="00721C5B"/>
    <w:rsid w:val="0072227A"/>
    <w:rsid w:val="00722AE5"/>
    <w:rsid w:val="00723627"/>
    <w:rsid w:val="00723FE3"/>
    <w:rsid w:val="00724AEC"/>
    <w:rsid w:val="007252F9"/>
    <w:rsid w:val="00725F35"/>
    <w:rsid w:val="0072781B"/>
    <w:rsid w:val="0073235F"/>
    <w:rsid w:val="0074046B"/>
    <w:rsid w:val="007430A8"/>
    <w:rsid w:val="00745AC7"/>
    <w:rsid w:val="0074608B"/>
    <w:rsid w:val="0074795D"/>
    <w:rsid w:val="00747BE3"/>
    <w:rsid w:val="00750959"/>
    <w:rsid w:val="00750D73"/>
    <w:rsid w:val="00750DF9"/>
    <w:rsid w:val="007526F5"/>
    <w:rsid w:val="00753E80"/>
    <w:rsid w:val="007622A2"/>
    <w:rsid w:val="007657DA"/>
    <w:rsid w:val="007701F7"/>
    <w:rsid w:val="0077096D"/>
    <w:rsid w:val="00770BCD"/>
    <w:rsid w:val="00774560"/>
    <w:rsid w:val="00776BBA"/>
    <w:rsid w:val="007773ED"/>
    <w:rsid w:val="007833C4"/>
    <w:rsid w:val="007856AF"/>
    <w:rsid w:val="00785FF1"/>
    <w:rsid w:val="00797065"/>
    <w:rsid w:val="00797D28"/>
    <w:rsid w:val="00797EA3"/>
    <w:rsid w:val="007A0699"/>
    <w:rsid w:val="007A2353"/>
    <w:rsid w:val="007A2BDB"/>
    <w:rsid w:val="007A3866"/>
    <w:rsid w:val="007A43DA"/>
    <w:rsid w:val="007A4892"/>
    <w:rsid w:val="007A4BB9"/>
    <w:rsid w:val="007A634C"/>
    <w:rsid w:val="007B20C3"/>
    <w:rsid w:val="007B30A9"/>
    <w:rsid w:val="007B57F8"/>
    <w:rsid w:val="007B5A9A"/>
    <w:rsid w:val="007C1155"/>
    <w:rsid w:val="007C2566"/>
    <w:rsid w:val="007C2AB1"/>
    <w:rsid w:val="007C2DDA"/>
    <w:rsid w:val="007C5CD0"/>
    <w:rsid w:val="007D05B8"/>
    <w:rsid w:val="007D09AB"/>
    <w:rsid w:val="007D2DF5"/>
    <w:rsid w:val="007D3FC3"/>
    <w:rsid w:val="007D6490"/>
    <w:rsid w:val="007E1010"/>
    <w:rsid w:val="007E1EA5"/>
    <w:rsid w:val="007E2254"/>
    <w:rsid w:val="007E31AF"/>
    <w:rsid w:val="007E4E88"/>
    <w:rsid w:val="007E6166"/>
    <w:rsid w:val="007E64E1"/>
    <w:rsid w:val="007E7140"/>
    <w:rsid w:val="007E7626"/>
    <w:rsid w:val="007E771E"/>
    <w:rsid w:val="007F1F6B"/>
    <w:rsid w:val="007F2412"/>
    <w:rsid w:val="007F32EC"/>
    <w:rsid w:val="007F4B3B"/>
    <w:rsid w:val="007F61CC"/>
    <w:rsid w:val="008033FD"/>
    <w:rsid w:val="008053B1"/>
    <w:rsid w:val="00805B6B"/>
    <w:rsid w:val="008064A4"/>
    <w:rsid w:val="00806AD3"/>
    <w:rsid w:val="00807026"/>
    <w:rsid w:val="00812053"/>
    <w:rsid w:val="00816AD2"/>
    <w:rsid w:val="00817292"/>
    <w:rsid w:val="0082079A"/>
    <w:rsid w:val="008243E2"/>
    <w:rsid w:val="00825090"/>
    <w:rsid w:val="00825AE4"/>
    <w:rsid w:val="0082762B"/>
    <w:rsid w:val="008356D4"/>
    <w:rsid w:val="0084008A"/>
    <w:rsid w:val="0084060B"/>
    <w:rsid w:val="00841B47"/>
    <w:rsid w:val="00842E60"/>
    <w:rsid w:val="00842EA2"/>
    <w:rsid w:val="00844702"/>
    <w:rsid w:val="008448B4"/>
    <w:rsid w:val="00846A87"/>
    <w:rsid w:val="00851B44"/>
    <w:rsid w:val="00853569"/>
    <w:rsid w:val="008552C0"/>
    <w:rsid w:val="008614A8"/>
    <w:rsid w:val="00864278"/>
    <w:rsid w:val="00864B70"/>
    <w:rsid w:val="00866D82"/>
    <w:rsid w:val="008728EC"/>
    <w:rsid w:val="00874C35"/>
    <w:rsid w:val="00877F84"/>
    <w:rsid w:val="00877FCF"/>
    <w:rsid w:val="008800CE"/>
    <w:rsid w:val="008819A4"/>
    <w:rsid w:val="0088494C"/>
    <w:rsid w:val="008867EE"/>
    <w:rsid w:val="00886C19"/>
    <w:rsid w:val="00887B2E"/>
    <w:rsid w:val="00892D02"/>
    <w:rsid w:val="00893796"/>
    <w:rsid w:val="00893E46"/>
    <w:rsid w:val="00895826"/>
    <w:rsid w:val="00895F7D"/>
    <w:rsid w:val="008A5880"/>
    <w:rsid w:val="008B01AF"/>
    <w:rsid w:val="008B2FF3"/>
    <w:rsid w:val="008B3349"/>
    <w:rsid w:val="008C140F"/>
    <w:rsid w:val="008C3546"/>
    <w:rsid w:val="008C736B"/>
    <w:rsid w:val="008C7DEA"/>
    <w:rsid w:val="008D4BC5"/>
    <w:rsid w:val="008D6408"/>
    <w:rsid w:val="008E38F4"/>
    <w:rsid w:val="008E50B2"/>
    <w:rsid w:val="008E66DD"/>
    <w:rsid w:val="008E67AD"/>
    <w:rsid w:val="008F22F2"/>
    <w:rsid w:val="008F4428"/>
    <w:rsid w:val="00900719"/>
    <w:rsid w:val="00901C0C"/>
    <w:rsid w:val="00902F2B"/>
    <w:rsid w:val="009043D3"/>
    <w:rsid w:val="009077DE"/>
    <w:rsid w:val="009079A5"/>
    <w:rsid w:val="0091029D"/>
    <w:rsid w:val="00914633"/>
    <w:rsid w:val="009147C7"/>
    <w:rsid w:val="00916A20"/>
    <w:rsid w:val="00916CAF"/>
    <w:rsid w:val="00920751"/>
    <w:rsid w:val="00921C31"/>
    <w:rsid w:val="00921D03"/>
    <w:rsid w:val="00925457"/>
    <w:rsid w:val="009271EA"/>
    <w:rsid w:val="0093396B"/>
    <w:rsid w:val="0093522F"/>
    <w:rsid w:val="00935F18"/>
    <w:rsid w:val="0093723F"/>
    <w:rsid w:val="00942725"/>
    <w:rsid w:val="00944D57"/>
    <w:rsid w:val="009464AE"/>
    <w:rsid w:val="00946505"/>
    <w:rsid w:val="00947386"/>
    <w:rsid w:val="009503F9"/>
    <w:rsid w:val="0095304C"/>
    <w:rsid w:val="009538D4"/>
    <w:rsid w:val="00955409"/>
    <w:rsid w:val="00955570"/>
    <w:rsid w:val="00955928"/>
    <w:rsid w:val="00961328"/>
    <w:rsid w:val="00961BFB"/>
    <w:rsid w:val="00962AC7"/>
    <w:rsid w:val="00962E4A"/>
    <w:rsid w:val="00967643"/>
    <w:rsid w:val="009702B1"/>
    <w:rsid w:val="0097149D"/>
    <w:rsid w:val="00971D1F"/>
    <w:rsid w:val="009768F1"/>
    <w:rsid w:val="00977507"/>
    <w:rsid w:val="00982863"/>
    <w:rsid w:val="0098364B"/>
    <w:rsid w:val="00984FA8"/>
    <w:rsid w:val="00991E72"/>
    <w:rsid w:val="0099319F"/>
    <w:rsid w:val="00993B21"/>
    <w:rsid w:val="00994ADE"/>
    <w:rsid w:val="0099574B"/>
    <w:rsid w:val="009A0010"/>
    <w:rsid w:val="009A09AE"/>
    <w:rsid w:val="009A1477"/>
    <w:rsid w:val="009A20AD"/>
    <w:rsid w:val="009A2B62"/>
    <w:rsid w:val="009A3C25"/>
    <w:rsid w:val="009A4846"/>
    <w:rsid w:val="009A54BD"/>
    <w:rsid w:val="009A54D6"/>
    <w:rsid w:val="009A5F0F"/>
    <w:rsid w:val="009B15B2"/>
    <w:rsid w:val="009B20DC"/>
    <w:rsid w:val="009B2AE4"/>
    <w:rsid w:val="009B489F"/>
    <w:rsid w:val="009C0438"/>
    <w:rsid w:val="009C1215"/>
    <w:rsid w:val="009C310D"/>
    <w:rsid w:val="009C452F"/>
    <w:rsid w:val="009C605F"/>
    <w:rsid w:val="009C681C"/>
    <w:rsid w:val="009C6BED"/>
    <w:rsid w:val="009C6C2E"/>
    <w:rsid w:val="009C6FA2"/>
    <w:rsid w:val="009C7F08"/>
    <w:rsid w:val="009D18CC"/>
    <w:rsid w:val="009D23E1"/>
    <w:rsid w:val="009D466C"/>
    <w:rsid w:val="009D4805"/>
    <w:rsid w:val="009D4C49"/>
    <w:rsid w:val="009D4C4A"/>
    <w:rsid w:val="009D5D0B"/>
    <w:rsid w:val="009D790A"/>
    <w:rsid w:val="009E1562"/>
    <w:rsid w:val="009E3AC6"/>
    <w:rsid w:val="009E6F63"/>
    <w:rsid w:val="009F38B5"/>
    <w:rsid w:val="009F7CFE"/>
    <w:rsid w:val="00A010BF"/>
    <w:rsid w:val="00A02851"/>
    <w:rsid w:val="00A02B29"/>
    <w:rsid w:val="00A04D17"/>
    <w:rsid w:val="00A055BF"/>
    <w:rsid w:val="00A10E9B"/>
    <w:rsid w:val="00A12285"/>
    <w:rsid w:val="00A1302D"/>
    <w:rsid w:val="00A15639"/>
    <w:rsid w:val="00A2036F"/>
    <w:rsid w:val="00A224EC"/>
    <w:rsid w:val="00A24044"/>
    <w:rsid w:val="00A243AE"/>
    <w:rsid w:val="00A24721"/>
    <w:rsid w:val="00A31F20"/>
    <w:rsid w:val="00A32586"/>
    <w:rsid w:val="00A334ED"/>
    <w:rsid w:val="00A35F9B"/>
    <w:rsid w:val="00A36C7B"/>
    <w:rsid w:val="00A37C2C"/>
    <w:rsid w:val="00A37C9F"/>
    <w:rsid w:val="00A4054E"/>
    <w:rsid w:val="00A40929"/>
    <w:rsid w:val="00A40EC9"/>
    <w:rsid w:val="00A433FD"/>
    <w:rsid w:val="00A43D19"/>
    <w:rsid w:val="00A471D1"/>
    <w:rsid w:val="00A52901"/>
    <w:rsid w:val="00A5392D"/>
    <w:rsid w:val="00A53EEC"/>
    <w:rsid w:val="00A56BCC"/>
    <w:rsid w:val="00A57B3D"/>
    <w:rsid w:val="00A617ED"/>
    <w:rsid w:val="00A65B9C"/>
    <w:rsid w:val="00A65F81"/>
    <w:rsid w:val="00A67EE6"/>
    <w:rsid w:val="00A70834"/>
    <w:rsid w:val="00A76221"/>
    <w:rsid w:val="00A763B9"/>
    <w:rsid w:val="00A76CC0"/>
    <w:rsid w:val="00A83213"/>
    <w:rsid w:val="00A930AD"/>
    <w:rsid w:val="00A9359A"/>
    <w:rsid w:val="00A96D58"/>
    <w:rsid w:val="00AA1815"/>
    <w:rsid w:val="00AA3068"/>
    <w:rsid w:val="00AA4FBC"/>
    <w:rsid w:val="00AA6EA4"/>
    <w:rsid w:val="00AB2BF9"/>
    <w:rsid w:val="00AB3208"/>
    <w:rsid w:val="00AB3804"/>
    <w:rsid w:val="00AB59AE"/>
    <w:rsid w:val="00AB5A6D"/>
    <w:rsid w:val="00AB7E77"/>
    <w:rsid w:val="00AC099F"/>
    <w:rsid w:val="00AC0AFA"/>
    <w:rsid w:val="00AC2771"/>
    <w:rsid w:val="00AC3B3F"/>
    <w:rsid w:val="00AD2B0E"/>
    <w:rsid w:val="00AD32FB"/>
    <w:rsid w:val="00AD6A1A"/>
    <w:rsid w:val="00AE1D42"/>
    <w:rsid w:val="00AF2FD7"/>
    <w:rsid w:val="00AF3F3A"/>
    <w:rsid w:val="00AF40F4"/>
    <w:rsid w:val="00AF4FC5"/>
    <w:rsid w:val="00B07EF5"/>
    <w:rsid w:val="00B109BF"/>
    <w:rsid w:val="00B11B99"/>
    <w:rsid w:val="00B12CAA"/>
    <w:rsid w:val="00B13FFD"/>
    <w:rsid w:val="00B14727"/>
    <w:rsid w:val="00B14818"/>
    <w:rsid w:val="00B14ED9"/>
    <w:rsid w:val="00B1587F"/>
    <w:rsid w:val="00B16164"/>
    <w:rsid w:val="00B211AA"/>
    <w:rsid w:val="00B22336"/>
    <w:rsid w:val="00B228B2"/>
    <w:rsid w:val="00B22C7E"/>
    <w:rsid w:val="00B24372"/>
    <w:rsid w:val="00B30F87"/>
    <w:rsid w:val="00B330A8"/>
    <w:rsid w:val="00B379C9"/>
    <w:rsid w:val="00B46914"/>
    <w:rsid w:val="00B4798F"/>
    <w:rsid w:val="00B54BEB"/>
    <w:rsid w:val="00B55D0A"/>
    <w:rsid w:val="00B57CD0"/>
    <w:rsid w:val="00B57FF0"/>
    <w:rsid w:val="00B648B2"/>
    <w:rsid w:val="00B64E8E"/>
    <w:rsid w:val="00B6507E"/>
    <w:rsid w:val="00B65562"/>
    <w:rsid w:val="00B7037C"/>
    <w:rsid w:val="00B7105B"/>
    <w:rsid w:val="00B7385A"/>
    <w:rsid w:val="00B753A5"/>
    <w:rsid w:val="00B75464"/>
    <w:rsid w:val="00B754AE"/>
    <w:rsid w:val="00B815F6"/>
    <w:rsid w:val="00B82D28"/>
    <w:rsid w:val="00B85E10"/>
    <w:rsid w:val="00B92974"/>
    <w:rsid w:val="00B949E4"/>
    <w:rsid w:val="00B95E97"/>
    <w:rsid w:val="00BA10C9"/>
    <w:rsid w:val="00BA3B47"/>
    <w:rsid w:val="00BA480C"/>
    <w:rsid w:val="00BA5E16"/>
    <w:rsid w:val="00BA5E2B"/>
    <w:rsid w:val="00BA698A"/>
    <w:rsid w:val="00BA770E"/>
    <w:rsid w:val="00BA787A"/>
    <w:rsid w:val="00BB170F"/>
    <w:rsid w:val="00BB3724"/>
    <w:rsid w:val="00BB5084"/>
    <w:rsid w:val="00BB52C7"/>
    <w:rsid w:val="00BB6C1C"/>
    <w:rsid w:val="00BB7117"/>
    <w:rsid w:val="00BB7D4F"/>
    <w:rsid w:val="00BB7FD3"/>
    <w:rsid w:val="00BC24FA"/>
    <w:rsid w:val="00BC4B36"/>
    <w:rsid w:val="00BC610B"/>
    <w:rsid w:val="00BC77B4"/>
    <w:rsid w:val="00BD2C82"/>
    <w:rsid w:val="00BD33E8"/>
    <w:rsid w:val="00BD7FA9"/>
    <w:rsid w:val="00BE5BC7"/>
    <w:rsid w:val="00BE768C"/>
    <w:rsid w:val="00BE778C"/>
    <w:rsid w:val="00BF0156"/>
    <w:rsid w:val="00BF0860"/>
    <w:rsid w:val="00BF444F"/>
    <w:rsid w:val="00BF7882"/>
    <w:rsid w:val="00C00027"/>
    <w:rsid w:val="00C0010B"/>
    <w:rsid w:val="00C0146B"/>
    <w:rsid w:val="00C014A2"/>
    <w:rsid w:val="00C0198F"/>
    <w:rsid w:val="00C03901"/>
    <w:rsid w:val="00C0398C"/>
    <w:rsid w:val="00C03A19"/>
    <w:rsid w:val="00C03AE7"/>
    <w:rsid w:val="00C0468B"/>
    <w:rsid w:val="00C124C8"/>
    <w:rsid w:val="00C1447A"/>
    <w:rsid w:val="00C2160F"/>
    <w:rsid w:val="00C216FA"/>
    <w:rsid w:val="00C22763"/>
    <w:rsid w:val="00C23AFF"/>
    <w:rsid w:val="00C23EBF"/>
    <w:rsid w:val="00C25045"/>
    <w:rsid w:val="00C25D40"/>
    <w:rsid w:val="00C30216"/>
    <w:rsid w:val="00C314AA"/>
    <w:rsid w:val="00C32508"/>
    <w:rsid w:val="00C3385B"/>
    <w:rsid w:val="00C340AB"/>
    <w:rsid w:val="00C37EAF"/>
    <w:rsid w:val="00C40CAC"/>
    <w:rsid w:val="00C4391F"/>
    <w:rsid w:val="00C44DAC"/>
    <w:rsid w:val="00C47582"/>
    <w:rsid w:val="00C53C0D"/>
    <w:rsid w:val="00C5701E"/>
    <w:rsid w:val="00C70000"/>
    <w:rsid w:val="00C72F08"/>
    <w:rsid w:val="00C7418D"/>
    <w:rsid w:val="00C77C4E"/>
    <w:rsid w:val="00C856FC"/>
    <w:rsid w:val="00C858C2"/>
    <w:rsid w:val="00C87B48"/>
    <w:rsid w:val="00C915C9"/>
    <w:rsid w:val="00C9212D"/>
    <w:rsid w:val="00C932BF"/>
    <w:rsid w:val="00C9350D"/>
    <w:rsid w:val="00C93C39"/>
    <w:rsid w:val="00C946CC"/>
    <w:rsid w:val="00C94F3D"/>
    <w:rsid w:val="00C95025"/>
    <w:rsid w:val="00C96832"/>
    <w:rsid w:val="00CA3368"/>
    <w:rsid w:val="00CB0261"/>
    <w:rsid w:val="00CB2159"/>
    <w:rsid w:val="00CB25C1"/>
    <w:rsid w:val="00CB2C33"/>
    <w:rsid w:val="00CB2F9C"/>
    <w:rsid w:val="00CB4E96"/>
    <w:rsid w:val="00CB516C"/>
    <w:rsid w:val="00CB5F07"/>
    <w:rsid w:val="00CB6752"/>
    <w:rsid w:val="00CB7D65"/>
    <w:rsid w:val="00CC317E"/>
    <w:rsid w:val="00CC3C94"/>
    <w:rsid w:val="00CC3EB1"/>
    <w:rsid w:val="00CC6050"/>
    <w:rsid w:val="00CC6CFF"/>
    <w:rsid w:val="00CC7AE4"/>
    <w:rsid w:val="00CC7B17"/>
    <w:rsid w:val="00CC7E3D"/>
    <w:rsid w:val="00CD0693"/>
    <w:rsid w:val="00CD195C"/>
    <w:rsid w:val="00CD591D"/>
    <w:rsid w:val="00CD743D"/>
    <w:rsid w:val="00CE1AA7"/>
    <w:rsid w:val="00CE2425"/>
    <w:rsid w:val="00CE2AD5"/>
    <w:rsid w:val="00CE3D2A"/>
    <w:rsid w:val="00CE4578"/>
    <w:rsid w:val="00CE4E94"/>
    <w:rsid w:val="00CE4FC1"/>
    <w:rsid w:val="00CE6FCE"/>
    <w:rsid w:val="00CE717B"/>
    <w:rsid w:val="00CF2139"/>
    <w:rsid w:val="00CF2DFE"/>
    <w:rsid w:val="00D02D10"/>
    <w:rsid w:val="00D03473"/>
    <w:rsid w:val="00D05789"/>
    <w:rsid w:val="00D13B78"/>
    <w:rsid w:val="00D16A57"/>
    <w:rsid w:val="00D16BB0"/>
    <w:rsid w:val="00D21630"/>
    <w:rsid w:val="00D239A1"/>
    <w:rsid w:val="00D25203"/>
    <w:rsid w:val="00D25848"/>
    <w:rsid w:val="00D26066"/>
    <w:rsid w:val="00D31D69"/>
    <w:rsid w:val="00D33F95"/>
    <w:rsid w:val="00D348F3"/>
    <w:rsid w:val="00D40AFE"/>
    <w:rsid w:val="00D41A59"/>
    <w:rsid w:val="00D427C9"/>
    <w:rsid w:val="00D44EEF"/>
    <w:rsid w:val="00D453FC"/>
    <w:rsid w:val="00D46615"/>
    <w:rsid w:val="00D4728E"/>
    <w:rsid w:val="00D507ED"/>
    <w:rsid w:val="00D52825"/>
    <w:rsid w:val="00D5398D"/>
    <w:rsid w:val="00D547A3"/>
    <w:rsid w:val="00D57B9B"/>
    <w:rsid w:val="00D6282C"/>
    <w:rsid w:val="00D62B83"/>
    <w:rsid w:val="00D63300"/>
    <w:rsid w:val="00D64220"/>
    <w:rsid w:val="00D6498D"/>
    <w:rsid w:val="00D655C1"/>
    <w:rsid w:val="00D71C8C"/>
    <w:rsid w:val="00D72BA9"/>
    <w:rsid w:val="00D7322F"/>
    <w:rsid w:val="00D7602F"/>
    <w:rsid w:val="00D83692"/>
    <w:rsid w:val="00D83CE4"/>
    <w:rsid w:val="00D8562D"/>
    <w:rsid w:val="00D85C18"/>
    <w:rsid w:val="00D91A77"/>
    <w:rsid w:val="00D935D6"/>
    <w:rsid w:val="00D93BEC"/>
    <w:rsid w:val="00D943F9"/>
    <w:rsid w:val="00D961AB"/>
    <w:rsid w:val="00D97D17"/>
    <w:rsid w:val="00DA09BE"/>
    <w:rsid w:val="00DA0FC8"/>
    <w:rsid w:val="00DA22DB"/>
    <w:rsid w:val="00DA32C6"/>
    <w:rsid w:val="00DA729D"/>
    <w:rsid w:val="00DA731F"/>
    <w:rsid w:val="00DB150D"/>
    <w:rsid w:val="00DB229A"/>
    <w:rsid w:val="00DB29C0"/>
    <w:rsid w:val="00DB7633"/>
    <w:rsid w:val="00DB7B9E"/>
    <w:rsid w:val="00DC021A"/>
    <w:rsid w:val="00DC025D"/>
    <w:rsid w:val="00DC168A"/>
    <w:rsid w:val="00DC3894"/>
    <w:rsid w:val="00DC3F84"/>
    <w:rsid w:val="00DD2008"/>
    <w:rsid w:val="00DD376E"/>
    <w:rsid w:val="00DD4A39"/>
    <w:rsid w:val="00DD6D13"/>
    <w:rsid w:val="00DD7506"/>
    <w:rsid w:val="00DD7DD2"/>
    <w:rsid w:val="00DE11C4"/>
    <w:rsid w:val="00DE3FE4"/>
    <w:rsid w:val="00DF13A7"/>
    <w:rsid w:val="00DF438B"/>
    <w:rsid w:val="00DF5139"/>
    <w:rsid w:val="00DF5C96"/>
    <w:rsid w:val="00E03C70"/>
    <w:rsid w:val="00E03DD4"/>
    <w:rsid w:val="00E0496B"/>
    <w:rsid w:val="00E0639B"/>
    <w:rsid w:val="00E064F3"/>
    <w:rsid w:val="00E10DBD"/>
    <w:rsid w:val="00E1229E"/>
    <w:rsid w:val="00E13993"/>
    <w:rsid w:val="00E145E6"/>
    <w:rsid w:val="00E15908"/>
    <w:rsid w:val="00E161B7"/>
    <w:rsid w:val="00E164F3"/>
    <w:rsid w:val="00E164FA"/>
    <w:rsid w:val="00E21285"/>
    <w:rsid w:val="00E24160"/>
    <w:rsid w:val="00E2635C"/>
    <w:rsid w:val="00E30DCC"/>
    <w:rsid w:val="00E31168"/>
    <w:rsid w:val="00E3433E"/>
    <w:rsid w:val="00E3485B"/>
    <w:rsid w:val="00E34CDD"/>
    <w:rsid w:val="00E35B04"/>
    <w:rsid w:val="00E37D26"/>
    <w:rsid w:val="00E37E31"/>
    <w:rsid w:val="00E4302D"/>
    <w:rsid w:val="00E432C1"/>
    <w:rsid w:val="00E506C9"/>
    <w:rsid w:val="00E50B1A"/>
    <w:rsid w:val="00E53001"/>
    <w:rsid w:val="00E53BB7"/>
    <w:rsid w:val="00E549E9"/>
    <w:rsid w:val="00E549F1"/>
    <w:rsid w:val="00E551F8"/>
    <w:rsid w:val="00E555BC"/>
    <w:rsid w:val="00E56E61"/>
    <w:rsid w:val="00E57DF0"/>
    <w:rsid w:val="00E621C4"/>
    <w:rsid w:val="00E749E7"/>
    <w:rsid w:val="00E77588"/>
    <w:rsid w:val="00E8229F"/>
    <w:rsid w:val="00E84EAA"/>
    <w:rsid w:val="00E91615"/>
    <w:rsid w:val="00E91DF0"/>
    <w:rsid w:val="00E92594"/>
    <w:rsid w:val="00EA3B5C"/>
    <w:rsid w:val="00EA4248"/>
    <w:rsid w:val="00EA6A40"/>
    <w:rsid w:val="00EB2C68"/>
    <w:rsid w:val="00EB5FB3"/>
    <w:rsid w:val="00EB63D3"/>
    <w:rsid w:val="00EB6C30"/>
    <w:rsid w:val="00EB6E03"/>
    <w:rsid w:val="00EC06FA"/>
    <w:rsid w:val="00EC30B0"/>
    <w:rsid w:val="00EC328C"/>
    <w:rsid w:val="00EC5DF8"/>
    <w:rsid w:val="00ED0AD0"/>
    <w:rsid w:val="00ED1183"/>
    <w:rsid w:val="00ED33E9"/>
    <w:rsid w:val="00ED3A00"/>
    <w:rsid w:val="00ED59F9"/>
    <w:rsid w:val="00ED660E"/>
    <w:rsid w:val="00EE44A0"/>
    <w:rsid w:val="00EE4745"/>
    <w:rsid w:val="00EE6E12"/>
    <w:rsid w:val="00EF0C94"/>
    <w:rsid w:val="00EF1721"/>
    <w:rsid w:val="00EF3BC8"/>
    <w:rsid w:val="00EF6FC6"/>
    <w:rsid w:val="00F04272"/>
    <w:rsid w:val="00F046B5"/>
    <w:rsid w:val="00F0514A"/>
    <w:rsid w:val="00F051C8"/>
    <w:rsid w:val="00F07596"/>
    <w:rsid w:val="00F11E42"/>
    <w:rsid w:val="00F123D2"/>
    <w:rsid w:val="00F1403B"/>
    <w:rsid w:val="00F204D8"/>
    <w:rsid w:val="00F223A7"/>
    <w:rsid w:val="00F22A42"/>
    <w:rsid w:val="00F3227E"/>
    <w:rsid w:val="00F35001"/>
    <w:rsid w:val="00F350C3"/>
    <w:rsid w:val="00F37810"/>
    <w:rsid w:val="00F406A6"/>
    <w:rsid w:val="00F432A3"/>
    <w:rsid w:val="00F43D6E"/>
    <w:rsid w:val="00F4531C"/>
    <w:rsid w:val="00F46F1D"/>
    <w:rsid w:val="00F47261"/>
    <w:rsid w:val="00F53D54"/>
    <w:rsid w:val="00F55C90"/>
    <w:rsid w:val="00F56089"/>
    <w:rsid w:val="00F560D0"/>
    <w:rsid w:val="00F613A2"/>
    <w:rsid w:val="00F613BC"/>
    <w:rsid w:val="00F62CFE"/>
    <w:rsid w:val="00F6337B"/>
    <w:rsid w:val="00F63AF2"/>
    <w:rsid w:val="00F64657"/>
    <w:rsid w:val="00F64D67"/>
    <w:rsid w:val="00F66380"/>
    <w:rsid w:val="00F70B61"/>
    <w:rsid w:val="00F72A2A"/>
    <w:rsid w:val="00F743EC"/>
    <w:rsid w:val="00F76C0F"/>
    <w:rsid w:val="00F77AE4"/>
    <w:rsid w:val="00F85302"/>
    <w:rsid w:val="00F86883"/>
    <w:rsid w:val="00F9320F"/>
    <w:rsid w:val="00F956D8"/>
    <w:rsid w:val="00F97826"/>
    <w:rsid w:val="00FA08A3"/>
    <w:rsid w:val="00FA394B"/>
    <w:rsid w:val="00FA541E"/>
    <w:rsid w:val="00FA69D8"/>
    <w:rsid w:val="00FB2085"/>
    <w:rsid w:val="00FB4CE1"/>
    <w:rsid w:val="00FB644B"/>
    <w:rsid w:val="00FB6E89"/>
    <w:rsid w:val="00FC1B2E"/>
    <w:rsid w:val="00FC347A"/>
    <w:rsid w:val="00FC4215"/>
    <w:rsid w:val="00FD1089"/>
    <w:rsid w:val="00FD2417"/>
    <w:rsid w:val="00FD7EB2"/>
    <w:rsid w:val="00FE038D"/>
    <w:rsid w:val="00FE0D0B"/>
    <w:rsid w:val="00FE2BCD"/>
    <w:rsid w:val="00FE38FF"/>
    <w:rsid w:val="00FE65E7"/>
    <w:rsid w:val="00FF34F6"/>
    <w:rsid w:val="00FF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f" fillcolor="window" stroke="f">
      <v:fill color="window" on="f"/>
      <v:stroke on="f"/>
      <o:colormru v:ext="edit" colors="#eaeaea"/>
    </o:shapedefaults>
    <o:shapelayout v:ext="edit">
      <o:idmap v:ext="edit" data="1"/>
    </o:shapelayout>
  </w:shapeDefaults>
  <w:decimalSymbol w:val=","/>
  <w:listSeparator w:val=";"/>
  <w14:docId w14:val="2763C757"/>
  <w15:docId w15:val="{C18396A5-FB47-4712-A6FC-53AC434E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807"/>
    <w:pPr>
      <w:spacing w:before="60" w:line="300" w:lineRule="exact"/>
      <w:ind w:left="560"/>
      <w:jc w:val="both"/>
    </w:pPr>
    <w:rPr>
      <w:rFonts w:ascii="Verdana" w:hAnsi="Verdana"/>
      <w:sz w:val="18"/>
      <w:lang w:val="fr-FR" w:eastAsia="fr-FR"/>
    </w:rPr>
  </w:style>
  <w:style w:type="paragraph" w:styleId="Ttulo1">
    <w:name w:val="heading 1"/>
    <w:aliases w:val="Title 1"/>
    <w:next w:val="Normal"/>
    <w:link w:val="Ttulo1Car"/>
    <w:qFormat/>
    <w:rsid w:val="000E4807"/>
    <w:pPr>
      <w:keepNext/>
      <w:numPr>
        <w:ilvl w:val="1"/>
        <w:numId w:val="7"/>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Ttulo2">
    <w:name w:val="heading 2"/>
    <w:aliases w:val="Title 2"/>
    <w:next w:val="Normal"/>
    <w:link w:val="Ttulo2Car"/>
    <w:qFormat/>
    <w:rsid w:val="000E4807"/>
    <w:pPr>
      <w:keepNext/>
      <w:numPr>
        <w:ilvl w:val="2"/>
        <w:numId w:val="7"/>
      </w:numPr>
      <w:tabs>
        <w:tab w:val="left" w:pos="560"/>
      </w:tabs>
      <w:spacing w:before="480" w:after="120"/>
      <w:outlineLvl w:val="1"/>
    </w:pPr>
    <w:rPr>
      <w:rFonts w:ascii="Century Gothic" w:hAnsi="Century Gothic"/>
      <w:b/>
      <w:kern w:val="28"/>
      <w:sz w:val="24"/>
      <w:szCs w:val="24"/>
      <w:lang w:val="fr-FR" w:eastAsia="fr-FR"/>
    </w:rPr>
  </w:style>
  <w:style w:type="paragraph" w:styleId="Ttulo3">
    <w:name w:val="heading 3"/>
    <w:aliases w:val="Title 3"/>
    <w:next w:val="Normal"/>
    <w:link w:val="Ttulo3Car"/>
    <w:qFormat/>
    <w:rsid w:val="000E4807"/>
    <w:pPr>
      <w:keepNext/>
      <w:numPr>
        <w:ilvl w:val="3"/>
        <w:numId w:val="7"/>
      </w:numPr>
      <w:spacing w:before="360" w:after="120"/>
      <w:outlineLvl w:val="2"/>
    </w:pPr>
    <w:rPr>
      <w:rFonts w:ascii="Century Gothic" w:hAnsi="Century Gothic"/>
      <w:kern w:val="28"/>
      <w:sz w:val="24"/>
      <w:szCs w:val="24"/>
      <w:lang w:val="fr-FR" w:eastAsia="fr-FR"/>
    </w:rPr>
  </w:style>
  <w:style w:type="paragraph" w:styleId="Ttulo4">
    <w:name w:val="heading 4"/>
    <w:aliases w:val="Title 4"/>
    <w:basedOn w:val="Ttulo3"/>
    <w:next w:val="Normal"/>
    <w:qFormat/>
    <w:rsid w:val="00C94F3D"/>
    <w:pPr>
      <w:numPr>
        <w:ilvl w:val="0"/>
        <w:numId w:val="9"/>
      </w:numPr>
      <w:spacing w:before="240"/>
      <w:outlineLvl w:val="3"/>
    </w:pPr>
    <w:rPr>
      <w:sz w:val="22"/>
      <w:szCs w:val="22"/>
      <w:lang w:val="es-ES_tradnl"/>
    </w:rPr>
  </w:style>
  <w:style w:type="paragraph" w:styleId="Ttulo5">
    <w:name w:val="heading 5"/>
    <w:basedOn w:val="Ttulo4"/>
    <w:next w:val="Normal"/>
    <w:link w:val="Ttulo5Car"/>
    <w:qFormat/>
    <w:rsid w:val="0016336E"/>
    <w:pPr>
      <w:numPr>
        <w:ilvl w:val="5"/>
      </w:numPr>
      <w:tabs>
        <w:tab w:val="num" w:pos="360"/>
      </w:tabs>
      <w:ind w:left="2307" w:hanging="360"/>
      <w:outlineLvl w:val="4"/>
    </w:pPr>
    <w:rPr>
      <w:i/>
    </w:rPr>
  </w:style>
  <w:style w:type="paragraph" w:styleId="Ttulo6">
    <w:name w:val="heading 6"/>
    <w:basedOn w:val="Ttulo5"/>
    <w:next w:val="Normal"/>
    <w:qFormat/>
    <w:rsid w:val="000E4807"/>
    <w:pPr>
      <w:numPr>
        <w:ilvl w:val="6"/>
      </w:numPr>
      <w:outlineLvl w:val="5"/>
    </w:pPr>
    <w:rPr>
      <w:b/>
    </w:rPr>
  </w:style>
  <w:style w:type="paragraph" w:styleId="Ttulo7">
    <w:name w:val="heading 7"/>
    <w:basedOn w:val="Normal"/>
    <w:next w:val="Normal"/>
    <w:qFormat/>
    <w:rsid w:val="000E4807"/>
    <w:pPr>
      <w:numPr>
        <w:ilvl w:val="7"/>
        <w:numId w:val="7"/>
      </w:numPr>
      <w:spacing w:before="240" w:after="60"/>
      <w:outlineLvl w:val="6"/>
    </w:pPr>
    <w:rPr>
      <w:rFonts w:ascii="Arial" w:hAnsi="Arial"/>
      <w:sz w:val="20"/>
    </w:rPr>
  </w:style>
  <w:style w:type="paragraph" w:styleId="Ttulo8">
    <w:name w:val="heading 8"/>
    <w:basedOn w:val="Normal"/>
    <w:next w:val="Normal"/>
    <w:qFormat/>
    <w:rsid w:val="000E4807"/>
    <w:pPr>
      <w:numPr>
        <w:ilvl w:val="8"/>
        <w:numId w:val="7"/>
      </w:numPr>
      <w:spacing w:before="240" w:after="60"/>
      <w:outlineLvl w:val="7"/>
    </w:pPr>
    <w:rPr>
      <w:rFonts w:ascii="Arial" w:hAnsi="Arial"/>
      <w:i/>
      <w:sz w:val="20"/>
    </w:rPr>
  </w:style>
  <w:style w:type="paragraph" w:styleId="Ttulo9">
    <w:name w:val="heading 9"/>
    <w:basedOn w:val="Normal"/>
    <w:next w:val="Normal"/>
    <w:qFormat/>
    <w:rsid w:val="000E4807"/>
    <w:pPr>
      <w:spacing w:before="240" w:after="60"/>
      <w:ind w:left="0"/>
      <w:outlineLvl w:val="8"/>
    </w:pPr>
    <w:rPr>
      <w:rFonts w:ascii="Arial" w:hAnsi="Arial"/>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le 1 Car"/>
    <w:link w:val="Ttulo1"/>
    <w:rsid w:val="000E4807"/>
    <w:rPr>
      <w:rFonts w:ascii="Century Gothic" w:hAnsi="Century Gothic"/>
      <w:kern w:val="28"/>
      <w:sz w:val="32"/>
      <w:szCs w:val="40"/>
      <w:lang w:val="fr-FR" w:eastAsia="fr-FR"/>
    </w:rPr>
  </w:style>
  <w:style w:type="paragraph" w:styleId="TDC2">
    <w:name w:val="toc 2"/>
    <w:next w:val="Normal"/>
    <w:autoRedefine/>
    <w:uiPriority w:val="39"/>
    <w:rsid w:val="002279AC"/>
    <w:pPr>
      <w:tabs>
        <w:tab w:val="left" w:pos="578"/>
        <w:tab w:val="right" w:pos="9960"/>
      </w:tabs>
      <w:spacing w:before="60" w:after="60"/>
      <w:ind w:left="600" w:hanging="600"/>
    </w:pPr>
    <w:rPr>
      <w:rFonts w:ascii="Century Gothic" w:hAnsi="Century Gothic"/>
      <w:b/>
      <w:bCs/>
      <w:szCs w:val="24"/>
      <w:lang w:val="fr-FR" w:eastAsia="fr-FR"/>
    </w:rPr>
  </w:style>
  <w:style w:type="paragraph" w:styleId="TDC1">
    <w:name w:val="toc 1"/>
    <w:next w:val="Normal"/>
    <w:autoRedefine/>
    <w:uiPriority w:val="39"/>
    <w:rsid w:val="000E4807"/>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DC3">
    <w:name w:val="toc 3"/>
    <w:next w:val="Normal"/>
    <w:autoRedefine/>
    <w:uiPriority w:val="39"/>
    <w:rsid w:val="000E4807"/>
    <w:pPr>
      <w:tabs>
        <w:tab w:val="left" w:pos="1440"/>
        <w:tab w:val="right" w:pos="9960"/>
      </w:tabs>
      <w:spacing w:before="60"/>
      <w:ind w:left="1440" w:hanging="840"/>
    </w:pPr>
    <w:rPr>
      <w:rFonts w:ascii="Century Gothic" w:hAnsi="Century Gothic"/>
      <w:szCs w:val="24"/>
      <w:lang w:val="fr-FR" w:eastAsia="fr-FR"/>
    </w:rPr>
  </w:style>
  <w:style w:type="paragraph" w:styleId="TDC4">
    <w:name w:val="toc 4"/>
    <w:next w:val="Normal"/>
    <w:semiHidden/>
    <w:rsid w:val="000E4807"/>
    <w:pPr>
      <w:tabs>
        <w:tab w:val="right" w:pos="9960"/>
      </w:tabs>
      <w:spacing w:after="120"/>
      <w:ind w:left="840"/>
    </w:pPr>
    <w:rPr>
      <w:rFonts w:ascii="Century Gothic" w:hAnsi="Century Gothic"/>
      <w:sz w:val="18"/>
      <w:szCs w:val="24"/>
      <w:lang w:val="fr-FR" w:eastAsia="fr-FR"/>
    </w:rPr>
  </w:style>
  <w:style w:type="paragraph" w:styleId="ndice1">
    <w:name w:val="index 1"/>
    <w:semiHidden/>
    <w:rsid w:val="000E4807"/>
    <w:pPr>
      <w:spacing w:before="60"/>
      <w:ind w:left="284" w:hanging="284"/>
    </w:pPr>
    <w:rPr>
      <w:rFonts w:ascii="Arial" w:hAnsi="Arial"/>
      <w:b/>
      <w:sz w:val="18"/>
      <w:lang w:val="fr-FR" w:eastAsia="fr-FR"/>
    </w:rPr>
  </w:style>
  <w:style w:type="paragraph" w:styleId="ndice2">
    <w:name w:val="index 2"/>
    <w:basedOn w:val="ndice1"/>
    <w:semiHidden/>
    <w:rsid w:val="000E4807"/>
    <w:pPr>
      <w:spacing w:before="0"/>
      <w:ind w:left="568"/>
    </w:pPr>
    <w:rPr>
      <w:b w:val="0"/>
    </w:rPr>
  </w:style>
  <w:style w:type="character" w:styleId="Refdenotaalpie">
    <w:name w:val="footnote reference"/>
    <w:semiHidden/>
    <w:rsid w:val="000E4807"/>
    <w:rPr>
      <w:rFonts w:ascii="Garamond" w:hAnsi="Garamond"/>
      <w:noProof w:val="0"/>
      <w:sz w:val="24"/>
      <w:vertAlign w:val="superscript"/>
      <w:lang w:val="fr-FR"/>
    </w:rPr>
  </w:style>
  <w:style w:type="paragraph" w:styleId="Textonotapie">
    <w:name w:val="footnote text"/>
    <w:semiHidden/>
    <w:rsid w:val="000E4807"/>
    <w:rPr>
      <w:rFonts w:ascii="Garamond" w:hAnsi="Garamond"/>
      <w:lang w:val="fr-FR" w:eastAsia="fr-FR"/>
    </w:rPr>
  </w:style>
  <w:style w:type="paragraph" w:styleId="Descripcin">
    <w:name w:val="caption"/>
    <w:next w:val="Normal"/>
    <w:qFormat/>
    <w:rsid w:val="000E4807"/>
    <w:pPr>
      <w:spacing w:before="40"/>
      <w:ind w:left="1361"/>
      <w:jc w:val="center"/>
    </w:pPr>
    <w:rPr>
      <w:rFonts w:ascii="Garamond" w:hAnsi="Garamond"/>
      <w:i/>
      <w:sz w:val="24"/>
      <w:lang w:val="fr-FR" w:eastAsia="fr-FR"/>
    </w:rPr>
  </w:style>
  <w:style w:type="paragraph" w:styleId="ndice3">
    <w:name w:val="index 3"/>
    <w:basedOn w:val="ndice2"/>
    <w:next w:val="Normal"/>
    <w:autoRedefine/>
    <w:semiHidden/>
    <w:rsid w:val="000E4807"/>
    <w:pPr>
      <w:ind w:left="851"/>
    </w:pPr>
    <w:rPr>
      <w:i/>
    </w:rPr>
  </w:style>
  <w:style w:type="paragraph" w:styleId="Mapadeldocumento">
    <w:name w:val="Document Map"/>
    <w:basedOn w:val="Normal"/>
    <w:semiHidden/>
    <w:rsid w:val="000E4807"/>
    <w:pPr>
      <w:shd w:val="clear" w:color="auto" w:fill="000080"/>
    </w:pPr>
    <w:rPr>
      <w:rFonts w:ascii="Tahoma" w:hAnsi="Tahoma" w:cs="Tahoma"/>
      <w:sz w:val="20"/>
    </w:rPr>
  </w:style>
  <w:style w:type="paragraph" w:styleId="TDC5">
    <w:name w:val="toc 5"/>
    <w:basedOn w:val="Normal"/>
    <w:next w:val="Normal"/>
    <w:autoRedefine/>
    <w:semiHidden/>
    <w:rsid w:val="000E4807"/>
    <w:pPr>
      <w:spacing w:before="0"/>
      <w:ind w:left="600"/>
      <w:jc w:val="left"/>
    </w:pPr>
    <w:rPr>
      <w:rFonts w:ascii="Times New Roman" w:hAnsi="Times New Roman"/>
    </w:rPr>
  </w:style>
  <w:style w:type="paragraph" w:styleId="TDC6">
    <w:name w:val="toc 6"/>
    <w:basedOn w:val="Normal"/>
    <w:next w:val="Normal"/>
    <w:autoRedefine/>
    <w:semiHidden/>
    <w:rsid w:val="000E4807"/>
    <w:pPr>
      <w:spacing w:before="0"/>
      <w:ind w:left="800"/>
      <w:jc w:val="left"/>
    </w:pPr>
    <w:rPr>
      <w:rFonts w:ascii="Times New Roman" w:hAnsi="Times New Roman"/>
    </w:rPr>
  </w:style>
  <w:style w:type="paragraph" w:styleId="TDC7">
    <w:name w:val="toc 7"/>
    <w:basedOn w:val="Normal"/>
    <w:next w:val="Normal"/>
    <w:autoRedefine/>
    <w:semiHidden/>
    <w:rsid w:val="000E4807"/>
    <w:pPr>
      <w:spacing w:before="0"/>
      <w:ind w:left="1000"/>
      <w:jc w:val="left"/>
    </w:pPr>
    <w:rPr>
      <w:rFonts w:ascii="Times New Roman" w:hAnsi="Times New Roman"/>
    </w:rPr>
  </w:style>
  <w:style w:type="paragraph" w:styleId="TDC8">
    <w:name w:val="toc 8"/>
    <w:basedOn w:val="Normal"/>
    <w:next w:val="Normal"/>
    <w:autoRedefine/>
    <w:semiHidden/>
    <w:rsid w:val="000E4807"/>
    <w:pPr>
      <w:spacing w:before="0"/>
      <w:ind w:left="1200"/>
      <w:jc w:val="left"/>
    </w:pPr>
    <w:rPr>
      <w:rFonts w:ascii="Times New Roman" w:hAnsi="Times New Roman"/>
    </w:rPr>
  </w:style>
  <w:style w:type="paragraph" w:styleId="TDC9">
    <w:name w:val="toc 9"/>
    <w:basedOn w:val="Normal"/>
    <w:next w:val="Normal"/>
    <w:autoRedefine/>
    <w:semiHidden/>
    <w:rsid w:val="000E4807"/>
    <w:pPr>
      <w:spacing w:before="0"/>
      <w:ind w:left="1400"/>
      <w:jc w:val="left"/>
    </w:pPr>
    <w:rPr>
      <w:rFonts w:ascii="Times New Roman" w:hAnsi="Times New Roman"/>
    </w:rPr>
  </w:style>
  <w:style w:type="paragraph" w:styleId="Listaconvietas">
    <w:name w:val="List Bullet"/>
    <w:aliases w:val="Liste à puces 1,Bullet List 1"/>
    <w:basedOn w:val="Normal"/>
    <w:link w:val="ListaconvietasCar"/>
    <w:rsid w:val="000E4807"/>
    <w:pPr>
      <w:keepLines/>
      <w:numPr>
        <w:numId w:val="1"/>
      </w:numPr>
      <w:tabs>
        <w:tab w:val="clear" w:pos="1589"/>
        <w:tab w:val="left" w:pos="907"/>
      </w:tabs>
      <w:spacing w:line="240" w:lineRule="auto"/>
      <w:ind w:left="918" w:hanging="357"/>
    </w:pPr>
  </w:style>
  <w:style w:type="character" w:customStyle="1" w:styleId="ListaconvietasCar">
    <w:name w:val="Lista con viñetas Car"/>
    <w:aliases w:val="Liste à puces 1 Car,Bullet List 1 Car"/>
    <w:link w:val="Listaconvietas"/>
    <w:rsid w:val="000E4807"/>
    <w:rPr>
      <w:rFonts w:ascii="Verdana" w:hAnsi="Verdana"/>
      <w:sz w:val="18"/>
      <w:lang w:val="es-ES_tradnl" w:eastAsia="fr-FR"/>
    </w:rPr>
  </w:style>
  <w:style w:type="paragraph" w:customStyle="1" w:styleId="NormalsansretraitDocs">
    <w:name w:val="Normal sans retrait Docs"/>
    <w:basedOn w:val="Normal"/>
    <w:link w:val="NormalsansretraitDocsCar"/>
    <w:rsid w:val="000E4807"/>
    <w:pPr>
      <w:ind w:left="0"/>
    </w:pPr>
  </w:style>
  <w:style w:type="character" w:customStyle="1" w:styleId="NormalsansretraitDocsCar">
    <w:name w:val="Normal sans retrait Docs Car"/>
    <w:link w:val="NormalsansretraitDocs"/>
    <w:rsid w:val="000E4807"/>
    <w:rPr>
      <w:rFonts w:ascii="Verdana" w:hAnsi="Verdana"/>
      <w:sz w:val="18"/>
      <w:lang w:val="fr-FR" w:eastAsia="fr-FR"/>
    </w:rPr>
  </w:style>
  <w:style w:type="paragraph" w:styleId="Listaconvietas2">
    <w:name w:val="List Bullet 2"/>
    <w:rsid w:val="000E4807"/>
    <w:pPr>
      <w:keepLines/>
      <w:numPr>
        <w:numId w:val="2"/>
      </w:numPr>
      <w:tabs>
        <w:tab w:val="clear" w:pos="1560"/>
        <w:tab w:val="num" w:pos="1320"/>
      </w:tabs>
      <w:spacing w:after="60"/>
      <w:ind w:left="1320"/>
      <w:jc w:val="both"/>
    </w:pPr>
    <w:rPr>
      <w:rFonts w:ascii="Verdana" w:hAnsi="Verdana"/>
      <w:sz w:val="18"/>
      <w:lang w:val="fr-FR" w:eastAsia="fr-FR"/>
    </w:rPr>
  </w:style>
  <w:style w:type="paragraph" w:styleId="Listaconvietas3">
    <w:name w:val="List Bullet 3"/>
    <w:aliases w:val="Bullet List 3"/>
    <w:rsid w:val="000E4807"/>
    <w:pPr>
      <w:keepLines/>
      <w:numPr>
        <w:numId w:val="5"/>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0E4807"/>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0E4807"/>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0E4807"/>
    <w:pPr>
      <w:spacing w:before="40" w:after="40" w:line="240" w:lineRule="auto"/>
      <w:ind w:left="0"/>
      <w:jc w:val="left"/>
    </w:pPr>
    <w:rPr>
      <w:rFonts w:ascii="Arial" w:hAnsi="Arial" w:cs="Arial"/>
      <w:szCs w:val="18"/>
    </w:rPr>
  </w:style>
  <w:style w:type="paragraph" w:customStyle="1" w:styleId="Chapitre">
    <w:name w:val="Chapitre"/>
    <w:basedOn w:val="Normal"/>
    <w:rsid w:val="000E4807"/>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a"/>
    <w:rsid w:val="000E4807"/>
    <w:pPr>
      <w:numPr>
        <w:numId w:val="4"/>
      </w:numPr>
    </w:pPr>
    <w:rPr>
      <w:lang w:val="en-GB"/>
    </w:rPr>
  </w:style>
  <w:style w:type="table" w:customStyle="1" w:styleId="TableausansGrille">
    <w:name w:val="Tableau sans Grille"/>
    <w:basedOn w:val="Tablanormal"/>
    <w:rsid w:val="00F9320F"/>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Tablaconcuadrcula">
    <w:name w:val="Table Grid"/>
    <w:basedOn w:val="Tablanormal"/>
    <w:rsid w:val="000E4807"/>
    <w:pPr>
      <w:spacing w:before="60" w:line="300" w:lineRule="exact"/>
      <w:ind w:left="560"/>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F9320F"/>
    <w:tblPr>
      <w:tblBorders>
        <w:top w:val="none" w:sz="0" w:space="0" w:color="auto"/>
        <w:left w:val="none" w:sz="0" w:space="0" w:color="auto"/>
        <w:bottom w:val="none" w:sz="0" w:space="0" w:color="auto"/>
        <w:right w:val="none" w:sz="0" w:space="0" w:color="auto"/>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Hipervnculo">
    <w:name w:val="Hyperlink"/>
    <w:uiPriority w:val="99"/>
    <w:rsid w:val="000E4807"/>
    <w:rPr>
      <w:noProof/>
      <w:color w:val="0000FF"/>
      <w:u w:val="single"/>
      <w:lang w:val="fr-FR"/>
    </w:rPr>
  </w:style>
  <w:style w:type="paragraph" w:customStyle="1" w:styleId="En-ttedroit">
    <w:name w:val="En-tête droit"/>
    <w:basedOn w:val="Normal"/>
    <w:link w:val="En-ttedroitCar"/>
    <w:rsid w:val="000E4807"/>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0E4807"/>
    <w:rPr>
      <w:color w:val="808080"/>
      <w:sz w:val="12"/>
      <w:szCs w:val="12"/>
    </w:rPr>
  </w:style>
  <w:style w:type="paragraph" w:customStyle="1" w:styleId="Normalsansretrait">
    <w:name w:val="Normal sans retrait"/>
    <w:basedOn w:val="Normal"/>
    <w:link w:val="NormalsansretraitCar"/>
    <w:rsid w:val="000E4807"/>
    <w:pPr>
      <w:ind w:left="0"/>
    </w:pPr>
  </w:style>
  <w:style w:type="character" w:customStyle="1" w:styleId="NormalsansretraitCar">
    <w:name w:val="Normal sans retrait Car"/>
    <w:link w:val="Normalsansretrait"/>
    <w:rsid w:val="000E4807"/>
    <w:rPr>
      <w:rFonts w:ascii="Verdana" w:hAnsi="Verdana"/>
      <w:sz w:val="18"/>
      <w:lang w:val="fr-FR" w:eastAsia="fr-FR"/>
    </w:rPr>
  </w:style>
  <w:style w:type="paragraph" w:customStyle="1" w:styleId="Titredudocument">
    <w:name w:val="Titre du document"/>
    <w:basedOn w:val="Normalsansretrait"/>
    <w:rsid w:val="000E4807"/>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0E4807"/>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0E4807"/>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0E4807"/>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0E4807"/>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0E4807"/>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0E4807"/>
    <w:pPr>
      <w:jc w:val="right"/>
    </w:pPr>
    <w:rPr>
      <w:rFonts w:ascii="Century Gothic" w:hAnsi="Century Gothic"/>
      <w:color w:val="808080"/>
      <w:sz w:val="40"/>
      <w:szCs w:val="40"/>
    </w:rPr>
  </w:style>
  <w:style w:type="paragraph" w:customStyle="1" w:styleId="Avant-propos">
    <w:name w:val="Avant-propos"/>
    <w:next w:val="Normalsansretrait"/>
    <w:rsid w:val="000E4807"/>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ar"/>
    <w:rsid w:val="000E4807"/>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ar"/>
    <w:rsid w:val="000E4807"/>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cabezado">
    <w:name w:val="header"/>
    <w:basedOn w:val="Normal"/>
    <w:link w:val="EncabezadoCar"/>
    <w:rsid w:val="000E4807"/>
    <w:pPr>
      <w:tabs>
        <w:tab w:val="center" w:pos="4536"/>
        <w:tab w:val="right" w:pos="9072"/>
      </w:tabs>
    </w:pPr>
  </w:style>
  <w:style w:type="character" w:customStyle="1" w:styleId="EncabezadoCar">
    <w:name w:val="Encabezado Car"/>
    <w:basedOn w:val="Fuentedeprrafopredeter"/>
    <w:link w:val="Encabezado"/>
    <w:rsid w:val="000E4807"/>
    <w:rPr>
      <w:rFonts w:ascii="Verdana" w:hAnsi="Verdana"/>
      <w:noProof w:val="0"/>
      <w:sz w:val="18"/>
      <w:lang w:val="fr-FR" w:eastAsia="fr-FR"/>
    </w:rPr>
  </w:style>
  <w:style w:type="paragraph" w:customStyle="1" w:styleId="NumrotationduPieddepage">
    <w:name w:val="Numérotation du Pied de page"/>
    <w:basedOn w:val="Normal"/>
    <w:rsid w:val="000E4807"/>
    <w:pPr>
      <w:spacing w:before="0"/>
      <w:ind w:left="561"/>
      <w:jc w:val="center"/>
    </w:pPr>
    <w:rPr>
      <w:color w:val="808080"/>
      <w:szCs w:val="18"/>
    </w:rPr>
  </w:style>
  <w:style w:type="paragraph" w:styleId="Piedepgina">
    <w:name w:val="footer"/>
    <w:basedOn w:val="Normal"/>
    <w:link w:val="PiedepginaCar"/>
    <w:rsid w:val="000E4807"/>
    <w:pPr>
      <w:tabs>
        <w:tab w:val="center" w:pos="4536"/>
        <w:tab w:val="right" w:pos="9072"/>
      </w:tabs>
    </w:pPr>
  </w:style>
  <w:style w:type="character" w:customStyle="1" w:styleId="PiedepginaCar">
    <w:name w:val="Pie de página Car"/>
    <w:basedOn w:val="Fuentedeprrafopredeter"/>
    <w:link w:val="Piedepgina"/>
    <w:rsid w:val="000E4807"/>
    <w:rPr>
      <w:rFonts w:ascii="Verdana" w:hAnsi="Verdana"/>
      <w:noProof w:val="0"/>
      <w:sz w:val="18"/>
      <w:lang w:val="fr-FR" w:eastAsia="fr-FR"/>
    </w:rPr>
  </w:style>
  <w:style w:type="paragraph" w:customStyle="1" w:styleId="TextedeTableau">
    <w:name w:val="Texte de Tableau"/>
    <w:basedOn w:val="Normal"/>
    <w:rsid w:val="000E4807"/>
    <w:pPr>
      <w:spacing w:after="60" w:line="240" w:lineRule="auto"/>
      <w:ind w:left="119"/>
    </w:pPr>
    <w:rPr>
      <w:rFonts w:ascii="Arial" w:hAnsi="Arial"/>
    </w:rPr>
  </w:style>
  <w:style w:type="paragraph" w:customStyle="1" w:styleId="TexteduTableaudelHistorique">
    <w:name w:val="Texte du Tableau de l'Historique"/>
    <w:basedOn w:val="Normal"/>
    <w:rsid w:val="000E4807"/>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0E4807"/>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ar"/>
    <w:rsid w:val="000E4807"/>
    <w:rPr>
      <w:color w:val="E51519"/>
    </w:rPr>
  </w:style>
  <w:style w:type="character" w:customStyle="1" w:styleId="TexteduTitredudocumentCar">
    <w:name w:val="Texte du Titre du document Car"/>
    <w:link w:val="TexteduTitredudocument"/>
    <w:rsid w:val="000E4807"/>
    <w:rPr>
      <w:rFonts w:ascii="Century Gothic" w:hAnsi="Century Gothic"/>
      <w:color w:val="808080"/>
      <w:sz w:val="60"/>
      <w:szCs w:val="60"/>
      <w:lang w:val="fr-FR" w:eastAsia="fr-FR"/>
    </w:rPr>
  </w:style>
  <w:style w:type="character" w:customStyle="1" w:styleId="PremireLettreduTitredudocumentCar">
    <w:name w:val="Première Lettre du Titre du document Car"/>
    <w:link w:val="PremireLettreduTitredudocument"/>
    <w:rsid w:val="000E4807"/>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0E4807"/>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0E4807"/>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0E4807"/>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0E4807"/>
    <w:pPr>
      <w:spacing w:before="200"/>
      <w:ind w:left="561"/>
    </w:pPr>
  </w:style>
  <w:style w:type="character" w:customStyle="1" w:styleId="En-ttegaucheCar">
    <w:name w:val="En-tête gauche Car"/>
    <w:link w:val="En-ttegauche"/>
    <w:rsid w:val="000E4807"/>
    <w:rPr>
      <w:rFonts w:ascii="Century Gothic" w:hAnsi="Century Gothic"/>
      <w:color w:val="808080"/>
      <w:sz w:val="16"/>
      <w:szCs w:val="16"/>
      <w:lang w:val="fr-FR" w:eastAsia="fr-FR"/>
    </w:rPr>
  </w:style>
  <w:style w:type="character" w:customStyle="1" w:styleId="ConfidentielpourEn-tteCar">
    <w:name w:val="Confidentiel pour En-tête Car"/>
    <w:link w:val="ConfidentielpourEn-tte"/>
    <w:rsid w:val="000E4807"/>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ar"/>
    <w:rsid w:val="000E4807"/>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ar">
    <w:name w:val="En-tête droit de page Paysage Car"/>
    <w:link w:val="En-ttedroitdepagePaysage"/>
    <w:rsid w:val="000E4807"/>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0E4807"/>
    <w:pPr>
      <w:spacing w:before="0" w:line="180" w:lineRule="exact"/>
      <w:ind w:left="0"/>
    </w:pPr>
    <w:rPr>
      <w:color w:val="808080"/>
      <w:sz w:val="12"/>
      <w:szCs w:val="12"/>
    </w:rPr>
  </w:style>
  <w:style w:type="table" w:customStyle="1" w:styleId="Tableaudesdestinataires">
    <w:name w:val="Tableau des destinataires"/>
    <w:basedOn w:val="Tablanormal"/>
    <w:rsid w:val="000E4807"/>
    <w:rPr>
      <w:lang w:val="fr-FR"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timport">
    <w:name w:val="Objet importé"/>
    <w:basedOn w:val="Normal"/>
    <w:next w:val="Normal"/>
    <w:rsid w:val="000E4807"/>
    <w:pPr>
      <w:spacing w:line="240" w:lineRule="auto"/>
      <w:ind w:left="561"/>
    </w:pPr>
    <w:rPr>
      <w:noProof/>
    </w:rPr>
  </w:style>
  <w:style w:type="paragraph" w:customStyle="1" w:styleId="Mentionlgale">
    <w:name w:val="Mention légale"/>
    <w:basedOn w:val="Normal"/>
    <w:rsid w:val="000E4807"/>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0E4807"/>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0E4807"/>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0E4807"/>
    <w:pPr>
      <w:spacing w:before="0" w:line="240" w:lineRule="auto"/>
      <w:ind w:left="0"/>
    </w:pPr>
    <w:rPr>
      <w:rFonts w:ascii="Century Gothic" w:hAnsi="Century Gothic"/>
      <w:sz w:val="20"/>
    </w:rPr>
  </w:style>
  <w:style w:type="paragraph" w:customStyle="1" w:styleId="DatedeLettre">
    <w:name w:val="Date de Lettre"/>
    <w:basedOn w:val="Normal"/>
    <w:rsid w:val="000E4807"/>
    <w:pPr>
      <w:ind w:left="0"/>
    </w:pPr>
    <w:rPr>
      <w:rFonts w:ascii="Century Gothic" w:hAnsi="Century Gothic"/>
      <w:sz w:val="20"/>
    </w:rPr>
  </w:style>
  <w:style w:type="paragraph" w:customStyle="1" w:styleId="Listepucespourtableau">
    <w:name w:val="Liste à puces pour tableau"/>
    <w:basedOn w:val="Listaconvietas"/>
    <w:rsid w:val="000E4807"/>
    <w:pPr>
      <w:tabs>
        <w:tab w:val="clear" w:pos="907"/>
        <w:tab w:val="left" w:pos="360"/>
      </w:tabs>
      <w:ind w:left="397"/>
    </w:pPr>
    <w:rPr>
      <w:szCs w:val="32"/>
    </w:rPr>
  </w:style>
  <w:style w:type="paragraph" w:customStyle="1" w:styleId="En-tteGrasdeLettre">
    <w:name w:val="En-tête Gras de Lettre"/>
    <w:basedOn w:val="Normal"/>
    <w:link w:val="En-tteGrasdeLettreCar"/>
    <w:rsid w:val="000E4807"/>
    <w:pPr>
      <w:spacing w:before="0" w:line="360" w:lineRule="auto"/>
      <w:ind w:left="0"/>
    </w:pPr>
    <w:rPr>
      <w:rFonts w:ascii="Century Gothic" w:hAnsi="Century Gothic"/>
      <w:b/>
      <w:sz w:val="20"/>
    </w:rPr>
  </w:style>
  <w:style w:type="character" w:customStyle="1" w:styleId="En-tteGrasdeLettreCar">
    <w:name w:val="En-tête Gras de Lettre Car"/>
    <w:link w:val="En-tteGrasdeLettre"/>
    <w:rsid w:val="000E4807"/>
    <w:rPr>
      <w:rFonts w:ascii="Century Gothic" w:hAnsi="Century Gothic"/>
      <w:b/>
      <w:lang w:val="fr-FR" w:eastAsia="fr-FR"/>
    </w:rPr>
  </w:style>
  <w:style w:type="paragraph" w:customStyle="1" w:styleId="En-tteNormaldeLettre">
    <w:name w:val="En-tête Normal de Lettre"/>
    <w:basedOn w:val="Normal"/>
    <w:link w:val="En-tteNormaldeLettreCar"/>
    <w:rsid w:val="000E4807"/>
    <w:pPr>
      <w:spacing w:before="0" w:line="360" w:lineRule="auto"/>
      <w:ind w:left="0"/>
    </w:pPr>
    <w:rPr>
      <w:rFonts w:ascii="Century Gothic" w:hAnsi="Century Gothic"/>
      <w:sz w:val="20"/>
    </w:rPr>
  </w:style>
  <w:style w:type="character" w:customStyle="1" w:styleId="En-tteNormaldeLettreCar">
    <w:name w:val="En-tête Normal de Lettre Car"/>
    <w:link w:val="En-tteNormaldeLettre"/>
    <w:rsid w:val="000E4807"/>
    <w:rPr>
      <w:rFonts w:ascii="Century Gothic" w:hAnsi="Century Gothic"/>
      <w:lang w:val="fr-FR" w:eastAsia="fr-FR"/>
    </w:rPr>
  </w:style>
  <w:style w:type="paragraph" w:customStyle="1" w:styleId="PJCopiePSpourLettre">
    <w:name w:val="PJ Copie PS pour Lettre"/>
    <w:basedOn w:val="Normal"/>
    <w:rsid w:val="000E4807"/>
    <w:pPr>
      <w:spacing w:line="360" w:lineRule="auto"/>
      <w:ind w:left="0"/>
    </w:pPr>
    <w:rPr>
      <w:rFonts w:ascii="Century Gothic" w:hAnsi="Century Gothic"/>
      <w:szCs w:val="18"/>
    </w:rPr>
  </w:style>
  <w:style w:type="paragraph" w:customStyle="1" w:styleId="SignatairedelaLettre">
    <w:name w:val="Signataire de la Lettre"/>
    <w:basedOn w:val="Normal"/>
    <w:rsid w:val="000E4807"/>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0E4807"/>
    <w:pPr>
      <w:spacing w:line="360" w:lineRule="auto"/>
      <w:ind w:left="-108"/>
    </w:pPr>
    <w:rPr>
      <w:rFonts w:ascii="Century Gothic" w:hAnsi="Century Gothic"/>
      <w:szCs w:val="18"/>
    </w:rPr>
  </w:style>
  <w:style w:type="paragraph" w:styleId="Sangradetextonormal">
    <w:name w:val="Body Text Indent"/>
    <w:basedOn w:val="Normal"/>
    <w:link w:val="SangradetextonormalCar"/>
    <w:rsid w:val="000E4807"/>
    <w:pPr>
      <w:spacing w:after="120"/>
      <w:ind w:left="283"/>
    </w:pPr>
  </w:style>
  <w:style w:type="character" w:customStyle="1" w:styleId="SangradetextonormalCar">
    <w:name w:val="Sangría de texto normal Car"/>
    <w:basedOn w:val="Fuentedeprrafopredeter"/>
    <w:link w:val="Sangradetextonormal"/>
    <w:rsid w:val="000E4807"/>
    <w:rPr>
      <w:rFonts w:ascii="Verdana" w:hAnsi="Verdana"/>
      <w:noProof w:val="0"/>
      <w:sz w:val="18"/>
      <w:lang w:val="fr-FR" w:eastAsia="fr-FR"/>
    </w:rPr>
  </w:style>
  <w:style w:type="paragraph" w:customStyle="1" w:styleId="FaxdeSocitpourLettre">
    <w:name w:val="Fax de Société pour Lettre"/>
    <w:basedOn w:val="Normal"/>
    <w:rsid w:val="000E4807"/>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Sangradetextonormal"/>
    <w:rsid w:val="000E4807"/>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0E4807"/>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0E4807"/>
    <w:pPr>
      <w:spacing w:before="0" w:line="240" w:lineRule="auto"/>
      <w:ind w:left="0"/>
    </w:pPr>
    <w:rPr>
      <w:rFonts w:ascii="Century Gothic" w:hAnsi="Century Gothic"/>
      <w:sz w:val="20"/>
    </w:rPr>
  </w:style>
  <w:style w:type="paragraph" w:customStyle="1" w:styleId="DateFax">
    <w:name w:val="Date Fax"/>
    <w:basedOn w:val="Normal"/>
    <w:rsid w:val="000E4807"/>
    <w:pPr>
      <w:spacing w:before="0" w:line="360" w:lineRule="auto"/>
      <w:ind w:left="0"/>
      <w:jc w:val="right"/>
    </w:pPr>
    <w:rPr>
      <w:rFonts w:ascii="Century Gothic" w:hAnsi="Century Gothic"/>
      <w:sz w:val="20"/>
    </w:rPr>
  </w:style>
  <w:style w:type="paragraph" w:customStyle="1" w:styleId="TitreFax">
    <w:name w:val="Titre Fax"/>
    <w:basedOn w:val="Normal"/>
    <w:rsid w:val="000E4807"/>
    <w:pPr>
      <w:spacing w:after="10"/>
      <w:ind w:left="-48"/>
    </w:pPr>
    <w:rPr>
      <w:rFonts w:ascii="Century Gothic" w:hAnsi="Century Gothic" w:cs="Arial"/>
      <w:b/>
      <w:spacing w:val="20"/>
      <w:sz w:val="20"/>
    </w:rPr>
  </w:style>
  <w:style w:type="paragraph" w:customStyle="1" w:styleId="En-tteFax">
    <w:name w:val="En-tête Fax"/>
    <w:basedOn w:val="Normal"/>
    <w:rsid w:val="000E4807"/>
    <w:pPr>
      <w:ind w:left="-48"/>
      <w:jc w:val="left"/>
    </w:pPr>
    <w:rPr>
      <w:rFonts w:ascii="Century Gothic" w:hAnsi="Century Gothic" w:cs="Arial"/>
      <w:szCs w:val="18"/>
    </w:rPr>
  </w:style>
  <w:style w:type="paragraph" w:customStyle="1" w:styleId="Listenumrotepourtableau">
    <w:name w:val="Liste numérotée pour tableau"/>
    <w:basedOn w:val="Lista"/>
    <w:rsid w:val="000E4807"/>
    <w:pPr>
      <w:numPr>
        <w:numId w:val="6"/>
      </w:numPr>
    </w:pPr>
    <w:rPr>
      <w:szCs w:val="32"/>
    </w:rPr>
  </w:style>
  <w:style w:type="paragraph" w:customStyle="1" w:styleId="StyleTM3">
    <w:name w:val="Style TM 3"/>
    <w:basedOn w:val="TDC3"/>
    <w:rsid w:val="000E4807"/>
    <w:pPr>
      <w:ind w:left="600"/>
    </w:pPr>
    <w:rPr>
      <w:szCs w:val="20"/>
    </w:rPr>
  </w:style>
  <w:style w:type="paragraph" w:customStyle="1" w:styleId="StyleTM2Gauche0cmSuspendu106cm">
    <w:name w:val="Style TM 2 + Gauche :  0 cm Suspendu : 106 cm"/>
    <w:basedOn w:val="TDC2"/>
    <w:autoRedefine/>
    <w:rsid w:val="000E4807"/>
    <w:rPr>
      <w:szCs w:val="20"/>
    </w:rPr>
  </w:style>
  <w:style w:type="paragraph" w:customStyle="1" w:styleId="Titre2sansnumro">
    <w:name w:val="Titre 2 sans numéro"/>
    <w:basedOn w:val="Normal"/>
    <w:rsid w:val="000E4807"/>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0E4807"/>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0E4807"/>
    <w:pPr>
      <w:keepNext/>
      <w:spacing w:before="360" w:after="120" w:line="240" w:lineRule="auto"/>
      <w:ind w:left="561"/>
      <w:jc w:val="left"/>
    </w:pPr>
    <w:rPr>
      <w:rFonts w:ascii="Century Gothic" w:hAnsi="Century Gothic"/>
      <w:sz w:val="24"/>
      <w:szCs w:val="24"/>
    </w:rPr>
  </w:style>
  <w:style w:type="paragraph" w:customStyle="1" w:styleId="titre4sansnumro">
    <w:name w:val="titre 4 sans numéro"/>
    <w:basedOn w:val="Normal"/>
    <w:next w:val="Normal"/>
    <w:rsid w:val="000E4807"/>
    <w:pPr>
      <w:keepNext/>
      <w:spacing w:before="240" w:after="120" w:line="240" w:lineRule="auto"/>
      <w:ind w:left="958"/>
      <w:jc w:val="left"/>
    </w:pPr>
    <w:rPr>
      <w:rFonts w:ascii="Century Gothic" w:hAnsi="Century Gothic"/>
      <w:sz w:val="22"/>
      <w:szCs w:val="22"/>
    </w:rPr>
  </w:style>
  <w:style w:type="paragraph" w:customStyle="1" w:styleId="Titre1sansnumro">
    <w:name w:val="Titre 1 sans numéro"/>
    <w:basedOn w:val="Normal"/>
    <w:next w:val="Normal"/>
    <w:rsid w:val="000E4807"/>
    <w:pPr>
      <w:keepNext/>
      <w:pBdr>
        <w:bottom w:val="single" w:sz="4" w:space="6" w:color="FF0000"/>
      </w:pBdr>
      <w:spacing w:before="1000" w:after="120"/>
      <w:ind w:left="0"/>
    </w:pPr>
    <w:rPr>
      <w:rFonts w:ascii="Century Gothic" w:hAnsi="Century Gothic"/>
      <w:sz w:val="32"/>
      <w:szCs w:val="32"/>
    </w:rPr>
  </w:style>
  <w:style w:type="paragraph" w:styleId="Lista">
    <w:name w:val="List"/>
    <w:basedOn w:val="Normal"/>
    <w:rsid w:val="000E4807"/>
    <w:pPr>
      <w:ind w:left="283" w:hanging="283"/>
    </w:pPr>
  </w:style>
  <w:style w:type="character" w:customStyle="1" w:styleId="En-ttedroitCar">
    <w:name w:val="En-tête droit Car"/>
    <w:link w:val="En-ttedroit"/>
    <w:rsid w:val="000E4807"/>
    <w:rPr>
      <w:rFonts w:ascii="Century Gothic" w:hAnsi="Century Gothic"/>
      <w:color w:val="808080"/>
      <w:sz w:val="16"/>
      <w:szCs w:val="16"/>
      <w:lang w:val="fr-FR" w:eastAsia="fr-FR"/>
    </w:rPr>
  </w:style>
  <w:style w:type="paragraph" w:styleId="Textodeglobo">
    <w:name w:val="Balloon Text"/>
    <w:basedOn w:val="Normal"/>
    <w:link w:val="TextodegloboCar"/>
    <w:rsid w:val="000E4807"/>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rsid w:val="000E4807"/>
    <w:rPr>
      <w:rFonts w:ascii="Tahoma" w:hAnsi="Tahoma" w:cs="Tahoma"/>
      <w:noProof w:val="0"/>
      <w:sz w:val="16"/>
      <w:szCs w:val="16"/>
      <w:lang w:val="fr-FR" w:eastAsia="fr-FR"/>
    </w:rPr>
  </w:style>
  <w:style w:type="paragraph" w:customStyle="1" w:styleId="HistoryTableText">
    <w:name w:val="History Table Text"/>
    <w:basedOn w:val="Normal"/>
    <w:rsid w:val="002D7AFD"/>
    <w:pPr>
      <w:spacing w:after="60" w:line="240" w:lineRule="auto"/>
      <w:ind w:left="0"/>
    </w:pPr>
    <w:rPr>
      <w:rFonts w:ascii="Arial" w:hAnsi="Arial"/>
      <w:color w:val="999999"/>
    </w:rPr>
  </w:style>
  <w:style w:type="paragraph" w:styleId="Textoindependienteprimerasangra2">
    <w:name w:val="Body Text First Indent 2"/>
    <w:basedOn w:val="Sangradetextonormal"/>
    <w:link w:val="Textoindependienteprimerasangra2Car"/>
    <w:rsid w:val="00416706"/>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416706"/>
    <w:rPr>
      <w:rFonts w:ascii="Verdana" w:hAnsi="Verdana"/>
      <w:noProof w:val="0"/>
      <w:sz w:val="18"/>
      <w:lang w:val="fr-FR" w:eastAsia="fr-FR"/>
    </w:rPr>
  </w:style>
  <w:style w:type="character" w:customStyle="1" w:styleId="Ttulo2Car">
    <w:name w:val="Título 2 Car"/>
    <w:aliases w:val="Title 2 Car"/>
    <w:basedOn w:val="Fuentedeprrafopredeter"/>
    <w:link w:val="Ttulo2"/>
    <w:rsid w:val="00401137"/>
    <w:rPr>
      <w:rFonts w:ascii="Century Gothic" w:hAnsi="Century Gothic"/>
      <w:b/>
      <w:kern w:val="28"/>
      <w:sz w:val="24"/>
      <w:szCs w:val="24"/>
      <w:lang w:val="fr-FR" w:eastAsia="fr-FR"/>
    </w:rPr>
  </w:style>
  <w:style w:type="paragraph" w:styleId="Prrafodelista">
    <w:name w:val="List Paragraph"/>
    <w:basedOn w:val="Normal"/>
    <w:uiPriority w:val="34"/>
    <w:qFormat/>
    <w:rsid w:val="004E64B8"/>
    <w:pPr>
      <w:ind w:left="720"/>
      <w:contextualSpacing/>
    </w:pPr>
  </w:style>
  <w:style w:type="paragraph" w:styleId="Textonotaalfinal">
    <w:name w:val="endnote text"/>
    <w:basedOn w:val="Normal"/>
    <w:link w:val="TextonotaalfinalCar"/>
    <w:rsid w:val="004E64B8"/>
    <w:pPr>
      <w:spacing w:before="0" w:line="240" w:lineRule="auto"/>
    </w:pPr>
    <w:rPr>
      <w:sz w:val="20"/>
    </w:rPr>
  </w:style>
  <w:style w:type="character" w:customStyle="1" w:styleId="TextonotaalfinalCar">
    <w:name w:val="Texto nota al final Car"/>
    <w:basedOn w:val="Fuentedeprrafopredeter"/>
    <w:link w:val="Textonotaalfinal"/>
    <w:rsid w:val="004E64B8"/>
    <w:rPr>
      <w:rFonts w:ascii="Verdana" w:hAnsi="Verdana"/>
      <w:lang w:val="fr-FR" w:eastAsia="fr-FR"/>
    </w:rPr>
  </w:style>
  <w:style w:type="character" w:styleId="Refdenotaalfinal">
    <w:name w:val="endnote reference"/>
    <w:basedOn w:val="Fuentedeprrafopredeter"/>
    <w:rsid w:val="004E64B8"/>
    <w:rPr>
      <w:vertAlign w:val="superscript"/>
    </w:rPr>
  </w:style>
  <w:style w:type="paragraph" w:styleId="Revisin">
    <w:name w:val="Revision"/>
    <w:hidden/>
    <w:uiPriority w:val="99"/>
    <w:semiHidden/>
    <w:rsid w:val="00001D83"/>
    <w:rPr>
      <w:rFonts w:ascii="Verdana" w:hAnsi="Verdana"/>
      <w:sz w:val="18"/>
      <w:lang w:val="fr-FR" w:eastAsia="fr-FR"/>
    </w:rPr>
  </w:style>
  <w:style w:type="character" w:styleId="Hipervnculovisitado">
    <w:name w:val="FollowedHyperlink"/>
    <w:basedOn w:val="Fuentedeprrafopredeter"/>
    <w:rsid w:val="006B253F"/>
    <w:rPr>
      <w:color w:val="800080" w:themeColor="followedHyperlink"/>
      <w:u w:val="single"/>
    </w:rPr>
  </w:style>
  <w:style w:type="character" w:customStyle="1" w:styleId="Ttulo5Car">
    <w:name w:val="Título 5 Car"/>
    <w:basedOn w:val="Fuentedeprrafopredeter"/>
    <w:link w:val="Ttulo5"/>
    <w:rsid w:val="009D4C49"/>
    <w:rPr>
      <w:rFonts w:ascii="Century Gothic" w:hAnsi="Century Gothic"/>
      <w:i/>
      <w:kern w:val="28"/>
      <w:sz w:val="22"/>
      <w:szCs w:val="22"/>
      <w:lang w:val="es-ES_tradnl" w:eastAsia="fr-FR"/>
    </w:rPr>
  </w:style>
  <w:style w:type="table" w:customStyle="1" w:styleId="TablewithGrid">
    <w:name w:val="Table with Grid"/>
    <w:basedOn w:val="Tablanormal"/>
    <w:rsid w:val="0036209D"/>
    <w:pPr>
      <w:ind w:left="567"/>
    </w:pPr>
    <w:rPr>
      <w:rFonts w:ascii="Arial" w:hAnsi="Arial"/>
      <w:sz w:val="18"/>
      <w:szCs w:val="32"/>
      <w:lang w:val="fr-FR" w:eastAsia="fr-FR"/>
    </w:rPr>
    <w:tblPr>
      <w:tblInd w:w="680" w:type="dxa"/>
      <w:tblBorders>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customStyle="1" w:styleId="Ttulo3Car">
    <w:name w:val="Título 3 Car"/>
    <w:aliases w:val="Title 3 Car"/>
    <w:basedOn w:val="Fuentedeprrafopredeter"/>
    <w:link w:val="Ttulo3"/>
    <w:rsid w:val="00272D4C"/>
    <w:rPr>
      <w:rFonts w:ascii="Century Gothic" w:hAnsi="Century Gothic"/>
      <w:kern w:val="28"/>
      <w:sz w:val="24"/>
      <w:szCs w:val="24"/>
      <w:lang w:val="fr-FR" w:eastAsia="fr-FR"/>
    </w:rPr>
  </w:style>
  <w:style w:type="character" w:customStyle="1" w:styleId="wording6">
    <w:name w:val="wording6"/>
    <w:basedOn w:val="Fuentedeprrafopredeter"/>
    <w:rsid w:val="00A055BF"/>
    <w:rPr>
      <w:b/>
      <w:bCs/>
      <w:strike w:val="0"/>
      <w:dstrike w:val="0"/>
      <w:color w:val="515181"/>
      <w:sz w:val="26"/>
      <w:szCs w:val="26"/>
      <w:u w:val="none"/>
      <w:effect w:val="none"/>
    </w:rPr>
  </w:style>
  <w:style w:type="paragraph" w:styleId="NormalWeb">
    <w:name w:val="Normal (Web)"/>
    <w:basedOn w:val="Normal"/>
    <w:uiPriority w:val="99"/>
    <w:semiHidden/>
    <w:unhideWhenUsed/>
    <w:rsid w:val="00AB3804"/>
    <w:pPr>
      <w:spacing w:before="100" w:beforeAutospacing="1" w:after="100" w:afterAutospacing="1" w:line="240" w:lineRule="auto"/>
      <w:ind w:left="0"/>
      <w:jc w:val="left"/>
    </w:pPr>
    <w:rPr>
      <w:rFonts w:ascii="Times New Roman" w:eastAsiaTheme="minorEastAsia" w:hAnsi="Times New Roman"/>
      <w:sz w:val="24"/>
      <w:szCs w:val="24"/>
      <w:lang w:val="es-ES" w:eastAsia="es-ES"/>
    </w:rPr>
  </w:style>
  <w:style w:type="character" w:styleId="Refdecomentario">
    <w:name w:val="annotation reference"/>
    <w:basedOn w:val="Fuentedeprrafopredeter"/>
    <w:semiHidden/>
    <w:unhideWhenUsed/>
    <w:rsid w:val="00ED33E9"/>
    <w:rPr>
      <w:sz w:val="16"/>
      <w:szCs w:val="16"/>
    </w:rPr>
  </w:style>
  <w:style w:type="paragraph" w:styleId="Textocomentario">
    <w:name w:val="annotation text"/>
    <w:basedOn w:val="Normal"/>
    <w:link w:val="TextocomentarioCar"/>
    <w:semiHidden/>
    <w:unhideWhenUsed/>
    <w:rsid w:val="00ED33E9"/>
    <w:pPr>
      <w:spacing w:line="240" w:lineRule="auto"/>
    </w:pPr>
    <w:rPr>
      <w:sz w:val="20"/>
    </w:rPr>
  </w:style>
  <w:style w:type="character" w:customStyle="1" w:styleId="TextocomentarioCar">
    <w:name w:val="Texto comentario Car"/>
    <w:basedOn w:val="Fuentedeprrafopredeter"/>
    <w:link w:val="Textocomentario"/>
    <w:semiHidden/>
    <w:rsid w:val="00ED33E9"/>
    <w:rPr>
      <w:rFonts w:ascii="Verdana" w:hAnsi="Verdana"/>
      <w:lang w:val="fr-FR" w:eastAsia="fr-FR"/>
    </w:rPr>
  </w:style>
  <w:style w:type="character" w:styleId="Textoennegrita">
    <w:name w:val="Strong"/>
    <w:aliases w:val="Figuras,Figura,Tablas y Ejemplo"/>
    <w:basedOn w:val="Fuentedeprrafopredeter"/>
    <w:qFormat/>
    <w:rsid w:val="005C2D8D"/>
    <w:rPr>
      <w:rFonts w:ascii="Arial" w:hAnsi="Arial"/>
      <w:b/>
      <w:bCs/>
      <w:noProof w:val="0"/>
      <w:sz w:val="18"/>
      <w:lang w:val="es-ES_tradnl"/>
    </w:rPr>
  </w:style>
  <w:style w:type="paragraph" w:customStyle="1" w:styleId="CdigoProgram">
    <w:name w:val="Código Program"/>
    <w:basedOn w:val="Normal"/>
    <w:qFormat/>
    <w:rsid w:val="00F4531C"/>
    <w:rPr>
      <w:rFonts w:ascii="Lucida Sans Typewriter" w:hAnsi="Lucida Sans Typewrite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343288493">
      <w:bodyDiv w:val="1"/>
      <w:marLeft w:val="0"/>
      <w:marRight w:val="0"/>
      <w:marTop w:val="0"/>
      <w:marBottom w:val="0"/>
      <w:divBdr>
        <w:top w:val="none" w:sz="0" w:space="0" w:color="auto"/>
        <w:left w:val="none" w:sz="0" w:space="0" w:color="auto"/>
        <w:bottom w:val="none" w:sz="0" w:space="0" w:color="auto"/>
        <w:right w:val="none" w:sz="0" w:space="0" w:color="auto"/>
      </w:divBdr>
      <w:divsChild>
        <w:div w:id="1497768973">
          <w:marLeft w:val="0"/>
          <w:marRight w:val="0"/>
          <w:marTop w:val="0"/>
          <w:marBottom w:val="0"/>
          <w:divBdr>
            <w:top w:val="none" w:sz="0" w:space="0" w:color="auto"/>
            <w:left w:val="none" w:sz="0" w:space="0" w:color="auto"/>
            <w:bottom w:val="none" w:sz="0" w:space="0" w:color="auto"/>
            <w:right w:val="none" w:sz="0" w:space="0" w:color="auto"/>
          </w:divBdr>
          <w:divsChild>
            <w:div w:id="1618097675">
              <w:marLeft w:val="0"/>
              <w:marRight w:val="60"/>
              <w:marTop w:val="0"/>
              <w:marBottom w:val="0"/>
              <w:divBdr>
                <w:top w:val="none" w:sz="0" w:space="0" w:color="auto"/>
                <w:left w:val="none" w:sz="0" w:space="0" w:color="auto"/>
                <w:bottom w:val="none" w:sz="0" w:space="0" w:color="auto"/>
                <w:right w:val="none" w:sz="0" w:space="0" w:color="auto"/>
              </w:divBdr>
              <w:divsChild>
                <w:div w:id="53436091">
                  <w:marLeft w:val="0"/>
                  <w:marRight w:val="0"/>
                  <w:marTop w:val="0"/>
                  <w:marBottom w:val="120"/>
                  <w:divBdr>
                    <w:top w:val="single" w:sz="6" w:space="0" w:color="C0C0C0"/>
                    <w:left w:val="single" w:sz="6" w:space="0" w:color="D9D9D9"/>
                    <w:bottom w:val="single" w:sz="6" w:space="0" w:color="D9D9D9"/>
                    <w:right w:val="single" w:sz="6" w:space="0" w:color="D9D9D9"/>
                  </w:divBdr>
                  <w:divsChild>
                    <w:div w:id="971179482">
                      <w:marLeft w:val="0"/>
                      <w:marRight w:val="0"/>
                      <w:marTop w:val="0"/>
                      <w:marBottom w:val="0"/>
                      <w:divBdr>
                        <w:top w:val="none" w:sz="0" w:space="0" w:color="auto"/>
                        <w:left w:val="none" w:sz="0" w:space="0" w:color="auto"/>
                        <w:bottom w:val="none" w:sz="0" w:space="0" w:color="auto"/>
                        <w:right w:val="none" w:sz="0" w:space="0" w:color="auto"/>
                      </w:divBdr>
                    </w:div>
                    <w:div w:id="19949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3898">
          <w:marLeft w:val="0"/>
          <w:marRight w:val="0"/>
          <w:marTop w:val="0"/>
          <w:marBottom w:val="0"/>
          <w:divBdr>
            <w:top w:val="none" w:sz="0" w:space="0" w:color="auto"/>
            <w:left w:val="none" w:sz="0" w:space="0" w:color="auto"/>
            <w:bottom w:val="none" w:sz="0" w:space="0" w:color="auto"/>
            <w:right w:val="none" w:sz="0" w:space="0" w:color="auto"/>
          </w:divBdr>
          <w:divsChild>
            <w:div w:id="715393048">
              <w:marLeft w:val="60"/>
              <w:marRight w:val="0"/>
              <w:marTop w:val="0"/>
              <w:marBottom w:val="0"/>
              <w:divBdr>
                <w:top w:val="none" w:sz="0" w:space="0" w:color="auto"/>
                <w:left w:val="none" w:sz="0" w:space="0" w:color="auto"/>
                <w:bottom w:val="none" w:sz="0" w:space="0" w:color="auto"/>
                <w:right w:val="none" w:sz="0" w:space="0" w:color="auto"/>
              </w:divBdr>
              <w:divsChild>
                <w:div w:id="2092116766">
                  <w:marLeft w:val="0"/>
                  <w:marRight w:val="0"/>
                  <w:marTop w:val="0"/>
                  <w:marBottom w:val="0"/>
                  <w:divBdr>
                    <w:top w:val="none" w:sz="0" w:space="0" w:color="auto"/>
                    <w:left w:val="none" w:sz="0" w:space="0" w:color="auto"/>
                    <w:bottom w:val="none" w:sz="0" w:space="0" w:color="auto"/>
                    <w:right w:val="none" w:sz="0" w:space="0" w:color="auto"/>
                  </w:divBdr>
                  <w:divsChild>
                    <w:div w:id="709231543">
                      <w:marLeft w:val="0"/>
                      <w:marRight w:val="0"/>
                      <w:marTop w:val="0"/>
                      <w:marBottom w:val="120"/>
                      <w:divBdr>
                        <w:top w:val="single" w:sz="6" w:space="0" w:color="F5F5F5"/>
                        <w:left w:val="single" w:sz="6" w:space="0" w:color="F5F5F5"/>
                        <w:bottom w:val="single" w:sz="6" w:space="0" w:color="F5F5F5"/>
                        <w:right w:val="single" w:sz="6" w:space="0" w:color="F5F5F5"/>
                      </w:divBdr>
                      <w:divsChild>
                        <w:div w:id="1579098115">
                          <w:marLeft w:val="0"/>
                          <w:marRight w:val="0"/>
                          <w:marTop w:val="0"/>
                          <w:marBottom w:val="0"/>
                          <w:divBdr>
                            <w:top w:val="none" w:sz="0" w:space="0" w:color="auto"/>
                            <w:left w:val="none" w:sz="0" w:space="0" w:color="auto"/>
                            <w:bottom w:val="none" w:sz="0" w:space="0" w:color="auto"/>
                            <w:right w:val="none" w:sz="0" w:space="0" w:color="auto"/>
                          </w:divBdr>
                          <w:divsChild>
                            <w:div w:id="5207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921141">
      <w:bodyDiv w:val="1"/>
      <w:marLeft w:val="0"/>
      <w:marRight w:val="0"/>
      <w:marTop w:val="0"/>
      <w:marBottom w:val="0"/>
      <w:divBdr>
        <w:top w:val="none" w:sz="0" w:space="0" w:color="auto"/>
        <w:left w:val="none" w:sz="0" w:space="0" w:color="auto"/>
        <w:bottom w:val="none" w:sz="0" w:space="0" w:color="auto"/>
        <w:right w:val="none" w:sz="0" w:space="0" w:color="auto"/>
      </w:divBdr>
    </w:div>
    <w:div w:id="901409754">
      <w:bodyDiv w:val="1"/>
      <w:marLeft w:val="0"/>
      <w:marRight w:val="0"/>
      <w:marTop w:val="0"/>
      <w:marBottom w:val="0"/>
      <w:divBdr>
        <w:top w:val="none" w:sz="0" w:space="0" w:color="auto"/>
        <w:left w:val="none" w:sz="0" w:space="0" w:color="auto"/>
        <w:bottom w:val="none" w:sz="0" w:space="0" w:color="auto"/>
        <w:right w:val="none" w:sz="0" w:space="0" w:color="auto"/>
      </w:divBdr>
    </w:div>
    <w:div w:id="986318656">
      <w:bodyDiv w:val="1"/>
      <w:marLeft w:val="0"/>
      <w:marRight w:val="0"/>
      <w:marTop w:val="0"/>
      <w:marBottom w:val="0"/>
      <w:divBdr>
        <w:top w:val="none" w:sz="0" w:space="0" w:color="auto"/>
        <w:left w:val="none" w:sz="0" w:space="0" w:color="auto"/>
        <w:bottom w:val="none" w:sz="0" w:space="0" w:color="auto"/>
        <w:right w:val="none" w:sz="0" w:space="0" w:color="auto"/>
      </w:divBdr>
    </w:div>
    <w:div w:id="993335705">
      <w:bodyDiv w:val="1"/>
      <w:marLeft w:val="0"/>
      <w:marRight w:val="0"/>
      <w:marTop w:val="0"/>
      <w:marBottom w:val="0"/>
      <w:divBdr>
        <w:top w:val="none" w:sz="0" w:space="0" w:color="auto"/>
        <w:left w:val="none" w:sz="0" w:space="0" w:color="auto"/>
        <w:bottom w:val="none" w:sz="0" w:space="0" w:color="auto"/>
        <w:right w:val="none" w:sz="0" w:space="0" w:color="auto"/>
      </w:divBdr>
    </w:div>
    <w:div w:id="1020281514">
      <w:bodyDiv w:val="1"/>
      <w:marLeft w:val="0"/>
      <w:marRight w:val="0"/>
      <w:marTop w:val="0"/>
      <w:marBottom w:val="0"/>
      <w:divBdr>
        <w:top w:val="none" w:sz="0" w:space="0" w:color="auto"/>
        <w:left w:val="none" w:sz="0" w:space="0" w:color="auto"/>
        <w:bottom w:val="none" w:sz="0" w:space="0" w:color="auto"/>
        <w:right w:val="none" w:sz="0" w:space="0" w:color="auto"/>
      </w:divBdr>
    </w:div>
    <w:div w:id="1097015760">
      <w:bodyDiv w:val="1"/>
      <w:marLeft w:val="0"/>
      <w:marRight w:val="0"/>
      <w:marTop w:val="0"/>
      <w:marBottom w:val="0"/>
      <w:divBdr>
        <w:top w:val="none" w:sz="0" w:space="0" w:color="auto"/>
        <w:left w:val="none" w:sz="0" w:space="0" w:color="auto"/>
        <w:bottom w:val="none" w:sz="0" w:space="0" w:color="auto"/>
        <w:right w:val="none" w:sz="0" w:space="0" w:color="auto"/>
      </w:divBdr>
    </w:div>
    <w:div w:id="1218396643">
      <w:bodyDiv w:val="1"/>
      <w:marLeft w:val="0"/>
      <w:marRight w:val="0"/>
      <w:marTop w:val="0"/>
      <w:marBottom w:val="0"/>
      <w:divBdr>
        <w:top w:val="none" w:sz="0" w:space="0" w:color="auto"/>
        <w:left w:val="none" w:sz="0" w:space="0" w:color="auto"/>
        <w:bottom w:val="none" w:sz="0" w:space="0" w:color="auto"/>
        <w:right w:val="none" w:sz="0" w:space="0" w:color="auto"/>
      </w:divBdr>
    </w:div>
    <w:div w:id="1384672092">
      <w:bodyDiv w:val="1"/>
      <w:marLeft w:val="0"/>
      <w:marRight w:val="0"/>
      <w:marTop w:val="0"/>
      <w:marBottom w:val="0"/>
      <w:divBdr>
        <w:top w:val="none" w:sz="0" w:space="0" w:color="auto"/>
        <w:left w:val="none" w:sz="0" w:space="0" w:color="auto"/>
        <w:bottom w:val="none" w:sz="0" w:space="0" w:color="auto"/>
        <w:right w:val="none" w:sz="0" w:space="0" w:color="auto"/>
      </w:divBdr>
    </w:div>
    <w:div w:id="1615210589">
      <w:bodyDiv w:val="1"/>
      <w:marLeft w:val="0"/>
      <w:marRight w:val="0"/>
      <w:marTop w:val="0"/>
      <w:marBottom w:val="0"/>
      <w:divBdr>
        <w:top w:val="none" w:sz="0" w:space="0" w:color="auto"/>
        <w:left w:val="none" w:sz="0" w:space="0" w:color="auto"/>
        <w:bottom w:val="none" w:sz="0" w:space="0" w:color="auto"/>
        <w:right w:val="none" w:sz="0" w:space="0" w:color="auto"/>
      </w:divBdr>
    </w:div>
    <w:div w:id="1648512151">
      <w:bodyDiv w:val="1"/>
      <w:marLeft w:val="0"/>
      <w:marRight w:val="0"/>
      <w:marTop w:val="0"/>
      <w:marBottom w:val="0"/>
      <w:divBdr>
        <w:top w:val="none" w:sz="0" w:space="0" w:color="auto"/>
        <w:left w:val="none" w:sz="0" w:space="0" w:color="auto"/>
        <w:bottom w:val="none" w:sz="0" w:space="0" w:color="auto"/>
        <w:right w:val="none" w:sz="0" w:space="0" w:color="auto"/>
      </w:divBdr>
    </w:div>
    <w:div w:id="1706641331">
      <w:bodyDiv w:val="1"/>
      <w:marLeft w:val="0"/>
      <w:marRight w:val="0"/>
      <w:marTop w:val="0"/>
      <w:marBottom w:val="0"/>
      <w:divBdr>
        <w:top w:val="none" w:sz="0" w:space="0" w:color="auto"/>
        <w:left w:val="none" w:sz="0" w:space="0" w:color="auto"/>
        <w:bottom w:val="none" w:sz="0" w:space="0" w:color="auto"/>
        <w:right w:val="none" w:sz="0" w:space="0" w:color="auto"/>
      </w:divBdr>
    </w:div>
    <w:div w:id="1783839010">
      <w:bodyDiv w:val="1"/>
      <w:marLeft w:val="0"/>
      <w:marRight w:val="0"/>
      <w:marTop w:val="0"/>
      <w:marBottom w:val="0"/>
      <w:divBdr>
        <w:top w:val="none" w:sz="0" w:space="0" w:color="auto"/>
        <w:left w:val="none" w:sz="0" w:space="0" w:color="auto"/>
        <w:bottom w:val="none" w:sz="0" w:space="0" w:color="auto"/>
        <w:right w:val="none" w:sz="0" w:space="0" w:color="auto"/>
      </w:divBdr>
    </w:div>
    <w:div w:id="1923299341">
      <w:bodyDiv w:val="1"/>
      <w:marLeft w:val="0"/>
      <w:marRight w:val="0"/>
      <w:marTop w:val="0"/>
      <w:marBottom w:val="0"/>
      <w:divBdr>
        <w:top w:val="none" w:sz="0" w:space="0" w:color="auto"/>
        <w:left w:val="none" w:sz="0" w:space="0" w:color="auto"/>
        <w:bottom w:val="none" w:sz="0" w:space="0" w:color="auto"/>
        <w:right w:val="none" w:sz="0" w:space="0" w:color="auto"/>
      </w:divBdr>
    </w:div>
    <w:div w:id="21295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Other\QST%20-%20EN\2-Projects\Software%20Engeniering\EN_Solution_Requirements_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04A6A71C2E3F47BCFC7AA31333CE5A" ma:contentTypeVersion="1" ma:contentTypeDescription="Crée un document." ma:contentTypeScope="" ma:versionID="3b6656be6385f749f63194567f369527">
  <xsd:schema xmlns:xsd="http://www.w3.org/2001/XMLSchema" xmlns:xs="http://www.w3.org/2001/XMLSchema" xmlns:p="http://schemas.microsoft.com/office/2006/metadata/properties" xmlns:ns1="http://schemas.microsoft.com/sharepoint/v3" targetNamespace="http://schemas.microsoft.com/office/2006/metadata/properties" ma:root="true" ma:fieldsID="d78e311442ac83b95e4e25a776a1ddea" ns1:_="">
    <xsd:import namespace="http://schemas.microsoft.com/sharepoint/v3"/>
    <xsd:element name="properties">
      <xsd:complexType>
        <xsd:sequence>
          <xsd:element name="documentManagement">
            <xsd:complexType>
              <xsd:all>
                <xsd:element ref="ns1:CONST_TypeDocLi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NST_TypeDocLib" ma:index="8" nillable="true" ma:displayName="TypeDocLib" ma:default="FileShare" ma:hidden="true" ma:internalName="CONST_TypeDocLib">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ST_TypeDocLib xmlns="http://schemas.microsoft.com/sharepoint/v3">FileShare</CONST_TypeDocLi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6AEB0-904A-41E7-9CAB-D2DDD007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4BBFAD-E232-4E07-BC7F-7B9C9F33FEBC}">
  <ds:schemaRefs>
    <ds:schemaRef ds:uri="http://purl.org/dc/dcmitype/"/>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C253ABEE-9057-4485-90F5-925676B10836}">
  <ds:schemaRefs>
    <ds:schemaRef ds:uri="http://schemas.microsoft.com/sharepoint/v3/contenttype/forms"/>
  </ds:schemaRefs>
</ds:datastoreItem>
</file>

<file path=customXml/itemProps4.xml><?xml version="1.0" encoding="utf-8"?>
<ds:datastoreItem xmlns:ds="http://schemas.openxmlformats.org/officeDocument/2006/customXml" ds:itemID="{9FBDA510-3AF7-4264-802E-771BDF44C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EN_Solution_Requirements_Specification.dotx</Template>
  <TotalTime>501</TotalTime>
  <Pages>12</Pages>
  <Words>5069</Words>
  <Characters>27881</Characters>
  <Application>Microsoft Office Word</Application>
  <DocSecurity>0</DocSecurity>
  <Lines>232</Lines>
  <Paragraphs>65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Sopra Group</vt:lpstr>
      <vt:lpstr>Sopra Group</vt:lpstr>
    </vt:vector>
  </TitlesOfParts>
  <Company>sopra</Company>
  <LinksUpToDate>false</LinksUpToDate>
  <CharactersWithSpaces>32885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Group</dc:title>
  <dc:creator>esgomez</dc:creator>
  <cp:lastModifiedBy>GUILLEM SIMON Emilio</cp:lastModifiedBy>
  <cp:revision>12</cp:revision>
  <cp:lastPrinted>2018-11-22T08:01:00Z</cp:lastPrinted>
  <dcterms:created xsi:type="dcterms:W3CDTF">2018-12-03T09:35:00Z</dcterms:created>
  <dcterms:modified xsi:type="dcterms:W3CDTF">2018-12-04T11:02:00Z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De</vt:lpwstr>
  </property>
  <property fmtid="{D5CDD505-2E9C-101B-9397-08002B2CF9AE}" pid="3" name="DOCSLABEL_to">
    <vt:lpwstr>Destinataire(s)</vt:lpwstr>
  </property>
  <property fmtid="{D5CDD505-2E9C-101B-9397-08002B2CF9AE}" pid="4" name="DOCSLABEL_numberofpages">
    <vt:lpwstr>Nombre de pages :</vt:lpwstr>
  </property>
  <property fmtid="{D5CDD505-2E9C-101B-9397-08002B2CF9AE}" pid="5" name="DOCSLABEL_subject">
    <vt:lpwstr>Objet :</vt:lpwstr>
  </property>
  <property fmtid="{D5CDD505-2E9C-101B-9397-08002B2CF9AE}" pid="6" name="DOCSLABEL_comments">
    <vt:lpwstr>Commentaires</vt:lpwstr>
  </property>
  <property fmtid="{D5CDD505-2E9C-101B-9397-08002B2CF9AE}" pid="7" name="DOCSLABEL_version">
    <vt:lpwstr>Version</vt:lpwstr>
  </property>
  <property fmtid="{D5CDD505-2E9C-101B-9397-08002B2CF9AE}" pid="8" name="DOCSLABEL_versiondate">
    <vt:lpwstr>du</vt:lpwstr>
  </property>
  <property fmtid="{D5CDD505-2E9C-101B-9397-08002B2CF9AE}" pid="9" name="DOCSLABEL_status">
    <vt:lpwstr>État </vt:lpwstr>
  </property>
  <property fmtid="{D5CDD505-2E9C-101B-9397-08002B2CF9AE}" pid="10" name="DOCSLABEL_documenthistory">
    <vt:lpwstr>Historique</vt:lpwstr>
  </property>
  <property fmtid="{D5CDD505-2E9C-101B-9397-08002B2CF9AE}" pid="11" name="DOCSLABEL_summary">
    <vt:lpwstr>Sommaire</vt:lpwstr>
  </property>
  <property fmtid="{D5CDD505-2E9C-101B-9397-08002B2CF9AE}" pid="12" name="DOCSLABEL_resubject">
    <vt:lpwstr>Objet :</vt:lpwstr>
  </property>
  <property fmtid="{D5CDD505-2E9C-101B-9397-08002B2CF9AE}" pid="13" name="DOCSLABEL_ourreference">
    <vt:lpwstr>N/Réf. :</vt:lpwstr>
  </property>
  <property fmtid="{D5CDD505-2E9C-101B-9397-08002B2CF9AE}" pid="14" name="DOCSLABEL_yourreference">
    <vt:lpwstr>V/Réf. :</vt:lpwstr>
  </property>
  <property fmtid="{D5CDD505-2E9C-101B-9397-08002B2CF9AE}" pid="15" name="DOCSLABEL_enclosed">
    <vt:lpwstr>PJ :</vt:lpwstr>
  </property>
  <property fmtid="{D5CDD505-2E9C-101B-9397-08002B2CF9AE}" pid="16" name="DOCSLABEL_cc">
    <vt:lpwstr>Copie(s) :</vt:lpwstr>
  </property>
  <property fmtid="{D5CDD505-2E9C-101B-9397-08002B2CF9AE}" pid="17" name="DOCSLABEL_PS">
    <vt:lpwstr>PS :</vt:lpwstr>
  </property>
  <property fmtid="{D5CDD505-2E9C-101B-9397-08002B2CF9AE}" pid="18" name="DOCSLABEL_recipients">
    <vt:lpwstr>Destinataire(s) :</vt:lpwstr>
  </property>
  <property fmtid="{D5CDD505-2E9C-101B-9397-08002B2CF9AE}" pid="19" name="DOCSLABEL_senders">
    <vt:lpwstr>Émetteur(s) :</vt:lpwstr>
  </property>
  <property fmtid="{D5CDD505-2E9C-101B-9397-08002B2CF9AE}" pid="20" name="DOCSLABEL_meetingdate">
    <vt:lpwstr>Réunion le </vt:lpwstr>
  </property>
  <property fmtid="{D5CDD505-2E9C-101B-9397-08002B2CF9AE}" pid="21" name="DOCSPROP_templatetype">
    <vt:r8>3</vt:r8>
  </property>
  <property fmtid="{D5CDD505-2E9C-101B-9397-08002B2CF9AE}" pid="22" name="DOCSLABEL_date">
    <vt:lpwstr>Date</vt:lpwstr>
  </property>
  <property fmtid="{D5CDD505-2E9C-101B-9397-08002B2CF9AE}" pid="23" name="DOCSLABEL_updateorigin">
    <vt:lpwstr>Origine de la mise à jour</vt:lpwstr>
  </property>
  <property fmtid="{D5CDD505-2E9C-101B-9397-08002B2CF9AE}" pid="24" name="DOCSLABEL_writtenby">
    <vt:lpwstr>Rédigée par</vt:lpwstr>
  </property>
  <property fmtid="{D5CDD505-2E9C-101B-9397-08002B2CF9AE}" pid="25" name="DOCSLABEL_verifiedby">
    <vt:lpwstr>Validée par</vt:lpwstr>
  </property>
  <property fmtid="{D5CDD505-2E9C-101B-9397-08002B2CF9AE}" pid="26" name="DOCSLABEL_introduction">
    <vt:lpwstr>Introduction</vt:lpwstr>
  </property>
  <property fmtid="{D5CDD505-2E9C-101B-9397-08002B2CF9AE}" pid="27" name="DOCSLABEL_foreword">
    <vt:lpwstr>Préambule</vt:lpwstr>
  </property>
  <property fmtid="{D5CDD505-2E9C-101B-9397-08002B2CF9AE}" pid="28" name="DOCSLABEL_telephone">
    <vt:lpwstr>Téléphone :</vt:lpwstr>
  </property>
  <property fmtid="{D5CDD505-2E9C-101B-9397-08002B2CF9AE}" pid="29" name="DOCSLABEL_fax">
    <vt:lpwstr>Télécopie :</vt:lpwstr>
  </property>
  <property fmtid="{D5CDD505-2E9C-101B-9397-08002B2CF9AE}" pid="30" name="DOCSLABEL_bodyofletter">
    <vt:lpwstr>Corps de la lettre</vt:lpwstr>
  </property>
  <property fmtid="{D5CDD505-2E9C-101B-9397-08002B2CF9AE}" pid="31" name="DOCSPROP_isosqdocument">
    <vt:lpwstr>1</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Table des matières</vt:lpwstr>
  </property>
  <property fmtid="{D5CDD505-2E9C-101B-9397-08002B2CF9AE}" pid="35" name="DOCSCHAR_splitconfidential">
    <vt:lpwstr/>
  </property>
  <property fmtid="{D5CDD505-2E9C-101B-9397-08002B2CF9AE}" pid="36" name="DOCSCHAR_splitproject">
    <vt:lpwstr> / </vt:lpwstr>
  </property>
  <property fmtid="{D5CDD505-2E9C-101B-9397-08002B2CF9AE}" pid="37" name="DOCSPROP_documentid">
    <vt:i4>974477573</vt:i4>
  </property>
  <property fmtid="{D5CDD505-2E9C-101B-9397-08002B2CF9AE}" pid="38" name="DOCSLABEL_listofparticipants">
    <vt:lpwstr>Liste des participants</vt:lpwstr>
  </property>
  <property fmtid="{D5CDD505-2E9C-101B-9397-08002B2CF9AE}" pid="39" name="DOCSLABEL_template">
    <vt:lpwstr>Template</vt:lpwstr>
  </property>
  <property fmtid="{D5CDD505-2E9C-101B-9397-08002B2CF9AE}" pid="40" name="DOCSLABEL_BlankFirstPageTitle">
    <vt:lpwstr/>
  </property>
  <property fmtid="{D5CDD505-2E9C-101B-9397-08002B2CF9AE}" pid="41" name="DOCSLABEL_BlankFirstPageSubTitle">
    <vt:lpwstr/>
  </property>
  <property fmtid="{D5CDD505-2E9C-101B-9397-08002B2CF9AE}" pid="42" name="DOCSCHAR_splitheader">
    <vt:lpwstr/>
  </property>
  <property fmtid="{D5CDD505-2E9C-101B-9397-08002B2CF9AE}" pid="43" name="DOCSPROP_confidential">
    <vt:lpwstr/>
  </property>
  <property fmtid="{D5CDD505-2E9C-101B-9397-08002B2CF9AE}" pid="44" name="DOCSPROP_documentdate">
    <vt:lpwstr>Le 4 décembre 2018</vt:lpwstr>
  </property>
  <property fmtid="{D5CDD505-2E9C-101B-9397-08002B2CF9AE}" pid="45" name="DOCSPROP_title">
    <vt:lpwstr>Spécifications des besoins de la solution - GEMIS</vt:lpwstr>
  </property>
  <property fmtid="{D5CDD505-2E9C-101B-9397-08002B2CF9AE}" pid="46" name="DOCSPROP_project">
    <vt:lpwstr>GEMIS</vt:lpwstr>
  </property>
  <property fmtid="{D5CDD505-2E9C-101B-9397-08002B2CF9AE}" pid="47" name="DOCSPROP_documenttype">
    <vt:lpwstr>Solution Requirements Specification</vt:lpwstr>
  </property>
  <property fmtid="{D5CDD505-2E9C-101B-9397-08002B2CF9AE}" pid="48" name="DOCSPROP_recipient">
    <vt:lpwstr>Customer Stakeholders (including at least the IT PM and the Stakeholder and User manager)</vt:lpwstr>
  </property>
  <property fmtid="{D5CDD505-2E9C-101B-9397-08002B2CF9AE}" pid="49" name="DOCSPROP_status">
    <vt:lpwstr>Projet</vt:lpwstr>
  </property>
  <property fmtid="{D5CDD505-2E9C-101B-9397-08002B2CF9AE}" pid="50" name="DOCSPROP_entity">
    <vt:lpwstr/>
  </property>
  <property fmtid="{D5CDD505-2E9C-101B-9397-08002B2CF9AE}" pid="51" name="DOCSPROP_firstpagetitlepart1">
    <vt:lpwstr>S</vt:lpwstr>
  </property>
  <property fmtid="{D5CDD505-2E9C-101B-9397-08002B2CF9AE}" pid="52" name="DOCSPROP_reference">
    <vt:lpwstr>20170124-170150-esgomez</vt:lpwstr>
  </property>
  <property fmtid="{D5CDD505-2E9C-101B-9397-08002B2CF9AE}" pid="53" name="DOCSPROP_osqvyear">
    <vt:i4>2016</vt:i4>
  </property>
  <property fmtid="{D5CDD505-2E9C-101B-9397-08002B2CF9AE}" pid="54" name="DOCSPROP_firstpageheader">
    <vt:lpwstr/>
  </property>
  <property fmtid="{D5CDD505-2E9C-101B-9397-08002B2CF9AE}" pid="55" name="DOCSPROP_version">
    <vt:lpwstr>1.00</vt:lpwstr>
  </property>
  <property fmtid="{D5CDD505-2E9C-101B-9397-08002B2CF9AE}" pid="56" name="DOCSPROP_customer">
    <vt:lpwstr>Centro de Servicio Valencia</vt:lpwstr>
  </property>
  <property fmtid="{D5CDD505-2E9C-101B-9397-08002B2CF9AE}" pid="57" name="DOCSPROP_firstpagesubheader">
    <vt:lpwstr/>
  </property>
  <property fmtid="{D5CDD505-2E9C-101B-9397-08002B2CF9AE}" pid="58" name="DOCSPROP_osqvmaj">
    <vt:lpwstr>1.2</vt:lpwstr>
  </property>
  <property fmtid="{D5CDD505-2E9C-101B-9397-08002B2CF9AE}" pid="59" name="DOCSPROP_osqvmin">
    <vt:i4>4</vt:i4>
  </property>
  <property fmtid="{D5CDD505-2E9C-101B-9397-08002B2CF9AE}" pid="60" name="DOCSPROP_firstpagetitlepart2">
    <vt:lpwstr>olution Requirements Specification</vt:lpwstr>
  </property>
  <property fmtid="{D5CDD505-2E9C-101B-9397-08002B2CF9AE}" pid="61" name="DOCSPROP_osqveditor">
    <vt:lpwstr>EN_eMREQ-SRS</vt:lpwstr>
  </property>
  <property fmtid="{D5CDD505-2E9C-101B-9397-08002B2CF9AE}" pid="62" name="DOCSPROP_documentdateraw">
    <vt:lpwstr>mardi 4 décembre 2018</vt:lpwstr>
  </property>
  <property fmtid="{D5CDD505-2E9C-101B-9397-08002B2CF9AE}" pid="63" name="ContentTypeId">
    <vt:lpwstr>0x010100F804A6A71C2E3F47BCFC7AA31333CE5A</vt:lpwstr>
  </property>
</Properties>
</file>
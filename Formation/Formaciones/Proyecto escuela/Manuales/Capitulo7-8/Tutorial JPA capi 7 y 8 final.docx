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3C757" w14:textId="78AC4CE9" w:rsidR="000E4807" w:rsidRPr="007E7140" w:rsidRDefault="000E4807" w:rsidP="009C6BED">
      <w:pPr>
        <w:pStyle w:val="TexteduTitredudocument"/>
        <w:ind w:left="709" w:hanging="709"/>
      </w:pPr>
      <w:r w:rsidRPr="007E7140">
        <w:rPr>
          <w:noProof/>
          <w:color w:val="CF022B"/>
          <w:lang w:eastAsia="es-ES"/>
        </w:rPr>
        <mc:AlternateContent>
          <mc:Choice Requires="wps">
            <w:drawing>
              <wp:anchor distT="0" distB="0" distL="114300" distR="114300" simplePos="1" relativeHeight="251645952" behindDoc="0" locked="0" layoutInCell="1" allowOverlap="1" wp14:anchorId="2763CB27" wp14:editId="152379BD">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63CB57" w14:textId="3EB24F92" w:rsidR="008B0989" w:rsidRPr="00CB516C" w:rsidRDefault="00F740E0">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&lt;DocumentDate&gt;2018-12-12T09:02:22.8300056+01:00&lt;/DocumentDate&gt;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63CB2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45952;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14:paraId="2763CB57" w14:textId="3EB24F92" w:rsidR="008B0989" w:rsidRPr="00CB516C" w:rsidRDefault="00F740E0">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&lt;DocumentDate&gt;2018-12-12T09:02:22.8300056+01:00&lt;/DocumentDate&gt;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v:textbox>
              </v:shape>
            </w:pict>
          </mc:Fallback>
        </mc:AlternateContent>
      </w:r>
      <w:del w:id="1" w:author="COLMENA MATEOS Adrian" w:date="2018-11-26T09:46:00Z">
        <w:r w:rsidR="002217BF" w:rsidDel="003469C5">
          <w:rPr>
            <w:noProof/>
            <w:color w:val="CF022B"/>
            <w:lang w:eastAsia="es-ES"/>
          </w:rPr>
          <w:delText xml:space="preserve">Formación </w:delText>
        </w:r>
      </w:del>
      <w:ins w:id="2" w:author="COLMENA MATEOS Adrian" w:date="2018-11-26T09:46:00Z">
        <w:r w:rsidR="003469C5">
          <w:rPr>
            <w:noProof/>
            <w:color w:val="CF022B"/>
            <w:lang w:eastAsia="es-ES"/>
          </w:rPr>
          <w:t>Tutorial</w:t>
        </w:r>
      </w:ins>
      <w:ins w:id="3" w:author="COLMENA MATEOS Adrian" w:date="2018-11-26T16:22:00Z">
        <w:r w:rsidR="00581431">
          <w:rPr>
            <w:noProof/>
            <w:color w:val="CF022B"/>
            <w:lang w:eastAsia="es-ES"/>
          </w:rPr>
          <w:t>es Curso</w:t>
        </w:r>
      </w:ins>
      <w:ins w:id="4" w:author="COLMENA MATEOS Adrian" w:date="2018-11-26T09:46:00Z">
        <w:r w:rsidR="003469C5">
          <w:rPr>
            <w:noProof/>
            <w:color w:val="CF022B"/>
            <w:lang w:eastAsia="es-ES"/>
          </w:rPr>
          <w:t xml:space="preserve"> </w:t>
        </w:r>
      </w:ins>
      <w:r w:rsidR="002217BF">
        <w:rPr>
          <w:noProof/>
          <w:color w:val="CF022B"/>
          <w:lang w:eastAsia="es-ES"/>
        </w:rPr>
        <w:t>JPA</w:t>
      </w:r>
    </w:p>
    <w:p w14:paraId="2763C758" w14:textId="77777777" w:rsidR="000E4807" w:rsidRPr="007E7140" w:rsidRDefault="000E4807" w:rsidP="000E4807">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237"/>
        <w:gridCol w:w="969"/>
        <w:gridCol w:w="2861"/>
        <w:gridCol w:w="1593"/>
        <w:gridCol w:w="237"/>
      </w:tblGrid>
      <w:tr w:rsidR="000E4807" w:rsidRPr="007E7140" w14:paraId="2763C75E" w14:textId="77777777" w:rsidTr="00D961AB">
        <w:trPr>
          <w:trHeight w:val="93"/>
        </w:trPr>
        <w:tc>
          <w:tcPr>
            <w:tcW w:w="597" w:type="dxa"/>
            <w:tcBorders>
              <w:top w:val="single" w:sz="4" w:space="0" w:color="CF022B"/>
              <w:bottom w:val="nil"/>
            </w:tcBorders>
            <w:shd w:val="clear" w:color="auto" w:fill="F3F3F3"/>
          </w:tcPr>
          <w:p w14:paraId="2763C759" w14:textId="77777777" w:rsidR="000E4807" w:rsidRPr="007E7140" w:rsidRDefault="000E4807" w:rsidP="00185F6D">
            <w:pPr>
              <w:pStyle w:val="Normalsansretrait"/>
              <w:spacing w:before="0" w:line="60" w:lineRule="exact"/>
              <w:rPr>
                <w:sz w:val="20"/>
              </w:rPr>
            </w:pPr>
            <w:bookmarkStart w:id="5" w:name="OLE_LINK1"/>
            <w:bookmarkStart w:id="6" w:name="OLE_LINK2"/>
          </w:p>
        </w:tc>
        <w:tc>
          <w:tcPr>
            <w:tcW w:w="347" w:type="dxa"/>
            <w:tcBorders>
              <w:top w:val="single" w:sz="4" w:space="0" w:color="CF022B"/>
            </w:tcBorders>
            <w:shd w:val="clear" w:color="auto" w:fill="FFFFFF"/>
          </w:tcPr>
          <w:p w14:paraId="2763C75A" w14:textId="77777777" w:rsidR="000E4807" w:rsidRPr="007E7140" w:rsidRDefault="000E4807" w:rsidP="00185F6D">
            <w:pPr>
              <w:pStyle w:val="Normalsansretrait"/>
              <w:spacing w:before="0" w:line="60" w:lineRule="exact"/>
              <w:rPr>
                <w:sz w:val="20"/>
              </w:rPr>
            </w:pPr>
          </w:p>
        </w:tc>
        <w:tc>
          <w:tcPr>
            <w:tcW w:w="1206" w:type="dxa"/>
            <w:gridSpan w:val="2"/>
            <w:tcBorders>
              <w:top w:val="single" w:sz="4" w:space="0" w:color="CF022B"/>
            </w:tcBorders>
            <w:shd w:val="clear" w:color="auto" w:fill="FFFFFF"/>
          </w:tcPr>
          <w:p w14:paraId="2763C75B" w14:textId="77777777" w:rsidR="000E4807" w:rsidRPr="007E7140" w:rsidRDefault="000E4807" w:rsidP="00185F6D">
            <w:pPr>
              <w:pStyle w:val="Normalsansretrait"/>
              <w:spacing w:before="0" w:line="60" w:lineRule="exact"/>
              <w:ind w:left="57"/>
              <w:rPr>
                <w:rFonts w:ascii="Century Gothic" w:hAnsi="Century Gothic"/>
                <w:color w:val="E51519"/>
                <w:sz w:val="20"/>
              </w:rPr>
            </w:pPr>
          </w:p>
        </w:tc>
        <w:tc>
          <w:tcPr>
            <w:tcW w:w="4454" w:type="dxa"/>
            <w:gridSpan w:val="2"/>
            <w:tcBorders>
              <w:top w:val="single" w:sz="4" w:space="0" w:color="CF022B"/>
            </w:tcBorders>
            <w:shd w:val="clear" w:color="auto" w:fill="FFFFFF"/>
            <w:vAlign w:val="bottom"/>
          </w:tcPr>
          <w:p w14:paraId="2763C75C"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c>
          <w:tcPr>
            <w:tcW w:w="237" w:type="dxa"/>
            <w:tcBorders>
              <w:top w:val="single" w:sz="4" w:space="0" w:color="CF022B"/>
            </w:tcBorders>
            <w:shd w:val="clear" w:color="auto" w:fill="FFFFFF"/>
          </w:tcPr>
          <w:p w14:paraId="2763C75D"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r>
      <w:bookmarkEnd w:id="5"/>
      <w:bookmarkEnd w:id="6"/>
      <w:tr w:rsidR="000E4807" w:rsidRPr="007E7140" w14:paraId="2763C764" w14:textId="77777777" w:rsidTr="00D961AB">
        <w:trPr>
          <w:trHeight w:val="480"/>
        </w:trPr>
        <w:tc>
          <w:tcPr>
            <w:tcW w:w="597" w:type="dxa"/>
            <w:tcBorders>
              <w:top w:val="nil"/>
              <w:bottom w:val="nil"/>
            </w:tcBorders>
            <w:shd w:val="clear" w:color="auto" w:fill="F3F3F3"/>
          </w:tcPr>
          <w:p w14:paraId="2763C75F"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60" w14:textId="77777777" w:rsidR="000E4807" w:rsidRPr="007E7140" w:rsidRDefault="000E4807" w:rsidP="00185F6D">
            <w:pPr>
              <w:pStyle w:val="Normalsansretrait"/>
              <w:spacing w:before="0" w:line="240" w:lineRule="auto"/>
              <w:rPr>
                <w:sz w:val="20"/>
              </w:rPr>
            </w:pPr>
          </w:p>
        </w:tc>
        <w:tc>
          <w:tcPr>
            <w:tcW w:w="1206" w:type="dxa"/>
            <w:gridSpan w:val="2"/>
            <w:shd w:val="clear" w:color="auto" w:fill="FFFFFF"/>
          </w:tcPr>
          <w:p w14:paraId="2763C761" w14:textId="77777777" w:rsidR="000E4807" w:rsidRPr="007E7140" w:rsidRDefault="000E4807" w:rsidP="00185F6D">
            <w:pPr>
              <w:pStyle w:val="Normalsansretrait"/>
              <w:spacing w:before="0" w:line="240" w:lineRule="auto"/>
              <w:ind w:left="57"/>
              <w:rPr>
                <w:rFonts w:ascii="Century Gothic" w:hAnsi="Century Gothic"/>
                <w:color w:val="E51519"/>
                <w:sz w:val="20"/>
              </w:rPr>
            </w:pPr>
          </w:p>
        </w:tc>
        <w:tc>
          <w:tcPr>
            <w:tcW w:w="4454" w:type="dxa"/>
            <w:gridSpan w:val="2"/>
            <w:shd w:val="clear" w:color="auto" w:fill="FFFFFF"/>
          </w:tcPr>
          <w:p w14:paraId="2763C762" w14:textId="77777777" w:rsidR="000E4807" w:rsidRPr="007E7140" w:rsidRDefault="000E4807" w:rsidP="0098364B">
            <w:pPr>
              <w:pStyle w:val="ConfidentielpourPremirepage"/>
              <w:rPr>
                <w:color w:val="CF022B"/>
              </w:rPr>
            </w:pPr>
          </w:p>
        </w:tc>
        <w:tc>
          <w:tcPr>
            <w:tcW w:w="237" w:type="dxa"/>
            <w:shd w:val="clear" w:color="auto" w:fill="FFFFFF"/>
          </w:tcPr>
          <w:p w14:paraId="2763C763" w14:textId="77777777" w:rsidR="000E4807" w:rsidRPr="007E7140" w:rsidRDefault="000E4807" w:rsidP="00185F6D">
            <w:pPr>
              <w:pStyle w:val="ConfidentielpourPremirepage"/>
              <w:rPr>
                <w:color w:val="CF022B"/>
              </w:rPr>
            </w:pPr>
          </w:p>
        </w:tc>
      </w:tr>
      <w:tr w:rsidR="000E4807" w:rsidRPr="007E7140" w14:paraId="2763C769" w14:textId="77777777" w:rsidTr="00D961AB">
        <w:trPr>
          <w:trHeight w:val="317"/>
        </w:trPr>
        <w:tc>
          <w:tcPr>
            <w:tcW w:w="597" w:type="dxa"/>
            <w:tcBorders>
              <w:top w:val="nil"/>
              <w:bottom w:val="nil"/>
            </w:tcBorders>
            <w:shd w:val="clear" w:color="auto" w:fill="F3F3F3"/>
          </w:tcPr>
          <w:p w14:paraId="2763C765" w14:textId="77777777" w:rsidR="000E4807" w:rsidRPr="007E7140" w:rsidRDefault="000E4807" w:rsidP="00185F6D">
            <w:pPr>
              <w:pStyle w:val="Normalsansretrait"/>
              <w:spacing w:before="0" w:line="240" w:lineRule="auto"/>
              <w:rPr>
                <w:sz w:val="22"/>
                <w:szCs w:val="22"/>
              </w:rPr>
            </w:pPr>
          </w:p>
        </w:tc>
        <w:tc>
          <w:tcPr>
            <w:tcW w:w="347" w:type="dxa"/>
            <w:shd w:val="clear" w:color="auto" w:fill="FFFFFF"/>
          </w:tcPr>
          <w:p w14:paraId="2763C766" w14:textId="77777777" w:rsidR="000E4807" w:rsidRPr="007E7140" w:rsidRDefault="000E4807" w:rsidP="00185F6D">
            <w:pPr>
              <w:pStyle w:val="Normalsansretrait"/>
              <w:spacing w:before="0" w:line="240" w:lineRule="auto"/>
              <w:rPr>
                <w:sz w:val="22"/>
                <w:szCs w:val="22"/>
              </w:rPr>
            </w:pPr>
          </w:p>
        </w:tc>
        <w:tc>
          <w:tcPr>
            <w:tcW w:w="5660" w:type="dxa"/>
            <w:gridSpan w:val="4"/>
            <w:shd w:val="clear" w:color="auto" w:fill="FFFFFF"/>
          </w:tcPr>
          <w:p w14:paraId="2763C767" w14:textId="78EE25BF" w:rsidR="000E4807" w:rsidRPr="007E7140" w:rsidRDefault="00E10DBD" w:rsidP="00E10DBD">
            <w:pPr>
              <w:pStyle w:val="PremirepageClient"/>
            </w:pPr>
            <w:del w:id="7" w:author="COLMENA MATEOS Adrian" w:date="2018-11-26T16:21:00Z">
              <w:r w:rsidRPr="007E7140" w:rsidDel="00581431">
                <w:delText>Centre de service</w:delText>
              </w:r>
              <w:r w:rsidR="0098364B" w:rsidRPr="007E7140" w:rsidDel="00581431">
                <w:delText xml:space="preserve"> Valence</w:delText>
              </w:r>
            </w:del>
            <w:ins w:id="8" w:author="COLMENA MATEOS Adrian" w:date="2018-11-26T16:21:00Z">
              <w:r w:rsidR="00581431">
                <w:t>Formación Sopra</w:t>
              </w:r>
            </w:ins>
          </w:p>
        </w:tc>
        <w:tc>
          <w:tcPr>
            <w:tcW w:w="237" w:type="dxa"/>
            <w:shd w:val="clear" w:color="auto" w:fill="FFFFFF"/>
          </w:tcPr>
          <w:p w14:paraId="2763C768" w14:textId="77777777" w:rsidR="000E4807" w:rsidRPr="007E7140" w:rsidRDefault="000E4807" w:rsidP="00185F6D">
            <w:pPr>
              <w:pStyle w:val="PremirepageClient"/>
            </w:pPr>
          </w:p>
        </w:tc>
      </w:tr>
      <w:tr w:rsidR="003469C5" w:rsidRPr="007E7140" w14:paraId="2763C76E" w14:textId="77777777" w:rsidTr="00D961AB">
        <w:trPr>
          <w:gridAfter w:val="4"/>
          <w:wAfter w:w="5660" w:type="dxa"/>
          <w:trHeight w:val="661"/>
        </w:trPr>
        <w:tc>
          <w:tcPr>
            <w:tcW w:w="597" w:type="dxa"/>
            <w:tcBorders>
              <w:top w:val="nil"/>
              <w:bottom w:val="nil"/>
            </w:tcBorders>
            <w:shd w:val="clear" w:color="auto" w:fill="F3F3F3"/>
          </w:tcPr>
          <w:p w14:paraId="2763C76A" w14:textId="77777777" w:rsidR="003469C5" w:rsidRPr="007E7140" w:rsidRDefault="003469C5" w:rsidP="00185F6D">
            <w:pPr>
              <w:pStyle w:val="Normalsansretrait"/>
              <w:spacing w:before="0" w:line="240" w:lineRule="auto"/>
              <w:rPr>
                <w:i/>
                <w:sz w:val="22"/>
                <w:szCs w:val="22"/>
              </w:rPr>
            </w:pPr>
          </w:p>
        </w:tc>
        <w:tc>
          <w:tcPr>
            <w:tcW w:w="347" w:type="dxa"/>
            <w:shd w:val="clear" w:color="auto" w:fill="FFFFFF"/>
          </w:tcPr>
          <w:p w14:paraId="2763C76B" w14:textId="77777777" w:rsidR="003469C5" w:rsidRPr="007E7140" w:rsidRDefault="003469C5" w:rsidP="00185F6D">
            <w:pPr>
              <w:pStyle w:val="Normalsansretrait"/>
              <w:spacing w:before="0" w:line="240" w:lineRule="auto"/>
              <w:rPr>
                <w:i/>
                <w:sz w:val="22"/>
                <w:szCs w:val="22"/>
              </w:rPr>
            </w:pPr>
          </w:p>
        </w:tc>
        <w:tc>
          <w:tcPr>
            <w:tcW w:w="237" w:type="dxa"/>
            <w:tcBorders>
              <w:bottom w:val="nil"/>
            </w:tcBorders>
            <w:shd w:val="clear" w:color="auto" w:fill="FFFFFF"/>
          </w:tcPr>
          <w:p w14:paraId="2763C76D" w14:textId="77777777" w:rsidR="003469C5" w:rsidRPr="007E7140" w:rsidRDefault="003469C5" w:rsidP="00185F6D">
            <w:pPr>
              <w:pStyle w:val="PremirepageduProjet"/>
            </w:pPr>
          </w:p>
        </w:tc>
      </w:tr>
      <w:tr w:rsidR="000E4807" w:rsidRPr="007E7140" w14:paraId="2763C773" w14:textId="77777777" w:rsidTr="00D961AB">
        <w:trPr>
          <w:trHeight w:val="1145"/>
        </w:trPr>
        <w:tc>
          <w:tcPr>
            <w:tcW w:w="597" w:type="dxa"/>
            <w:tcBorders>
              <w:top w:val="nil"/>
              <w:bottom w:val="nil"/>
            </w:tcBorders>
            <w:shd w:val="clear" w:color="auto" w:fill="F3F3F3"/>
          </w:tcPr>
          <w:p w14:paraId="2763C76F" w14:textId="58B839E4" w:rsidR="000E4807" w:rsidRPr="007E7140" w:rsidRDefault="000E4807" w:rsidP="00185F6D">
            <w:pPr>
              <w:pStyle w:val="Normalsansretrait"/>
              <w:spacing w:before="0" w:line="60" w:lineRule="exact"/>
              <w:rPr>
                <w:sz w:val="20"/>
              </w:rPr>
            </w:pPr>
          </w:p>
        </w:tc>
        <w:tc>
          <w:tcPr>
            <w:tcW w:w="347" w:type="dxa"/>
            <w:shd w:val="clear" w:color="auto" w:fill="FFFFFF"/>
          </w:tcPr>
          <w:p w14:paraId="2763C770" w14:textId="77777777" w:rsidR="000E4807" w:rsidRPr="007E7140" w:rsidRDefault="000E4807" w:rsidP="00185F6D">
            <w:pPr>
              <w:pStyle w:val="Normalsansretrait"/>
              <w:spacing w:before="0" w:line="60" w:lineRule="exact"/>
              <w:rPr>
                <w:sz w:val="20"/>
              </w:rPr>
            </w:pPr>
          </w:p>
        </w:tc>
        <w:tc>
          <w:tcPr>
            <w:tcW w:w="5660" w:type="dxa"/>
            <w:gridSpan w:val="4"/>
            <w:tcBorders>
              <w:bottom w:val="single" w:sz="4" w:space="0" w:color="C0C0C0"/>
            </w:tcBorders>
            <w:shd w:val="clear" w:color="auto" w:fill="FFFFFF"/>
          </w:tcPr>
          <w:p w14:paraId="2763C771" w14:textId="318D136E" w:rsidR="000E4807" w:rsidRPr="007E7140" w:rsidRDefault="002217BF" w:rsidP="0098364B">
            <w:pPr>
              <w:pStyle w:val="TitredePremirepage"/>
              <w:rPr>
                <w:color w:val="CF022B"/>
              </w:rPr>
            </w:pPr>
            <w:del w:id="9" w:author="COLMENA MATEOS Adrian" w:date="2018-11-26T16:21:00Z">
              <w:r w:rsidDel="00581431">
                <w:rPr>
                  <w:color w:val="CF022B"/>
                </w:rPr>
                <w:delText>Formación JPA</w:delText>
              </w:r>
            </w:del>
            <w:ins w:id="10" w:author="COLMENA MATEOS Adrian" w:date="2018-11-26T16:21:00Z">
              <w:r w:rsidR="00581431">
                <w:rPr>
                  <w:color w:val="CF022B"/>
                </w:rPr>
                <w:t>JPA básico</w:t>
              </w:r>
            </w:ins>
            <w:r w:rsidR="00E10DBD" w:rsidRPr="007E7140">
              <w:rPr>
                <w:color w:val="CF022B"/>
              </w:rPr>
              <w:t xml:space="preserve"> </w:t>
            </w:r>
            <w:del w:id="11" w:author="COLMENA MATEOS Adrian" w:date="2018-11-26T09:47:00Z">
              <w:r w:rsidR="00E10DBD" w:rsidRPr="007E7140" w:rsidDel="003469C5">
                <w:rPr>
                  <w:color w:val="CF022B"/>
                </w:rPr>
                <w:delText>- GEMIS</w:delText>
              </w:r>
              <w:r w:rsidR="000E4807" w:rsidRPr="007E7140" w:rsidDel="003469C5">
                <w:rPr>
                  <w:color w:val="CF022B"/>
                </w:rPr>
                <w:delText xml:space="preserve"> </w:delText>
              </w:r>
            </w:del>
          </w:p>
        </w:tc>
        <w:tc>
          <w:tcPr>
            <w:tcW w:w="237" w:type="dxa"/>
            <w:tcBorders>
              <w:top w:val="nil"/>
              <w:bottom w:val="nil"/>
            </w:tcBorders>
            <w:shd w:val="clear" w:color="auto" w:fill="FFFFFF"/>
          </w:tcPr>
          <w:p w14:paraId="2763C772" w14:textId="77777777" w:rsidR="000E4807" w:rsidRPr="007E7140" w:rsidRDefault="000E4807" w:rsidP="00185F6D">
            <w:pPr>
              <w:pStyle w:val="TitredePremirepage"/>
              <w:rPr>
                <w:color w:val="CF022B"/>
              </w:rPr>
            </w:pPr>
          </w:p>
        </w:tc>
      </w:tr>
      <w:tr w:rsidR="000E4807" w:rsidRPr="007E7140" w14:paraId="2763C778" w14:textId="77777777" w:rsidTr="00D961AB">
        <w:tc>
          <w:tcPr>
            <w:tcW w:w="597" w:type="dxa"/>
            <w:tcBorders>
              <w:top w:val="nil"/>
              <w:bottom w:val="nil"/>
            </w:tcBorders>
            <w:shd w:val="clear" w:color="auto" w:fill="F3F3F3"/>
          </w:tcPr>
          <w:p w14:paraId="2763C774"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5" w14:textId="77777777" w:rsidR="000E4807" w:rsidRPr="007E7140" w:rsidRDefault="000E4807" w:rsidP="00185F6D">
            <w:pPr>
              <w:pStyle w:val="Normalsansretrait"/>
              <w:spacing w:before="0" w:line="240" w:lineRule="auto"/>
              <w:rPr>
                <w:sz w:val="20"/>
              </w:rPr>
            </w:pPr>
          </w:p>
        </w:tc>
        <w:tc>
          <w:tcPr>
            <w:tcW w:w="5660" w:type="dxa"/>
            <w:gridSpan w:val="4"/>
            <w:tcBorders>
              <w:top w:val="single" w:sz="4" w:space="0" w:color="C0C0C0"/>
              <w:bottom w:val="nil"/>
            </w:tcBorders>
            <w:shd w:val="clear" w:color="auto" w:fill="FFFFFF"/>
          </w:tcPr>
          <w:p w14:paraId="2763C776" w14:textId="0D5A44CA" w:rsidR="000E4807" w:rsidRPr="007E7140" w:rsidRDefault="00F740E0" w:rsidP="00581431">
            <w:pPr>
              <w:pStyle w:val="Info"/>
            </w:pPr>
            <w:r>
              <w:fldChar w:fldCharType="begin"/>
            </w:r>
            <w:r>
              <w:instrText xml:space="preserve"> DOCPROPERTY  DOCSLABEL_version  \* MERGEFORMAT </w:instrText>
            </w:r>
            <w:r>
              <w:fldChar w:fldCharType="separate"/>
            </w:r>
            <w:r>
              <w:t>Version</w:t>
            </w:r>
            <w:r>
              <w:fldChar w:fldCharType="end"/>
            </w:r>
            <w:r w:rsidR="000E4807" w:rsidRPr="007E7140">
              <w:t xml:space="preserve"> </w:t>
            </w:r>
            <w:r w:rsidR="00BE768C" w:rsidRPr="007E7140">
              <w:t>1.0</w:t>
            </w:r>
            <w:r w:rsidR="000E4807" w:rsidRPr="007E7140">
              <w:t xml:space="preserve"> </w:t>
            </w:r>
            <w:del w:id="12" w:author="COLMENA MATEOS Adrian" w:date="2018-11-26T16:20:00Z">
              <w:r w:rsidR="002217BF" w:rsidDel="00581431">
                <w:delText xml:space="preserve">Martes </w:delText>
              </w:r>
            </w:del>
            <w:ins w:id="13" w:author="COLMENA MATEOS Adrian" w:date="2018-11-26T16:20:00Z">
              <w:r w:rsidR="00581431">
                <w:t xml:space="preserve">Lunes </w:t>
              </w:r>
            </w:ins>
            <w:r w:rsidR="002217BF">
              <w:t>2</w:t>
            </w:r>
            <w:ins w:id="14" w:author="COLMENA MATEOS Adrian" w:date="2018-11-26T16:20:00Z">
              <w:r w:rsidR="00581431">
                <w:t>1</w:t>
              </w:r>
            </w:ins>
            <w:del w:id="15" w:author="COLMENA MATEOS Adrian" w:date="2018-11-26T16:20:00Z">
              <w:r w:rsidR="002217BF" w:rsidDel="00581431">
                <w:delText>0</w:delText>
              </w:r>
            </w:del>
            <w:r w:rsidR="002217BF">
              <w:t xml:space="preserve"> Noviembre</w:t>
            </w:r>
            <w:r w:rsidR="004A2BFD" w:rsidRPr="007E7140">
              <w:t xml:space="preserve"> 2018</w:t>
            </w:r>
          </w:p>
        </w:tc>
        <w:tc>
          <w:tcPr>
            <w:tcW w:w="237" w:type="dxa"/>
            <w:tcBorders>
              <w:top w:val="nil"/>
              <w:bottom w:val="nil"/>
            </w:tcBorders>
            <w:shd w:val="clear" w:color="auto" w:fill="FFFFFF"/>
          </w:tcPr>
          <w:p w14:paraId="2763C777" w14:textId="77777777" w:rsidR="000E4807" w:rsidRPr="007E7140" w:rsidRDefault="000E4807" w:rsidP="00185F6D">
            <w:pPr>
              <w:pStyle w:val="Info"/>
            </w:pPr>
          </w:p>
        </w:tc>
      </w:tr>
      <w:tr w:rsidR="00581431" w:rsidRPr="007E7140" w14:paraId="2763C77D" w14:textId="77777777" w:rsidTr="00D961AB">
        <w:trPr>
          <w:gridAfter w:val="5"/>
          <w:wAfter w:w="5897" w:type="dxa"/>
        </w:trPr>
        <w:tc>
          <w:tcPr>
            <w:tcW w:w="597" w:type="dxa"/>
            <w:tcBorders>
              <w:top w:val="nil"/>
              <w:bottom w:val="nil"/>
            </w:tcBorders>
            <w:shd w:val="clear" w:color="auto" w:fill="F3F3F3"/>
          </w:tcPr>
          <w:p w14:paraId="2763C779" w14:textId="77777777" w:rsidR="00581431" w:rsidRPr="007E7140" w:rsidRDefault="00581431" w:rsidP="00185F6D">
            <w:pPr>
              <w:pStyle w:val="Normalsansretrait"/>
              <w:spacing w:before="0" w:line="240" w:lineRule="auto"/>
              <w:rPr>
                <w:sz w:val="20"/>
              </w:rPr>
            </w:pPr>
          </w:p>
        </w:tc>
        <w:tc>
          <w:tcPr>
            <w:tcW w:w="347" w:type="dxa"/>
            <w:shd w:val="clear" w:color="auto" w:fill="FFFFFF"/>
          </w:tcPr>
          <w:p w14:paraId="2763C77A" w14:textId="77777777" w:rsidR="00581431" w:rsidRPr="007E7140" w:rsidRDefault="00581431" w:rsidP="00185F6D">
            <w:pPr>
              <w:pStyle w:val="Normalsansretrait"/>
              <w:spacing w:before="0" w:line="240" w:lineRule="auto"/>
              <w:rPr>
                <w:sz w:val="20"/>
              </w:rPr>
            </w:pPr>
          </w:p>
        </w:tc>
      </w:tr>
      <w:tr w:rsidR="000E4807" w:rsidRPr="007E7140" w14:paraId="2763C783" w14:textId="77777777" w:rsidTr="00D961AB">
        <w:tc>
          <w:tcPr>
            <w:tcW w:w="597" w:type="dxa"/>
            <w:tcBorders>
              <w:top w:val="nil"/>
              <w:bottom w:val="single" w:sz="4" w:space="0" w:color="CF022B"/>
            </w:tcBorders>
            <w:shd w:val="clear" w:color="auto" w:fill="F3F3F3"/>
          </w:tcPr>
          <w:p w14:paraId="2763C77E" w14:textId="77777777" w:rsidR="000E4807" w:rsidRPr="007E7140" w:rsidRDefault="000E4807" w:rsidP="00185F6D">
            <w:pPr>
              <w:pStyle w:val="Normalsansretrait"/>
              <w:spacing w:before="0" w:line="240" w:lineRule="auto"/>
            </w:pPr>
          </w:p>
        </w:tc>
        <w:tc>
          <w:tcPr>
            <w:tcW w:w="347" w:type="dxa"/>
            <w:tcBorders>
              <w:bottom w:val="single" w:sz="4" w:space="0" w:color="CF022B"/>
            </w:tcBorders>
            <w:shd w:val="clear" w:color="auto" w:fill="FFFFFF"/>
          </w:tcPr>
          <w:p w14:paraId="2763C77F" w14:textId="77777777" w:rsidR="000E4807" w:rsidRPr="007E7140" w:rsidRDefault="000E4807" w:rsidP="00185F6D">
            <w:pPr>
              <w:pStyle w:val="Normalsansretrait"/>
              <w:spacing w:before="0" w:line="240" w:lineRule="auto"/>
            </w:pPr>
          </w:p>
        </w:tc>
        <w:tc>
          <w:tcPr>
            <w:tcW w:w="4067" w:type="dxa"/>
            <w:gridSpan w:val="3"/>
            <w:tcBorders>
              <w:bottom w:val="single" w:sz="4" w:space="0" w:color="CF022B"/>
            </w:tcBorders>
            <w:shd w:val="clear" w:color="auto" w:fill="FFFFFF"/>
          </w:tcPr>
          <w:p w14:paraId="2763C780" w14:textId="77777777" w:rsidR="000E4807" w:rsidRPr="007E7140" w:rsidRDefault="000E4807" w:rsidP="00185F6D">
            <w:pPr>
              <w:pStyle w:val="Normalsansretrait"/>
              <w:spacing w:before="0" w:line="240" w:lineRule="auto"/>
              <w:ind w:left="57"/>
            </w:pPr>
          </w:p>
        </w:tc>
        <w:tc>
          <w:tcPr>
            <w:tcW w:w="1593" w:type="dxa"/>
            <w:tcBorders>
              <w:bottom w:val="single" w:sz="4" w:space="0" w:color="CF022B"/>
            </w:tcBorders>
            <w:shd w:val="clear" w:color="auto" w:fill="FFFFFF"/>
          </w:tcPr>
          <w:p w14:paraId="2763C781"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c>
          <w:tcPr>
            <w:tcW w:w="237" w:type="dxa"/>
            <w:tcBorders>
              <w:bottom w:val="single" w:sz="4" w:space="0" w:color="CF022B"/>
            </w:tcBorders>
            <w:shd w:val="clear" w:color="auto" w:fill="FFFFFF"/>
          </w:tcPr>
          <w:p w14:paraId="2763C782"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r>
    </w:tbl>
    <w:p w14:paraId="2763C784" w14:textId="77777777" w:rsidR="000E4807" w:rsidRPr="007E7140" w:rsidRDefault="000E4807" w:rsidP="000E4807">
      <w:pPr>
        <w:pStyle w:val="Normalsansretrait"/>
      </w:pPr>
    </w:p>
    <w:p w14:paraId="2763C785" w14:textId="77777777" w:rsidR="000E4807" w:rsidRPr="007E7140" w:rsidRDefault="000E4807" w:rsidP="000E4807">
      <w:pPr>
        <w:ind w:left="0"/>
      </w:pPr>
      <w:r w:rsidRPr="007E7140">
        <w:br w:type="page"/>
      </w:r>
    </w:p>
    <w:p w14:paraId="2763C786" w14:textId="77777777" w:rsidR="000E4807" w:rsidRPr="007E7140" w:rsidRDefault="000E4807" w:rsidP="009C605F"/>
    <w:p w14:paraId="2763C787" w14:textId="702361C5" w:rsidR="000E4807" w:rsidRPr="007E7140" w:rsidRDefault="003469C5" w:rsidP="000E4807">
      <w:pPr>
        <w:pStyle w:val="TitredelHistorique"/>
      </w:pPr>
      <w:del w:id="16" w:author="COLMENA MATEOS Adrian" w:date="2018-11-26T16:20:00Z">
        <w:r w:rsidDel="00D008DC">
          <w:fldChar w:fldCharType="begin"/>
        </w:r>
        <w:r w:rsidDel="00D008DC">
          <w:delInstrText xml:space="preserve"> DOCPROPERTY  DOCSLABEL_documenthistory  \* MERGEFORMAT </w:delInstrText>
        </w:r>
        <w:r w:rsidDel="00D008DC">
          <w:fldChar w:fldCharType="separate"/>
        </w:r>
        <w:r w:rsidR="00625463" w:rsidDel="00D008DC">
          <w:delText>Historique</w:delText>
        </w:r>
        <w:r w:rsidDel="00D008DC">
          <w:fldChar w:fldCharType="end"/>
        </w:r>
      </w:del>
      <w:ins w:id="17" w:author="COLMENA MATEOS Adrian" w:date="2018-11-26T17:10:00Z">
        <w:r w:rsidR="008021BB">
          <w:t>Historial</w:t>
        </w:r>
      </w:ins>
    </w:p>
    <w:p w14:paraId="2763C788" w14:textId="77777777" w:rsidR="000E4807" w:rsidRPr="007E7140" w:rsidRDefault="000E4807" w:rsidP="000E4807">
      <w:pPr>
        <w:ind w:left="0"/>
      </w:pPr>
    </w:p>
    <w:tbl>
      <w:tblPr>
        <w:tblW w:w="997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gridCol w:w="20"/>
      </w:tblGrid>
      <w:tr w:rsidR="000E4807" w:rsidRPr="007E7140" w14:paraId="2763C78E" w14:textId="77777777" w:rsidTr="008021BB">
        <w:trPr>
          <w:gridAfter w:val="1"/>
          <w:wAfter w:w="20" w:type="dxa"/>
        </w:trPr>
        <w:tc>
          <w:tcPr>
            <w:tcW w:w="1134" w:type="dxa"/>
            <w:tcBorders>
              <w:top w:val="single" w:sz="2" w:space="0" w:color="auto"/>
              <w:left w:val="single" w:sz="2" w:space="0" w:color="auto"/>
              <w:bottom w:val="single" w:sz="4" w:space="0" w:color="auto"/>
              <w:right w:val="nil"/>
              <w:tl2br w:val="nil"/>
              <w:tr2bl w:val="nil"/>
            </w:tcBorders>
            <w:shd w:val="clear" w:color="auto" w:fill="E6E6E6"/>
          </w:tcPr>
          <w:p w14:paraId="2763C789" w14:textId="5EFF29A2" w:rsidR="000E4807" w:rsidRPr="007E7140" w:rsidRDefault="00450EF1" w:rsidP="00185F6D">
            <w:pPr>
              <w:spacing w:after="60" w:line="240" w:lineRule="auto"/>
              <w:ind w:left="0"/>
              <w:rPr>
                <w:b/>
                <w:color w:val="808080"/>
                <w:szCs w:val="32"/>
              </w:rPr>
            </w:pPr>
            <w:ins w:id="18" w:author="COLMENA MATEOS Adrian" w:date="2018-11-26T17:11:00Z">
              <w:r>
                <w:rPr>
                  <w:b/>
                  <w:color w:val="808080"/>
                  <w:szCs w:val="32"/>
                </w:rPr>
                <w:t>Versión</w:t>
              </w:r>
            </w:ins>
            <w:del w:id="19" w:author="COLMENA MATEOS Adrian" w:date="2018-11-26T17:11:00Z">
              <w:r w:rsidR="000E4807" w:rsidRPr="007E7140" w:rsidDel="00450EF1">
                <w:rPr>
                  <w:b/>
                  <w:color w:val="808080"/>
                  <w:szCs w:val="32"/>
                </w:rPr>
                <w:fldChar w:fldCharType="begin"/>
              </w:r>
              <w:r w:rsidR="000E4807" w:rsidRPr="007E7140" w:rsidDel="00450EF1">
                <w:rPr>
                  <w:b/>
                  <w:color w:val="808080"/>
                  <w:szCs w:val="32"/>
                </w:rPr>
                <w:delInstrText xml:space="preserve"> DOCPROPERTY  DOCSLABEL_version  \* MERGEFORMAT </w:delInstrText>
              </w:r>
              <w:r w:rsidR="000E4807" w:rsidRPr="007E7140" w:rsidDel="00450EF1">
                <w:rPr>
                  <w:b/>
                  <w:color w:val="808080"/>
                  <w:szCs w:val="32"/>
                </w:rPr>
                <w:fldChar w:fldCharType="separate"/>
              </w:r>
            </w:del>
            <w:del w:id="20" w:author="COLMENA MATEOS Adrian" w:date="2018-11-26T16:19:00Z">
              <w:r w:rsidR="00625463" w:rsidDel="00D008DC">
                <w:rPr>
                  <w:b/>
                  <w:color w:val="808080"/>
                  <w:szCs w:val="32"/>
                </w:rPr>
                <w:delText>Version</w:delText>
              </w:r>
            </w:del>
            <w:del w:id="21" w:author="COLMENA MATEOS Adrian" w:date="2018-11-26T17:11:00Z">
              <w:r w:rsidR="000E4807" w:rsidRPr="007E7140" w:rsidDel="00450EF1">
                <w:rPr>
                  <w:b/>
                  <w:color w:val="808080"/>
                  <w:szCs w:val="32"/>
                </w:rPr>
                <w:fldChar w:fldCharType="end"/>
              </w:r>
            </w:del>
          </w:p>
        </w:tc>
        <w:tc>
          <w:tcPr>
            <w:tcW w:w="1474" w:type="dxa"/>
            <w:tcBorders>
              <w:top w:val="single" w:sz="2" w:space="0" w:color="auto"/>
              <w:left w:val="nil"/>
              <w:bottom w:val="single" w:sz="4" w:space="0" w:color="auto"/>
              <w:right w:val="nil"/>
              <w:tl2br w:val="nil"/>
              <w:tr2bl w:val="nil"/>
            </w:tcBorders>
            <w:shd w:val="clear" w:color="auto" w:fill="E6E6E6"/>
          </w:tcPr>
          <w:p w14:paraId="2763C78A" w14:textId="78B35A49" w:rsidR="000E4807" w:rsidRPr="007E7140" w:rsidRDefault="000E4807" w:rsidP="00185F6D">
            <w:pPr>
              <w:spacing w:after="60" w:line="240" w:lineRule="auto"/>
              <w:ind w:left="0"/>
              <w:rPr>
                <w:b/>
                <w:color w:val="808080"/>
                <w:szCs w:val="32"/>
              </w:rPr>
            </w:pPr>
            <w:del w:id="22" w:author="COLMENA MATEOS Adrian" w:date="2018-11-26T16:19:00Z">
              <w:r w:rsidRPr="007E7140" w:rsidDel="00D008DC">
                <w:rPr>
                  <w:b/>
                  <w:color w:val="808080"/>
                  <w:szCs w:val="32"/>
                </w:rPr>
                <w:fldChar w:fldCharType="begin"/>
              </w:r>
              <w:r w:rsidRPr="007E7140" w:rsidDel="00D008DC">
                <w:rPr>
                  <w:b/>
                  <w:color w:val="808080"/>
                  <w:szCs w:val="32"/>
                </w:rPr>
                <w:delInstrText xml:space="preserve"> DOCPROPERTY  DOCSLABEL_date  \* MERGEFORMAT </w:delInstrText>
              </w:r>
              <w:r w:rsidRPr="007E7140" w:rsidDel="00D008DC">
                <w:rPr>
                  <w:b/>
                  <w:color w:val="808080"/>
                  <w:szCs w:val="32"/>
                </w:rPr>
                <w:fldChar w:fldCharType="separate"/>
              </w:r>
              <w:r w:rsidR="00625463" w:rsidDel="00D008DC">
                <w:rPr>
                  <w:b/>
                  <w:color w:val="808080"/>
                  <w:szCs w:val="32"/>
                </w:rPr>
                <w:delText>Date</w:delText>
              </w:r>
              <w:r w:rsidRPr="007E7140" w:rsidDel="00D008DC">
                <w:rPr>
                  <w:b/>
                  <w:color w:val="808080"/>
                  <w:szCs w:val="32"/>
                </w:rPr>
                <w:fldChar w:fldCharType="end"/>
              </w:r>
            </w:del>
            <w:ins w:id="23" w:author="COLMENA MATEOS Adrian" w:date="2018-11-26T16:19:00Z">
              <w:r w:rsidR="00D008DC">
                <w:rPr>
                  <w:b/>
                  <w:color w:val="808080"/>
                  <w:szCs w:val="32"/>
                </w:rPr>
                <w:t>Fecha</w:t>
              </w:r>
            </w:ins>
          </w:p>
        </w:tc>
        <w:tc>
          <w:tcPr>
            <w:tcW w:w="3147" w:type="dxa"/>
            <w:tcBorders>
              <w:top w:val="single" w:sz="2" w:space="0" w:color="auto"/>
              <w:left w:val="nil"/>
              <w:bottom w:val="single" w:sz="4" w:space="0" w:color="auto"/>
              <w:right w:val="nil"/>
              <w:tl2br w:val="nil"/>
              <w:tr2bl w:val="nil"/>
            </w:tcBorders>
            <w:shd w:val="clear" w:color="auto" w:fill="E6E6E6"/>
          </w:tcPr>
          <w:p w14:paraId="2763C78B" w14:textId="0E11AADF" w:rsidR="000E4807" w:rsidRPr="007E7140" w:rsidRDefault="000E4807" w:rsidP="00185F6D">
            <w:pPr>
              <w:spacing w:after="60" w:line="240" w:lineRule="auto"/>
              <w:ind w:left="0"/>
              <w:rPr>
                <w:b/>
                <w:color w:val="808080"/>
                <w:szCs w:val="32"/>
              </w:rPr>
            </w:pPr>
            <w:del w:id="24" w:author="COLMENA MATEOS Adrian" w:date="2018-11-26T16:19:00Z">
              <w:r w:rsidRPr="007E7140" w:rsidDel="00D008DC">
                <w:rPr>
                  <w:b/>
                  <w:color w:val="808080"/>
                  <w:szCs w:val="32"/>
                </w:rPr>
                <w:fldChar w:fldCharType="begin"/>
              </w:r>
              <w:r w:rsidRPr="007E7140" w:rsidDel="00D008DC">
                <w:rPr>
                  <w:b/>
                  <w:color w:val="808080"/>
                  <w:szCs w:val="32"/>
                </w:rPr>
                <w:delInstrText xml:space="preserve"> DOCPROPERTY  DOCSLABEL_updateorigin  \* MERGEFORMAT </w:delInstrText>
              </w:r>
              <w:r w:rsidRPr="007E7140" w:rsidDel="00D008DC">
                <w:rPr>
                  <w:b/>
                  <w:color w:val="808080"/>
                  <w:szCs w:val="32"/>
                </w:rPr>
                <w:fldChar w:fldCharType="separate"/>
              </w:r>
              <w:r w:rsidR="00625463" w:rsidDel="00D008DC">
                <w:rPr>
                  <w:b/>
                  <w:color w:val="808080"/>
                  <w:szCs w:val="32"/>
                </w:rPr>
                <w:delText>Origine de la mise à jour</w:delText>
              </w:r>
              <w:r w:rsidRPr="007E7140" w:rsidDel="00D008DC">
                <w:rPr>
                  <w:b/>
                  <w:color w:val="808080"/>
                  <w:szCs w:val="32"/>
                </w:rPr>
                <w:fldChar w:fldCharType="end"/>
              </w:r>
            </w:del>
            <w:ins w:id="25" w:author="COLMENA MATEOS Adrian" w:date="2018-11-26T16:19:00Z">
              <w:r w:rsidR="00D008DC">
                <w:rPr>
                  <w:b/>
                  <w:color w:val="808080"/>
                  <w:szCs w:val="32"/>
                </w:rPr>
                <w:t>Origen de la actualización</w:t>
              </w:r>
            </w:ins>
          </w:p>
        </w:tc>
        <w:tc>
          <w:tcPr>
            <w:tcW w:w="2268" w:type="dxa"/>
            <w:tcBorders>
              <w:top w:val="single" w:sz="2" w:space="0" w:color="auto"/>
              <w:left w:val="nil"/>
              <w:bottom w:val="single" w:sz="4" w:space="0" w:color="auto"/>
              <w:right w:val="nil"/>
              <w:tl2br w:val="nil"/>
              <w:tr2bl w:val="nil"/>
            </w:tcBorders>
            <w:shd w:val="clear" w:color="auto" w:fill="E6E6E6"/>
          </w:tcPr>
          <w:p w14:paraId="2763C78C" w14:textId="08802253" w:rsidR="000E4807" w:rsidRPr="007E7140" w:rsidRDefault="000E4807" w:rsidP="00D008DC">
            <w:pPr>
              <w:spacing w:after="60" w:line="240" w:lineRule="auto"/>
              <w:ind w:left="0"/>
              <w:rPr>
                <w:b/>
                <w:color w:val="808080"/>
                <w:szCs w:val="32"/>
              </w:rPr>
            </w:pPr>
            <w:del w:id="26" w:author="COLMENA MATEOS Adrian" w:date="2018-11-26T16:19:00Z">
              <w:r w:rsidRPr="007E7140" w:rsidDel="00D008DC">
                <w:rPr>
                  <w:b/>
                  <w:color w:val="808080"/>
                  <w:szCs w:val="32"/>
                </w:rPr>
                <w:fldChar w:fldCharType="begin"/>
              </w:r>
              <w:r w:rsidRPr="007E7140" w:rsidDel="00D008DC">
                <w:rPr>
                  <w:b/>
                  <w:color w:val="808080"/>
                  <w:szCs w:val="32"/>
                </w:rPr>
                <w:delInstrText xml:space="preserve"> DOCPROPERTY  DOCSLABEL_writtenby  \* MERGEFORMAT </w:delInstrText>
              </w:r>
              <w:r w:rsidRPr="007E7140" w:rsidDel="00D008DC">
                <w:rPr>
                  <w:b/>
                  <w:color w:val="808080"/>
                  <w:szCs w:val="32"/>
                </w:rPr>
                <w:fldChar w:fldCharType="separate"/>
              </w:r>
              <w:r w:rsidR="00625463" w:rsidDel="00D008DC">
                <w:rPr>
                  <w:b/>
                  <w:color w:val="808080"/>
                  <w:szCs w:val="32"/>
                </w:rPr>
                <w:delText>Rédigée par</w:delText>
              </w:r>
              <w:r w:rsidRPr="007E7140" w:rsidDel="00D008DC">
                <w:rPr>
                  <w:b/>
                  <w:color w:val="808080"/>
                  <w:szCs w:val="32"/>
                </w:rPr>
                <w:fldChar w:fldCharType="end"/>
              </w:r>
            </w:del>
            <w:ins w:id="27" w:author="COLMENA MATEOS Adrian" w:date="2018-11-26T16:20:00Z">
              <w:r w:rsidR="00D008DC">
                <w:rPr>
                  <w:b/>
                  <w:color w:val="808080"/>
                  <w:szCs w:val="32"/>
                </w:rPr>
                <w:t>Redactado por</w:t>
              </w:r>
            </w:ins>
          </w:p>
        </w:tc>
        <w:tc>
          <w:tcPr>
            <w:tcW w:w="1932" w:type="dxa"/>
            <w:tcBorders>
              <w:top w:val="single" w:sz="2" w:space="0" w:color="auto"/>
              <w:left w:val="nil"/>
              <w:bottom w:val="single" w:sz="4" w:space="0" w:color="auto"/>
              <w:right w:val="single" w:sz="2" w:space="0" w:color="auto"/>
              <w:tl2br w:val="nil"/>
              <w:tr2bl w:val="nil"/>
            </w:tcBorders>
            <w:shd w:val="clear" w:color="auto" w:fill="E6E6E6"/>
          </w:tcPr>
          <w:p w14:paraId="2763C78D" w14:textId="636B022A" w:rsidR="000E4807" w:rsidRPr="007E7140" w:rsidRDefault="000E4807" w:rsidP="002315CB">
            <w:pPr>
              <w:spacing w:after="60" w:line="240" w:lineRule="auto"/>
              <w:ind w:left="0"/>
              <w:rPr>
                <w:b/>
                <w:color w:val="808080"/>
                <w:szCs w:val="32"/>
              </w:rPr>
            </w:pPr>
            <w:del w:id="28" w:author="COLMENA MATEOS Adrian" w:date="2018-11-26T16:20:00Z">
              <w:r w:rsidRPr="007E7140" w:rsidDel="00D008DC">
                <w:rPr>
                  <w:b/>
                  <w:color w:val="808080"/>
                  <w:szCs w:val="32"/>
                </w:rPr>
                <w:fldChar w:fldCharType="begin"/>
              </w:r>
              <w:r w:rsidRPr="007E7140" w:rsidDel="00D008DC">
                <w:rPr>
                  <w:b/>
                  <w:color w:val="808080"/>
                  <w:szCs w:val="32"/>
                </w:rPr>
                <w:delInstrText xml:space="preserve"> DOCPROPERTY  DOCSLABEL_verifiedby  \* MERGEFORMAT </w:delInstrText>
              </w:r>
              <w:r w:rsidRPr="007E7140" w:rsidDel="00D008DC">
                <w:rPr>
                  <w:b/>
                  <w:color w:val="808080"/>
                  <w:szCs w:val="32"/>
                </w:rPr>
                <w:fldChar w:fldCharType="separate"/>
              </w:r>
              <w:r w:rsidR="00625463" w:rsidDel="00D008DC">
                <w:rPr>
                  <w:b/>
                  <w:color w:val="808080"/>
                  <w:szCs w:val="32"/>
                </w:rPr>
                <w:delText>Validée par</w:delText>
              </w:r>
              <w:r w:rsidRPr="007E7140" w:rsidDel="00D008DC">
                <w:rPr>
                  <w:b/>
                  <w:color w:val="808080"/>
                  <w:szCs w:val="32"/>
                </w:rPr>
                <w:fldChar w:fldCharType="end"/>
              </w:r>
            </w:del>
            <w:ins w:id="29" w:author="COLMENA MATEOS Adrian" w:date="2018-11-26T17:09:00Z">
              <w:r w:rsidR="002315CB">
                <w:rPr>
                  <w:b/>
                  <w:color w:val="808080"/>
                  <w:szCs w:val="32"/>
                </w:rPr>
                <w:t>Validado por</w:t>
              </w:r>
            </w:ins>
          </w:p>
        </w:tc>
      </w:tr>
      <w:tr w:rsidR="002D7AFD" w:rsidRPr="007E7140" w14:paraId="2763C794" w14:textId="77777777" w:rsidTr="008021BB">
        <w:trPr>
          <w:gridAfter w:val="1"/>
          <w:wAfter w:w="20" w:type="dxa"/>
        </w:trPr>
        <w:tc>
          <w:tcPr>
            <w:tcW w:w="1134" w:type="dxa"/>
            <w:shd w:val="clear" w:color="auto" w:fill="FAFAFA"/>
          </w:tcPr>
          <w:p w14:paraId="2763C78F" w14:textId="77777777" w:rsidR="002D7AFD" w:rsidRPr="007E7140" w:rsidRDefault="002D7AFD" w:rsidP="008E38F4">
            <w:pPr>
              <w:pStyle w:val="TexteduTableaudelHistorique"/>
              <w:rPr>
                <w:color w:val="808080"/>
                <w:szCs w:val="32"/>
              </w:rPr>
            </w:pPr>
            <w:r w:rsidRPr="007E7140">
              <w:rPr>
                <w:color w:val="808080"/>
                <w:szCs w:val="32"/>
              </w:rPr>
              <w:t>1.0</w:t>
            </w:r>
          </w:p>
        </w:tc>
        <w:tc>
          <w:tcPr>
            <w:tcW w:w="1474" w:type="dxa"/>
            <w:shd w:val="clear" w:color="auto" w:fill="FAFAFA"/>
          </w:tcPr>
          <w:p w14:paraId="2763C790" w14:textId="624114B4" w:rsidR="002D7AFD" w:rsidRPr="007E7140" w:rsidRDefault="00D25848" w:rsidP="008E38F4">
            <w:pPr>
              <w:pStyle w:val="TexteduTableaudelHistorique"/>
              <w:rPr>
                <w:color w:val="808080"/>
                <w:szCs w:val="32"/>
              </w:rPr>
            </w:pPr>
            <w:r>
              <w:rPr>
                <w:color w:val="808080"/>
                <w:szCs w:val="32"/>
              </w:rPr>
              <w:t>2</w:t>
            </w:r>
            <w:ins w:id="30" w:author="COLMENA MATEOS Adrian" w:date="2018-11-26T16:18:00Z">
              <w:r w:rsidR="00D008DC">
                <w:rPr>
                  <w:color w:val="808080"/>
                  <w:szCs w:val="32"/>
                </w:rPr>
                <w:t>6</w:t>
              </w:r>
            </w:ins>
            <w:del w:id="31" w:author="COLMENA MATEOS Adrian" w:date="2018-11-26T16:18:00Z">
              <w:r w:rsidDel="00D008DC">
                <w:rPr>
                  <w:color w:val="808080"/>
                  <w:szCs w:val="32"/>
                </w:rPr>
                <w:delText>1</w:delText>
              </w:r>
            </w:del>
            <w:r>
              <w:rPr>
                <w:color w:val="808080"/>
                <w:szCs w:val="32"/>
              </w:rPr>
              <w:t>/11</w:t>
            </w:r>
            <w:r w:rsidR="00BE768C" w:rsidRPr="007E7140">
              <w:rPr>
                <w:color w:val="808080"/>
                <w:szCs w:val="32"/>
              </w:rPr>
              <w:t>/2018</w:t>
            </w:r>
          </w:p>
        </w:tc>
        <w:tc>
          <w:tcPr>
            <w:tcW w:w="3147" w:type="dxa"/>
            <w:shd w:val="clear" w:color="auto" w:fill="FAFAFA"/>
          </w:tcPr>
          <w:p w14:paraId="2763C791" w14:textId="151748BA" w:rsidR="002D7AFD" w:rsidRPr="007E7140" w:rsidRDefault="002B0B08" w:rsidP="008E38F4">
            <w:pPr>
              <w:pStyle w:val="TexteduTableaudelHistorique"/>
              <w:rPr>
                <w:color w:val="808080"/>
                <w:szCs w:val="32"/>
              </w:rPr>
            </w:pPr>
            <w:del w:id="32" w:author="COLMENA MATEOS Adrian" w:date="2018-11-26T16:19:00Z">
              <w:r w:rsidRPr="007E7140" w:rsidDel="00D008DC">
                <w:rPr>
                  <w:color w:val="808080"/>
                  <w:szCs w:val="32"/>
                </w:rPr>
                <w:delText>Première version du document</w:delText>
              </w:r>
            </w:del>
            <w:ins w:id="33" w:author="COLMENA MATEOS Adrian" w:date="2018-11-26T16:19:00Z">
              <w:r w:rsidR="00D008DC">
                <w:rPr>
                  <w:color w:val="808080"/>
                  <w:szCs w:val="32"/>
                </w:rPr>
                <w:t>Primera versión del documento</w:t>
              </w:r>
            </w:ins>
          </w:p>
        </w:tc>
        <w:tc>
          <w:tcPr>
            <w:tcW w:w="2268" w:type="dxa"/>
            <w:shd w:val="clear" w:color="auto" w:fill="FAFAFA"/>
          </w:tcPr>
          <w:p w14:paraId="1DB3CA06" w14:textId="77777777" w:rsidR="002D7AFD" w:rsidRDefault="00D25848" w:rsidP="008E38F4">
            <w:pPr>
              <w:pStyle w:val="TexteduTableaudelHistorique"/>
              <w:rPr>
                <w:color w:val="808080"/>
                <w:szCs w:val="32"/>
              </w:rPr>
            </w:pPr>
            <w:r>
              <w:rPr>
                <w:color w:val="808080"/>
                <w:szCs w:val="32"/>
              </w:rPr>
              <w:t>Alba Bermejo Solís</w:t>
            </w:r>
          </w:p>
          <w:p w14:paraId="31E51638" w14:textId="77777777" w:rsidR="00E30DCC" w:rsidRDefault="00E30DCC" w:rsidP="008E38F4">
            <w:pPr>
              <w:pStyle w:val="TexteduTableaudelHistorique"/>
              <w:rPr>
                <w:color w:val="808080"/>
                <w:szCs w:val="32"/>
              </w:rPr>
            </w:pPr>
            <w:r>
              <w:rPr>
                <w:color w:val="808080"/>
                <w:szCs w:val="32"/>
              </w:rPr>
              <w:t>Adrián Colmena Mateos</w:t>
            </w:r>
          </w:p>
          <w:p w14:paraId="2763C792" w14:textId="2439DEE6" w:rsidR="00E30DCC" w:rsidRPr="007E7140" w:rsidRDefault="00E30DCC" w:rsidP="008E38F4">
            <w:pPr>
              <w:pStyle w:val="TexteduTableaudelHistorique"/>
              <w:rPr>
                <w:color w:val="808080"/>
                <w:szCs w:val="32"/>
              </w:rPr>
            </w:pPr>
            <w:r>
              <w:rPr>
                <w:color w:val="808080"/>
                <w:szCs w:val="32"/>
              </w:rPr>
              <w:t>Emilio Guillem Simón</w:t>
            </w:r>
          </w:p>
        </w:tc>
        <w:tc>
          <w:tcPr>
            <w:tcW w:w="1932" w:type="dxa"/>
            <w:shd w:val="clear" w:color="auto" w:fill="FAFAFA"/>
          </w:tcPr>
          <w:p w14:paraId="2763C793" w14:textId="77777777" w:rsidR="002D7AFD" w:rsidRPr="007E7140" w:rsidRDefault="002D7AFD" w:rsidP="008E38F4">
            <w:pPr>
              <w:pStyle w:val="TexteduTableaudelHistorique"/>
              <w:rPr>
                <w:color w:val="808080"/>
                <w:szCs w:val="32"/>
              </w:rPr>
            </w:pPr>
          </w:p>
        </w:tc>
      </w:tr>
      <w:tr w:rsidR="00E30DCC" w:rsidRPr="007E7140" w14:paraId="2763C79A" w14:textId="77777777" w:rsidTr="008021BB">
        <w:tc>
          <w:tcPr>
            <w:tcW w:w="9975" w:type="dxa"/>
            <w:gridSpan w:val="6"/>
            <w:shd w:val="clear" w:color="auto" w:fill="FAFAFA"/>
          </w:tcPr>
          <w:p w14:paraId="2763C799" w14:textId="77777777" w:rsidR="00E30DCC" w:rsidRPr="007E7140" w:rsidRDefault="00E30DCC" w:rsidP="00185F6D">
            <w:pPr>
              <w:pStyle w:val="TexteduTableaudelHistorique"/>
              <w:rPr>
                <w:color w:val="808080"/>
                <w:szCs w:val="32"/>
              </w:rPr>
            </w:pPr>
          </w:p>
        </w:tc>
      </w:tr>
    </w:tbl>
    <w:p w14:paraId="2763C7A7" w14:textId="77777777" w:rsidR="000E4807" w:rsidRPr="007E7140" w:rsidRDefault="000E4807" w:rsidP="000E4807">
      <w:pPr>
        <w:ind w:left="0"/>
      </w:pPr>
    </w:p>
    <w:p w14:paraId="2763C7A8" w14:textId="77777777" w:rsidR="000E4807" w:rsidRPr="007E7140" w:rsidRDefault="000E4807">
      <w:pPr>
        <w:spacing w:before="0" w:line="240" w:lineRule="auto"/>
        <w:ind w:left="0"/>
        <w:jc w:val="left"/>
        <w:rPr>
          <w:rFonts w:ascii="Century Gothic" w:hAnsi="Century Gothic"/>
          <w:color w:val="808080"/>
          <w:spacing w:val="30"/>
          <w:kern w:val="28"/>
          <w:sz w:val="40"/>
          <w:szCs w:val="40"/>
        </w:rPr>
      </w:pPr>
      <w:r w:rsidRPr="007E7140">
        <w:br w:type="page"/>
      </w:r>
    </w:p>
    <w:p w14:paraId="2763C7A9" w14:textId="0911BF47" w:rsidR="000E4807" w:rsidRPr="00D008DC" w:rsidRDefault="00D52825" w:rsidP="000E4807">
      <w:pPr>
        <w:pStyle w:val="TitredeDossier"/>
        <w:rPr>
          <w:lang w:val="es-ES"/>
        </w:rPr>
      </w:pPr>
      <w:r w:rsidRPr="00D008DC">
        <w:rPr>
          <w:lang w:val="es-ES"/>
        </w:rPr>
        <w:lastRenderedPageBreak/>
        <w:t>Contenidos</w:t>
      </w:r>
    </w:p>
    <w:p w14:paraId="46F27337" w14:textId="780DC3A2" w:rsidR="00F740E0" w:rsidRDefault="000E4807">
      <w:pPr>
        <w:pStyle w:val="TDC1"/>
        <w:rPr>
          <w:rFonts w:asciiTheme="minorHAnsi" w:eastAsiaTheme="minorEastAsia" w:hAnsiTheme="minorHAnsi" w:cstheme="minorBidi"/>
          <w:bCs w:val="0"/>
          <w:noProof/>
          <w:sz w:val="22"/>
          <w:szCs w:val="22"/>
          <w:lang w:val="es-ES" w:eastAsia="es-ES"/>
        </w:rPr>
      </w:pPr>
      <w:r w:rsidRPr="007E7140">
        <w:rPr>
          <w:bCs w:val="0"/>
        </w:rPr>
        <w:fldChar w:fldCharType="begin"/>
      </w:r>
      <w:r w:rsidRPr="007E7140">
        <w:rPr>
          <w:bCs w:val="0"/>
        </w:rPr>
        <w:instrText xml:space="preserve"> TOC \o "1-3" \h \z \u </w:instrText>
      </w:r>
      <w:r w:rsidRPr="007E7140">
        <w:rPr>
          <w:bCs w:val="0"/>
        </w:rPr>
        <w:fldChar w:fldCharType="separate"/>
      </w:r>
      <w:hyperlink w:anchor="_Toc532368672" w:history="1">
        <w:r w:rsidR="00F740E0" w:rsidRPr="005F6D89">
          <w:rPr>
            <w:rStyle w:val="Hipervnculo"/>
            <w:lang w:val="es-ES_tradnl"/>
          </w:rPr>
          <w:t>1.</w:t>
        </w:r>
        <w:r w:rsidR="00F740E0">
          <w:rPr>
            <w:rFonts w:asciiTheme="minorHAnsi" w:eastAsiaTheme="minorEastAsia" w:hAnsiTheme="minorHAnsi" w:cstheme="minorBidi"/>
            <w:bCs w:val="0"/>
            <w:noProof/>
            <w:sz w:val="22"/>
            <w:szCs w:val="22"/>
            <w:lang w:val="es-ES" w:eastAsia="es-ES"/>
          </w:rPr>
          <w:tab/>
        </w:r>
        <w:r w:rsidR="00F740E0" w:rsidRPr="005F6D89">
          <w:rPr>
            <w:rStyle w:val="Hipervnculo"/>
            <w:lang w:val="es-ES_tradnl"/>
          </w:rPr>
          <w:t>Tutorial Capítulo 4</w:t>
        </w:r>
        <w:r w:rsidR="00F740E0">
          <w:rPr>
            <w:noProof/>
            <w:webHidden/>
          </w:rPr>
          <w:tab/>
        </w:r>
        <w:r w:rsidR="00F740E0">
          <w:rPr>
            <w:noProof/>
            <w:webHidden/>
          </w:rPr>
          <w:fldChar w:fldCharType="begin"/>
        </w:r>
        <w:r w:rsidR="00F740E0">
          <w:rPr>
            <w:noProof/>
            <w:webHidden/>
          </w:rPr>
          <w:instrText xml:space="preserve"> PAGEREF _Toc532368672 \h </w:instrText>
        </w:r>
        <w:r w:rsidR="00F740E0">
          <w:rPr>
            <w:noProof/>
            <w:webHidden/>
          </w:rPr>
        </w:r>
        <w:r w:rsidR="00F740E0">
          <w:rPr>
            <w:noProof/>
            <w:webHidden/>
          </w:rPr>
          <w:fldChar w:fldCharType="separate"/>
        </w:r>
        <w:r w:rsidR="00F740E0">
          <w:rPr>
            <w:noProof/>
            <w:webHidden/>
          </w:rPr>
          <w:t>4</w:t>
        </w:r>
        <w:r w:rsidR="00F740E0">
          <w:rPr>
            <w:noProof/>
            <w:webHidden/>
          </w:rPr>
          <w:fldChar w:fldCharType="end"/>
        </w:r>
      </w:hyperlink>
    </w:p>
    <w:p w14:paraId="5E3ACEA2" w14:textId="08EF58AA" w:rsidR="00F740E0" w:rsidRDefault="00F740E0">
      <w:pPr>
        <w:pStyle w:val="TDC2"/>
        <w:rPr>
          <w:rFonts w:asciiTheme="minorHAnsi" w:eastAsiaTheme="minorEastAsia" w:hAnsiTheme="minorHAnsi" w:cstheme="minorBidi"/>
          <w:b w:val="0"/>
          <w:bCs w:val="0"/>
          <w:noProof/>
          <w:sz w:val="22"/>
          <w:szCs w:val="22"/>
          <w:lang w:val="es-ES" w:eastAsia="es-ES"/>
        </w:rPr>
      </w:pPr>
      <w:hyperlink w:anchor="_Toc532368673" w:history="1">
        <w:r w:rsidRPr="005F6D89">
          <w:rPr>
            <w:rStyle w:val="Hipervnculo"/>
            <w:lang w:val="es-ES_tradnl"/>
          </w:rPr>
          <w:t>1.1.</w:t>
        </w:r>
        <w:r>
          <w:rPr>
            <w:rFonts w:asciiTheme="minorHAnsi" w:eastAsiaTheme="minorEastAsia" w:hAnsiTheme="minorHAnsi" w:cstheme="minorBidi"/>
            <w:b w:val="0"/>
            <w:bCs w:val="0"/>
            <w:noProof/>
            <w:sz w:val="22"/>
            <w:szCs w:val="22"/>
            <w:lang w:val="es-ES" w:eastAsia="es-ES"/>
          </w:rPr>
          <w:tab/>
        </w:r>
        <w:r w:rsidRPr="005F6D89">
          <w:rPr>
            <w:rStyle w:val="Hipervnculo"/>
            <w:lang w:val="es-ES_tradnl"/>
          </w:rPr>
          <w:t>Creación de tablas e inserción de datos</w:t>
        </w:r>
        <w:r>
          <w:rPr>
            <w:noProof/>
            <w:webHidden/>
          </w:rPr>
          <w:tab/>
        </w:r>
        <w:r>
          <w:rPr>
            <w:noProof/>
            <w:webHidden/>
          </w:rPr>
          <w:fldChar w:fldCharType="begin"/>
        </w:r>
        <w:r>
          <w:rPr>
            <w:noProof/>
            <w:webHidden/>
          </w:rPr>
          <w:instrText xml:space="preserve"> PAGEREF _Toc532368673 \h </w:instrText>
        </w:r>
        <w:r>
          <w:rPr>
            <w:noProof/>
            <w:webHidden/>
          </w:rPr>
        </w:r>
        <w:r>
          <w:rPr>
            <w:noProof/>
            <w:webHidden/>
          </w:rPr>
          <w:fldChar w:fldCharType="separate"/>
        </w:r>
        <w:r>
          <w:rPr>
            <w:noProof/>
            <w:webHidden/>
          </w:rPr>
          <w:t>4</w:t>
        </w:r>
        <w:r>
          <w:rPr>
            <w:noProof/>
            <w:webHidden/>
          </w:rPr>
          <w:fldChar w:fldCharType="end"/>
        </w:r>
      </w:hyperlink>
    </w:p>
    <w:p w14:paraId="11160BE6" w14:textId="21C194A0" w:rsidR="00F740E0" w:rsidRDefault="00F740E0">
      <w:pPr>
        <w:pStyle w:val="TDC2"/>
        <w:rPr>
          <w:rFonts w:asciiTheme="minorHAnsi" w:eastAsiaTheme="minorEastAsia" w:hAnsiTheme="minorHAnsi" w:cstheme="minorBidi"/>
          <w:b w:val="0"/>
          <w:bCs w:val="0"/>
          <w:noProof/>
          <w:sz w:val="22"/>
          <w:szCs w:val="22"/>
          <w:lang w:val="es-ES" w:eastAsia="es-ES"/>
        </w:rPr>
      </w:pPr>
      <w:hyperlink w:anchor="_Toc532368674" w:history="1">
        <w:r w:rsidRPr="005F6D89">
          <w:rPr>
            <w:rStyle w:val="Hipervnculo"/>
          </w:rPr>
          <w:t>1.2.</w:t>
        </w:r>
        <w:r>
          <w:rPr>
            <w:rFonts w:asciiTheme="minorHAnsi" w:eastAsiaTheme="minorEastAsia" w:hAnsiTheme="minorHAnsi" w:cstheme="minorBidi"/>
            <w:b w:val="0"/>
            <w:bCs w:val="0"/>
            <w:noProof/>
            <w:sz w:val="22"/>
            <w:szCs w:val="22"/>
            <w:lang w:val="es-ES" w:eastAsia="es-ES"/>
          </w:rPr>
          <w:tab/>
        </w:r>
        <w:r w:rsidRPr="005F6D89">
          <w:rPr>
            <w:rStyle w:val="Hipervnculo"/>
          </w:rPr>
          <w:t>Entidades</w:t>
        </w:r>
        <w:r>
          <w:rPr>
            <w:noProof/>
            <w:webHidden/>
          </w:rPr>
          <w:tab/>
        </w:r>
        <w:r>
          <w:rPr>
            <w:noProof/>
            <w:webHidden/>
          </w:rPr>
          <w:fldChar w:fldCharType="begin"/>
        </w:r>
        <w:r>
          <w:rPr>
            <w:noProof/>
            <w:webHidden/>
          </w:rPr>
          <w:instrText xml:space="preserve"> PAGEREF _Toc532368674 \h </w:instrText>
        </w:r>
        <w:r>
          <w:rPr>
            <w:noProof/>
            <w:webHidden/>
          </w:rPr>
        </w:r>
        <w:r>
          <w:rPr>
            <w:noProof/>
            <w:webHidden/>
          </w:rPr>
          <w:fldChar w:fldCharType="separate"/>
        </w:r>
        <w:r>
          <w:rPr>
            <w:noProof/>
            <w:webHidden/>
          </w:rPr>
          <w:t>5</w:t>
        </w:r>
        <w:r>
          <w:rPr>
            <w:noProof/>
            <w:webHidden/>
          </w:rPr>
          <w:fldChar w:fldCharType="end"/>
        </w:r>
      </w:hyperlink>
    </w:p>
    <w:p w14:paraId="15D33160" w14:textId="5B20CEA7" w:rsidR="00F740E0" w:rsidRDefault="00F740E0">
      <w:pPr>
        <w:pStyle w:val="TDC2"/>
        <w:rPr>
          <w:rFonts w:asciiTheme="minorHAnsi" w:eastAsiaTheme="minorEastAsia" w:hAnsiTheme="minorHAnsi" w:cstheme="minorBidi"/>
          <w:b w:val="0"/>
          <w:bCs w:val="0"/>
          <w:noProof/>
          <w:sz w:val="22"/>
          <w:szCs w:val="22"/>
          <w:lang w:val="es-ES" w:eastAsia="es-ES"/>
        </w:rPr>
      </w:pPr>
      <w:hyperlink w:anchor="_Toc532368675" w:history="1">
        <w:r w:rsidRPr="005F6D89">
          <w:rPr>
            <w:rStyle w:val="Hipervnculo"/>
          </w:rPr>
          <w:t>1.3.</w:t>
        </w:r>
        <w:r>
          <w:rPr>
            <w:rFonts w:asciiTheme="minorHAnsi" w:eastAsiaTheme="minorEastAsia" w:hAnsiTheme="minorHAnsi" w:cstheme="minorBidi"/>
            <w:b w:val="0"/>
            <w:bCs w:val="0"/>
            <w:noProof/>
            <w:sz w:val="22"/>
            <w:szCs w:val="22"/>
            <w:lang w:val="es-ES" w:eastAsia="es-ES"/>
          </w:rPr>
          <w:tab/>
        </w:r>
        <w:r w:rsidRPr="005F6D89">
          <w:rPr>
            <w:rStyle w:val="Hipervnculo"/>
          </w:rPr>
          <w:t>Queries</w:t>
        </w:r>
        <w:r>
          <w:rPr>
            <w:noProof/>
            <w:webHidden/>
          </w:rPr>
          <w:tab/>
        </w:r>
        <w:r>
          <w:rPr>
            <w:noProof/>
            <w:webHidden/>
          </w:rPr>
          <w:fldChar w:fldCharType="begin"/>
        </w:r>
        <w:r>
          <w:rPr>
            <w:noProof/>
            <w:webHidden/>
          </w:rPr>
          <w:instrText xml:space="preserve"> PAGEREF _Toc532368675 \h </w:instrText>
        </w:r>
        <w:r>
          <w:rPr>
            <w:noProof/>
            <w:webHidden/>
          </w:rPr>
        </w:r>
        <w:r>
          <w:rPr>
            <w:noProof/>
            <w:webHidden/>
          </w:rPr>
          <w:fldChar w:fldCharType="separate"/>
        </w:r>
        <w:r>
          <w:rPr>
            <w:noProof/>
            <w:webHidden/>
          </w:rPr>
          <w:t>9</w:t>
        </w:r>
        <w:r>
          <w:rPr>
            <w:noProof/>
            <w:webHidden/>
          </w:rPr>
          <w:fldChar w:fldCharType="end"/>
        </w:r>
      </w:hyperlink>
    </w:p>
    <w:p w14:paraId="6219F9E7" w14:textId="3635817A" w:rsidR="00F740E0" w:rsidRDefault="00F740E0">
      <w:pPr>
        <w:pStyle w:val="TDC3"/>
        <w:rPr>
          <w:rFonts w:asciiTheme="minorHAnsi" w:eastAsiaTheme="minorEastAsia" w:hAnsiTheme="minorHAnsi" w:cstheme="minorBidi"/>
          <w:noProof/>
          <w:sz w:val="22"/>
          <w:szCs w:val="22"/>
          <w:lang w:val="es-ES" w:eastAsia="es-ES"/>
        </w:rPr>
      </w:pPr>
      <w:hyperlink w:anchor="_Toc532368676" w:history="1">
        <w:r w:rsidRPr="005F6D89">
          <w:rPr>
            <w:rStyle w:val="Hipervnculo"/>
          </w:rPr>
          <w:t>1.3.1.</w:t>
        </w:r>
        <w:r>
          <w:rPr>
            <w:rFonts w:asciiTheme="minorHAnsi" w:eastAsiaTheme="minorEastAsia" w:hAnsiTheme="minorHAnsi" w:cstheme="minorBidi"/>
            <w:noProof/>
            <w:sz w:val="22"/>
            <w:szCs w:val="22"/>
            <w:lang w:val="es-ES" w:eastAsia="es-ES"/>
          </w:rPr>
          <w:tab/>
        </w:r>
        <w:r w:rsidRPr="005F6D89">
          <w:rPr>
            <w:rStyle w:val="Hipervnculo"/>
          </w:rPr>
          <w:t>Consultas SELECT</w:t>
        </w:r>
        <w:r>
          <w:rPr>
            <w:noProof/>
            <w:webHidden/>
          </w:rPr>
          <w:tab/>
        </w:r>
        <w:r>
          <w:rPr>
            <w:noProof/>
            <w:webHidden/>
          </w:rPr>
          <w:fldChar w:fldCharType="begin"/>
        </w:r>
        <w:r>
          <w:rPr>
            <w:noProof/>
            <w:webHidden/>
          </w:rPr>
          <w:instrText xml:space="preserve"> PAGEREF _Toc532368676 \h </w:instrText>
        </w:r>
        <w:r>
          <w:rPr>
            <w:noProof/>
            <w:webHidden/>
          </w:rPr>
        </w:r>
        <w:r>
          <w:rPr>
            <w:noProof/>
            <w:webHidden/>
          </w:rPr>
          <w:fldChar w:fldCharType="separate"/>
        </w:r>
        <w:r>
          <w:rPr>
            <w:noProof/>
            <w:webHidden/>
          </w:rPr>
          <w:t>10</w:t>
        </w:r>
        <w:r>
          <w:rPr>
            <w:noProof/>
            <w:webHidden/>
          </w:rPr>
          <w:fldChar w:fldCharType="end"/>
        </w:r>
      </w:hyperlink>
    </w:p>
    <w:p w14:paraId="1994FE71" w14:textId="49C4C431" w:rsidR="00F740E0" w:rsidRDefault="00F740E0">
      <w:pPr>
        <w:pStyle w:val="TDC3"/>
        <w:rPr>
          <w:rFonts w:asciiTheme="minorHAnsi" w:eastAsiaTheme="minorEastAsia" w:hAnsiTheme="minorHAnsi" w:cstheme="minorBidi"/>
          <w:noProof/>
          <w:sz w:val="22"/>
          <w:szCs w:val="22"/>
          <w:lang w:val="es-ES" w:eastAsia="es-ES"/>
        </w:rPr>
      </w:pPr>
      <w:hyperlink w:anchor="_Toc532368677" w:history="1">
        <w:r w:rsidRPr="005F6D89">
          <w:rPr>
            <w:rStyle w:val="Hipervnculo"/>
            <w:lang w:eastAsia="en-US"/>
          </w:rPr>
          <w:t>1.3.2.</w:t>
        </w:r>
        <w:r>
          <w:rPr>
            <w:rFonts w:asciiTheme="minorHAnsi" w:eastAsiaTheme="minorEastAsia" w:hAnsiTheme="minorHAnsi" w:cstheme="minorBidi"/>
            <w:noProof/>
            <w:sz w:val="22"/>
            <w:szCs w:val="22"/>
            <w:lang w:val="es-ES" w:eastAsia="es-ES"/>
          </w:rPr>
          <w:tab/>
        </w:r>
        <w:r w:rsidRPr="005F6D89">
          <w:rPr>
            <w:rStyle w:val="Hipervnculo"/>
            <w:lang w:eastAsia="en-US"/>
          </w:rPr>
          <w:t>Consultas WHERE</w:t>
        </w:r>
        <w:r>
          <w:rPr>
            <w:noProof/>
            <w:webHidden/>
          </w:rPr>
          <w:tab/>
        </w:r>
        <w:r>
          <w:rPr>
            <w:noProof/>
            <w:webHidden/>
          </w:rPr>
          <w:fldChar w:fldCharType="begin"/>
        </w:r>
        <w:r>
          <w:rPr>
            <w:noProof/>
            <w:webHidden/>
          </w:rPr>
          <w:instrText xml:space="preserve"> PAGEREF _Toc532368677 \h </w:instrText>
        </w:r>
        <w:r>
          <w:rPr>
            <w:noProof/>
            <w:webHidden/>
          </w:rPr>
        </w:r>
        <w:r>
          <w:rPr>
            <w:noProof/>
            <w:webHidden/>
          </w:rPr>
          <w:fldChar w:fldCharType="separate"/>
        </w:r>
        <w:r>
          <w:rPr>
            <w:noProof/>
            <w:webHidden/>
          </w:rPr>
          <w:t>11</w:t>
        </w:r>
        <w:r>
          <w:rPr>
            <w:noProof/>
            <w:webHidden/>
          </w:rPr>
          <w:fldChar w:fldCharType="end"/>
        </w:r>
      </w:hyperlink>
    </w:p>
    <w:p w14:paraId="03F201A2" w14:textId="5E9440DC" w:rsidR="00F740E0" w:rsidRDefault="00F740E0">
      <w:pPr>
        <w:pStyle w:val="TDC3"/>
        <w:rPr>
          <w:rFonts w:asciiTheme="minorHAnsi" w:eastAsiaTheme="minorEastAsia" w:hAnsiTheme="minorHAnsi" w:cstheme="minorBidi"/>
          <w:noProof/>
          <w:sz w:val="22"/>
          <w:szCs w:val="22"/>
          <w:lang w:val="es-ES" w:eastAsia="es-ES"/>
        </w:rPr>
      </w:pPr>
      <w:hyperlink w:anchor="_Toc532368678" w:history="1">
        <w:r w:rsidRPr="005F6D89">
          <w:rPr>
            <w:rStyle w:val="Hipervnculo"/>
            <w:lang w:eastAsia="en-US"/>
          </w:rPr>
          <w:t>1.3.3.</w:t>
        </w:r>
        <w:r>
          <w:rPr>
            <w:rFonts w:asciiTheme="minorHAnsi" w:eastAsiaTheme="minorEastAsia" w:hAnsiTheme="minorHAnsi" w:cstheme="minorBidi"/>
            <w:noProof/>
            <w:sz w:val="22"/>
            <w:szCs w:val="22"/>
            <w:lang w:val="es-ES" w:eastAsia="es-ES"/>
          </w:rPr>
          <w:tab/>
        </w:r>
        <w:r w:rsidRPr="005F6D89">
          <w:rPr>
            <w:rStyle w:val="Hipervnculo"/>
            <w:lang w:eastAsia="en-US"/>
          </w:rPr>
          <w:t>Consultas JOIN</w:t>
        </w:r>
        <w:r>
          <w:rPr>
            <w:noProof/>
            <w:webHidden/>
          </w:rPr>
          <w:tab/>
        </w:r>
        <w:r>
          <w:rPr>
            <w:noProof/>
            <w:webHidden/>
          </w:rPr>
          <w:fldChar w:fldCharType="begin"/>
        </w:r>
        <w:r>
          <w:rPr>
            <w:noProof/>
            <w:webHidden/>
          </w:rPr>
          <w:instrText xml:space="preserve"> PAGEREF _Toc532368678 \h </w:instrText>
        </w:r>
        <w:r>
          <w:rPr>
            <w:noProof/>
            <w:webHidden/>
          </w:rPr>
        </w:r>
        <w:r>
          <w:rPr>
            <w:noProof/>
            <w:webHidden/>
          </w:rPr>
          <w:fldChar w:fldCharType="separate"/>
        </w:r>
        <w:r>
          <w:rPr>
            <w:noProof/>
            <w:webHidden/>
          </w:rPr>
          <w:t>12</w:t>
        </w:r>
        <w:r>
          <w:rPr>
            <w:noProof/>
            <w:webHidden/>
          </w:rPr>
          <w:fldChar w:fldCharType="end"/>
        </w:r>
      </w:hyperlink>
    </w:p>
    <w:p w14:paraId="76354963" w14:textId="63EB644D" w:rsidR="00F740E0" w:rsidRDefault="00F740E0">
      <w:pPr>
        <w:pStyle w:val="TDC3"/>
        <w:rPr>
          <w:rFonts w:asciiTheme="minorHAnsi" w:eastAsiaTheme="minorEastAsia" w:hAnsiTheme="minorHAnsi" w:cstheme="minorBidi"/>
          <w:noProof/>
          <w:sz w:val="22"/>
          <w:szCs w:val="22"/>
          <w:lang w:val="es-ES" w:eastAsia="es-ES"/>
        </w:rPr>
      </w:pPr>
      <w:hyperlink w:anchor="_Toc532368679" w:history="1">
        <w:r w:rsidRPr="005F6D89">
          <w:rPr>
            <w:rStyle w:val="Hipervnculo"/>
            <w:lang w:eastAsia="en-US"/>
          </w:rPr>
          <w:t>1.3.4.</w:t>
        </w:r>
        <w:r>
          <w:rPr>
            <w:rFonts w:asciiTheme="minorHAnsi" w:eastAsiaTheme="minorEastAsia" w:hAnsiTheme="minorHAnsi" w:cstheme="minorBidi"/>
            <w:noProof/>
            <w:sz w:val="22"/>
            <w:szCs w:val="22"/>
            <w:lang w:val="es-ES" w:eastAsia="es-ES"/>
          </w:rPr>
          <w:tab/>
        </w:r>
        <w:r w:rsidRPr="005F6D89">
          <w:rPr>
            <w:rStyle w:val="Hipervnculo"/>
            <w:lang w:eastAsia="en-US"/>
          </w:rPr>
          <w:t>Consultas Group By</w:t>
        </w:r>
        <w:r>
          <w:rPr>
            <w:noProof/>
            <w:webHidden/>
          </w:rPr>
          <w:tab/>
        </w:r>
        <w:r>
          <w:rPr>
            <w:noProof/>
            <w:webHidden/>
          </w:rPr>
          <w:fldChar w:fldCharType="begin"/>
        </w:r>
        <w:r>
          <w:rPr>
            <w:noProof/>
            <w:webHidden/>
          </w:rPr>
          <w:instrText xml:space="preserve"> PAGEREF _Toc532368679 \h </w:instrText>
        </w:r>
        <w:r>
          <w:rPr>
            <w:noProof/>
            <w:webHidden/>
          </w:rPr>
        </w:r>
        <w:r>
          <w:rPr>
            <w:noProof/>
            <w:webHidden/>
          </w:rPr>
          <w:fldChar w:fldCharType="separate"/>
        </w:r>
        <w:r>
          <w:rPr>
            <w:noProof/>
            <w:webHidden/>
          </w:rPr>
          <w:t>13</w:t>
        </w:r>
        <w:r>
          <w:rPr>
            <w:noProof/>
            <w:webHidden/>
          </w:rPr>
          <w:fldChar w:fldCharType="end"/>
        </w:r>
      </w:hyperlink>
    </w:p>
    <w:p w14:paraId="754D5B3D" w14:textId="47EBC445" w:rsidR="00F740E0" w:rsidRDefault="00F740E0">
      <w:pPr>
        <w:pStyle w:val="TDC3"/>
        <w:rPr>
          <w:rFonts w:asciiTheme="minorHAnsi" w:eastAsiaTheme="minorEastAsia" w:hAnsiTheme="minorHAnsi" w:cstheme="minorBidi"/>
          <w:noProof/>
          <w:sz w:val="22"/>
          <w:szCs w:val="22"/>
          <w:lang w:val="es-ES" w:eastAsia="es-ES"/>
        </w:rPr>
      </w:pPr>
      <w:hyperlink w:anchor="_Toc532368680" w:history="1">
        <w:r w:rsidRPr="005F6D89">
          <w:rPr>
            <w:rStyle w:val="Hipervnculo"/>
            <w:lang w:eastAsia="en-US"/>
          </w:rPr>
          <w:t>1.3.5.</w:t>
        </w:r>
        <w:r>
          <w:rPr>
            <w:rFonts w:asciiTheme="minorHAnsi" w:eastAsiaTheme="minorEastAsia" w:hAnsiTheme="minorHAnsi" w:cstheme="minorBidi"/>
            <w:noProof/>
            <w:sz w:val="22"/>
            <w:szCs w:val="22"/>
            <w:lang w:val="es-ES" w:eastAsia="es-ES"/>
          </w:rPr>
          <w:tab/>
        </w:r>
        <w:r w:rsidRPr="005F6D89">
          <w:rPr>
            <w:rStyle w:val="Hipervnculo"/>
            <w:lang w:eastAsia="en-US"/>
          </w:rPr>
          <w:t>Consultas varias</w:t>
        </w:r>
        <w:r>
          <w:rPr>
            <w:noProof/>
            <w:webHidden/>
          </w:rPr>
          <w:tab/>
        </w:r>
        <w:r>
          <w:rPr>
            <w:noProof/>
            <w:webHidden/>
          </w:rPr>
          <w:fldChar w:fldCharType="begin"/>
        </w:r>
        <w:r>
          <w:rPr>
            <w:noProof/>
            <w:webHidden/>
          </w:rPr>
          <w:instrText xml:space="preserve"> PAGEREF _Toc532368680 \h </w:instrText>
        </w:r>
        <w:r>
          <w:rPr>
            <w:noProof/>
            <w:webHidden/>
          </w:rPr>
        </w:r>
        <w:r>
          <w:rPr>
            <w:noProof/>
            <w:webHidden/>
          </w:rPr>
          <w:fldChar w:fldCharType="separate"/>
        </w:r>
        <w:r>
          <w:rPr>
            <w:noProof/>
            <w:webHidden/>
          </w:rPr>
          <w:t>14</w:t>
        </w:r>
        <w:r>
          <w:rPr>
            <w:noProof/>
            <w:webHidden/>
          </w:rPr>
          <w:fldChar w:fldCharType="end"/>
        </w:r>
      </w:hyperlink>
    </w:p>
    <w:p w14:paraId="33B2322A" w14:textId="6429E472" w:rsidR="00F740E0" w:rsidRDefault="00F740E0">
      <w:pPr>
        <w:pStyle w:val="TDC3"/>
        <w:rPr>
          <w:rFonts w:asciiTheme="minorHAnsi" w:eastAsiaTheme="minorEastAsia" w:hAnsiTheme="minorHAnsi" w:cstheme="minorBidi"/>
          <w:noProof/>
          <w:sz w:val="22"/>
          <w:szCs w:val="22"/>
          <w:lang w:val="es-ES" w:eastAsia="es-ES"/>
        </w:rPr>
      </w:pPr>
      <w:hyperlink w:anchor="_Toc532368681" w:history="1">
        <w:r w:rsidRPr="005F6D89">
          <w:rPr>
            <w:rStyle w:val="Hipervnculo"/>
            <w:lang w:eastAsia="en-US"/>
          </w:rPr>
          <w:t>1.3.6.</w:t>
        </w:r>
        <w:r>
          <w:rPr>
            <w:rFonts w:asciiTheme="minorHAnsi" w:eastAsiaTheme="minorEastAsia" w:hAnsiTheme="minorHAnsi" w:cstheme="minorBidi"/>
            <w:noProof/>
            <w:sz w:val="22"/>
            <w:szCs w:val="22"/>
            <w:lang w:val="es-ES" w:eastAsia="es-ES"/>
          </w:rPr>
          <w:tab/>
        </w:r>
        <w:r w:rsidRPr="005F6D89">
          <w:rPr>
            <w:rStyle w:val="Hipervnculo"/>
            <w:lang w:eastAsia="en-US"/>
          </w:rPr>
          <w:t>Consulta UPDATE</w:t>
        </w:r>
        <w:r>
          <w:rPr>
            <w:noProof/>
            <w:webHidden/>
          </w:rPr>
          <w:tab/>
        </w:r>
        <w:r>
          <w:rPr>
            <w:noProof/>
            <w:webHidden/>
          </w:rPr>
          <w:fldChar w:fldCharType="begin"/>
        </w:r>
        <w:r>
          <w:rPr>
            <w:noProof/>
            <w:webHidden/>
          </w:rPr>
          <w:instrText xml:space="preserve"> PAGEREF _Toc532368681 \h </w:instrText>
        </w:r>
        <w:r>
          <w:rPr>
            <w:noProof/>
            <w:webHidden/>
          </w:rPr>
        </w:r>
        <w:r>
          <w:rPr>
            <w:noProof/>
            <w:webHidden/>
          </w:rPr>
          <w:fldChar w:fldCharType="separate"/>
        </w:r>
        <w:r>
          <w:rPr>
            <w:noProof/>
            <w:webHidden/>
          </w:rPr>
          <w:t>14</w:t>
        </w:r>
        <w:r>
          <w:rPr>
            <w:noProof/>
            <w:webHidden/>
          </w:rPr>
          <w:fldChar w:fldCharType="end"/>
        </w:r>
      </w:hyperlink>
    </w:p>
    <w:p w14:paraId="563B4A9A" w14:textId="0F1B4135" w:rsidR="00F740E0" w:rsidRDefault="00F740E0">
      <w:pPr>
        <w:pStyle w:val="TDC3"/>
        <w:rPr>
          <w:rFonts w:asciiTheme="minorHAnsi" w:eastAsiaTheme="minorEastAsia" w:hAnsiTheme="minorHAnsi" w:cstheme="minorBidi"/>
          <w:noProof/>
          <w:sz w:val="22"/>
          <w:szCs w:val="22"/>
          <w:lang w:val="es-ES" w:eastAsia="es-ES"/>
        </w:rPr>
      </w:pPr>
      <w:hyperlink w:anchor="_Toc532368682" w:history="1">
        <w:r w:rsidRPr="005F6D89">
          <w:rPr>
            <w:rStyle w:val="Hipervnculo"/>
            <w:lang w:eastAsia="en-US"/>
          </w:rPr>
          <w:t>1.3.7.</w:t>
        </w:r>
        <w:r>
          <w:rPr>
            <w:rFonts w:asciiTheme="minorHAnsi" w:eastAsiaTheme="minorEastAsia" w:hAnsiTheme="minorHAnsi" w:cstheme="minorBidi"/>
            <w:noProof/>
            <w:sz w:val="22"/>
            <w:szCs w:val="22"/>
            <w:lang w:val="es-ES" w:eastAsia="es-ES"/>
          </w:rPr>
          <w:tab/>
        </w:r>
        <w:r w:rsidRPr="005F6D89">
          <w:rPr>
            <w:rStyle w:val="Hipervnculo"/>
            <w:lang w:eastAsia="en-US"/>
          </w:rPr>
          <w:t>Consulta DELETE</w:t>
        </w:r>
        <w:r>
          <w:rPr>
            <w:noProof/>
            <w:webHidden/>
          </w:rPr>
          <w:tab/>
        </w:r>
        <w:r>
          <w:rPr>
            <w:noProof/>
            <w:webHidden/>
          </w:rPr>
          <w:fldChar w:fldCharType="begin"/>
        </w:r>
        <w:r>
          <w:rPr>
            <w:noProof/>
            <w:webHidden/>
          </w:rPr>
          <w:instrText xml:space="preserve"> PAGEREF _Toc532368682 \h </w:instrText>
        </w:r>
        <w:r>
          <w:rPr>
            <w:noProof/>
            <w:webHidden/>
          </w:rPr>
        </w:r>
        <w:r>
          <w:rPr>
            <w:noProof/>
            <w:webHidden/>
          </w:rPr>
          <w:fldChar w:fldCharType="separate"/>
        </w:r>
        <w:r>
          <w:rPr>
            <w:noProof/>
            <w:webHidden/>
          </w:rPr>
          <w:t>15</w:t>
        </w:r>
        <w:r>
          <w:rPr>
            <w:noProof/>
            <w:webHidden/>
          </w:rPr>
          <w:fldChar w:fldCharType="end"/>
        </w:r>
      </w:hyperlink>
    </w:p>
    <w:p w14:paraId="2763C7DC" w14:textId="72FBF4FD" w:rsidR="000E4807" w:rsidRPr="007E7140" w:rsidRDefault="000E4807" w:rsidP="000E4807">
      <w:pPr>
        <w:spacing w:after="120" w:line="240" w:lineRule="auto"/>
        <w:rPr>
          <w:rFonts w:cs="Arial"/>
          <w:bCs/>
          <w:sz w:val="28"/>
          <w:szCs w:val="32"/>
        </w:rPr>
      </w:pPr>
      <w:r w:rsidRPr="007E7140">
        <w:rPr>
          <w:rFonts w:cs="Arial"/>
          <w:bCs/>
          <w:sz w:val="28"/>
          <w:szCs w:val="32"/>
        </w:rPr>
        <w:fldChar w:fldCharType="end"/>
      </w:r>
    </w:p>
    <w:p w14:paraId="54CF0392" w14:textId="7BC74196" w:rsidR="002217BF" w:rsidRPr="00D52825" w:rsidRDefault="000E4807" w:rsidP="002217BF">
      <w:pPr>
        <w:pStyle w:val="Ttulo1"/>
        <w:spacing w:after="0"/>
        <w:rPr>
          <w:lang w:val="es-ES_tradnl"/>
        </w:rPr>
      </w:pPr>
      <w:r w:rsidRPr="007E7140">
        <w:br w:type="page"/>
      </w:r>
      <w:bookmarkStart w:id="34" w:name="_Toc532368672"/>
      <w:del w:id="35" w:author="COLMENA MATEOS Adrian" w:date="2018-11-26T10:53:00Z">
        <w:r w:rsidR="00B92974" w:rsidRPr="00D52825" w:rsidDel="0022657F">
          <w:rPr>
            <w:lang w:val="es-ES_tradnl"/>
          </w:rPr>
          <w:lastRenderedPageBreak/>
          <w:delText>Introducció</w:delText>
        </w:r>
        <w:r w:rsidR="00E10DBD" w:rsidRPr="00D52825" w:rsidDel="0022657F">
          <w:rPr>
            <w:lang w:val="es-ES_tradnl"/>
          </w:rPr>
          <w:delText>n</w:delText>
        </w:r>
      </w:del>
      <w:ins w:id="36" w:author="COLMENA MATEOS Adrian" w:date="2018-11-26T10:53:00Z">
        <w:r w:rsidR="0022657F">
          <w:rPr>
            <w:lang w:val="es-ES_tradnl"/>
          </w:rPr>
          <w:t xml:space="preserve">Tutorial Capítulo </w:t>
        </w:r>
      </w:ins>
      <w:r w:rsidR="005D76F7">
        <w:rPr>
          <w:lang w:val="es-ES_tradnl"/>
        </w:rPr>
        <w:t>4</w:t>
      </w:r>
      <w:bookmarkEnd w:id="34"/>
    </w:p>
    <w:p w14:paraId="3B224680" w14:textId="3E765D6F" w:rsidR="005D3532" w:rsidDel="00BB7FD3" w:rsidRDefault="002217BF" w:rsidP="0033769B">
      <w:pPr>
        <w:ind w:left="709"/>
        <w:rPr>
          <w:del w:id="37" w:author="BERMEJO SOLIS Alba" w:date="2018-11-21T10:38:00Z"/>
        </w:rPr>
      </w:pPr>
      <w:del w:id="38" w:author="BERMEJO SOLIS Alba" w:date="2018-11-21T10:38:00Z">
        <w:r w:rsidRPr="002217BF" w:rsidDel="00BB7FD3">
          <w:delText>Las distintas necesidades referentes a la manipulación de información</w:delText>
        </w:r>
        <w:r w:rsidR="005B6095" w:rsidDel="00BB7FD3">
          <w:delText xml:space="preserve"> determinan las aplicaciones de </w:delText>
        </w:r>
        <w:r w:rsidRPr="002217BF" w:rsidDel="00BB7FD3">
          <w:delText xml:space="preserve">una empresa. </w:delText>
        </w:r>
        <w:r w:rsidDel="00BB7FD3">
          <w:delText xml:space="preserve">Por supuesto, esa información tiene que almacenarse en alguna parte. El crecimiento del mercado de bases de datos, así como el surgimiento de </w:delText>
        </w:r>
        <w:r w:rsidRPr="002217BF" w:rsidDel="00BB7FD3">
          <w:delText>servicios de almacenamiento basados en la nube</w:delText>
        </w:r>
        <w:r w:rsidDel="00BB7FD3">
          <w:delText xml:space="preserve"> (cloud-storage) han hecho del sector del almacenamiento y tratamiento de datos un negocio multimillonario. No obstante, a pesar de la inmensa cantidad de tecnologías disponibles para la manipulación de datos, los desarrolladores aún ocupan gran parte de su tiempo tratando de realizar las transaccione</w:delText>
        </w:r>
        <w:r w:rsidR="005D3532" w:rsidDel="00BB7FD3">
          <w:delText>s de datos de manera eficiente.</w:delText>
        </w:r>
        <w:r w:rsidR="005D3532" w:rsidDel="00BB7FD3">
          <w:tab/>
        </w:r>
      </w:del>
    </w:p>
    <w:p w14:paraId="0A27E340" w14:textId="31B9F818" w:rsidR="005D3532" w:rsidDel="0022657F" w:rsidRDefault="005D3532" w:rsidP="0033769B">
      <w:pPr>
        <w:ind w:left="709"/>
        <w:rPr>
          <w:del w:id="39" w:author="COLMENA MATEOS Adrian" w:date="2018-11-26T10:53:00Z"/>
        </w:rPr>
      </w:pPr>
      <w:del w:id="40" w:author="COLMENA MATEOS Adrian" w:date="2018-11-26T10:53:00Z">
        <w:r w:rsidDel="0022657F">
          <w:delText xml:space="preserve">A pesar del éxito adquirido por la plataforma Java en el desarrollo en sistemas de bases de datos, durante un largo tiempo sufrió el mismo problema que muchos otros lenguajes de programación orientados a objetos. El intercambio de datos entre el sistema de la base de datos y el modelo </w:delText>
        </w:r>
        <w:r w:rsidR="00680B77" w:rsidDel="0022657F">
          <w:delText>de una aplicación Java era innecesariamente complicado. Los desarrolladores de Java se encontraban con la necesidad de escribir una gran cantidad de código para convertir las columnas y filas de la base de datos en objetos, o se hallaban sujetos a las especificaciones de</w:delText>
        </w:r>
        <w:r w:rsidR="008448B4" w:rsidDel="0022657F">
          <w:delText xml:space="preserve"> los proveedores del framework</w:delText>
        </w:r>
      </w:del>
      <w:ins w:id="41" w:author="BERMEJO SOLIS Alba" w:date="2018-11-21T10:39:00Z">
        <w:del w:id="42" w:author="COLMENA MATEOS Adrian" w:date="2018-11-26T10:53:00Z">
          <w:r w:rsidR="007B57F8" w:rsidDel="0022657F">
            <w:delText xml:space="preserve">s que intentaban abstraer la </w:delText>
          </w:r>
        </w:del>
      </w:ins>
      <w:ins w:id="43" w:author="BERMEJO SOLIS Alba" w:date="2018-11-21T10:40:00Z">
        <w:del w:id="44" w:author="COLMENA MATEOS Adrian" w:date="2018-11-26T10:53:00Z">
          <w:r w:rsidR="007B57F8" w:rsidDel="0022657F">
            <w:delText xml:space="preserve">complejidad de la </w:delText>
          </w:r>
        </w:del>
      </w:ins>
      <w:ins w:id="45" w:author="BERMEJO SOLIS Alba" w:date="2018-11-21T10:39:00Z">
        <w:del w:id="46" w:author="COLMENA MATEOS Adrian" w:date="2018-11-26T10:53:00Z">
          <w:r w:rsidR="007B57F8" w:rsidDel="0022657F">
            <w:delText>base de datos</w:delText>
          </w:r>
        </w:del>
      </w:ins>
      <w:del w:id="47" w:author="COLMENA MATEOS Adrian" w:date="2018-11-26T10:53:00Z">
        <w:r w:rsidR="008448B4" w:rsidDel="0022657F">
          <w:delText xml:space="preserve">, que </w:delText>
        </w:r>
        <w:r w:rsidR="00680B77" w:rsidDel="0022657F">
          <w:delText xml:space="preserve">trataban de </w:delText>
        </w:r>
        <w:r w:rsidR="008448B4" w:rsidDel="0022657F">
          <w:delText>impedirles el acceso a</w:delText>
        </w:r>
        <w:r w:rsidR="00680B77" w:rsidDel="0022657F">
          <w:delText xml:space="preserve"> la base de datos.</w:delText>
        </w:r>
        <w:r w:rsidR="008448B4" w:rsidDel="0022657F">
          <w:delText xml:space="preserve"> Afortunadamente, se introdujo una solución estándar en la plataforma para eliminar la brecha existente entre los modelos de dominio orientado a objetos y los sistemas de base de datos relacionales: la API de Persistencia de Java (JPA).</w:delText>
        </w:r>
      </w:del>
    </w:p>
    <w:p w14:paraId="05C1FF0E" w14:textId="0F1E4DA2" w:rsidR="008448B4" w:rsidRPr="009A1477" w:rsidDel="0022657F" w:rsidRDefault="008448B4" w:rsidP="0033769B">
      <w:pPr>
        <w:ind w:left="709"/>
        <w:rPr>
          <w:del w:id="48" w:author="COLMENA MATEOS Adrian" w:date="2018-11-26T10:53:00Z"/>
        </w:rPr>
      </w:pPr>
      <w:del w:id="49" w:author="COLMENA MATEOS Adrian" w:date="2018-11-26T10:53:00Z">
        <w:r w:rsidDel="0022657F">
          <w:delText>Este manual introduce la versión 2.2 de la API de Persistencia de Java dentro del contexto de Java EE 8 y explora todo lo q</w:delText>
        </w:r>
        <w:r w:rsidR="009A1477" w:rsidDel="0022657F">
          <w:delText>ue ofrece a los desarrolladores.</w:delText>
        </w:r>
      </w:del>
    </w:p>
    <w:p w14:paraId="18C5043B" w14:textId="6856F7AD" w:rsidR="008448B4" w:rsidDel="0022657F" w:rsidRDefault="008448B4" w:rsidP="0033769B">
      <w:pPr>
        <w:ind w:left="709"/>
        <w:rPr>
          <w:del w:id="50" w:author="COLMENA MATEOS Adrian" w:date="2018-11-26T10:53:00Z"/>
        </w:rPr>
      </w:pPr>
      <w:del w:id="51" w:author="COLMENA MATEOS Adrian" w:date="2018-11-26T10:53:00Z">
        <w:r w:rsidRPr="008448B4" w:rsidDel="0022657F">
          <w:delText xml:space="preserve">Uno de los puntos </w:delText>
        </w:r>
        <w:r w:rsidDel="0022657F">
          <w:delText xml:space="preserve">fuertes de JPA es la posibilidad de </w:delText>
        </w:r>
      </w:del>
      <w:ins w:id="52" w:author="BERMEJO SOLIS Alba" w:date="2018-11-21T10:41:00Z">
        <w:del w:id="53" w:author="COLMENA MATEOS Adrian" w:date="2018-11-26T10:53:00Z">
          <w:r w:rsidR="007B57F8" w:rsidDel="0022657F">
            <w:delText>usarlo en cualquier tipo de aplicación (web, escritorio, etc).</w:delText>
          </w:r>
        </w:del>
      </w:ins>
      <w:del w:id="54" w:author="COLMENA MATEOS Adrian" w:date="2018-11-26T10:53:00Z">
        <w:r w:rsidDel="0022657F">
          <w:delText>implementarla en cualquier capa, nivel o framework que la aplicaci</w:delText>
        </w:r>
        <w:r w:rsidR="005B6095" w:rsidDel="0022657F">
          <w:delText>ón requiera, indiferentemente del tipo de proyecto que sea, proporcionando persistencia de la manera más efectiva.</w:delText>
        </w:r>
      </w:del>
    </w:p>
    <w:p w14:paraId="0C9BD185" w14:textId="2EE854AE" w:rsidR="0099177D" w:rsidRPr="008448B4" w:rsidRDefault="005B6095" w:rsidP="008A07E1">
      <w:pPr>
        <w:ind w:left="709"/>
      </w:pPr>
      <w:del w:id="55" w:author="COLMENA MATEOS Adrian" w:date="2018-11-26T10:53:00Z">
        <w:r w:rsidDel="0022657F">
          <w:delText xml:space="preserve">Para entender el marco de creación </w:delText>
        </w:r>
      </w:del>
      <w:ins w:id="56" w:author="BERMEJO SOLIS Alba" w:date="2018-11-21T10:42:00Z">
        <w:del w:id="57" w:author="COLMENA MATEOS Adrian" w:date="2018-11-26T10:53:00Z">
          <w:r w:rsidR="007B57F8" w:rsidDel="0022657F">
            <w:delText xml:space="preserve">cómo surge </w:delText>
          </w:r>
        </w:del>
      </w:ins>
      <w:del w:id="58" w:author="COLMENA MATEOS Adrian" w:date="2018-11-26T10:53:00Z">
        <w:r w:rsidDel="0022657F">
          <w:delText xml:space="preserve">de JPA, en este primer capítulo se dará un </w:delText>
        </w:r>
      </w:del>
      <w:ins w:id="59" w:author="BERMEJO SOLIS Alba" w:date="2018-11-21T10:42:00Z">
        <w:del w:id="60" w:author="COLMENA MATEOS Adrian" w:date="2018-11-26T10:53:00Z">
          <w:r w:rsidR="007B57F8" w:rsidDel="0022657F">
            <w:delText>re</w:delText>
          </w:r>
        </w:del>
      </w:ins>
      <w:del w:id="61" w:author="COLMENA MATEOS Adrian" w:date="2018-11-26T10:53:00Z">
        <w:r w:rsidDel="0022657F">
          <w:delText xml:space="preserve">paso atrás hacia </w:delText>
        </w:r>
      </w:del>
      <w:ins w:id="62" w:author="BERMEJO SOLIS Alba" w:date="2018-11-21T10:42:00Z">
        <w:del w:id="63" w:author="COLMENA MATEOS Adrian" w:date="2018-11-26T10:53:00Z">
          <w:r w:rsidR="007B57F8" w:rsidDel="0022657F">
            <w:delText xml:space="preserve">a </w:delText>
          </w:r>
        </w:del>
      </w:ins>
      <w:del w:id="64" w:author="COLMENA MATEOS Adrian" w:date="2018-11-26T10:53:00Z">
        <w:r w:rsidDel="0022657F">
          <w:delText xml:space="preserve">los problemas </w:delText>
        </w:r>
      </w:del>
      <w:ins w:id="65" w:author="BERMEJO SOLIS Alba" w:date="2018-11-21T10:42:00Z">
        <w:del w:id="66" w:author="COLMENA MATEOS Adrian" w:date="2018-11-26T10:53:00Z">
          <w:r w:rsidR="007B57F8" w:rsidDel="0022657F">
            <w:delText>previos a su aparici</w:delText>
          </w:r>
        </w:del>
      </w:ins>
      <w:ins w:id="67" w:author="BERMEJO SOLIS Alba" w:date="2018-11-21T10:43:00Z">
        <w:del w:id="68" w:author="COLMENA MATEOS Adrian" w:date="2018-11-26T10:53:00Z">
          <w:r w:rsidR="007B57F8" w:rsidDel="0022657F">
            <w:delText>ón</w:delText>
          </w:r>
        </w:del>
      </w:ins>
      <w:del w:id="69" w:author="COLMENA MATEOS Adrian" w:date="2018-11-26T10:53:00Z">
        <w:r w:rsidDel="0022657F">
          <w:delText>y motivaciones, así como su historia, para adquirir un mayor nivel de entendimiento de lo que nos ofrece.</w:delText>
        </w:r>
      </w:del>
      <w:r w:rsidR="005D76F7">
        <w:t xml:space="preserve">En este capítulo se desarrollará un análisis y uso del lenguaje JP QL (Java Persistance Query Language). Como base de datos se va a utilizar la dada por Oracle, </w:t>
      </w:r>
      <w:r w:rsidR="005D76F7">
        <w:rPr>
          <w:i/>
        </w:rPr>
        <w:t>hr</w:t>
      </w:r>
      <w:r w:rsidR="005D76F7">
        <w:t>.</w:t>
      </w:r>
    </w:p>
    <w:p w14:paraId="2763C7DE" w14:textId="4C7451DE" w:rsidR="000E4807" w:rsidRDefault="005B6095" w:rsidP="0033769B">
      <w:pPr>
        <w:pStyle w:val="Ttulo2"/>
        <w:jc w:val="both"/>
        <w:rPr>
          <w:lang w:val="es-ES_tradnl"/>
        </w:rPr>
      </w:pPr>
      <w:bookmarkStart w:id="70" w:name="_Toc532368673"/>
      <w:del w:id="71" w:author="COLMENA MATEOS Adrian" w:date="2018-11-26T11:29:00Z">
        <w:r w:rsidRPr="005B6095" w:rsidDel="00DD09A5">
          <w:rPr>
            <w:lang w:val="es-ES_tradnl"/>
          </w:rPr>
          <w:delText>Bases de Datos Relacionales</w:delText>
        </w:r>
      </w:del>
      <w:r w:rsidR="008A07E1">
        <w:rPr>
          <w:lang w:val="es-ES_tradnl"/>
        </w:rPr>
        <w:t>Creación de tablas e inserción de datos</w:t>
      </w:r>
      <w:bookmarkEnd w:id="70"/>
    </w:p>
    <w:p w14:paraId="4E8B4C26" w14:textId="77777777" w:rsidR="00E46504" w:rsidRDefault="0049540E" w:rsidP="005D76F7">
      <w:pPr>
        <w:ind w:left="709"/>
        <w:rPr>
          <w:lang w:val="es-ES_tradnl"/>
        </w:rPr>
      </w:pPr>
      <w:r>
        <w:rPr>
          <w:lang w:val="es-ES_tradnl"/>
        </w:rPr>
        <w:t xml:space="preserve">Se </w:t>
      </w:r>
      <w:r w:rsidR="00E46504">
        <w:rPr>
          <w:lang w:val="es-ES_tradnl"/>
        </w:rPr>
        <w:t xml:space="preserve">va a usar la base de datos </w:t>
      </w:r>
      <w:r w:rsidR="00E46504">
        <w:rPr>
          <w:i/>
          <w:lang w:val="es-ES_tradnl"/>
        </w:rPr>
        <w:t xml:space="preserve">hr </w:t>
      </w:r>
      <w:r w:rsidR="00E46504">
        <w:rPr>
          <w:lang w:val="es-ES_tradnl"/>
        </w:rPr>
        <w:t>de Oracle con tres tablas nuevas:</w:t>
      </w:r>
      <w:r>
        <w:rPr>
          <w:lang w:val="es-ES_tradnl"/>
        </w:rPr>
        <w:t xml:space="preserve"> </w:t>
      </w:r>
    </w:p>
    <w:p w14:paraId="13437A42" w14:textId="735FBDDC" w:rsidR="00E46504" w:rsidRPr="00E46504" w:rsidRDefault="00E46504" w:rsidP="00E46504">
      <w:pPr>
        <w:pStyle w:val="Prrafodelista"/>
        <w:numPr>
          <w:ilvl w:val="0"/>
          <w:numId w:val="42"/>
        </w:numPr>
        <w:rPr>
          <w:lang w:val="es-ES_tradnl"/>
        </w:rPr>
      </w:pPr>
      <w:r>
        <w:rPr>
          <w:lang w:val="es-ES_tradnl"/>
        </w:rPr>
        <w:t>T</w:t>
      </w:r>
      <w:r w:rsidR="0049540E" w:rsidRPr="00E46504">
        <w:rPr>
          <w:lang w:val="es-ES_tradnl"/>
        </w:rPr>
        <w:t xml:space="preserve">abla </w:t>
      </w:r>
      <w:r w:rsidR="0049540E" w:rsidRPr="00E46504">
        <w:rPr>
          <w:b/>
          <w:lang w:val="es-ES_tradnl"/>
        </w:rPr>
        <w:t>Director</w:t>
      </w:r>
      <w:r w:rsidR="0049540E" w:rsidRPr="00E46504">
        <w:rPr>
          <w:lang w:val="es-ES_tradnl"/>
        </w:rPr>
        <w:t xml:space="preserve">, </w:t>
      </w:r>
      <w:r w:rsidRPr="00E46504">
        <w:rPr>
          <w:lang w:val="es-ES_tradnl"/>
        </w:rPr>
        <w:t>cuyos campos serán</w:t>
      </w:r>
      <w:r w:rsidR="0049540E" w:rsidRPr="00E46504">
        <w:rPr>
          <w:lang w:val="es-ES_tradnl"/>
        </w:rPr>
        <w:t xml:space="preserve"> </w:t>
      </w:r>
      <w:r w:rsidRPr="00E46504">
        <w:rPr>
          <w:lang w:val="es-ES_tradnl"/>
        </w:rPr>
        <w:t xml:space="preserve">un </w:t>
      </w:r>
      <w:r w:rsidRPr="00E46504">
        <w:rPr>
          <w:i/>
          <w:lang w:val="es-ES_tradnl"/>
        </w:rPr>
        <w:t xml:space="preserve">number() </w:t>
      </w:r>
      <w:r w:rsidR="0049540E" w:rsidRPr="00E46504">
        <w:rPr>
          <w:b/>
          <w:lang w:val="es-ES_tradnl"/>
        </w:rPr>
        <w:t>id</w:t>
      </w:r>
      <w:r w:rsidRPr="00E46504">
        <w:rPr>
          <w:b/>
          <w:lang w:val="es-ES_tradnl"/>
        </w:rPr>
        <w:t>_director</w:t>
      </w:r>
      <w:r w:rsidR="0049540E" w:rsidRPr="00E46504">
        <w:rPr>
          <w:lang w:val="es-ES_tradnl"/>
        </w:rPr>
        <w:t xml:space="preserve"> que lo identifique de manera única, un</w:t>
      </w:r>
      <w:r w:rsidRPr="00E46504">
        <w:rPr>
          <w:lang w:val="es-ES_tradnl"/>
        </w:rPr>
        <w:t xml:space="preserve"> </w:t>
      </w:r>
      <w:r w:rsidRPr="00E46504">
        <w:rPr>
          <w:i/>
          <w:lang w:val="es-ES_tradnl"/>
        </w:rPr>
        <w:t>varchar2</w:t>
      </w:r>
      <w:r w:rsidR="0049540E" w:rsidRPr="00E46504">
        <w:rPr>
          <w:lang w:val="es-ES_tradnl"/>
        </w:rPr>
        <w:t xml:space="preserve"> </w:t>
      </w:r>
      <w:r w:rsidR="0049540E" w:rsidRPr="00E46504">
        <w:rPr>
          <w:b/>
          <w:lang w:val="es-ES_tradnl"/>
        </w:rPr>
        <w:t>nombre</w:t>
      </w:r>
      <w:r w:rsidRPr="00E46504">
        <w:rPr>
          <w:lang w:val="es-ES_tradnl"/>
        </w:rPr>
        <w:t xml:space="preserve"> con el nombre y apellidos del director</w:t>
      </w:r>
      <w:r w:rsidR="0049540E" w:rsidRPr="00E46504">
        <w:rPr>
          <w:lang w:val="es-ES_tradnl"/>
        </w:rPr>
        <w:t xml:space="preserve"> y </w:t>
      </w:r>
      <w:r w:rsidRPr="00E46504">
        <w:rPr>
          <w:lang w:val="es-ES_tradnl"/>
        </w:rPr>
        <w:t xml:space="preserve">un </w:t>
      </w:r>
      <w:r w:rsidRPr="00E46504">
        <w:rPr>
          <w:i/>
          <w:lang w:val="es-ES_tradnl"/>
        </w:rPr>
        <w:t>varchar2</w:t>
      </w:r>
      <w:r w:rsidRPr="00E46504">
        <w:rPr>
          <w:lang w:val="es-ES_tradnl"/>
        </w:rPr>
        <w:t xml:space="preserve"> </w:t>
      </w:r>
      <w:r w:rsidRPr="00E46504">
        <w:rPr>
          <w:b/>
          <w:lang w:val="es-ES_tradnl"/>
        </w:rPr>
        <w:t xml:space="preserve">nacionalidad </w:t>
      </w:r>
      <w:r w:rsidRPr="00E46504">
        <w:rPr>
          <w:lang w:val="es-ES_tradnl"/>
        </w:rPr>
        <w:t>con la</w:t>
      </w:r>
      <w:r w:rsidR="0049540E" w:rsidRPr="00E46504">
        <w:rPr>
          <w:lang w:val="es-ES_tradnl"/>
        </w:rPr>
        <w:t xml:space="preserve"> nacionalidad</w:t>
      </w:r>
      <w:r w:rsidRPr="00E46504">
        <w:rPr>
          <w:lang w:val="es-ES_tradnl"/>
        </w:rPr>
        <w:t xml:space="preserve"> del director</w:t>
      </w:r>
      <w:r w:rsidR="0049540E" w:rsidRPr="00E46504">
        <w:rPr>
          <w:lang w:val="es-ES_tradnl"/>
        </w:rPr>
        <w:t xml:space="preserve">. </w:t>
      </w:r>
    </w:p>
    <w:p w14:paraId="603FB2D5" w14:textId="1314F7B7" w:rsidR="00E46504" w:rsidRDefault="00E46504" w:rsidP="00E46504">
      <w:pPr>
        <w:pStyle w:val="Prrafodelista"/>
        <w:numPr>
          <w:ilvl w:val="0"/>
          <w:numId w:val="42"/>
        </w:numPr>
        <w:rPr>
          <w:lang w:val="es-ES_tradnl"/>
        </w:rPr>
      </w:pPr>
      <w:r>
        <w:rPr>
          <w:lang w:val="es-ES_tradnl"/>
        </w:rPr>
        <w:t>T</w:t>
      </w:r>
      <w:r w:rsidR="0049540E" w:rsidRPr="00E46504">
        <w:rPr>
          <w:lang w:val="es-ES_tradnl"/>
        </w:rPr>
        <w:t xml:space="preserve">abla </w:t>
      </w:r>
      <w:r w:rsidR="0049540E" w:rsidRPr="00E46504">
        <w:rPr>
          <w:b/>
          <w:lang w:val="es-ES_tradnl"/>
        </w:rPr>
        <w:t>Productora</w:t>
      </w:r>
      <w:r w:rsidR="0049540E" w:rsidRPr="00E46504">
        <w:rPr>
          <w:lang w:val="es-ES_tradnl"/>
        </w:rPr>
        <w:t xml:space="preserve">, </w:t>
      </w:r>
      <w:r w:rsidRPr="00E46504">
        <w:rPr>
          <w:lang w:val="es-ES_tradnl"/>
        </w:rPr>
        <w:t xml:space="preserve">cuyos campos serán un </w:t>
      </w:r>
      <w:r w:rsidRPr="00E46504">
        <w:rPr>
          <w:i/>
          <w:lang w:val="es-ES_tradnl"/>
        </w:rPr>
        <w:t xml:space="preserve">number() </w:t>
      </w:r>
      <w:r w:rsidRPr="00E46504">
        <w:rPr>
          <w:b/>
          <w:lang w:val="es-ES_tradnl"/>
        </w:rPr>
        <w:t>id_</w:t>
      </w:r>
      <w:r>
        <w:rPr>
          <w:b/>
          <w:lang w:val="es-ES_tradnl"/>
        </w:rPr>
        <w:t>productora</w:t>
      </w:r>
      <w:r w:rsidRPr="00E46504">
        <w:rPr>
          <w:lang w:val="es-ES_tradnl"/>
        </w:rPr>
        <w:t xml:space="preserve"> que lo identifique de manera única, un </w:t>
      </w:r>
      <w:r w:rsidRPr="00E46504">
        <w:rPr>
          <w:i/>
          <w:lang w:val="es-ES_tradnl"/>
        </w:rPr>
        <w:t>varchar2</w:t>
      </w:r>
      <w:r w:rsidRPr="00E46504">
        <w:rPr>
          <w:lang w:val="es-ES_tradnl"/>
        </w:rPr>
        <w:t xml:space="preserve"> </w:t>
      </w:r>
      <w:r w:rsidRPr="00E46504">
        <w:rPr>
          <w:b/>
          <w:lang w:val="es-ES_tradnl"/>
        </w:rPr>
        <w:t>nombre</w:t>
      </w:r>
      <w:r w:rsidRPr="00E46504">
        <w:rPr>
          <w:lang w:val="es-ES_tradnl"/>
        </w:rPr>
        <w:t xml:space="preserve"> con el nombre </w:t>
      </w:r>
      <w:r>
        <w:rPr>
          <w:lang w:val="es-ES_tradnl"/>
        </w:rPr>
        <w:t>de la productora</w:t>
      </w:r>
      <w:r w:rsidRPr="00E46504">
        <w:rPr>
          <w:lang w:val="es-ES_tradnl"/>
        </w:rPr>
        <w:t xml:space="preserve"> y un </w:t>
      </w:r>
      <w:r w:rsidRPr="00E46504">
        <w:rPr>
          <w:i/>
          <w:lang w:val="es-ES_tradnl"/>
        </w:rPr>
        <w:t>varchar2</w:t>
      </w:r>
      <w:r w:rsidRPr="00E46504">
        <w:rPr>
          <w:lang w:val="es-ES_tradnl"/>
        </w:rPr>
        <w:t xml:space="preserve"> </w:t>
      </w:r>
      <w:r>
        <w:rPr>
          <w:b/>
          <w:lang w:val="es-ES_tradnl"/>
        </w:rPr>
        <w:t>pais</w:t>
      </w:r>
      <w:r w:rsidRPr="00E46504">
        <w:rPr>
          <w:b/>
          <w:lang w:val="es-ES_tradnl"/>
        </w:rPr>
        <w:t xml:space="preserve"> </w:t>
      </w:r>
      <w:r>
        <w:rPr>
          <w:lang w:val="es-ES_tradnl"/>
        </w:rPr>
        <w:t>con el país al que pertenezca la productora</w:t>
      </w:r>
      <w:r w:rsidRPr="00E46504">
        <w:rPr>
          <w:lang w:val="es-ES_tradnl"/>
        </w:rPr>
        <w:t>.</w:t>
      </w:r>
      <w:r w:rsidR="0049540E" w:rsidRPr="00E46504">
        <w:rPr>
          <w:lang w:val="es-ES_tradnl"/>
        </w:rPr>
        <w:t xml:space="preserve"> </w:t>
      </w:r>
    </w:p>
    <w:p w14:paraId="7A14A590" w14:textId="42A8C567" w:rsidR="0049540E" w:rsidRDefault="00E46504" w:rsidP="00E46504">
      <w:pPr>
        <w:pStyle w:val="Prrafodelista"/>
        <w:numPr>
          <w:ilvl w:val="0"/>
          <w:numId w:val="42"/>
        </w:numPr>
        <w:rPr>
          <w:lang w:val="es-ES_tradnl"/>
        </w:rPr>
      </w:pPr>
      <w:r>
        <w:rPr>
          <w:lang w:val="es-ES_tradnl"/>
        </w:rPr>
        <w:t>Tabla</w:t>
      </w:r>
      <w:r w:rsidR="0049540E" w:rsidRPr="00E46504">
        <w:rPr>
          <w:lang w:val="es-ES_tradnl"/>
        </w:rPr>
        <w:t xml:space="preserve"> </w:t>
      </w:r>
      <w:r w:rsidRPr="00E46504">
        <w:rPr>
          <w:b/>
          <w:lang w:val="es-ES_tradnl"/>
        </w:rPr>
        <w:t>Película</w:t>
      </w:r>
      <w:r w:rsidR="0049540E" w:rsidRPr="00E46504">
        <w:rPr>
          <w:lang w:val="es-ES_tradnl"/>
        </w:rPr>
        <w:t xml:space="preserve">, </w:t>
      </w:r>
      <w:r>
        <w:rPr>
          <w:lang w:val="es-ES_tradnl"/>
        </w:rPr>
        <w:t xml:space="preserve">con campos </w:t>
      </w:r>
      <w:r>
        <w:rPr>
          <w:i/>
          <w:lang w:val="es-ES_tradnl"/>
        </w:rPr>
        <w:t>number()</w:t>
      </w:r>
      <w:r w:rsidR="0049540E" w:rsidRPr="00E46504">
        <w:rPr>
          <w:lang w:val="es-ES_tradnl"/>
        </w:rPr>
        <w:t xml:space="preserve"> </w:t>
      </w:r>
      <w:r>
        <w:rPr>
          <w:b/>
          <w:lang w:val="es-ES_tradnl"/>
        </w:rPr>
        <w:t xml:space="preserve">id_pelicula </w:t>
      </w:r>
      <w:r>
        <w:rPr>
          <w:lang w:val="es-ES_tradnl"/>
        </w:rPr>
        <w:t xml:space="preserve">que será </w:t>
      </w:r>
      <w:r w:rsidR="0049540E" w:rsidRPr="00E46504">
        <w:rPr>
          <w:lang w:val="es-ES_tradnl"/>
        </w:rPr>
        <w:t xml:space="preserve">el identificador de la película, </w:t>
      </w:r>
      <w:r>
        <w:rPr>
          <w:lang w:val="es-ES_tradnl"/>
        </w:rPr>
        <w:t xml:space="preserve">un </w:t>
      </w:r>
      <w:r>
        <w:rPr>
          <w:i/>
          <w:lang w:val="es-ES_tradnl"/>
        </w:rPr>
        <w:t xml:space="preserve">varchar2 </w:t>
      </w:r>
      <w:r>
        <w:rPr>
          <w:b/>
          <w:i/>
          <w:lang w:val="es-ES_tradnl"/>
        </w:rPr>
        <w:t>titulo</w:t>
      </w:r>
      <w:r w:rsidR="0049540E" w:rsidRPr="00E46504">
        <w:rPr>
          <w:lang w:val="es-ES_tradnl"/>
        </w:rPr>
        <w:t xml:space="preserve">, </w:t>
      </w:r>
      <w:r>
        <w:rPr>
          <w:lang w:val="es-ES_tradnl"/>
        </w:rPr>
        <w:t xml:space="preserve">un </w:t>
      </w:r>
      <w:r>
        <w:rPr>
          <w:i/>
          <w:lang w:val="es-ES_tradnl"/>
        </w:rPr>
        <w:t xml:space="preserve">number() </w:t>
      </w:r>
      <w:r>
        <w:rPr>
          <w:b/>
          <w:lang w:val="es-ES_tradnl"/>
        </w:rPr>
        <w:t xml:space="preserve">año </w:t>
      </w:r>
      <w:r>
        <w:rPr>
          <w:lang w:val="es-ES_tradnl"/>
        </w:rPr>
        <w:t xml:space="preserve">con </w:t>
      </w:r>
      <w:r w:rsidR="0049540E" w:rsidRPr="00E46504">
        <w:rPr>
          <w:lang w:val="es-ES_tradnl"/>
        </w:rPr>
        <w:t xml:space="preserve">el año de lanzamiento, </w:t>
      </w:r>
      <w:r>
        <w:rPr>
          <w:lang w:val="es-ES_tradnl"/>
        </w:rPr>
        <w:t xml:space="preserve">un </w:t>
      </w:r>
      <w:r>
        <w:rPr>
          <w:i/>
          <w:lang w:val="es-ES_tradnl"/>
        </w:rPr>
        <w:t xml:space="preserve">varchar2 </w:t>
      </w:r>
      <w:r>
        <w:rPr>
          <w:b/>
          <w:lang w:val="es-ES_tradnl"/>
        </w:rPr>
        <w:t>genero</w:t>
      </w:r>
      <w:r w:rsidR="0049540E" w:rsidRPr="00E46504">
        <w:rPr>
          <w:lang w:val="es-ES_tradnl"/>
        </w:rPr>
        <w:t xml:space="preserve"> y</w:t>
      </w:r>
      <w:r>
        <w:rPr>
          <w:lang w:val="es-ES_tradnl"/>
        </w:rPr>
        <w:t xml:space="preserve"> </w:t>
      </w:r>
      <w:r w:rsidR="006436EB">
        <w:rPr>
          <w:lang w:val="es-ES_tradnl"/>
        </w:rPr>
        <w:t xml:space="preserve">dos </w:t>
      </w:r>
      <w:r w:rsidR="006436EB">
        <w:rPr>
          <w:i/>
          <w:lang w:val="es-ES_tradnl"/>
        </w:rPr>
        <w:t xml:space="preserve">number(), </w:t>
      </w:r>
      <w:r w:rsidR="006436EB">
        <w:rPr>
          <w:b/>
          <w:lang w:val="es-ES_tradnl"/>
        </w:rPr>
        <w:t xml:space="preserve">presupuesto </w:t>
      </w:r>
      <w:r w:rsidR="006436EB" w:rsidRPr="006436EB">
        <w:rPr>
          <w:lang w:val="es-ES_tradnl"/>
        </w:rPr>
        <w:t>y</w:t>
      </w:r>
      <w:r w:rsidR="006436EB">
        <w:rPr>
          <w:b/>
          <w:lang w:val="es-ES_tradnl"/>
        </w:rPr>
        <w:t xml:space="preserve"> recaudacion</w:t>
      </w:r>
      <w:r w:rsidR="0049540E" w:rsidRPr="00E46504">
        <w:rPr>
          <w:lang w:val="es-ES_tradnl"/>
        </w:rPr>
        <w:t xml:space="preserve"> la recaudación y el presupuesto de la película. Además, se debe incluir el director y la productora encargados de la pel</w:t>
      </w:r>
      <w:r w:rsidR="006436EB">
        <w:rPr>
          <w:lang w:val="es-ES_tradnl"/>
        </w:rPr>
        <w:t>ícula dentro de la tabla, como claves foráneas.</w:t>
      </w:r>
    </w:p>
    <w:p w14:paraId="5FA9D65C" w14:textId="77777777" w:rsidR="008A07E1" w:rsidRPr="00E46504" w:rsidRDefault="008A07E1" w:rsidP="008A07E1">
      <w:pPr>
        <w:pStyle w:val="Prrafodelista"/>
        <w:ind w:left="1069"/>
        <w:rPr>
          <w:lang w:val="es-ES_tradnl"/>
        </w:rPr>
      </w:pPr>
    </w:p>
    <w:p w14:paraId="63C76DF5" w14:textId="77777777" w:rsidR="008A07E1" w:rsidRPr="0059238F" w:rsidRDefault="008A07E1" w:rsidP="0059238F">
      <w:pPr>
        <w:spacing w:line="240" w:lineRule="auto"/>
        <w:ind w:left="709"/>
        <w:rPr>
          <w:rFonts w:ascii="Lucida Sans Typewriter" w:hAnsi="Lucida Sans Typewriter"/>
          <w:lang w:val="en-US"/>
        </w:rPr>
      </w:pPr>
      <w:r w:rsidRPr="0059238F">
        <w:rPr>
          <w:rFonts w:ascii="Lucida Sans Typewriter" w:hAnsi="Lucida Sans Typewriter"/>
          <w:color w:val="1F497D" w:themeColor="text2"/>
          <w:lang w:val="en-US"/>
        </w:rPr>
        <w:t xml:space="preserve">CREATE TABLE </w:t>
      </w:r>
      <w:r w:rsidRPr="0059238F">
        <w:rPr>
          <w:rFonts w:ascii="Lucida Sans Typewriter" w:hAnsi="Lucida Sans Typewriter"/>
          <w:lang w:val="en-US"/>
        </w:rPr>
        <w:t>Director(</w:t>
      </w:r>
    </w:p>
    <w:p w14:paraId="74D248A3" w14:textId="1E3C9935" w:rsidR="008A07E1" w:rsidRPr="0059238F" w:rsidRDefault="008A07E1" w:rsidP="0059238F">
      <w:pPr>
        <w:spacing w:line="240" w:lineRule="auto"/>
        <w:ind w:left="1418"/>
        <w:rPr>
          <w:rFonts w:ascii="Lucida Sans Typewriter" w:hAnsi="Lucida Sans Typewriter"/>
          <w:lang w:val="en-US"/>
        </w:rPr>
      </w:pPr>
      <w:r w:rsidRPr="0059238F">
        <w:rPr>
          <w:rFonts w:ascii="Lucida Sans Typewriter" w:hAnsi="Lucida Sans Typewriter"/>
          <w:lang w:val="en-US"/>
        </w:rPr>
        <w:t xml:space="preserve">id_director </w:t>
      </w:r>
      <w:r w:rsidRPr="0059238F">
        <w:rPr>
          <w:rFonts w:ascii="Lucida Sans Typewriter" w:hAnsi="Lucida Sans Typewriter"/>
          <w:color w:val="1F497D" w:themeColor="text2"/>
          <w:lang w:val="en-US"/>
        </w:rPr>
        <w:t>number</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10</w:t>
      </w:r>
      <w:r w:rsidRPr="0059238F">
        <w:rPr>
          <w:rFonts w:ascii="Lucida Sans Typewriter" w:hAnsi="Lucida Sans Typewriter"/>
          <w:lang w:val="en-US"/>
        </w:rPr>
        <w:t xml:space="preserve">) </w:t>
      </w:r>
      <w:r w:rsidRPr="0059238F">
        <w:rPr>
          <w:rFonts w:ascii="Lucida Sans Typewriter" w:hAnsi="Lucida Sans Typewriter"/>
          <w:color w:val="1F497D" w:themeColor="text2"/>
          <w:lang w:val="en-US"/>
        </w:rPr>
        <w:t>primary key</w:t>
      </w:r>
      <w:r w:rsidRPr="0059238F">
        <w:rPr>
          <w:rFonts w:ascii="Lucida Sans Typewriter" w:hAnsi="Lucida Sans Typewriter"/>
          <w:lang w:val="en-US"/>
        </w:rPr>
        <w:t>,</w:t>
      </w:r>
    </w:p>
    <w:p w14:paraId="423996FE" w14:textId="391B728C" w:rsidR="008A07E1" w:rsidRPr="0059238F" w:rsidRDefault="008A07E1" w:rsidP="0059238F">
      <w:pPr>
        <w:spacing w:line="240" w:lineRule="auto"/>
        <w:ind w:left="1418"/>
        <w:rPr>
          <w:rFonts w:ascii="Lucida Sans Typewriter" w:hAnsi="Lucida Sans Typewriter"/>
          <w:lang w:val="es-ES_tradnl"/>
        </w:rPr>
      </w:pPr>
      <w:r w:rsidRPr="0059238F">
        <w:rPr>
          <w:rFonts w:ascii="Lucida Sans Typewriter" w:hAnsi="Lucida Sans Typewriter"/>
          <w:lang w:val="es-ES_tradnl"/>
        </w:rPr>
        <w:t xml:space="preserve">nombre </w:t>
      </w:r>
      <w:r w:rsidRPr="0059238F">
        <w:rPr>
          <w:rFonts w:ascii="Lucida Sans Typewriter" w:hAnsi="Lucida Sans Typewriter"/>
          <w:color w:val="1F497D" w:themeColor="text2"/>
          <w:lang w:val="es-ES_tradnl"/>
        </w:rPr>
        <w:t>varchar2</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100</w:t>
      </w:r>
      <w:r w:rsidRPr="0059238F">
        <w:rPr>
          <w:rFonts w:ascii="Lucida Sans Typewriter" w:hAnsi="Lucida Sans Typewriter"/>
          <w:lang w:val="es-ES_tradnl"/>
        </w:rPr>
        <w:t>),</w:t>
      </w:r>
    </w:p>
    <w:p w14:paraId="366258D4" w14:textId="1A3EF197" w:rsidR="008A07E1" w:rsidRPr="0059238F" w:rsidRDefault="008A07E1" w:rsidP="0059238F">
      <w:pPr>
        <w:spacing w:line="240" w:lineRule="auto"/>
        <w:ind w:left="1418"/>
        <w:rPr>
          <w:rFonts w:ascii="Lucida Sans Typewriter" w:hAnsi="Lucida Sans Typewriter"/>
          <w:lang w:val="es-ES_tradnl"/>
        </w:rPr>
      </w:pPr>
      <w:r w:rsidRPr="0059238F">
        <w:rPr>
          <w:rFonts w:ascii="Lucida Sans Typewriter" w:hAnsi="Lucida Sans Typewriter"/>
          <w:lang w:val="es-ES_tradnl"/>
        </w:rPr>
        <w:t xml:space="preserve">nacionalidad </w:t>
      </w:r>
      <w:r w:rsidRPr="0059238F">
        <w:rPr>
          <w:rFonts w:ascii="Lucida Sans Typewriter" w:hAnsi="Lucida Sans Typewriter"/>
          <w:color w:val="1F497D" w:themeColor="text2"/>
          <w:lang w:val="es-ES_tradnl"/>
        </w:rPr>
        <w:t>varchar2</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100</w:t>
      </w:r>
      <w:r w:rsidRPr="0059238F">
        <w:rPr>
          <w:rFonts w:ascii="Lucida Sans Typewriter" w:hAnsi="Lucida Sans Typewriter"/>
          <w:lang w:val="es-ES_tradnl"/>
        </w:rPr>
        <w:t>)</w:t>
      </w:r>
    </w:p>
    <w:p w14:paraId="4A52BD60" w14:textId="2F9EC395" w:rsidR="008A07E1" w:rsidRPr="0059238F" w:rsidRDefault="008A07E1" w:rsidP="0059238F">
      <w:pPr>
        <w:spacing w:line="240" w:lineRule="auto"/>
        <w:ind w:left="709"/>
        <w:rPr>
          <w:rFonts w:ascii="Lucida Sans Typewriter" w:hAnsi="Lucida Sans Typewriter"/>
          <w:lang w:val="es-ES_tradnl"/>
        </w:rPr>
      </w:pPr>
      <w:r w:rsidRPr="0059238F">
        <w:rPr>
          <w:rFonts w:ascii="Lucida Sans Typewriter" w:hAnsi="Lucida Sans Typewriter"/>
          <w:lang w:val="es-ES_tradnl"/>
        </w:rPr>
        <w:t>);</w:t>
      </w:r>
    </w:p>
    <w:p w14:paraId="78C1EE09" w14:textId="77777777" w:rsidR="008A07E1" w:rsidRPr="008A07E1" w:rsidRDefault="008A07E1" w:rsidP="008A07E1">
      <w:pPr>
        <w:ind w:left="709"/>
        <w:rPr>
          <w:rFonts w:ascii="Lucida Console" w:hAnsi="Lucida Console"/>
          <w:lang w:val="es-ES_tradnl"/>
        </w:rPr>
      </w:pPr>
    </w:p>
    <w:p w14:paraId="528702E0" w14:textId="77777777" w:rsidR="008A07E1" w:rsidRPr="0059238F" w:rsidRDefault="008A07E1" w:rsidP="0059238F">
      <w:pPr>
        <w:spacing w:line="240" w:lineRule="auto"/>
        <w:ind w:left="709"/>
        <w:rPr>
          <w:rFonts w:ascii="Lucida Sans Typewriter" w:hAnsi="Lucida Sans Typewriter"/>
          <w:lang w:val="es-ES_tradnl"/>
        </w:rPr>
      </w:pPr>
      <w:r w:rsidRPr="0059238F">
        <w:rPr>
          <w:rFonts w:ascii="Lucida Sans Typewriter" w:hAnsi="Lucida Sans Typewriter"/>
          <w:color w:val="1F497D" w:themeColor="text2"/>
          <w:lang w:val="es-ES_tradnl"/>
        </w:rPr>
        <w:t>CREATE TABLE</w:t>
      </w:r>
      <w:r w:rsidRPr="0059238F">
        <w:rPr>
          <w:rFonts w:ascii="Lucida Sans Typewriter" w:hAnsi="Lucida Sans Typewriter"/>
          <w:lang w:val="es-ES_tradnl"/>
        </w:rPr>
        <w:t xml:space="preserve"> Productora(</w:t>
      </w:r>
    </w:p>
    <w:p w14:paraId="208639F9" w14:textId="463085C4" w:rsidR="008A07E1" w:rsidRPr="0059238F" w:rsidRDefault="008A07E1" w:rsidP="0059238F">
      <w:pPr>
        <w:spacing w:line="240" w:lineRule="auto"/>
        <w:ind w:left="1418"/>
        <w:rPr>
          <w:rFonts w:ascii="Lucida Sans Typewriter" w:hAnsi="Lucida Sans Typewriter"/>
          <w:lang w:val="en-US"/>
        </w:rPr>
      </w:pPr>
      <w:r w:rsidRPr="0059238F">
        <w:rPr>
          <w:rFonts w:ascii="Lucida Sans Typewriter" w:hAnsi="Lucida Sans Typewriter"/>
          <w:lang w:val="en-US"/>
        </w:rPr>
        <w:t xml:space="preserve">id_productora </w:t>
      </w:r>
      <w:r w:rsidRPr="0059238F">
        <w:rPr>
          <w:rFonts w:ascii="Lucida Sans Typewriter" w:hAnsi="Lucida Sans Typewriter"/>
          <w:color w:val="1F497D" w:themeColor="text2"/>
          <w:lang w:val="en-US"/>
        </w:rPr>
        <w:t>number</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10</w:t>
      </w:r>
      <w:r w:rsidRPr="0059238F">
        <w:rPr>
          <w:rFonts w:ascii="Lucida Sans Typewriter" w:hAnsi="Lucida Sans Typewriter"/>
          <w:lang w:val="en-US"/>
        </w:rPr>
        <w:t xml:space="preserve">) </w:t>
      </w:r>
      <w:r w:rsidRPr="0059238F">
        <w:rPr>
          <w:rFonts w:ascii="Lucida Sans Typewriter" w:hAnsi="Lucida Sans Typewriter"/>
          <w:color w:val="1F497D" w:themeColor="text2"/>
          <w:lang w:val="en-US"/>
        </w:rPr>
        <w:t>primary key</w:t>
      </w:r>
      <w:r w:rsidRPr="0059238F">
        <w:rPr>
          <w:rFonts w:ascii="Lucida Sans Typewriter" w:hAnsi="Lucida Sans Typewriter"/>
          <w:lang w:val="en-US"/>
        </w:rPr>
        <w:t>,</w:t>
      </w:r>
    </w:p>
    <w:p w14:paraId="586ABCD4" w14:textId="375624D8" w:rsidR="008A07E1" w:rsidRPr="0059238F" w:rsidRDefault="008A07E1" w:rsidP="0059238F">
      <w:pPr>
        <w:spacing w:line="240" w:lineRule="auto"/>
        <w:ind w:left="1418"/>
        <w:rPr>
          <w:rFonts w:ascii="Lucida Sans Typewriter" w:hAnsi="Lucida Sans Typewriter"/>
          <w:lang w:val="es-ES_tradnl"/>
        </w:rPr>
      </w:pPr>
      <w:r w:rsidRPr="0059238F">
        <w:rPr>
          <w:rFonts w:ascii="Lucida Sans Typewriter" w:hAnsi="Lucida Sans Typewriter"/>
          <w:lang w:val="es-ES_tradnl"/>
        </w:rPr>
        <w:t xml:space="preserve">nombre </w:t>
      </w:r>
      <w:r w:rsidRPr="0059238F">
        <w:rPr>
          <w:rFonts w:ascii="Lucida Sans Typewriter" w:hAnsi="Lucida Sans Typewriter"/>
          <w:color w:val="1F497D" w:themeColor="text2"/>
          <w:lang w:val="es-ES_tradnl"/>
        </w:rPr>
        <w:t>varchar2</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100</w:t>
      </w:r>
      <w:r w:rsidRPr="0059238F">
        <w:rPr>
          <w:rFonts w:ascii="Lucida Sans Typewriter" w:hAnsi="Lucida Sans Typewriter"/>
          <w:lang w:val="es-ES_tradnl"/>
        </w:rPr>
        <w:t>),</w:t>
      </w:r>
    </w:p>
    <w:p w14:paraId="17C6B5D8" w14:textId="1ADF83BA" w:rsidR="008A07E1" w:rsidRPr="0059238F" w:rsidRDefault="008A07E1" w:rsidP="0059238F">
      <w:pPr>
        <w:spacing w:line="240" w:lineRule="auto"/>
        <w:ind w:left="1418"/>
        <w:rPr>
          <w:rFonts w:ascii="Lucida Sans Typewriter" w:hAnsi="Lucida Sans Typewriter"/>
          <w:lang w:val="es-ES_tradnl"/>
        </w:rPr>
      </w:pPr>
      <w:r w:rsidRPr="0059238F">
        <w:rPr>
          <w:rFonts w:ascii="Lucida Sans Typewriter" w:hAnsi="Lucida Sans Typewriter"/>
          <w:lang w:val="es-ES_tradnl"/>
        </w:rPr>
        <w:t xml:space="preserve">pais </w:t>
      </w:r>
      <w:r w:rsidRPr="0059238F">
        <w:rPr>
          <w:rFonts w:ascii="Lucida Sans Typewriter" w:hAnsi="Lucida Sans Typewriter"/>
          <w:color w:val="1F497D" w:themeColor="text2"/>
          <w:lang w:val="es-ES_tradnl"/>
        </w:rPr>
        <w:t>varchar2</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100</w:t>
      </w:r>
      <w:r w:rsidRPr="0059238F">
        <w:rPr>
          <w:rFonts w:ascii="Lucida Sans Typewriter" w:hAnsi="Lucida Sans Typewriter"/>
          <w:lang w:val="es-ES_tradnl"/>
        </w:rPr>
        <w:t xml:space="preserve">)  </w:t>
      </w:r>
    </w:p>
    <w:p w14:paraId="6CCE6908" w14:textId="42373628" w:rsidR="008A07E1" w:rsidRPr="0059238F" w:rsidRDefault="008A07E1" w:rsidP="0059238F">
      <w:pPr>
        <w:spacing w:line="240" w:lineRule="auto"/>
        <w:ind w:left="709"/>
        <w:rPr>
          <w:rFonts w:ascii="Lucida Sans Typewriter" w:hAnsi="Lucida Sans Typewriter"/>
          <w:lang w:val="es-ES_tradnl"/>
        </w:rPr>
      </w:pPr>
      <w:r w:rsidRPr="0059238F">
        <w:rPr>
          <w:rFonts w:ascii="Lucida Sans Typewriter" w:hAnsi="Lucida Sans Typewriter"/>
          <w:lang w:val="es-ES_tradnl"/>
        </w:rPr>
        <w:t>);</w:t>
      </w:r>
    </w:p>
    <w:p w14:paraId="2E6FF06D" w14:textId="77777777" w:rsidR="008A07E1" w:rsidRPr="0059238F" w:rsidRDefault="008A07E1" w:rsidP="006436EB">
      <w:pPr>
        <w:spacing w:line="240" w:lineRule="auto"/>
        <w:ind w:left="709"/>
        <w:rPr>
          <w:rFonts w:ascii="Lucida Console" w:hAnsi="Lucida Console"/>
          <w:color w:val="1F497D" w:themeColor="text2"/>
        </w:rPr>
      </w:pPr>
    </w:p>
    <w:p w14:paraId="64496F9B" w14:textId="77777777" w:rsidR="008A07E1" w:rsidRPr="0059238F" w:rsidRDefault="008A07E1" w:rsidP="006436EB">
      <w:pPr>
        <w:spacing w:line="240" w:lineRule="auto"/>
        <w:ind w:left="709"/>
        <w:rPr>
          <w:rFonts w:ascii="Lucida Console" w:hAnsi="Lucida Console"/>
          <w:color w:val="1F497D" w:themeColor="text2"/>
        </w:rPr>
      </w:pPr>
    </w:p>
    <w:p w14:paraId="7FF4AFD6" w14:textId="0D03C280" w:rsidR="006436EB" w:rsidRPr="0059238F" w:rsidRDefault="006436EB" w:rsidP="0059238F">
      <w:pPr>
        <w:spacing w:line="240" w:lineRule="auto"/>
        <w:ind w:left="709"/>
        <w:jc w:val="left"/>
        <w:rPr>
          <w:rFonts w:ascii="Lucida Sans Typewriter" w:hAnsi="Lucida Sans Typewriter"/>
        </w:rPr>
      </w:pPr>
      <w:r w:rsidRPr="0059238F">
        <w:rPr>
          <w:rFonts w:ascii="Lucida Sans Typewriter" w:hAnsi="Lucida Sans Typewriter"/>
          <w:color w:val="1F497D" w:themeColor="text2"/>
        </w:rPr>
        <w:t xml:space="preserve">CREATE TABLE </w:t>
      </w:r>
      <w:r w:rsidRPr="0059238F">
        <w:rPr>
          <w:rFonts w:ascii="Lucida Sans Typewriter" w:hAnsi="Lucida Sans Typewriter"/>
        </w:rPr>
        <w:t>Pelicula(</w:t>
      </w:r>
    </w:p>
    <w:p w14:paraId="690AAE3C" w14:textId="3AF8E7FF" w:rsidR="006436EB" w:rsidRPr="0059238F" w:rsidRDefault="006436EB" w:rsidP="0059238F">
      <w:pPr>
        <w:spacing w:line="240" w:lineRule="auto"/>
        <w:ind w:left="1418"/>
        <w:jc w:val="left"/>
        <w:rPr>
          <w:rFonts w:ascii="Lucida Sans Typewriter" w:hAnsi="Lucida Sans Typewriter"/>
          <w:lang w:val="en-US"/>
        </w:rPr>
      </w:pPr>
      <w:r w:rsidRPr="0059238F">
        <w:rPr>
          <w:rFonts w:ascii="Lucida Sans Typewriter" w:hAnsi="Lucida Sans Typewriter"/>
          <w:lang w:val="en-US"/>
        </w:rPr>
        <w:t xml:space="preserve">id_pelicula </w:t>
      </w:r>
      <w:r w:rsidRPr="0059238F">
        <w:rPr>
          <w:rFonts w:ascii="Lucida Sans Typewriter" w:hAnsi="Lucida Sans Typewriter"/>
          <w:color w:val="1F497D" w:themeColor="text2"/>
          <w:lang w:val="en-US"/>
        </w:rPr>
        <w:t>number</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10</w:t>
      </w:r>
      <w:r w:rsidRPr="0059238F">
        <w:rPr>
          <w:rFonts w:ascii="Lucida Sans Typewriter" w:hAnsi="Lucida Sans Typewriter"/>
          <w:lang w:val="en-US"/>
        </w:rPr>
        <w:t xml:space="preserve">) </w:t>
      </w:r>
      <w:r w:rsidRPr="0059238F">
        <w:rPr>
          <w:rFonts w:ascii="Lucida Sans Typewriter" w:hAnsi="Lucida Sans Typewriter"/>
          <w:color w:val="1F497D" w:themeColor="text2"/>
          <w:lang w:val="en-US"/>
        </w:rPr>
        <w:t>primary key</w:t>
      </w:r>
      <w:r w:rsidRPr="0059238F">
        <w:rPr>
          <w:rFonts w:ascii="Lucida Sans Typewriter" w:hAnsi="Lucida Sans Typewriter"/>
          <w:lang w:val="en-US"/>
        </w:rPr>
        <w:t>,</w:t>
      </w:r>
    </w:p>
    <w:p w14:paraId="59CB19A0" w14:textId="79E90763"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titulo </w:t>
      </w:r>
      <w:r w:rsidRPr="0059238F">
        <w:rPr>
          <w:rFonts w:ascii="Lucida Sans Typewriter" w:hAnsi="Lucida Sans Typewriter"/>
          <w:color w:val="1F497D" w:themeColor="text2"/>
          <w:lang w:val="es-ES_tradnl"/>
        </w:rPr>
        <w:t>varchar2</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100</w:t>
      </w:r>
      <w:r w:rsidRPr="0059238F">
        <w:rPr>
          <w:rFonts w:ascii="Lucida Sans Typewriter" w:hAnsi="Lucida Sans Typewriter"/>
          <w:lang w:val="es-ES_tradnl"/>
        </w:rPr>
        <w:t>),</w:t>
      </w:r>
    </w:p>
    <w:p w14:paraId="5FA2E331" w14:textId="7BCD546D"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año </w:t>
      </w:r>
      <w:r w:rsidRPr="0059238F">
        <w:rPr>
          <w:rFonts w:ascii="Lucida Sans Typewriter" w:hAnsi="Lucida Sans Typewriter"/>
          <w:color w:val="1F497D" w:themeColor="text2"/>
          <w:lang w:val="es-ES_tradnl"/>
        </w:rPr>
        <w:t>number</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5</w:t>
      </w:r>
      <w:r w:rsidRPr="0059238F">
        <w:rPr>
          <w:rFonts w:ascii="Lucida Sans Typewriter" w:hAnsi="Lucida Sans Typewriter"/>
          <w:lang w:val="es-ES_tradnl"/>
        </w:rPr>
        <w:t>),</w:t>
      </w:r>
    </w:p>
    <w:p w14:paraId="06F2C75D" w14:textId="4628252B"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genero </w:t>
      </w:r>
      <w:r w:rsidRPr="0059238F">
        <w:rPr>
          <w:rFonts w:ascii="Lucida Sans Typewriter" w:hAnsi="Lucida Sans Typewriter"/>
          <w:color w:val="1F497D" w:themeColor="text2"/>
          <w:lang w:val="es-ES_tradnl"/>
        </w:rPr>
        <w:t>varchar2</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100</w:t>
      </w:r>
      <w:r w:rsidRPr="0059238F">
        <w:rPr>
          <w:rFonts w:ascii="Lucida Sans Typewriter" w:hAnsi="Lucida Sans Typewriter"/>
          <w:lang w:val="es-ES_tradnl"/>
        </w:rPr>
        <w:t>),</w:t>
      </w:r>
    </w:p>
    <w:p w14:paraId="2AD6F83A" w14:textId="0D26C0BC"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director </w:t>
      </w:r>
      <w:r w:rsidRPr="0059238F">
        <w:rPr>
          <w:rFonts w:ascii="Lucida Sans Typewriter" w:hAnsi="Lucida Sans Typewriter"/>
          <w:color w:val="1F497D" w:themeColor="text2"/>
          <w:lang w:val="es-ES_tradnl"/>
        </w:rPr>
        <w:t>number</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w:t>
      </w:r>
      <w:r w:rsidRPr="0059238F">
        <w:rPr>
          <w:rFonts w:ascii="Lucida Sans Typewriter" w:hAnsi="Lucida Sans Typewriter"/>
          <w:lang w:val="es-ES_tradnl"/>
        </w:rPr>
        <w:t>),</w:t>
      </w:r>
    </w:p>
    <w:p w14:paraId="13FDA0D0" w14:textId="22BCA52B"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productora </w:t>
      </w:r>
      <w:r w:rsidRPr="0059238F">
        <w:rPr>
          <w:rFonts w:ascii="Lucida Sans Typewriter" w:hAnsi="Lucida Sans Typewriter"/>
          <w:color w:val="1F497D" w:themeColor="text2"/>
          <w:lang w:val="es-ES_tradnl"/>
        </w:rPr>
        <w:t>number</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w:t>
      </w:r>
      <w:r w:rsidRPr="0059238F">
        <w:rPr>
          <w:rFonts w:ascii="Lucida Sans Typewriter" w:hAnsi="Lucida Sans Typewriter"/>
          <w:lang w:val="es-ES_tradnl"/>
        </w:rPr>
        <w:t>),</w:t>
      </w:r>
    </w:p>
    <w:p w14:paraId="040F19F1" w14:textId="3A19374A"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recaudacion </w:t>
      </w:r>
      <w:r w:rsidRPr="0059238F">
        <w:rPr>
          <w:rFonts w:ascii="Lucida Sans Typewriter" w:hAnsi="Lucida Sans Typewriter"/>
          <w:color w:val="1F497D" w:themeColor="text2"/>
          <w:lang w:val="es-ES_tradnl"/>
        </w:rPr>
        <w:t>number</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w:t>
      </w:r>
      <w:r w:rsidRPr="0059238F">
        <w:rPr>
          <w:rFonts w:ascii="Lucida Sans Typewriter" w:hAnsi="Lucida Sans Typewriter"/>
          <w:lang w:val="es-ES_tradnl"/>
        </w:rPr>
        <w:t xml:space="preserve">, </w:t>
      </w:r>
      <w:r w:rsidRPr="0059238F">
        <w:rPr>
          <w:rFonts w:ascii="Lucida Sans Typewriter" w:hAnsi="Lucida Sans Typewriter"/>
          <w:color w:val="76923C" w:themeColor="accent3" w:themeShade="BF"/>
          <w:lang w:val="es-ES_tradnl"/>
        </w:rPr>
        <w:t>2</w:t>
      </w:r>
      <w:r w:rsidRPr="0059238F">
        <w:rPr>
          <w:rFonts w:ascii="Lucida Sans Typewriter" w:hAnsi="Lucida Sans Typewriter"/>
          <w:lang w:val="es-ES_tradnl"/>
        </w:rPr>
        <w:t>),</w:t>
      </w:r>
    </w:p>
    <w:p w14:paraId="5262E5E0" w14:textId="746AF576" w:rsidR="006436EB" w:rsidRPr="0059238F" w:rsidRDefault="006436EB" w:rsidP="0059238F">
      <w:pPr>
        <w:spacing w:line="240" w:lineRule="auto"/>
        <w:ind w:left="1418"/>
        <w:jc w:val="left"/>
        <w:rPr>
          <w:rFonts w:ascii="Lucida Sans Typewriter" w:hAnsi="Lucida Sans Typewriter"/>
          <w:lang w:val="es-ES_tradnl"/>
        </w:rPr>
      </w:pPr>
      <w:r w:rsidRPr="0059238F">
        <w:rPr>
          <w:rFonts w:ascii="Lucida Sans Typewriter" w:hAnsi="Lucida Sans Typewriter"/>
          <w:lang w:val="es-ES_tradnl"/>
        </w:rPr>
        <w:t xml:space="preserve">presupuesto </w:t>
      </w:r>
      <w:r w:rsidRPr="0059238F">
        <w:rPr>
          <w:rFonts w:ascii="Lucida Sans Typewriter" w:hAnsi="Lucida Sans Typewriter"/>
          <w:color w:val="1F497D" w:themeColor="text2"/>
          <w:lang w:val="es-ES_tradnl"/>
        </w:rPr>
        <w:t>number</w:t>
      </w:r>
      <w:r w:rsidRPr="0059238F">
        <w:rPr>
          <w:rFonts w:ascii="Lucida Sans Typewriter" w:hAnsi="Lucida Sans Typewriter"/>
          <w:lang w:val="es-ES_tradnl"/>
        </w:rPr>
        <w:t>(</w:t>
      </w:r>
      <w:r w:rsidRPr="0059238F">
        <w:rPr>
          <w:rFonts w:ascii="Lucida Sans Typewriter" w:hAnsi="Lucida Sans Typewriter"/>
          <w:color w:val="76923C" w:themeColor="accent3" w:themeShade="BF"/>
          <w:lang w:val="es-ES_tradnl"/>
        </w:rPr>
        <w:t>10</w:t>
      </w:r>
      <w:r w:rsidRPr="0059238F">
        <w:rPr>
          <w:rFonts w:ascii="Lucida Sans Typewriter" w:hAnsi="Lucida Sans Typewriter"/>
          <w:lang w:val="es-ES_tradnl"/>
        </w:rPr>
        <w:t xml:space="preserve">, </w:t>
      </w:r>
      <w:r w:rsidRPr="0059238F">
        <w:rPr>
          <w:rFonts w:ascii="Lucida Sans Typewriter" w:hAnsi="Lucida Sans Typewriter"/>
          <w:color w:val="76923C" w:themeColor="accent3" w:themeShade="BF"/>
          <w:lang w:val="es-ES_tradnl"/>
        </w:rPr>
        <w:t>2</w:t>
      </w:r>
      <w:r w:rsidRPr="0059238F">
        <w:rPr>
          <w:rFonts w:ascii="Lucida Sans Typewriter" w:hAnsi="Lucida Sans Typewriter"/>
          <w:lang w:val="es-ES_tradnl"/>
        </w:rPr>
        <w:t>)</w:t>
      </w:r>
    </w:p>
    <w:p w14:paraId="590F4497" w14:textId="46579911" w:rsidR="0049540E" w:rsidRPr="0059238F" w:rsidRDefault="006436EB" w:rsidP="0059238F">
      <w:pPr>
        <w:spacing w:line="240" w:lineRule="auto"/>
        <w:ind w:left="709"/>
        <w:jc w:val="left"/>
        <w:rPr>
          <w:rFonts w:ascii="Lucida Sans Typewriter" w:hAnsi="Lucida Sans Typewriter"/>
          <w:lang w:val="es-ES_tradnl"/>
        </w:rPr>
      </w:pPr>
      <w:r w:rsidRPr="0059238F">
        <w:rPr>
          <w:rFonts w:ascii="Lucida Sans Typewriter" w:hAnsi="Lucida Sans Typewriter"/>
          <w:lang w:val="es-ES_tradnl"/>
        </w:rPr>
        <w:t>);</w:t>
      </w:r>
    </w:p>
    <w:p w14:paraId="2ECA0067" w14:textId="1B649429" w:rsidR="008A07E1" w:rsidRDefault="008A07E1" w:rsidP="008A07E1"/>
    <w:p w14:paraId="7C9497A5" w14:textId="7013D652" w:rsidR="0059238F" w:rsidRDefault="0059238F" w:rsidP="008A07E1"/>
    <w:p w14:paraId="4411EF31" w14:textId="77777777" w:rsidR="0059238F" w:rsidRDefault="0059238F" w:rsidP="008A07E1"/>
    <w:p w14:paraId="6363D43D" w14:textId="3A60CDF5"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olor w:val="1F497D" w:themeColor="text2"/>
        </w:rPr>
        <w:lastRenderedPageBreak/>
        <w:t xml:space="preserve">ALTER TABLE </w:t>
      </w:r>
      <w:r w:rsidRPr="0059238F">
        <w:rPr>
          <w:rFonts w:ascii="Lucida Sans Typewriter" w:hAnsi="Lucida Sans Typewriter"/>
        </w:rPr>
        <w:t>pelicula</w:t>
      </w:r>
    </w:p>
    <w:p w14:paraId="07D21363" w14:textId="77777777"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olor w:val="1F497D" w:themeColor="text2"/>
        </w:rPr>
        <w:t xml:space="preserve">add constraint </w:t>
      </w:r>
      <w:r w:rsidRPr="0059238F">
        <w:rPr>
          <w:rFonts w:ascii="Lucida Sans Typewriter" w:hAnsi="Lucida Sans Typewriter"/>
        </w:rPr>
        <w:t xml:space="preserve">director </w:t>
      </w:r>
      <w:r w:rsidRPr="0059238F">
        <w:rPr>
          <w:rFonts w:ascii="Lucida Sans Typewriter" w:hAnsi="Lucida Sans Typewriter"/>
          <w:color w:val="1F497D" w:themeColor="text2"/>
        </w:rPr>
        <w:t>foreign key</w:t>
      </w:r>
      <w:r w:rsidRPr="0059238F">
        <w:rPr>
          <w:rFonts w:ascii="Lucida Sans Typewriter" w:hAnsi="Lucida Sans Typewriter"/>
        </w:rPr>
        <w:t xml:space="preserve">(director) </w:t>
      </w:r>
      <w:r w:rsidRPr="0059238F">
        <w:rPr>
          <w:rFonts w:ascii="Lucida Sans Typewriter" w:hAnsi="Lucida Sans Typewriter"/>
          <w:color w:val="1F497D" w:themeColor="text2"/>
        </w:rPr>
        <w:t>references</w:t>
      </w:r>
      <w:r w:rsidRPr="0059238F">
        <w:rPr>
          <w:rFonts w:ascii="Lucida Sans Typewriter" w:hAnsi="Lucida Sans Typewriter"/>
        </w:rPr>
        <w:t xml:space="preserve"> Director(id_director);</w:t>
      </w:r>
    </w:p>
    <w:p w14:paraId="213E6DAC" w14:textId="77777777"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olor w:val="1F497D" w:themeColor="text2"/>
        </w:rPr>
        <w:t xml:space="preserve">ALTER TABLE </w:t>
      </w:r>
      <w:r w:rsidRPr="0059238F">
        <w:rPr>
          <w:rFonts w:ascii="Lucida Sans Typewriter" w:hAnsi="Lucida Sans Typewriter"/>
        </w:rPr>
        <w:t>pelicula</w:t>
      </w:r>
    </w:p>
    <w:p w14:paraId="21FFB6F6" w14:textId="594C6C8E"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olor w:val="1F497D" w:themeColor="text2"/>
        </w:rPr>
        <w:t xml:space="preserve">add constraint </w:t>
      </w:r>
      <w:r w:rsidRPr="0059238F">
        <w:rPr>
          <w:rFonts w:ascii="Lucida Sans Typewriter" w:hAnsi="Lucida Sans Typewriter"/>
        </w:rPr>
        <w:t xml:space="preserve">productora </w:t>
      </w:r>
      <w:r w:rsidRPr="0059238F">
        <w:rPr>
          <w:rFonts w:ascii="Lucida Sans Typewriter" w:hAnsi="Lucida Sans Typewriter"/>
          <w:color w:val="1F497D" w:themeColor="text2"/>
        </w:rPr>
        <w:t>foreign key</w:t>
      </w:r>
      <w:r w:rsidRPr="0059238F">
        <w:rPr>
          <w:rFonts w:ascii="Lucida Sans Typewriter" w:hAnsi="Lucida Sans Typewriter"/>
        </w:rPr>
        <w:t xml:space="preserve">(productora) </w:t>
      </w:r>
      <w:r w:rsidRPr="0059238F">
        <w:rPr>
          <w:rFonts w:ascii="Lucida Sans Typewriter" w:hAnsi="Lucida Sans Typewriter"/>
          <w:color w:val="1F497D" w:themeColor="text2"/>
        </w:rPr>
        <w:t>references</w:t>
      </w:r>
      <w:r w:rsidRPr="0059238F">
        <w:rPr>
          <w:rFonts w:ascii="Lucida Sans Typewriter" w:hAnsi="Lucida Sans Typewriter"/>
        </w:rPr>
        <w:t xml:space="preserve"> Productora(id_productora);</w:t>
      </w:r>
    </w:p>
    <w:p w14:paraId="63ED6DE8" w14:textId="5F85324C" w:rsidR="008A07E1" w:rsidRPr="0059238F" w:rsidRDefault="008A07E1" w:rsidP="0059238F">
      <w:pPr>
        <w:spacing w:line="240" w:lineRule="auto"/>
        <w:rPr>
          <w:rFonts w:ascii="Lucida Sans Typewriter" w:hAnsi="Lucida Sans Typewriter"/>
        </w:rPr>
      </w:pPr>
    </w:p>
    <w:p w14:paraId="0158C77C" w14:textId="77777777" w:rsidR="008A07E1" w:rsidRPr="0059238F" w:rsidRDefault="008A07E1" w:rsidP="0059238F">
      <w:pPr>
        <w:spacing w:line="240" w:lineRule="auto"/>
        <w:jc w:val="left"/>
        <w:rPr>
          <w:rFonts w:ascii="Lucida Sans Typewriter" w:hAnsi="Lucida Sans Typewriter"/>
        </w:rPr>
      </w:pPr>
      <w:r w:rsidRPr="0059238F">
        <w:rPr>
          <w:rFonts w:ascii="Lucida Sans Typewriter" w:hAnsi="Lucida Sans Typewriter"/>
          <w:caps/>
          <w:color w:val="1F497D" w:themeColor="text2"/>
        </w:rPr>
        <w:t xml:space="preserve">INSERT INTO </w:t>
      </w:r>
      <w:r w:rsidRPr="0059238F">
        <w:rPr>
          <w:rFonts w:ascii="Lucida Sans Typewriter" w:hAnsi="Lucida Sans Typewriter"/>
        </w:rPr>
        <w:t xml:space="preserve">Director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76923C" w:themeColor="accent3" w:themeShade="BF"/>
        </w:rPr>
        <w:t>1</w:t>
      </w:r>
      <w:r w:rsidRPr="0059238F">
        <w:rPr>
          <w:rFonts w:ascii="Lucida Sans Typewriter" w:hAnsi="Lucida Sans Typewriter"/>
        </w:rPr>
        <w:t>,</w:t>
      </w:r>
      <w:r w:rsidRPr="0059238F">
        <w:rPr>
          <w:rFonts w:ascii="Lucida Sans Typewriter" w:hAnsi="Lucida Sans Typewriter"/>
          <w:color w:val="0033CC"/>
        </w:rPr>
        <w:t>'Steven Spielberg'</w:t>
      </w:r>
      <w:r w:rsidRPr="0059238F">
        <w:rPr>
          <w:rFonts w:ascii="Lucida Sans Typewriter" w:hAnsi="Lucida Sans Typewriter"/>
        </w:rPr>
        <w:t>,</w:t>
      </w:r>
      <w:r w:rsidRPr="0059238F">
        <w:rPr>
          <w:rFonts w:ascii="Lucida Sans Typewriter" w:hAnsi="Lucida Sans Typewriter"/>
          <w:color w:val="0033CC"/>
        </w:rPr>
        <w:t>'Estadounidense'</w:t>
      </w:r>
      <w:r w:rsidRPr="0059238F">
        <w:rPr>
          <w:rFonts w:ascii="Lucida Sans Typewriter" w:hAnsi="Lucida Sans Typewriter"/>
        </w:rPr>
        <w:t>);</w:t>
      </w:r>
    </w:p>
    <w:p w14:paraId="45E9A38F" w14:textId="77777777" w:rsidR="008A07E1" w:rsidRPr="0059238F" w:rsidRDefault="008A07E1" w:rsidP="0059238F">
      <w:pPr>
        <w:spacing w:line="240" w:lineRule="auto"/>
        <w:jc w:val="left"/>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Director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2</w:t>
      </w:r>
      <w:r w:rsidRPr="0059238F">
        <w:rPr>
          <w:rFonts w:ascii="Lucida Sans Typewriter" w:hAnsi="Lucida Sans Typewriter"/>
          <w:lang w:val="en-US"/>
        </w:rPr>
        <w:t>,</w:t>
      </w:r>
      <w:r w:rsidRPr="0059238F">
        <w:rPr>
          <w:rFonts w:ascii="Lucida Sans Typewriter" w:hAnsi="Lucida Sans Typewriter"/>
          <w:color w:val="0033CC"/>
          <w:lang w:val="en-US"/>
        </w:rPr>
        <w:t>'Patty Jenkins'</w:t>
      </w:r>
      <w:r w:rsidRPr="0059238F">
        <w:rPr>
          <w:rFonts w:ascii="Lucida Sans Typewriter" w:hAnsi="Lucida Sans Typewriter"/>
          <w:lang w:val="en-US"/>
        </w:rPr>
        <w:t>,</w:t>
      </w:r>
      <w:r w:rsidRPr="0059238F">
        <w:rPr>
          <w:rFonts w:ascii="Lucida Sans Typewriter" w:hAnsi="Lucida Sans Typewriter"/>
          <w:color w:val="0033CC"/>
          <w:lang w:val="en-US"/>
        </w:rPr>
        <w:t>'Estadounidense'</w:t>
      </w:r>
      <w:r w:rsidRPr="0059238F">
        <w:rPr>
          <w:rFonts w:ascii="Lucida Sans Typewriter" w:hAnsi="Lucida Sans Typewriter"/>
          <w:lang w:val="en-US"/>
        </w:rPr>
        <w:t>);</w:t>
      </w:r>
    </w:p>
    <w:p w14:paraId="2F3471AE" w14:textId="77777777" w:rsidR="008A07E1" w:rsidRPr="0059238F" w:rsidRDefault="008A07E1" w:rsidP="0059238F">
      <w:pPr>
        <w:spacing w:line="240" w:lineRule="auto"/>
        <w:jc w:val="left"/>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Director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3</w:t>
      </w:r>
      <w:r w:rsidRPr="0059238F">
        <w:rPr>
          <w:rFonts w:ascii="Lucida Sans Typewriter" w:hAnsi="Lucida Sans Typewriter"/>
          <w:lang w:val="en-US"/>
        </w:rPr>
        <w:t>,</w:t>
      </w:r>
      <w:r w:rsidRPr="0059238F">
        <w:rPr>
          <w:rFonts w:ascii="Lucida Sans Typewriter" w:hAnsi="Lucida Sans Typewriter"/>
          <w:color w:val="0033CC"/>
          <w:lang w:val="en-US"/>
        </w:rPr>
        <w:t>'Julius Avery'</w:t>
      </w:r>
      <w:r w:rsidRPr="0059238F">
        <w:rPr>
          <w:rFonts w:ascii="Lucida Sans Typewriter" w:hAnsi="Lucida Sans Typewriter"/>
          <w:lang w:val="en-US"/>
        </w:rPr>
        <w:t>,</w:t>
      </w:r>
      <w:r w:rsidRPr="0059238F">
        <w:rPr>
          <w:rFonts w:ascii="Lucida Sans Typewriter" w:hAnsi="Lucida Sans Typewriter"/>
          <w:color w:val="0033CC"/>
          <w:lang w:val="en-US"/>
        </w:rPr>
        <w:t>'Australiano'</w:t>
      </w:r>
      <w:r w:rsidRPr="0059238F">
        <w:rPr>
          <w:rFonts w:ascii="Lucida Sans Typewriter" w:hAnsi="Lucida Sans Typewriter"/>
          <w:lang w:val="en-US"/>
        </w:rPr>
        <w:t>);</w:t>
      </w:r>
    </w:p>
    <w:p w14:paraId="09F9DF28" w14:textId="77777777" w:rsidR="008A07E1" w:rsidRPr="0059238F" w:rsidRDefault="008A07E1" w:rsidP="0059238F">
      <w:pPr>
        <w:spacing w:line="240" w:lineRule="auto"/>
        <w:jc w:val="left"/>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Director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4</w:t>
      </w:r>
      <w:r w:rsidRPr="0059238F">
        <w:rPr>
          <w:rFonts w:ascii="Lucida Sans Typewriter" w:hAnsi="Lucida Sans Typewriter"/>
          <w:lang w:val="en-US"/>
        </w:rPr>
        <w:t>,</w:t>
      </w:r>
      <w:r w:rsidRPr="0059238F">
        <w:rPr>
          <w:rFonts w:ascii="Lucida Sans Typewriter" w:hAnsi="Lucida Sans Typewriter"/>
          <w:color w:val="0033CC"/>
          <w:lang w:val="en-US"/>
        </w:rPr>
        <w:t>'Guy Ritchie'</w:t>
      </w:r>
      <w:r w:rsidRPr="0059238F">
        <w:rPr>
          <w:rFonts w:ascii="Lucida Sans Typewriter" w:hAnsi="Lucida Sans Typewriter"/>
          <w:lang w:val="en-US"/>
        </w:rPr>
        <w:t>,</w:t>
      </w:r>
      <w:r w:rsidRPr="0059238F">
        <w:rPr>
          <w:rFonts w:ascii="Lucida Sans Typewriter" w:hAnsi="Lucida Sans Typewriter"/>
          <w:color w:val="0033CC"/>
          <w:lang w:val="en-US"/>
        </w:rPr>
        <w:t>'Británico'</w:t>
      </w:r>
      <w:r w:rsidRPr="0059238F">
        <w:rPr>
          <w:rFonts w:ascii="Lucida Sans Typewriter" w:hAnsi="Lucida Sans Typewriter"/>
          <w:lang w:val="en-US"/>
        </w:rPr>
        <w:t>);</w:t>
      </w:r>
    </w:p>
    <w:p w14:paraId="51F2A4D2" w14:textId="77777777" w:rsidR="008A07E1" w:rsidRPr="0059238F" w:rsidRDefault="008A07E1" w:rsidP="0059238F">
      <w:pPr>
        <w:spacing w:line="240" w:lineRule="auto"/>
        <w:jc w:val="left"/>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Director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5</w:t>
      </w:r>
      <w:r w:rsidRPr="0059238F">
        <w:rPr>
          <w:rFonts w:ascii="Lucida Sans Typewriter" w:hAnsi="Lucida Sans Typewriter"/>
          <w:lang w:val="en-US"/>
        </w:rPr>
        <w:t>,</w:t>
      </w:r>
      <w:r w:rsidRPr="0059238F">
        <w:rPr>
          <w:rFonts w:ascii="Lucida Sans Typewriter" w:hAnsi="Lucida Sans Typewriter"/>
          <w:color w:val="0033CC"/>
          <w:lang w:val="en-US"/>
        </w:rPr>
        <w:t>'Hermanas Wachowski'</w:t>
      </w:r>
      <w:r w:rsidRPr="0059238F">
        <w:rPr>
          <w:rFonts w:ascii="Lucida Sans Typewriter" w:hAnsi="Lucida Sans Typewriter"/>
          <w:lang w:val="en-US"/>
        </w:rPr>
        <w:t>,</w:t>
      </w:r>
      <w:r w:rsidRPr="0059238F">
        <w:rPr>
          <w:rFonts w:ascii="Lucida Sans Typewriter" w:hAnsi="Lucida Sans Typewriter"/>
          <w:color w:val="0033CC"/>
          <w:lang w:val="en-US"/>
        </w:rPr>
        <w:t>'Estadounidense'</w:t>
      </w:r>
      <w:r w:rsidRPr="0059238F">
        <w:rPr>
          <w:rFonts w:ascii="Lucida Sans Typewriter" w:hAnsi="Lucida Sans Typewriter"/>
          <w:lang w:val="en-US"/>
        </w:rPr>
        <w:t>);</w:t>
      </w:r>
    </w:p>
    <w:p w14:paraId="64A9FB55" w14:textId="4ECBF06A" w:rsidR="008A07E1" w:rsidRPr="0059238F" w:rsidRDefault="008A07E1" w:rsidP="0059238F">
      <w:pPr>
        <w:spacing w:line="240" w:lineRule="auto"/>
        <w:jc w:val="left"/>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director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6</w:t>
      </w:r>
      <w:r w:rsidR="00DC7BBB">
        <w:rPr>
          <w:rFonts w:ascii="Lucida Sans Typewriter" w:hAnsi="Lucida Sans Typewriter"/>
          <w:lang w:val="en-US"/>
        </w:rPr>
        <w:t>,</w:t>
      </w:r>
      <w:r w:rsidRPr="0059238F">
        <w:rPr>
          <w:rFonts w:ascii="Lucida Sans Typewriter" w:hAnsi="Lucida Sans Typewriter"/>
          <w:color w:val="0033CC"/>
          <w:lang w:val="en-US"/>
        </w:rPr>
        <w:t>'Santiago Segura'</w:t>
      </w:r>
      <w:r w:rsidRPr="0059238F">
        <w:rPr>
          <w:rFonts w:ascii="Lucida Sans Typewriter" w:hAnsi="Lucida Sans Typewriter"/>
          <w:lang w:val="en-US"/>
        </w:rPr>
        <w:t xml:space="preserve">, </w:t>
      </w:r>
      <w:r w:rsidRPr="0059238F">
        <w:rPr>
          <w:rFonts w:ascii="Lucida Sans Typewriter" w:hAnsi="Lucida Sans Typewriter"/>
          <w:color w:val="0033CC"/>
          <w:lang w:val="en-US"/>
        </w:rPr>
        <w:t>'Española'</w:t>
      </w:r>
      <w:r w:rsidRPr="0059238F">
        <w:rPr>
          <w:rFonts w:ascii="Lucida Sans Typewriter" w:hAnsi="Lucida Sans Typewriter"/>
          <w:lang w:val="en-US"/>
        </w:rPr>
        <w:t>);</w:t>
      </w:r>
    </w:p>
    <w:p w14:paraId="681BCD0F" w14:textId="77777777" w:rsidR="008A07E1" w:rsidRPr="0059238F" w:rsidRDefault="008A07E1" w:rsidP="0059238F">
      <w:pPr>
        <w:spacing w:line="240" w:lineRule="auto"/>
        <w:rPr>
          <w:rFonts w:ascii="Lucida Sans Typewriter" w:hAnsi="Lucida Sans Typewriter"/>
          <w:lang w:val="en-US"/>
        </w:rPr>
      </w:pPr>
    </w:p>
    <w:p w14:paraId="67D82BA0" w14:textId="77777777" w:rsidR="008A07E1" w:rsidRPr="0059238F" w:rsidRDefault="008A07E1" w:rsidP="0059238F">
      <w:pPr>
        <w:spacing w:line="240" w:lineRule="auto"/>
        <w:rPr>
          <w:rFonts w:ascii="Lucida Sans Typewriter" w:hAnsi="Lucida Sans Typewriter"/>
          <w:lang w:val="en-US"/>
        </w:rPr>
      </w:pPr>
    </w:p>
    <w:p w14:paraId="6B0E8C10" w14:textId="77777777" w:rsidR="008A07E1" w:rsidRPr="0059238F" w:rsidRDefault="008A07E1" w:rsidP="0059238F">
      <w:pPr>
        <w:spacing w:line="240" w:lineRule="auto"/>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Productora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1</w:t>
      </w:r>
      <w:r w:rsidRPr="0059238F">
        <w:rPr>
          <w:rFonts w:ascii="Lucida Sans Typewriter" w:hAnsi="Lucida Sans Typewriter"/>
          <w:lang w:val="en-US"/>
        </w:rPr>
        <w:t>,</w:t>
      </w:r>
      <w:r w:rsidRPr="0059238F">
        <w:rPr>
          <w:rFonts w:ascii="Lucida Sans Typewriter" w:hAnsi="Lucida Sans Typewriter"/>
          <w:color w:val="0033CC"/>
          <w:lang w:val="en-US"/>
        </w:rPr>
        <w:t>'Warner Bros'</w:t>
      </w:r>
      <w:r w:rsidRPr="0059238F">
        <w:rPr>
          <w:rFonts w:ascii="Lucida Sans Typewriter" w:hAnsi="Lucida Sans Typewriter"/>
          <w:lang w:val="en-US"/>
        </w:rPr>
        <w:t>,</w:t>
      </w:r>
      <w:r w:rsidRPr="0059238F">
        <w:rPr>
          <w:rFonts w:ascii="Lucida Sans Typewriter" w:hAnsi="Lucida Sans Typewriter"/>
          <w:color w:val="0033CC"/>
          <w:lang w:val="en-US"/>
        </w:rPr>
        <w:t>'Estados Unidos'</w:t>
      </w:r>
      <w:r w:rsidRPr="0059238F">
        <w:rPr>
          <w:rFonts w:ascii="Lucida Sans Typewriter" w:hAnsi="Lucida Sans Typewriter"/>
          <w:lang w:val="en-US"/>
        </w:rPr>
        <w:t>);</w:t>
      </w:r>
    </w:p>
    <w:p w14:paraId="28203414" w14:textId="77777777" w:rsidR="008A07E1" w:rsidRPr="0059238F" w:rsidRDefault="008A07E1" w:rsidP="0059238F">
      <w:pPr>
        <w:spacing w:line="240" w:lineRule="auto"/>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Productora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2</w:t>
      </w:r>
      <w:r w:rsidRPr="0059238F">
        <w:rPr>
          <w:rFonts w:ascii="Lucida Sans Typewriter" w:hAnsi="Lucida Sans Typewriter"/>
          <w:lang w:val="en-US"/>
        </w:rPr>
        <w:t>,</w:t>
      </w:r>
      <w:r w:rsidRPr="0059238F">
        <w:rPr>
          <w:rFonts w:ascii="Lucida Sans Typewriter" w:hAnsi="Lucida Sans Typewriter"/>
          <w:color w:val="0033CC"/>
          <w:lang w:val="en-US"/>
        </w:rPr>
        <w:t>'Paramount Pictures'</w:t>
      </w:r>
      <w:r w:rsidRPr="0059238F">
        <w:rPr>
          <w:rFonts w:ascii="Lucida Sans Typewriter" w:hAnsi="Lucida Sans Typewriter"/>
          <w:lang w:val="en-US"/>
        </w:rPr>
        <w:t>,</w:t>
      </w:r>
      <w:r w:rsidRPr="0059238F">
        <w:rPr>
          <w:rFonts w:ascii="Lucida Sans Typewriter" w:hAnsi="Lucida Sans Typewriter"/>
          <w:color w:val="0033CC"/>
          <w:lang w:val="en-US"/>
        </w:rPr>
        <w:t>'California'</w:t>
      </w:r>
      <w:r w:rsidRPr="0059238F">
        <w:rPr>
          <w:rFonts w:ascii="Lucida Sans Typewriter" w:hAnsi="Lucida Sans Typewriter"/>
          <w:lang w:val="en-US"/>
        </w:rPr>
        <w:t>);</w:t>
      </w:r>
    </w:p>
    <w:p w14:paraId="767ABD40" w14:textId="77777777" w:rsidR="008A07E1" w:rsidRPr="0059238F" w:rsidRDefault="008A07E1" w:rsidP="0059238F">
      <w:pPr>
        <w:spacing w:line="240" w:lineRule="auto"/>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Productora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3</w:t>
      </w:r>
      <w:r w:rsidRPr="0059238F">
        <w:rPr>
          <w:rFonts w:ascii="Lucida Sans Typewriter" w:hAnsi="Lucida Sans Typewriter"/>
          <w:lang w:val="en-US"/>
        </w:rPr>
        <w:t>,</w:t>
      </w:r>
      <w:r w:rsidRPr="0059238F">
        <w:rPr>
          <w:rFonts w:ascii="Lucida Sans Typewriter" w:hAnsi="Lucida Sans Typewriter"/>
          <w:color w:val="0033CC"/>
          <w:lang w:val="en-US"/>
        </w:rPr>
        <w:t>'20th Century Fox'</w:t>
      </w:r>
      <w:r w:rsidRPr="0059238F">
        <w:rPr>
          <w:rFonts w:ascii="Lucida Sans Typewriter" w:hAnsi="Lucida Sans Typewriter"/>
          <w:lang w:val="en-US"/>
        </w:rPr>
        <w:t>,</w:t>
      </w:r>
      <w:r w:rsidRPr="0059238F">
        <w:rPr>
          <w:rFonts w:ascii="Lucida Sans Typewriter" w:hAnsi="Lucida Sans Typewriter"/>
          <w:color w:val="0033CC"/>
          <w:lang w:val="en-US"/>
        </w:rPr>
        <w:t>'Estados Unidos'</w:t>
      </w:r>
      <w:r w:rsidRPr="0059238F">
        <w:rPr>
          <w:rFonts w:ascii="Lucida Sans Typewriter" w:hAnsi="Lucida Sans Typewriter"/>
          <w:lang w:val="en-US"/>
        </w:rPr>
        <w:t>);</w:t>
      </w:r>
    </w:p>
    <w:p w14:paraId="5DBB4638" w14:textId="77777777" w:rsidR="008A07E1" w:rsidRPr="0059238F" w:rsidRDefault="008A07E1" w:rsidP="0059238F">
      <w:pPr>
        <w:spacing w:line="240" w:lineRule="auto"/>
        <w:rPr>
          <w:rFonts w:ascii="Lucida Sans Typewriter" w:hAnsi="Lucida Sans Typewriter"/>
          <w:lang w:val="en-US"/>
        </w:rPr>
      </w:pPr>
    </w:p>
    <w:p w14:paraId="2409208F" w14:textId="77777777" w:rsidR="008A07E1" w:rsidRPr="0059238F" w:rsidRDefault="008A07E1" w:rsidP="0059238F">
      <w:pPr>
        <w:spacing w:line="240" w:lineRule="auto"/>
        <w:rPr>
          <w:rFonts w:ascii="Lucida Sans Typewriter" w:hAnsi="Lucida Sans Typewriter"/>
          <w:lang w:val="en-US"/>
        </w:rPr>
      </w:pPr>
    </w:p>
    <w:p w14:paraId="0D32C3FA" w14:textId="1D6E2CCB"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 xml:space="preserve">INSERT INTO </w:t>
      </w:r>
      <w:r w:rsidRPr="0059238F">
        <w:rPr>
          <w:rFonts w:ascii="Lucida Sans Typewriter" w:hAnsi="Lucida Sans Typewriter"/>
        </w:rPr>
        <w:t xml:space="preserve">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76923C" w:themeColor="accent3" w:themeShade="BF"/>
        </w:rPr>
        <w:t>1</w:t>
      </w:r>
      <w:r w:rsidR="00DC7BBB">
        <w:rPr>
          <w:rFonts w:ascii="Lucida Sans Typewriter" w:hAnsi="Lucida Sans Typewriter"/>
        </w:rPr>
        <w:t>,</w:t>
      </w:r>
      <w:r w:rsidRPr="0059238F">
        <w:rPr>
          <w:rFonts w:ascii="Lucida Sans Typewriter" w:hAnsi="Lucida Sans Typewriter"/>
          <w:color w:val="0033CC"/>
        </w:rPr>
        <w:t>'Ready Player One: Comienza el juego'</w:t>
      </w:r>
      <w:r w:rsidRPr="0059238F">
        <w:rPr>
          <w:rFonts w:ascii="Lucida Sans Typewriter" w:hAnsi="Lucida Sans Typewriter"/>
        </w:rPr>
        <w:t xml:space="preserve">, </w:t>
      </w:r>
      <w:r w:rsidRPr="0059238F">
        <w:rPr>
          <w:rFonts w:ascii="Lucida Sans Typewriter" w:hAnsi="Lucida Sans Typewriter"/>
          <w:color w:val="76923C" w:themeColor="accent3" w:themeShade="BF"/>
        </w:rPr>
        <w:t>2018</w:t>
      </w:r>
      <w:r w:rsidRPr="0059238F">
        <w:rPr>
          <w:rFonts w:ascii="Lucida Sans Typewriter" w:hAnsi="Lucida Sans Typewriter"/>
        </w:rPr>
        <w:t xml:space="preserve">, </w:t>
      </w:r>
      <w:r w:rsidRPr="0059238F">
        <w:rPr>
          <w:rFonts w:ascii="Lucida Sans Typewriter" w:hAnsi="Lucida Sans Typewriter"/>
          <w:color w:val="0033CC"/>
        </w:rPr>
        <w:t>'Ciencia Ficción'</w:t>
      </w:r>
      <w:r w:rsidRPr="0059238F">
        <w:rPr>
          <w:rFonts w:ascii="Lucida Sans Typewriter" w:hAnsi="Lucida Sans Typewriter"/>
        </w:rPr>
        <w:t xml:space="preserve">, </w:t>
      </w:r>
      <w:r w:rsidRPr="0059238F">
        <w:rPr>
          <w:rFonts w:ascii="Lucida Sans Typewriter" w:hAnsi="Lucida Sans Typewriter"/>
          <w:color w:val="76923C" w:themeColor="accent3" w:themeShade="BF"/>
        </w:rPr>
        <w:t>1</w:t>
      </w:r>
      <w:r w:rsidRPr="0059238F">
        <w:rPr>
          <w:rFonts w:ascii="Lucida Sans Typewriter" w:hAnsi="Lucida Sans Typewriter"/>
        </w:rPr>
        <w:t xml:space="preserve">, </w:t>
      </w:r>
      <w:r w:rsidRPr="0059238F">
        <w:rPr>
          <w:rFonts w:ascii="Lucida Sans Typewriter" w:hAnsi="Lucida Sans Typewriter"/>
          <w:color w:val="76923C" w:themeColor="accent3" w:themeShade="BF"/>
        </w:rPr>
        <w:t>1</w:t>
      </w:r>
      <w:r w:rsidRPr="0059238F">
        <w:rPr>
          <w:rFonts w:ascii="Lucida Sans Typewriter" w:hAnsi="Lucida Sans Typewriter"/>
        </w:rPr>
        <w:t xml:space="preserve">, </w:t>
      </w:r>
      <w:r w:rsidRPr="0059238F">
        <w:rPr>
          <w:rFonts w:ascii="Lucida Sans Typewriter" w:hAnsi="Lucida Sans Typewriter"/>
          <w:color w:val="76923C" w:themeColor="accent3" w:themeShade="BF"/>
        </w:rPr>
        <w:t>582</w:t>
      </w:r>
      <w:r w:rsidRPr="0059238F">
        <w:rPr>
          <w:rFonts w:ascii="Lucida Sans Typewriter" w:hAnsi="Lucida Sans Typewriter"/>
        </w:rPr>
        <w:t xml:space="preserve">, </w:t>
      </w:r>
      <w:r w:rsidRPr="0059238F">
        <w:rPr>
          <w:rFonts w:ascii="Lucida Sans Typewriter" w:hAnsi="Lucida Sans Typewriter"/>
          <w:color w:val="76923C" w:themeColor="accent3" w:themeShade="BF"/>
        </w:rPr>
        <w:t>175</w:t>
      </w:r>
      <w:r w:rsidRPr="0059238F">
        <w:rPr>
          <w:rFonts w:ascii="Lucida Sans Typewriter" w:hAnsi="Lucida Sans Typewriter"/>
        </w:rPr>
        <w:t>);</w:t>
      </w:r>
    </w:p>
    <w:p w14:paraId="6F9516DF" w14:textId="4589DC05"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 xml:space="preserve">INSERT INTO </w:t>
      </w:r>
      <w:r w:rsidRPr="0059238F">
        <w:rPr>
          <w:rFonts w:ascii="Lucida Sans Typewriter" w:hAnsi="Lucida Sans Typewriter"/>
        </w:rPr>
        <w:t xml:space="preserve">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76923C" w:themeColor="accent3" w:themeShade="BF"/>
        </w:rPr>
        <w:t>2</w:t>
      </w:r>
      <w:r w:rsidRPr="0059238F">
        <w:rPr>
          <w:rFonts w:ascii="Lucida Sans Typewriter" w:hAnsi="Lucida Sans Typewriter"/>
        </w:rPr>
        <w:t>,</w:t>
      </w:r>
      <w:r w:rsidRPr="0059238F">
        <w:rPr>
          <w:rFonts w:ascii="Lucida Sans Typewriter" w:hAnsi="Lucida Sans Typewriter"/>
          <w:color w:val="0033CC"/>
        </w:rPr>
        <w:t>'Mujer Maravilla'</w:t>
      </w:r>
      <w:r w:rsidRPr="0059238F">
        <w:rPr>
          <w:rFonts w:ascii="Lucida Sans Typewriter" w:hAnsi="Lucida Sans Typewriter"/>
        </w:rPr>
        <w:t>,</w:t>
      </w:r>
      <w:r w:rsidRPr="0059238F">
        <w:rPr>
          <w:rFonts w:ascii="Lucida Sans Typewriter" w:hAnsi="Lucida Sans Typewriter"/>
          <w:color w:val="76923C" w:themeColor="accent3" w:themeShade="BF"/>
        </w:rPr>
        <w:t xml:space="preserve"> 2017</w:t>
      </w:r>
      <w:r w:rsidRPr="0059238F">
        <w:rPr>
          <w:rFonts w:ascii="Lucida Sans Typewriter" w:hAnsi="Lucida Sans Typewriter"/>
        </w:rPr>
        <w:t xml:space="preserve">, </w:t>
      </w:r>
      <w:r w:rsidRPr="0059238F">
        <w:rPr>
          <w:rFonts w:ascii="Lucida Sans Typewriter" w:hAnsi="Lucida Sans Typewriter"/>
          <w:color w:val="0033CC"/>
        </w:rPr>
        <w:t>'Ciencia Ficción'</w:t>
      </w:r>
      <w:r w:rsidRPr="0059238F">
        <w:rPr>
          <w:rFonts w:ascii="Lucida Sans Typewriter" w:hAnsi="Lucida Sans Typewriter"/>
        </w:rPr>
        <w:t xml:space="preserve">, </w:t>
      </w:r>
      <w:r w:rsidRPr="0059238F">
        <w:rPr>
          <w:rFonts w:ascii="Lucida Sans Typewriter" w:hAnsi="Lucida Sans Typewriter"/>
          <w:color w:val="76923C" w:themeColor="accent3" w:themeShade="BF"/>
        </w:rPr>
        <w:t>2</w:t>
      </w:r>
      <w:r w:rsidRPr="0059238F">
        <w:rPr>
          <w:rFonts w:ascii="Lucida Sans Typewriter" w:hAnsi="Lucida Sans Typewriter"/>
        </w:rPr>
        <w:t xml:space="preserve">, </w:t>
      </w:r>
      <w:r w:rsidRPr="0059238F">
        <w:rPr>
          <w:rFonts w:ascii="Lucida Sans Typewriter" w:hAnsi="Lucida Sans Typewriter"/>
          <w:color w:val="76923C" w:themeColor="accent3" w:themeShade="BF"/>
        </w:rPr>
        <w:t>1</w:t>
      </w:r>
      <w:r w:rsidRPr="0059238F">
        <w:rPr>
          <w:rFonts w:ascii="Lucida Sans Typewriter" w:hAnsi="Lucida Sans Typewriter"/>
        </w:rPr>
        <w:t xml:space="preserve">, </w:t>
      </w:r>
      <w:r w:rsidRPr="0059238F">
        <w:rPr>
          <w:rFonts w:ascii="Lucida Sans Typewriter" w:hAnsi="Lucida Sans Typewriter"/>
          <w:color w:val="76923C" w:themeColor="accent3" w:themeShade="BF"/>
        </w:rPr>
        <w:t>822</w:t>
      </w:r>
      <w:r w:rsidRPr="0059238F">
        <w:rPr>
          <w:rFonts w:ascii="Lucida Sans Typewriter" w:hAnsi="Lucida Sans Typewriter"/>
        </w:rPr>
        <w:t xml:space="preserve">, </w:t>
      </w:r>
      <w:r w:rsidRPr="0059238F">
        <w:rPr>
          <w:rFonts w:ascii="Lucida Sans Typewriter" w:hAnsi="Lucida Sans Typewriter"/>
          <w:color w:val="76923C" w:themeColor="accent3" w:themeShade="BF"/>
        </w:rPr>
        <w:t>149</w:t>
      </w:r>
      <w:r w:rsidRPr="0059238F">
        <w:rPr>
          <w:rFonts w:ascii="Lucida Sans Typewriter" w:hAnsi="Lucida Sans Typewriter"/>
        </w:rPr>
        <w:t>);</w:t>
      </w:r>
    </w:p>
    <w:p w14:paraId="459B6D09" w14:textId="1F069C30" w:rsidR="008A07E1" w:rsidRPr="0059238F" w:rsidRDefault="008A07E1" w:rsidP="0059238F">
      <w:pPr>
        <w:spacing w:line="240" w:lineRule="auto"/>
        <w:rPr>
          <w:rFonts w:ascii="Lucida Sans Typewriter" w:hAnsi="Lucida Sans Typewriter"/>
          <w:lang w:val="en-US"/>
        </w:rPr>
      </w:pPr>
      <w:r w:rsidRPr="0059238F">
        <w:rPr>
          <w:rFonts w:ascii="Lucida Sans Typewriter" w:hAnsi="Lucida Sans Typewriter"/>
          <w:caps/>
          <w:color w:val="1F497D" w:themeColor="text2"/>
          <w:lang w:val="en-US"/>
        </w:rPr>
        <w:t xml:space="preserve">INSERT INTO </w:t>
      </w:r>
      <w:r w:rsidRPr="0059238F">
        <w:rPr>
          <w:rFonts w:ascii="Lucida Sans Typewriter" w:hAnsi="Lucida Sans Typewriter"/>
          <w:lang w:val="en-US"/>
        </w:rPr>
        <w:t xml:space="preserve">Pelicula </w:t>
      </w:r>
      <w:r w:rsidRPr="0059238F">
        <w:rPr>
          <w:rFonts w:ascii="Lucida Sans Typewriter" w:hAnsi="Lucida Sans Typewriter"/>
          <w:caps/>
          <w:color w:val="1F497D" w:themeColor="text2"/>
          <w:lang w:val="en-US"/>
        </w:rPr>
        <w:t>values</w:t>
      </w:r>
      <w:r w:rsidRPr="0059238F">
        <w:rPr>
          <w:rFonts w:ascii="Lucida Sans Typewriter" w:hAnsi="Lucida Sans Typewriter"/>
          <w:lang w:val="en-US"/>
        </w:rPr>
        <w:t>(</w:t>
      </w:r>
      <w:r w:rsidRPr="0059238F">
        <w:rPr>
          <w:rFonts w:ascii="Lucida Sans Typewriter" w:hAnsi="Lucida Sans Typewriter"/>
          <w:color w:val="76923C" w:themeColor="accent3" w:themeShade="BF"/>
          <w:lang w:val="en-US"/>
        </w:rPr>
        <w:t>3</w:t>
      </w:r>
      <w:r w:rsidR="00DC7BBB">
        <w:rPr>
          <w:rFonts w:ascii="Lucida Sans Typewriter" w:hAnsi="Lucida Sans Typewriter"/>
          <w:lang w:val="en-US"/>
        </w:rPr>
        <w:t>,</w:t>
      </w:r>
      <w:r w:rsidRPr="0059238F">
        <w:rPr>
          <w:rFonts w:ascii="Lucida Sans Typewriter" w:hAnsi="Lucida Sans Typewriter"/>
          <w:color w:val="0033CC"/>
          <w:lang w:val="en-US"/>
        </w:rPr>
        <w:t>'Overlord'</w:t>
      </w:r>
      <w:r w:rsidRPr="0059238F">
        <w:rPr>
          <w:rFonts w:ascii="Lucida Sans Typewriter" w:hAnsi="Lucida Sans Typewriter"/>
          <w:lang w:val="en-US"/>
        </w:rPr>
        <w:t xml:space="preserve">, </w:t>
      </w:r>
      <w:r w:rsidRPr="0059238F">
        <w:rPr>
          <w:rFonts w:ascii="Lucida Sans Typewriter" w:hAnsi="Lucida Sans Typewriter"/>
          <w:color w:val="76923C" w:themeColor="accent3" w:themeShade="BF"/>
          <w:lang w:val="en-US"/>
        </w:rPr>
        <w:t>2018</w:t>
      </w:r>
      <w:r w:rsidRPr="0059238F">
        <w:rPr>
          <w:rFonts w:ascii="Lucida Sans Typewriter" w:hAnsi="Lucida Sans Typewriter"/>
          <w:lang w:val="en-US"/>
        </w:rPr>
        <w:t xml:space="preserve">, </w:t>
      </w:r>
      <w:r w:rsidRPr="0059238F">
        <w:rPr>
          <w:rFonts w:ascii="Lucida Sans Typewriter" w:hAnsi="Lucida Sans Typewriter"/>
          <w:color w:val="0033CC"/>
          <w:lang w:val="en-US"/>
        </w:rPr>
        <w:t>'Terror'</w:t>
      </w:r>
      <w:r w:rsidRPr="0059238F">
        <w:rPr>
          <w:rFonts w:ascii="Lucida Sans Typewriter" w:hAnsi="Lucida Sans Typewriter"/>
          <w:lang w:val="en-US"/>
        </w:rPr>
        <w:t xml:space="preserve">, </w:t>
      </w:r>
      <w:r w:rsidRPr="0059238F">
        <w:rPr>
          <w:rFonts w:ascii="Lucida Sans Typewriter" w:hAnsi="Lucida Sans Typewriter"/>
          <w:color w:val="76923C" w:themeColor="accent3" w:themeShade="BF"/>
          <w:lang w:val="en-US"/>
        </w:rPr>
        <w:t>3</w:t>
      </w:r>
      <w:r w:rsidRPr="0059238F">
        <w:rPr>
          <w:rFonts w:ascii="Lucida Sans Typewriter" w:hAnsi="Lucida Sans Typewriter"/>
          <w:lang w:val="en-US"/>
        </w:rPr>
        <w:t xml:space="preserve">, </w:t>
      </w:r>
      <w:r w:rsidRPr="0059238F">
        <w:rPr>
          <w:rFonts w:ascii="Lucida Sans Typewriter" w:hAnsi="Lucida Sans Typewriter"/>
          <w:color w:val="76923C" w:themeColor="accent3" w:themeShade="BF"/>
          <w:lang w:val="en-US"/>
        </w:rPr>
        <w:t>2</w:t>
      </w:r>
      <w:r w:rsidRPr="0059238F">
        <w:rPr>
          <w:rFonts w:ascii="Lucida Sans Typewriter" w:hAnsi="Lucida Sans Typewriter"/>
          <w:lang w:val="en-US"/>
        </w:rPr>
        <w:t xml:space="preserve">, </w:t>
      </w:r>
      <w:r w:rsidRPr="0059238F">
        <w:rPr>
          <w:rFonts w:ascii="Lucida Sans Typewriter" w:hAnsi="Lucida Sans Typewriter"/>
          <w:color w:val="76923C" w:themeColor="accent3" w:themeShade="BF"/>
          <w:lang w:val="en-US"/>
        </w:rPr>
        <w:t>84.7</w:t>
      </w:r>
      <w:r w:rsidRPr="0059238F">
        <w:rPr>
          <w:rFonts w:ascii="Lucida Sans Typewriter" w:hAnsi="Lucida Sans Typewriter"/>
          <w:lang w:val="en-US"/>
        </w:rPr>
        <w:t xml:space="preserve">, </w:t>
      </w:r>
      <w:r w:rsidRPr="0059238F">
        <w:rPr>
          <w:rFonts w:ascii="Lucida Sans Typewriter" w:hAnsi="Lucida Sans Typewriter"/>
          <w:color w:val="76923C" w:themeColor="accent3" w:themeShade="BF"/>
          <w:lang w:val="en-US"/>
        </w:rPr>
        <w:t>38</w:t>
      </w:r>
      <w:r w:rsidRPr="0059238F">
        <w:rPr>
          <w:rFonts w:ascii="Lucida Sans Typewriter" w:hAnsi="Lucida Sans Typewriter"/>
          <w:lang w:val="en-US"/>
        </w:rPr>
        <w:t>);</w:t>
      </w:r>
    </w:p>
    <w:p w14:paraId="76B2CE34" w14:textId="2B61003A"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 xml:space="preserve">INSERT INTO </w:t>
      </w:r>
      <w:r w:rsidRPr="0059238F">
        <w:rPr>
          <w:rFonts w:ascii="Lucida Sans Typewriter" w:hAnsi="Lucida Sans Typewriter"/>
        </w:rPr>
        <w:t xml:space="preserve">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4</w:t>
      </w:r>
      <w:r w:rsidR="00DC7BBB">
        <w:rPr>
          <w:rFonts w:ascii="Lucida Sans Typewriter" w:hAnsi="Lucida Sans Typewriter"/>
        </w:rPr>
        <w:t>,</w:t>
      </w:r>
      <w:r w:rsidRPr="0059238F">
        <w:rPr>
          <w:rFonts w:ascii="Lucida Sans Typewriter" w:hAnsi="Lucida Sans Typewriter"/>
          <w:color w:val="0033CC"/>
        </w:rPr>
        <w:t>'Snatch, cerdos y diamantes'</w:t>
      </w:r>
      <w:r w:rsidRPr="0059238F">
        <w:rPr>
          <w:rFonts w:ascii="Lucida Sans Typewriter" w:hAnsi="Lucida Sans Typewriter"/>
        </w:rPr>
        <w:t xml:space="preserve">, </w:t>
      </w:r>
      <w:r w:rsidRPr="0059238F">
        <w:rPr>
          <w:rFonts w:ascii="Lucida Sans Typewriter" w:hAnsi="Lucida Sans Typewriter"/>
          <w:color w:val="4F6228" w:themeColor="accent3" w:themeShade="80"/>
        </w:rPr>
        <w:t>2000</w:t>
      </w:r>
      <w:r w:rsidRPr="0059238F">
        <w:rPr>
          <w:rFonts w:ascii="Lucida Sans Typewriter" w:hAnsi="Lucida Sans Typewriter"/>
        </w:rPr>
        <w:t xml:space="preserve">, </w:t>
      </w:r>
      <w:r w:rsidRPr="0059238F">
        <w:rPr>
          <w:rFonts w:ascii="Lucida Sans Typewriter" w:hAnsi="Lucida Sans Typewriter"/>
          <w:color w:val="0033CC"/>
        </w:rPr>
        <w:t>'Acción'</w:t>
      </w:r>
      <w:r w:rsidRPr="0059238F">
        <w:rPr>
          <w:rFonts w:ascii="Lucida Sans Typewriter" w:hAnsi="Lucida Sans Typewriter"/>
        </w:rPr>
        <w:t xml:space="preserve">, </w:t>
      </w:r>
      <w:r w:rsidRPr="0059238F">
        <w:rPr>
          <w:rFonts w:ascii="Lucida Sans Typewriter" w:hAnsi="Lucida Sans Typewriter"/>
          <w:color w:val="4F6228" w:themeColor="accent3" w:themeShade="80"/>
        </w:rPr>
        <w:t>4</w:t>
      </w:r>
      <w:r w:rsidRPr="0059238F">
        <w:rPr>
          <w:rFonts w:ascii="Lucida Sans Typewriter" w:hAnsi="Lucida Sans Typewriter"/>
        </w:rPr>
        <w:t xml:space="preserve">, </w:t>
      </w:r>
      <w:r w:rsidRPr="0059238F">
        <w:rPr>
          <w:rFonts w:ascii="Lucida Sans Typewriter" w:hAnsi="Lucida Sans Typewriter"/>
          <w:color w:val="4F6228" w:themeColor="accent3" w:themeShade="80"/>
        </w:rPr>
        <w:t>3</w:t>
      </w:r>
      <w:r w:rsidRPr="0059238F">
        <w:rPr>
          <w:rFonts w:ascii="Lucida Sans Typewriter" w:hAnsi="Lucida Sans Typewriter"/>
        </w:rPr>
        <w:t xml:space="preserve">, </w:t>
      </w:r>
      <w:r w:rsidRPr="0059238F">
        <w:rPr>
          <w:rFonts w:ascii="Lucida Sans Typewriter" w:hAnsi="Lucida Sans Typewriter"/>
          <w:color w:val="4F6228" w:themeColor="accent3" w:themeShade="80"/>
        </w:rPr>
        <w:t>93.6</w:t>
      </w:r>
      <w:r w:rsidRPr="0059238F">
        <w:rPr>
          <w:rFonts w:ascii="Lucida Sans Typewriter" w:hAnsi="Lucida Sans Typewriter"/>
        </w:rPr>
        <w:t xml:space="preserve">, </w:t>
      </w:r>
      <w:r w:rsidRPr="0059238F">
        <w:rPr>
          <w:rFonts w:ascii="Lucida Sans Typewriter" w:hAnsi="Lucida Sans Typewriter"/>
          <w:color w:val="4F6228" w:themeColor="accent3" w:themeShade="80"/>
        </w:rPr>
        <w:t>6</w:t>
      </w:r>
      <w:r w:rsidRPr="0059238F">
        <w:rPr>
          <w:rFonts w:ascii="Lucida Sans Typewriter" w:hAnsi="Lucida Sans Typewriter"/>
        </w:rPr>
        <w:t>);</w:t>
      </w:r>
    </w:p>
    <w:p w14:paraId="449D9C39" w14:textId="23F68084"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INSERT INTO</w:t>
      </w:r>
      <w:r w:rsidRPr="0059238F">
        <w:rPr>
          <w:rFonts w:ascii="Lucida Sans Typewriter" w:hAnsi="Lucida Sans Typewriter"/>
        </w:rPr>
        <w:t xml:space="preserve"> 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5</w:t>
      </w:r>
      <w:r w:rsidR="00DC7BBB">
        <w:rPr>
          <w:rFonts w:ascii="Lucida Sans Typewriter" w:hAnsi="Lucida Sans Typewriter"/>
        </w:rPr>
        <w:t>,</w:t>
      </w:r>
      <w:r w:rsidRPr="0059238F">
        <w:rPr>
          <w:rFonts w:ascii="Lucida Sans Typewriter" w:hAnsi="Lucida Sans Typewriter"/>
          <w:color w:val="0033CC"/>
        </w:rPr>
        <w:t>'Pruebas Varias'</w:t>
      </w:r>
      <w:r w:rsidRPr="0059238F">
        <w:rPr>
          <w:rFonts w:ascii="Lucida Sans Typewriter" w:hAnsi="Lucida Sans Typewriter"/>
        </w:rPr>
        <w:t xml:space="preserve">, </w:t>
      </w:r>
      <w:r w:rsidRPr="0059238F">
        <w:rPr>
          <w:rFonts w:ascii="Lucida Sans Typewriter" w:hAnsi="Lucida Sans Typewriter"/>
          <w:color w:val="4F6228" w:themeColor="accent3" w:themeShade="80"/>
        </w:rPr>
        <w:t>1982</w:t>
      </w:r>
      <w:r w:rsidRPr="0059238F">
        <w:rPr>
          <w:rFonts w:ascii="Lucida Sans Typewriter" w:hAnsi="Lucida Sans Typewriter"/>
        </w:rPr>
        <w:t xml:space="preserve">, </w:t>
      </w:r>
      <w:r w:rsidRPr="0059238F">
        <w:rPr>
          <w:rFonts w:ascii="Lucida Sans Typewriter" w:hAnsi="Lucida Sans Typewriter"/>
          <w:color w:val="0033CC"/>
        </w:rPr>
        <w:t>'Comedia'</w:t>
      </w:r>
      <w:r w:rsidRPr="0059238F">
        <w:rPr>
          <w:rFonts w:ascii="Lucida Sans Typewriter" w:hAnsi="Lucida Sans Typewriter"/>
        </w:rPr>
        <w:t xml:space="preserve">, </w:t>
      </w:r>
      <w:r w:rsidRPr="0059238F">
        <w:rPr>
          <w:rFonts w:ascii="Lucida Sans Typewriter" w:hAnsi="Lucida Sans Typewriter"/>
          <w:color w:val="4F6228" w:themeColor="accent3" w:themeShade="80"/>
        </w:rPr>
        <w:t>2</w:t>
      </w:r>
      <w:r w:rsidRPr="0059238F">
        <w:rPr>
          <w:rFonts w:ascii="Lucida Sans Typewriter" w:hAnsi="Lucida Sans Typewriter"/>
        </w:rPr>
        <w:t xml:space="preserve">, </w:t>
      </w:r>
      <w:r w:rsidRPr="0059238F">
        <w:rPr>
          <w:rFonts w:ascii="Lucida Sans Typewriter" w:hAnsi="Lucida Sans Typewriter"/>
          <w:color w:val="4F6228" w:themeColor="accent3" w:themeShade="80"/>
        </w:rPr>
        <w:t>3</w:t>
      </w:r>
      <w:r w:rsidRPr="0059238F">
        <w:rPr>
          <w:rFonts w:ascii="Lucida Sans Typewriter" w:hAnsi="Lucida Sans Typewriter"/>
        </w:rPr>
        <w:t xml:space="preserve">, </w:t>
      </w:r>
      <w:r w:rsidRPr="0059238F">
        <w:rPr>
          <w:rFonts w:ascii="Lucida Sans Typewriter" w:hAnsi="Lucida Sans Typewriter"/>
          <w:color w:val="4F6228" w:themeColor="accent3" w:themeShade="80"/>
        </w:rPr>
        <w:t>35.2</w:t>
      </w:r>
      <w:r w:rsidRPr="0059238F">
        <w:rPr>
          <w:rFonts w:ascii="Lucida Sans Typewriter" w:hAnsi="Lucida Sans Typewriter"/>
        </w:rPr>
        <w:t xml:space="preserve">, </w:t>
      </w:r>
      <w:r w:rsidRPr="0059238F">
        <w:rPr>
          <w:rFonts w:ascii="Lucida Sans Typewriter" w:hAnsi="Lucida Sans Typewriter"/>
          <w:color w:val="4F6228" w:themeColor="accent3" w:themeShade="80"/>
        </w:rPr>
        <w:t>10</w:t>
      </w:r>
      <w:r w:rsidRPr="0059238F">
        <w:rPr>
          <w:rFonts w:ascii="Lucida Sans Typewriter" w:hAnsi="Lucida Sans Typewriter"/>
        </w:rPr>
        <w:t>);</w:t>
      </w:r>
    </w:p>
    <w:p w14:paraId="6D7F0FF2" w14:textId="4B575B1B"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INSERT INTO</w:t>
      </w:r>
      <w:r w:rsidRPr="0059238F">
        <w:rPr>
          <w:rFonts w:ascii="Lucida Sans Typewriter" w:hAnsi="Lucida Sans Typewriter"/>
        </w:rPr>
        <w:t xml:space="preserve"> 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6</w:t>
      </w:r>
      <w:r w:rsidR="00DC7BBB">
        <w:rPr>
          <w:rFonts w:ascii="Lucida Sans Typewriter" w:hAnsi="Lucida Sans Typewriter"/>
        </w:rPr>
        <w:t>,</w:t>
      </w:r>
      <w:r w:rsidRPr="0059238F">
        <w:rPr>
          <w:rFonts w:ascii="Lucida Sans Typewriter" w:hAnsi="Lucida Sans Typewriter"/>
          <w:color w:val="0033CC"/>
        </w:rPr>
        <w:t>'Otras Pruebas'</w:t>
      </w:r>
      <w:r w:rsidRPr="0059238F">
        <w:rPr>
          <w:rFonts w:ascii="Lucida Sans Typewriter" w:hAnsi="Lucida Sans Typewriter"/>
        </w:rPr>
        <w:t xml:space="preserve">, </w:t>
      </w:r>
      <w:r w:rsidRPr="0059238F">
        <w:rPr>
          <w:rFonts w:ascii="Lucida Sans Typewriter" w:hAnsi="Lucida Sans Typewriter"/>
          <w:color w:val="4F6228" w:themeColor="accent3" w:themeShade="80"/>
        </w:rPr>
        <w:t>2018</w:t>
      </w:r>
      <w:r w:rsidRPr="0059238F">
        <w:rPr>
          <w:rFonts w:ascii="Lucida Sans Typewriter" w:hAnsi="Lucida Sans Typewriter"/>
        </w:rPr>
        <w:t xml:space="preserve">, </w:t>
      </w:r>
      <w:r w:rsidRPr="0059238F">
        <w:rPr>
          <w:rFonts w:ascii="Lucida Sans Typewriter" w:hAnsi="Lucida Sans Typewriter"/>
          <w:color w:val="0033CC"/>
        </w:rPr>
        <w:t>'Comedia'</w:t>
      </w:r>
      <w:r w:rsidRPr="0059238F">
        <w:rPr>
          <w:rFonts w:ascii="Lucida Sans Typewriter" w:hAnsi="Lucida Sans Typewriter"/>
        </w:rPr>
        <w:t xml:space="preserve">, </w:t>
      </w:r>
      <w:r w:rsidRPr="0059238F">
        <w:rPr>
          <w:rFonts w:ascii="Lucida Sans Typewriter" w:hAnsi="Lucida Sans Typewriter"/>
          <w:color w:val="4F6228" w:themeColor="accent3" w:themeShade="80"/>
        </w:rPr>
        <w:t>4</w:t>
      </w:r>
      <w:r w:rsidRPr="0059238F">
        <w:rPr>
          <w:rFonts w:ascii="Lucida Sans Typewriter" w:hAnsi="Lucida Sans Typewriter"/>
        </w:rPr>
        <w:t xml:space="preserve">, </w:t>
      </w:r>
      <w:r w:rsidRPr="0059238F">
        <w:rPr>
          <w:rFonts w:ascii="Lucida Sans Typewriter" w:hAnsi="Lucida Sans Typewriter"/>
          <w:color w:val="4F6228" w:themeColor="accent3" w:themeShade="80"/>
        </w:rPr>
        <w:t>2</w:t>
      </w:r>
      <w:r w:rsidRPr="0059238F">
        <w:rPr>
          <w:rFonts w:ascii="Lucida Sans Typewriter" w:hAnsi="Lucida Sans Typewriter"/>
        </w:rPr>
        <w:t xml:space="preserve">, </w:t>
      </w:r>
      <w:r w:rsidRPr="0059238F">
        <w:rPr>
          <w:rFonts w:ascii="Lucida Sans Typewriter" w:hAnsi="Lucida Sans Typewriter"/>
          <w:color w:val="4F6228" w:themeColor="accent3" w:themeShade="80"/>
        </w:rPr>
        <w:t>94.5</w:t>
      </w:r>
      <w:r w:rsidRPr="0059238F">
        <w:rPr>
          <w:rFonts w:ascii="Lucida Sans Typewriter" w:hAnsi="Lucida Sans Typewriter"/>
        </w:rPr>
        <w:t xml:space="preserve">, </w:t>
      </w:r>
      <w:r w:rsidRPr="0059238F">
        <w:rPr>
          <w:rFonts w:ascii="Lucida Sans Typewriter" w:hAnsi="Lucida Sans Typewriter"/>
          <w:color w:val="4F6228" w:themeColor="accent3" w:themeShade="80"/>
        </w:rPr>
        <w:t>15</w:t>
      </w:r>
      <w:r w:rsidRPr="0059238F">
        <w:rPr>
          <w:rFonts w:ascii="Lucida Sans Typewriter" w:hAnsi="Lucida Sans Typewriter"/>
        </w:rPr>
        <w:t>);</w:t>
      </w:r>
    </w:p>
    <w:p w14:paraId="3E939D91" w14:textId="660493C5"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INSERT INTO</w:t>
      </w:r>
      <w:r w:rsidRPr="0059238F">
        <w:rPr>
          <w:rFonts w:ascii="Lucida Sans Typewriter" w:hAnsi="Lucida Sans Typewriter"/>
        </w:rPr>
        <w:t xml:space="preserve"> 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7</w:t>
      </w:r>
      <w:r w:rsidR="00DC7BBB">
        <w:rPr>
          <w:rFonts w:ascii="Lucida Sans Typewriter" w:hAnsi="Lucida Sans Typewriter"/>
        </w:rPr>
        <w:t>,</w:t>
      </w:r>
      <w:r w:rsidRPr="0059238F">
        <w:rPr>
          <w:rFonts w:ascii="Lucida Sans Typewriter" w:hAnsi="Lucida Sans Typewriter"/>
          <w:color w:val="0033CC"/>
        </w:rPr>
        <w:t>'Torrente'</w:t>
      </w:r>
      <w:r w:rsidRPr="0059238F">
        <w:rPr>
          <w:rFonts w:ascii="Lucida Sans Typewriter" w:hAnsi="Lucida Sans Typewriter"/>
        </w:rPr>
        <w:t xml:space="preserve">, </w:t>
      </w:r>
      <w:r w:rsidRPr="0059238F">
        <w:rPr>
          <w:rFonts w:ascii="Lucida Sans Typewriter" w:hAnsi="Lucida Sans Typewriter"/>
          <w:color w:val="4F6228" w:themeColor="accent3" w:themeShade="80"/>
        </w:rPr>
        <w:t>1998</w:t>
      </w:r>
      <w:r w:rsidRPr="0059238F">
        <w:rPr>
          <w:rFonts w:ascii="Lucida Sans Typewriter" w:hAnsi="Lucida Sans Typewriter"/>
        </w:rPr>
        <w:t xml:space="preserve">, </w:t>
      </w:r>
      <w:r w:rsidRPr="0059238F">
        <w:rPr>
          <w:rFonts w:ascii="Lucida Sans Typewriter" w:hAnsi="Lucida Sans Typewriter"/>
          <w:color w:val="0033CC"/>
        </w:rPr>
        <w:t>'Comedia'</w:t>
      </w:r>
      <w:r w:rsidRPr="0059238F">
        <w:rPr>
          <w:rFonts w:ascii="Lucida Sans Typewriter" w:hAnsi="Lucida Sans Typewriter"/>
        </w:rPr>
        <w:t xml:space="preserve">, </w:t>
      </w:r>
      <w:r w:rsidRPr="0059238F">
        <w:rPr>
          <w:rFonts w:ascii="Lucida Sans Typewriter" w:hAnsi="Lucida Sans Typewriter"/>
          <w:color w:val="4F6228" w:themeColor="accent3" w:themeShade="80"/>
        </w:rPr>
        <w:t>6</w:t>
      </w:r>
      <w:r w:rsidRPr="0059238F">
        <w:rPr>
          <w:rFonts w:ascii="Lucida Sans Typewriter" w:hAnsi="Lucida Sans Typewriter"/>
        </w:rPr>
        <w:t xml:space="preserve">, </w:t>
      </w:r>
      <w:r w:rsidRPr="0059238F">
        <w:rPr>
          <w:rFonts w:ascii="Lucida Sans Typewriter" w:hAnsi="Lucida Sans Typewriter"/>
          <w:color w:val="1F497D" w:themeColor="text2"/>
        </w:rPr>
        <w:t>null</w:t>
      </w:r>
      <w:r w:rsidRPr="0059238F">
        <w:rPr>
          <w:rFonts w:ascii="Lucida Sans Typewriter" w:hAnsi="Lucida Sans Typewriter"/>
        </w:rPr>
        <w:t xml:space="preserve">, </w:t>
      </w:r>
      <w:r w:rsidRPr="0059238F">
        <w:rPr>
          <w:rFonts w:ascii="Lucida Sans Typewriter" w:hAnsi="Lucida Sans Typewriter"/>
          <w:color w:val="4F6228" w:themeColor="accent3" w:themeShade="80"/>
        </w:rPr>
        <w:t>10.9</w:t>
      </w:r>
      <w:r w:rsidRPr="0059238F">
        <w:rPr>
          <w:rFonts w:ascii="Lucida Sans Typewriter" w:hAnsi="Lucida Sans Typewriter"/>
        </w:rPr>
        <w:t xml:space="preserve">, </w:t>
      </w:r>
      <w:r w:rsidRPr="0059238F">
        <w:rPr>
          <w:rFonts w:ascii="Lucida Sans Typewriter" w:hAnsi="Lucida Sans Typewriter"/>
          <w:color w:val="4F6228" w:themeColor="accent3" w:themeShade="80"/>
        </w:rPr>
        <w:t>12.7</w:t>
      </w:r>
      <w:r w:rsidRPr="0059238F">
        <w:rPr>
          <w:rFonts w:ascii="Lucida Sans Typewriter" w:hAnsi="Lucida Sans Typewriter"/>
        </w:rPr>
        <w:t>);</w:t>
      </w:r>
    </w:p>
    <w:p w14:paraId="401097D2" w14:textId="2713E6B5"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INSERT INTO</w:t>
      </w:r>
      <w:r w:rsidRPr="0059238F">
        <w:rPr>
          <w:rFonts w:ascii="Lucida Sans Typewriter" w:hAnsi="Lucida Sans Typewriter"/>
        </w:rPr>
        <w:t xml:space="preserve"> 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8</w:t>
      </w:r>
      <w:r w:rsidR="00DC7BBB">
        <w:rPr>
          <w:rFonts w:ascii="Lucida Sans Typewriter" w:hAnsi="Lucida Sans Typewriter"/>
        </w:rPr>
        <w:t>,</w:t>
      </w:r>
      <w:r w:rsidRPr="0059238F">
        <w:rPr>
          <w:rFonts w:ascii="Lucida Sans Typewriter" w:hAnsi="Lucida Sans Typewriter"/>
          <w:color w:val="0033CC"/>
        </w:rPr>
        <w:t>'Pruebas Null'</w:t>
      </w:r>
      <w:r w:rsidRPr="0059238F">
        <w:rPr>
          <w:rFonts w:ascii="Lucida Sans Typewriter" w:hAnsi="Lucida Sans Typewriter"/>
        </w:rPr>
        <w:t xml:space="preserve">, </w:t>
      </w:r>
      <w:r w:rsidRPr="0059238F">
        <w:rPr>
          <w:rFonts w:ascii="Lucida Sans Typewriter" w:hAnsi="Lucida Sans Typewriter"/>
          <w:color w:val="4F6228" w:themeColor="accent3" w:themeShade="80"/>
        </w:rPr>
        <w:t>2018</w:t>
      </w:r>
      <w:r w:rsidRPr="0059238F">
        <w:rPr>
          <w:rFonts w:ascii="Lucida Sans Typewriter" w:hAnsi="Lucida Sans Typewriter"/>
        </w:rPr>
        <w:t xml:space="preserve">, </w:t>
      </w:r>
      <w:r w:rsidRPr="0059238F">
        <w:rPr>
          <w:rFonts w:ascii="Lucida Sans Typewriter" w:hAnsi="Lucida Sans Typewriter"/>
          <w:color w:val="0033CC"/>
        </w:rPr>
        <w:t>'Comedia'</w:t>
      </w:r>
      <w:r w:rsidRPr="0059238F">
        <w:rPr>
          <w:rFonts w:ascii="Lucida Sans Typewriter" w:hAnsi="Lucida Sans Typewriter"/>
        </w:rPr>
        <w:t xml:space="preserve">, </w:t>
      </w:r>
      <w:r w:rsidRPr="0059238F">
        <w:rPr>
          <w:rFonts w:ascii="Lucida Sans Typewriter" w:hAnsi="Lucida Sans Typewriter"/>
          <w:color w:val="1F497D" w:themeColor="text2"/>
        </w:rPr>
        <w:t>null</w:t>
      </w:r>
      <w:r w:rsidRPr="0059238F">
        <w:rPr>
          <w:rFonts w:ascii="Lucida Sans Typewriter" w:hAnsi="Lucida Sans Typewriter"/>
        </w:rPr>
        <w:t xml:space="preserve">, </w:t>
      </w:r>
      <w:r w:rsidRPr="0059238F">
        <w:rPr>
          <w:rFonts w:ascii="Lucida Sans Typewriter" w:hAnsi="Lucida Sans Typewriter"/>
          <w:color w:val="1F497D" w:themeColor="text2"/>
        </w:rPr>
        <w:t>null</w:t>
      </w:r>
      <w:r w:rsidRPr="0059238F">
        <w:rPr>
          <w:rFonts w:ascii="Lucida Sans Typewriter" w:hAnsi="Lucida Sans Typewriter"/>
        </w:rPr>
        <w:t xml:space="preserve">, </w:t>
      </w:r>
      <w:r w:rsidRPr="0059238F">
        <w:rPr>
          <w:rFonts w:ascii="Lucida Sans Typewriter" w:hAnsi="Lucida Sans Typewriter"/>
          <w:color w:val="4F6228" w:themeColor="accent3" w:themeShade="80"/>
        </w:rPr>
        <w:t>100</w:t>
      </w:r>
      <w:r w:rsidRPr="0059238F">
        <w:rPr>
          <w:rFonts w:ascii="Lucida Sans Typewriter" w:hAnsi="Lucida Sans Typewriter"/>
        </w:rPr>
        <w:t xml:space="preserve">, </w:t>
      </w:r>
      <w:r w:rsidRPr="0059238F">
        <w:rPr>
          <w:rFonts w:ascii="Lucida Sans Typewriter" w:hAnsi="Lucida Sans Typewriter"/>
          <w:color w:val="4F6228" w:themeColor="accent3" w:themeShade="80"/>
        </w:rPr>
        <w:t>30</w:t>
      </w:r>
      <w:r w:rsidRPr="0059238F">
        <w:rPr>
          <w:rFonts w:ascii="Lucida Sans Typewriter" w:hAnsi="Lucida Sans Typewriter"/>
        </w:rPr>
        <w:t>);</w:t>
      </w:r>
    </w:p>
    <w:p w14:paraId="579D2C74" w14:textId="1B0BDCD0"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INSERT INTO</w:t>
      </w:r>
      <w:r w:rsidRPr="0059238F">
        <w:rPr>
          <w:rFonts w:ascii="Lucida Sans Typewriter" w:hAnsi="Lucida Sans Typewriter"/>
        </w:rPr>
        <w:t xml:space="preserve"> 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9</w:t>
      </w:r>
      <w:r w:rsidR="00DC7BBB">
        <w:rPr>
          <w:rFonts w:ascii="Lucida Sans Typewriter" w:hAnsi="Lucida Sans Typewriter"/>
        </w:rPr>
        <w:t>,</w:t>
      </w:r>
      <w:r w:rsidRPr="0059238F">
        <w:rPr>
          <w:rFonts w:ascii="Lucida Sans Typewriter" w:hAnsi="Lucida Sans Typewriter"/>
          <w:color w:val="0033CC"/>
        </w:rPr>
        <w:t>'E.T'</w:t>
      </w:r>
      <w:r w:rsidRPr="0059238F">
        <w:rPr>
          <w:rFonts w:ascii="Lucida Sans Typewriter" w:hAnsi="Lucida Sans Typewriter"/>
        </w:rPr>
        <w:t xml:space="preserve">, </w:t>
      </w:r>
      <w:r w:rsidRPr="0059238F">
        <w:rPr>
          <w:rFonts w:ascii="Lucida Sans Typewriter" w:hAnsi="Lucida Sans Typewriter"/>
          <w:color w:val="4F6228" w:themeColor="accent3" w:themeShade="80"/>
        </w:rPr>
        <w:t>1982</w:t>
      </w:r>
      <w:r w:rsidRPr="0059238F">
        <w:rPr>
          <w:rFonts w:ascii="Lucida Sans Typewriter" w:hAnsi="Lucida Sans Typewriter"/>
        </w:rPr>
        <w:t xml:space="preserve">, </w:t>
      </w:r>
      <w:r w:rsidRPr="0059238F">
        <w:rPr>
          <w:rFonts w:ascii="Lucida Sans Typewriter" w:hAnsi="Lucida Sans Typewriter"/>
          <w:color w:val="0033CC"/>
        </w:rPr>
        <w:t>'Ciencia Ficción'</w:t>
      </w:r>
      <w:r w:rsidRPr="0059238F">
        <w:rPr>
          <w:rFonts w:ascii="Lucida Sans Typewriter" w:hAnsi="Lucida Sans Typewriter"/>
        </w:rPr>
        <w:t xml:space="preserve">, </w:t>
      </w:r>
      <w:r w:rsidRPr="0059238F">
        <w:rPr>
          <w:rFonts w:ascii="Lucida Sans Typewriter" w:hAnsi="Lucida Sans Typewriter"/>
          <w:color w:val="4F6228" w:themeColor="accent3" w:themeShade="80"/>
        </w:rPr>
        <w:t>1</w:t>
      </w:r>
      <w:r w:rsidRPr="0059238F">
        <w:rPr>
          <w:rFonts w:ascii="Lucida Sans Typewriter" w:hAnsi="Lucida Sans Typewriter"/>
        </w:rPr>
        <w:t xml:space="preserve">, </w:t>
      </w:r>
      <w:r w:rsidRPr="0059238F">
        <w:rPr>
          <w:rFonts w:ascii="Lucida Sans Typewriter" w:hAnsi="Lucida Sans Typewriter"/>
          <w:color w:val="4F6228" w:themeColor="accent3" w:themeShade="80"/>
        </w:rPr>
        <w:t>1</w:t>
      </w:r>
      <w:r w:rsidRPr="0059238F">
        <w:rPr>
          <w:rFonts w:ascii="Lucida Sans Typewriter" w:hAnsi="Lucida Sans Typewriter"/>
        </w:rPr>
        <w:t xml:space="preserve">, </w:t>
      </w:r>
      <w:r w:rsidRPr="0059238F">
        <w:rPr>
          <w:rFonts w:ascii="Lucida Sans Typewriter" w:hAnsi="Lucida Sans Typewriter"/>
          <w:color w:val="4F6228" w:themeColor="accent3" w:themeShade="80"/>
        </w:rPr>
        <w:t>730</w:t>
      </w:r>
      <w:r w:rsidRPr="0059238F">
        <w:rPr>
          <w:rFonts w:ascii="Lucida Sans Typewriter" w:hAnsi="Lucida Sans Typewriter"/>
        </w:rPr>
        <w:t xml:space="preserve">, </w:t>
      </w:r>
      <w:r w:rsidRPr="0059238F">
        <w:rPr>
          <w:rFonts w:ascii="Lucida Sans Typewriter" w:hAnsi="Lucida Sans Typewriter"/>
          <w:color w:val="4F6228" w:themeColor="accent3" w:themeShade="80"/>
        </w:rPr>
        <w:t>10.5</w:t>
      </w:r>
      <w:r w:rsidRPr="0059238F">
        <w:rPr>
          <w:rFonts w:ascii="Lucida Sans Typewriter" w:hAnsi="Lucida Sans Typewriter"/>
        </w:rPr>
        <w:t>);</w:t>
      </w:r>
    </w:p>
    <w:p w14:paraId="43BF3DD3" w14:textId="62B8DF38" w:rsidR="008A07E1" w:rsidRPr="0059238F" w:rsidRDefault="008A07E1" w:rsidP="0059238F">
      <w:pPr>
        <w:spacing w:line="240" w:lineRule="auto"/>
        <w:rPr>
          <w:rFonts w:ascii="Lucida Sans Typewriter" w:hAnsi="Lucida Sans Typewriter"/>
        </w:rPr>
      </w:pPr>
      <w:r w:rsidRPr="0059238F">
        <w:rPr>
          <w:rFonts w:ascii="Lucida Sans Typewriter" w:hAnsi="Lucida Sans Typewriter"/>
          <w:caps/>
          <w:color w:val="1F497D" w:themeColor="text2"/>
        </w:rPr>
        <w:t xml:space="preserve">INSERT INTO </w:t>
      </w:r>
      <w:r w:rsidRPr="0059238F">
        <w:rPr>
          <w:rFonts w:ascii="Lucida Sans Typewriter" w:hAnsi="Lucida Sans Typewriter"/>
        </w:rPr>
        <w:t xml:space="preserve">Pelicula </w:t>
      </w:r>
      <w:r w:rsidRPr="0059238F">
        <w:rPr>
          <w:rFonts w:ascii="Lucida Sans Typewriter" w:hAnsi="Lucida Sans Typewriter"/>
          <w:caps/>
          <w:color w:val="1F497D" w:themeColor="text2"/>
        </w:rPr>
        <w:t>values</w:t>
      </w:r>
      <w:r w:rsidRPr="0059238F">
        <w:rPr>
          <w:rFonts w:ascii="Lucida Sans Typewriter" w:hAnsi="Lucida Sans Typewriter"/>
        </w:rPr>
        <w:t>(</w:t>
      </w:r>
      <w:r w:rsidRPr="0059238F">
        <w:rPr>
          <w:rFonts w:ascii="Lucida Sans Typewriter" w:hAnsi="Lucida Sans Typewriter"/>
          <w:color w:val="4F6228" w:themeColor="accent3" w:themeShade="80"/>
        </w:rPr>
        <w:t>10</w:t>
      </w:r>
      <w:r w:rsidR="00DC7BBB">
        <w:rPr>
          <w:rFonts w:ascii="Lucida Sans Typewriter" w:hAnsi="Lucida Sans Typewriter"/>
        </w:rPr>
        <w:t>,</w:t>
      </w:r>
      <w:r w:rsidRPr="0059238F">
        <w:rPr>
          <w:rFonts w:ascii="Lucida Sans Typewriter" w:hAnsi="Lucida Sans Typewriter"/>
          <w:color w:val="0033CC"/>
        </w:rPr>
        <w:t>'Matrix'</w:t>
      </w:r>
      <w:r w:rsidRPr="0059238F">
        <w:rPr>
          <w:rFonts w:ascii="Lucida Sans Typewriter" w:hAnsi="Lucida Sans Typewriter"/>
        </w:rPr>
        <w:t xml:space="preserve">, </w:t>
      </w:r>
      <w:r w:rsidRPr="0059238F">
        <w:rPr>
          <w:rFonts w:ascii="Lucida Sans Typewriter" w:hAnsi="Lucida Sans Typewriter"/>
          <w:color w:val="4F6228" w:themeColor="accent3" w:themeShade="80"/>
        </w:rPr>
        <w:t>1999</w:t>
      </w:r>
      <w:r w:rsidRPr="0059238F">
        <w:rPr>
          <w:rFonts w:ascii="Lucida Sans Typewriter" w:hAnsi="Lucida Sans Typewriter"/>
        </w:rPr>
        <w:t xml:space="preserve">, </w:t>
      </w:r>
      <w:r w:rsidRPr="0059238F">
        <w:rPr>
          <w:rFonts w:ascii="Lucida Sans Typewriter" w:hAnsi="Lucida Sans Typewriter"/>
          <w:color w:val="0033CC"/>
        </w:rPr>
        <w:t>'Ciencia Ficción'</w:t>
      </w:r>
      <w:r w:rsidRPr="0059238F">
        <w:rPr>
          <w:rFonts w:ascii="Lucida Sans Typewriter" w:hAnsi="Lucida Sans Typewriter"/>
        </w:rPr>
        <w:t xml:space="preserve">, </w:t>
      </w:r>
      <w:r w:rsidRPr="0059238F">
        <w:rPr>
          <w:rFonts w:ascii="Lucida Sans Typewriter" w:hAnsi="Lucida Sans Typewriter"/>
          <w:color w:val="4F6228" w:themeColor="accent3" w:themeShade="80"/>
        </w:rPr>
        <w:t>5</w:t>
      </w:r>
      <w:r w:rsidRPr="0059238F">
        <w:rPr>
          <w:rFonts w:ascii="Lucida Sans Typewriter" w:hAnsi="Lucida Sans Typewriter"/>
        </w:rPr>
        <w:t xml:space="preserve">, </w:t>
      </w:r>
      <w:r w:rsidRPr="0059238F">
        <w:rPr>
          <w:rFonts w:ascii="Lucida Sans Typewriter" w:hAnsi="Lucida Sans Typewriter"/>
          <w:color w:val="4F6228" w:themeColor="accent3" w:themeShade="80"/>
        </w:rPr>
        <w:t>1</w:t>
      </w:r>
      <w:r w:rsidRPr="0059238F">
        <w:rPr>
          <w:rFonts w:ascii="Lucida Sans Typewriter" w:hAnsi="Lucida Sans Typewriter"/>
        </w:rPr>
        <w:t xml:space="preserve">, </w:t>
      </w:r>
      <w:r w:rsidRPr="0059238F">
        <w:rPr>
          <w:rFonts w:ascii="Lucida Sans Typewriter" w:hAnsi="Lucida Sans Typewriter"/>
          <w:color w:val="4F6228" w:themeColor="accent3" w:themeShade="80"/>
        </w:rPr>
        <w:t>464.5</w:t>
      </w:r>
      <w:r w:rsidRPr="0059238F">
        <w:rPr>
          <w:rFonts w:ascii="Lucida Sans Typewriter" w:hAnsi="Lucida Sans Typewriter"/>
        </w:rPr>
        <w:t xml:space="preserve">, </w:t>
      </w:r>
      <w:r w:rsidRPr="0059238F">
        <w:rPr>
          <w:rFonts w:ascii="Lucida Sans Typewriter" w:hAnsi="Lucida Sans Typewriter"/>
          <w:color w:val="4F6228" w:themeColor="accent3" w:themeShade="80"/>
        </w:rPr>
        <w:t>63</w:t>
      </w:r>
      <w:r w:rsidRPr="0059238F">
        <w:rPr>
          <w:rFonts w:ascii="Lucida Sans Typewriter" w:hAnsi="Lucida Sans Typewriter"/>
        </w:rPr>
        <w:t>);</w:t>
      </w:r>
    </w:p>
    <w:p w14:paraId="5953B830" w14:textId="75FA367E" w:rsidR="00983003" w:rsidRPr="0059238F" w:rsidRDefault="00DC7BBB" w:rsidP="00DC7BBB">
      <w:pPr>
        <w:spacing w:line="240" w:lineRule="auto"/>
        <w:ind w:left="0"/>
        <w:rPr>
          <w:rFonts w:ascii="Lucida Sans Typewriter" w:hAnsi="Lucida Sans Typewriter"/>
        </w:rPr>
      </w:pPr>
      <w:r>
        <w:rPr>
          <w:rFonts w:ascii="Lucida Sans Typewriter" w:hAnsi="Lucida Sans Typewriter"/>
          <w:caps/>
          <w:color w:val="1F497D" w:themeColor="text2"/>
        </w:rPr>
        <w:t xml:space="preserve">     </w:t>
      </w:r>
      <w:r w:rsidR="008A07E1" w:rsidRPr="0059238F">
        <w:rPr>
          <w:rFonts w:ascii="Lucida Sans Typewriter" w:hAnsi="Lucida Sans Typewriter"/>
          <w:caps/>
          <w:color w:val="1F497D" w:themeColor="text2"/>
        </w:rPr>
        <w:t>INS</w:t>
      </w:r>
      <w:r>
        <w:rPr>
          <w:rFonts w:ascii="Lucida Sans Typewriter" w:hAnsi="Lucida Sans Typewriter"/>
          <w:caps/>
          <w:color w:val="1F497D" w:themeColor="text2"/>
        </w:rPr>
        <w:t xml:space="preserve">ERT </w:t>
      </w:r>
      <w:r w:rsidR="008A07E1" w:rsidRPr="0059238F">
        <w:rPr>
          <w:rFonts w:ascii="Lucida Sans Typewriter" w:hAnsi="Lucida Sans Typewriter"/>
          <w:caps/>
          <w:color w:val="1F497D" w:themeColor="text2"/>
        </w:rPr>
        <w:t xml:space="preserve">INTO </w:t>
      </w:r>
      <w:r w:rsidR="008A07E1" w:rsidRPr="0059238F">
        <w:rPr>
          <w:rFonts w:ascii="Lucida Sans Typewriter" w:hAnsi="Lucida Sans Typewriter"/>
        </w:rPr>
        <w:t xml:space="preserve">Pelicula </w:t>
      </w:r>
      <w:r w:rsidR="008A07E1" w:rsidRPr="0059238F">
        <w:rPr>
          <w:rFonts w:ascii="Lucida Sans Typewriter" w:hAnsi="Lucida Sans Typewriter"/>
          <w:caps/>
          <w:color w:val="1F497D" w:themeColor="text2"/>
        </w:rPr>
        <w:t>values</w:t>
      </w:r>
      <w:r w:rsidR="008A07E1" w:rsidRPr="0059238F">
        <w:rPr>
          <w:rFonts w:ascii="Lucida Sans Typewriter" w:hAnsi="Lucida Sans Typewriter"/>
        </w:rPr>
        <w:t>(</w:t>
      </w:r>
      <w:r w:rsidR="008A07E1" w:rsidRPr="0059238F">
        <w:rPr>
          <w:rFonts w:ascii="Lucida Sans Typewriter" w:hAnsi="Lucida Sans Typewriter"/>
          <w:color w:val="4F6228" w:themeColor="accent3" w:themeShade="80"/>
        </w:rPr>
        <w:t>11</w:t>
      </w:r>
      <w:r>
        <w:rPr>
          <w:rFonts w:ascii="Lucida Sans Typewriter" w:hAnsi="Lucida Sans Typewriter"/>
        </w:rPr>
        <w:t>,</w:t>
      </w:r>
      <w:r w:rsidR="008A07E1" w:rsidRPr="0059238F">
        <w:rPr>
          <w:rFonts w:ascii="Lucida Sans Typewriter" w:hAnsi="Lucida Sans Typewriter"/>
          <w:color w:val="0033CC"/>
        </w:rPr>
        <w:t>'Jurassic Park'</w:t>
      </w:r>
      <w:r w:rsidR="008A07E1" w:rsidRPr="0059238F">
        <w:rPr>
          <w:rFonts w:ascii="Lucida Sans Typewriter" w:hAnsi="Lucida Sans Typewriter"/>
        </w:rPr>
        <w:t xml:space="preserve">, </w:t>
      </w:r>
      <w:r w:rsidR="008A07E1" w:rsidRPr="0059238F">
        <w:rPr>
          <w:rFonts w:ascii="Lucida Sans Typewriter" w:hAnsi="Lucida Sans Typewriter"/>
          <w:color w:val="4F6228" w:themeColor="accent3" w:themeShade="80"/>
        </w:rPr>
        <w:t>1993</w:t>
      </w:r>
      <w:r w:rsidR="008A07E1" w:rsidRPr="0059238F">
        <w:rPr>
          <w:rFonts w:ascii="Lucida Sans Typewriter" w:hAnsi="Lucida Sans Typewriter"/>
        </w:rPr>
        <w:t xml:space="preserve">, </w:t>
      </w:r>
      <w:r w:rsidR="008A07E1" w:rsidRPr="0059238F">
        <w:rPr>
          <w:rFonts w:ascii="Lucida Sans Typewriter" w:hAnsi="Lucida Sans Typewriter"/>
          <w:color w:val="0033CC"/>
        </w:rPr>
        <w:t>'Ciencia Ficción'</w:t>
      </w:r>
      <w:r w:rsidR="008A07E1" w:rsidRPr="0059238F">
        <w:rPr>
          <w:rFonts w:ascii="Lucida Sans Typewriter" w:hAnsi="Lucida Sans Typewriter"/>
        </w:rPr>
        <w:t xml:space="preserve">, </w:t>
      </w:r>
      <w:r w:rsidR="008A07E1" w:rsidRPr="0059238F">
        <w:rPr>
          <w:rFonts w:ascii="Lucida Sans Typewriter" w:hAnsi="Lucida Sans Typewriter"/>
          <w:color w:val="4F6228" w:themeColor="accent3" w:themeShade="80"/>
        </w:rPr>
        <w:t>1</w:t>
      </w:r>
      <w:r w:rsidR="008A07E1" w:rsidRPr="0059238F">
        <w:rPr>
          <w:rFonts w:ascii="Lucida Sans Typewriter" w:hAnsi="Lucida Sans Typewriter"/>
        </w:rPr>
        <w:t xml:space="preserve">, </w:t>
      </w:r>
      <w:r w:rsidR="008A07E1" w:rsidRPr="0059238F">
        <w:rPr>
          <w:rFonts w:ascii="Lucida Sans Typewriter" w:hAnsi="Lucida Sans Typewriter"/>
          <w:color w:val="4F6228" w:themeColor="accent3" w:themeShade="80"/>
        </w:rPr>
        <w:t>1</w:t>
      </w:r>
      <w:r w:rsidR="008A07E1" w:rsidRPr="0059238F">
        <w:rPr>
          <w:rFonts w:ascii="Lucida Sans Typewriter" w:hAnsi="Lucida Sans Typewriter"/>
        </w:rPr>
        <w:t xml:space="preserve">, </w:t>
      </w:r>
      <w:r w:rsidR="008A07E1" w:rsidRPr="0059238F">
        <w:rPr>
          <w:rFonts w:ascii="Lucida Sans Typewriter" w:hAnsi="Lucida Sans Typewriter"/>
          <w:color w:val="4F6228" w:themeColor="accent3" w:themeShade="80"/>
        </w:rPr>
        <w:t>1029</w:t>
      </w:r>
      <w:r w:rsidR="008A07E1" w:rsidRPr="0059238F">
        <w:rPr>
          <w:rFonts w:ascii="Lucida Sans Typewriter" w:hAnsi="Lucida Sans Typewriter"/>
        </w:rPr>
        <w:t xml:space="preserve">, </w:t>
      </w:r>
      <w:r w:rsidR="008A07E1" w:rsidRPr="0059238F">
        <w:rPr>
          <w:rFonts w:ascii="Lucida Sans Typewriter" w:hAnsi="Lucida Sans Typewriter"/>
          <w:color w:val="4F6228" w:themeColor="accent3" w:themeShade="80"/>
        </w:rPr>
        <w:t>63</w:t>
      </w:r>
      <w:r w:rsidR="008A07E1" w:rsidRPr="0059238F">
        <w:rPr>
          <w:rFonts w:ascii="Lucida Sans Typewriter" w:hAnsi="Lucida Sans Typewriter"/>
        </w:rPr>
        <w:t>);</w:t>
      </w:r>
    </w:p>
    <w:p w14:paraId="56B587CB" w14:textId="6CE3CFDB" w:rsidR="004F5848" w:rsidRDefault="00983003" w:rsidP="004F5848">
      <w:pPr>
        <w:pStyle w:val="Ttulo2"/>
      </w:pPr>
      <w:bookmarkStart w:id="72" w:name="_Toc532368674"/>
      <w:r>
        <w:t>Entidades</w:t>
      </w:r>
      <w:bookmarkEnd w:id="72"/>
    </w:p>
    <w:p w14:paraId="7FD9FD9A" w14:textId="6EEEBA49" w:rsidR="00983003" w:rsidRDefault="0049540E" w:rsidP="008B0989">
      <w:pPr>
        <w:ind w:left="709"/>
        <w:rPr>
          <w:lang w:val="es-ES_tradnl"/>
        </w:rPr>
      </w:pPr>
      <w:r>
        <w:rPr>
          <w:lang w:val="es-ES_tradnl"/>
        </w:rPr>
        <w:t xml:space="preserve">A </w:t>
      </w:r>
      <w:r w:rsidR="00983003">
        <w:rPr>
          <w:lang w:val="es-ES_tradnl"/>
        </w:rPr>
        <w:t>continuación, como en el tema 2, el tutorial necesitará la creación de entidades que puedan ser el reflejo en Java de las tablas creadas en l</w:t>
      </w:r>
      <w:r w:rsidR="008B0989">
        <w:rPr>
          <w:lang w:val="es-ES_tradnl"/>
        </w:rPr>
        <w:t xml:space="preserve">a base de datos. A </w:t>
      </w:r>
      <w:r w:rsidR="007369EF">
        <w:rPr>
          <w:lang w:val="es-ES_tradnl"/>
        </w:rPr>
        <w:t>continuación,</w:t>
      </w:r>
      <w:r w:rsidR="008B0989">
        <w:rPr>
          <w:lang w:val="es-ES_tradnl"/>
        </w:rPr>
        <w:t xml:space="preserve"> se muestra</w:t>
      </w:r>
      <w:r w:rsidR="00983003">
        <w:rPr>
          <w:lang w:val="es-ES_tradnl"/>
        </w:rPr>
        <w:t xml:space="preserve"> el código de las entidades:</w:t>
      </w:r>
    </w:p>
    <w:p w14:paraId="6E87282F" w14:textId="4D4BE699" w:rsidR="008B0989" w:rsidRDefault="008B0989" w:rsidP="008B0989">
      <w:pPr>
        <w:ind w:left="709"/>
        <w:rPr>
          <w:lang w:val="es-ES_tradnl"/>
        </w:rPr>
      </w:pPr>
    </w:p>
    <w:p w14:paraId="73DA6634" w14:textId="1C1B3CED" w:rsidR="00197285" w:rsidRDefault="00197285" w:rsidP="008B0989">
      <w:pPr>
        <w:ind w:left="709"/>
        <w:rPr>
          <w:lang w:val="es-ES_tradnl"/>
        </w:rPr>
      </w:pPr>
    </w:p>
    <w:p w14:paraId="5BFD2152" w14:textId="50B24CAB" w:rsidR="00197285" w:rsidRDefault="00197285" w:rsidP="008B0989">
      <w:pPr>
        <w:ind w:left="709"/>
        <w:rPr>
          <w:lang w:val="es-ES_tradnl"/>
        </w:rPr>
      </w:pPr>
    </w:p>
    <w:p w14:paraId="63340E2A" w14:textId="12BE5F4D" w:rsidR="00197285" w:rsidRDefault="00197285" w:rsidP="008B0989">
      <w:pPr>
        <w:ind w:left="709"/>
        <w:rPr>
          <w:lang w:val="es-ES_tradnl"/>
        </w:rPr>
      </w:pPr>
    </w:p>
    <w:p w14:paraId="2C5AD56E" w14:textId="4ACC5B2E" w:rsidR="00197285" w:rsidRDefault="00197285" w:rsidP="008B0989">
      <w:pPr>
        <w:ind w:left="709"/>
        <w:rPr>
          <w:lang w:val="es-ES_tradnl"/>
        </w:rPr>
      </w:pPr>
    </w:p>
    <w:p w14:paraId="1CD2DA24" w14:textId="24A67E19" w:rsidR="00197285" w:rsidRDefault="00197285" w:rsidP="008B0989">
      <w:pPr>
        <w:ind w:left="709"/>
        <w:rPr>
          <w:lang w:val="es-ES_tradnl"/>
        </w:rPr>
      </w:pPr>
    </w:p>
    <w:p w14:paraId="22405063" w14:textId="77777777" w:rsidR="00197285" w:rsidRDefault="00197285" w:rsidP="008B0989">
      <w:pPr>
        <w:ind w:left="709"/>
        <w:rPr>
          <w:lang w:val="es-ES_tradnl"/>
        </w:rPr>
      </w:pPr>
    </w:p>
    <w:p w14:paraId="49A16D2C" w14:textId="6211B8AD"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646464"/>
          <w:lang w:eastAsia="en-US"/>
        </w:rPr>
        <w:lastRenderedPageBreak/>
        <w:t>@Entity</w:t>
      </w:r>
    </w:p>
    <w:p w14:paraId="50E5FD43"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646464"/>
          <w:lang w:eastAsia="en-US"/>
        </w:rPr>
        <w:t>@Table</w:t>
      </w:r>
      <w:r w:rsidRPr="0059238F">
        <w:rPr>
          <w:rFonts w:ascii="Lucida Sans Typewriter" w:hAnsi="Lucida Sans Typewriter" w:cs="Courier New"/>
          <w:color w:val="000000"/>
          <w:lang w:eastAsia="en-US"/>
        </w:rPr>
        <w:t>(name=</w:t>
      </w:r>
      <w:r w:rsidRPr="0059238F">
        <w:rPr>
          <w:rFonts w:ascii="Lucida Sans Typewriter" w:hAnsi="Lucida Sans Typewriter" w:cs="Courier New"/>
          <w:color w:val="2A00FF"/>
          <w:lang w:eastAsia="en-US"/>
        </w:rPr>
        <w:t>"DIRECTOR"</w:t>
      </w:r>
      <w:r w:rsidRPr="0059238F">
        <w:rPr>
          <w:rFonts w:ascii="Lucida Sans Typewriter" w:hAnsi="Lucida Sans Typewriter" w:cs="Courier New"/>
          <w:color w:val="000000"/>
          <w:lang w:eastAsia="en-US"/>
        </w:rPr>
        <w:t>)</w:t>
      </w:r>
    </w:p>
    <w:p w14:paraId="2231D81F"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class</w:t>
      </w:r>
      <w:r w:rsidRPr="0059238F">
        <w:rPr>
          <w:rFonts w:ascii="Lucida Sans Typewriter" w:hAnsi="Lucida Sans Typewriter" w:cs="Courier New"/>
          <w:color w:val="000000"/>
          <w:lang w:val="en-US" w:eastAsia="en-US"/>
        </w:rPr>
        <w:t xml:space="preserve"> Director </w:t>
      </w:r>
      <w:r w:rsidRPr="0059238F">
        <w:rPr>
          <w:rFonts w:ascii="Lucida Sans Typewriter" w:hAnsi="Lucida Sans Typewriter" w:cs="Courier New"/>
          <w:b/>
          <w:bCs/>
          <w:color w:val="7F0055"/>
          <w:lang w:val="en-US" w:eastAsia="en-US"/>
        </w:rPr>
        <w:t>implements</w:t>
      </w:r>
      <w:r w:rsidRPr="0059238F">
        <w:rPr>
          <w:rFonts w:ascii="Lucida Sans Typewriter" w:hAnsi="Lucida Sans Typewriter" w:cs="Courier New"/>
          <w:color w:val="000000"/>
          <w:lang w:val="en-US" w:eastAsia="en-US"/>
        </w:rPr>
        <w:t xml:space="preserve"> Serializable {</w:t>
      </w:r>
    </w:p>
    <w:p w14:paraId="63400B40" w14:textId="5FFB62B6"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3F5FBF"/>
          <w:lang w:val="en-US" w:eastAsia="en-US"/>
        </w:rPr>
      </w:pPr>
      <w:r w:rsidRPr="0059238F">
        <w:rPr>
          <w:rFonts w:ascii="Lucida Sans Typewriter" w:hAnsi="Lucida Sans Typewriter" w:cs="Courier New"/>
          <w:color w:val="000000"/>
          <w:lang w:val="en-US" w:eastAsia="en-US"/>
        </w:rPr>
        <w:tab/>
      </w:r>
    </w:p>
    <w:p w14:paraId="690806FF"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static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final</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long</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i/>
          <w:iCs/>
          <w:color w:val="000000"/>
          <w:u w:val="single"/>
          <w:lang w:val="en-US" w:eastAsia="en-US"/>
        </w:rPr>
        <w:t>serialVersionUID</w:t>
      </w:r>
      <w:r w:rsidRPr="0059238F">
        <w:rPr>
          <w:rFonts w:ascii="Lucida Sans Typewriter" w:hAnsi="Lucida Sans Typewriter" w:cs="Courier New"/>
          <w:color w:val="000000"/>
          <w:lang w:val="en-US" w:eastAsia="en-US"/>
        </w:rPr>
        <w:t xml:space="preserve"> = 1L;</w:t>
      </w:r>
    </w:p>
    <w:p w14:paraId="740142D2"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@Id</w:t>
      </w:r>
    </w:p>
    <w:p w14:paraId="6F6D587D"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@Column</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"ID_DIRECTOR"</w:t>
      </w:r>
      <w:r w:rsidRPr="0059238F">
        <w:rPr>
          <w:rFonts w:ascii="Lucida Sans Typewriter" w:hAnsi="Lucida Sans Typewriter" w:cs="Courier New"/>
          <w:color w:val="000000"/>
          <w:lang w:val="en-US" w:eastAsia="en-US"/>
        </w:rPr>
        <w:t>)</w:t>
      </w:r>
    </w:p>
    <w:p w14:paraId="50E8AA52"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0000C0"/>
          <w:lang w:val="en-US" w:eastAsia="en-US"/>
        </w:rPr>
        <w:t>id_director</w:t>
      </w:r>
      <w:r w:rsidRPr="0059238F">
        <w:rPr>
          <w:rFonts w:ascii="Lucida Sans Typewriter" w:hAnsi="Lucida Sans Typewriter" w:cs="Courier New"/>
          <w:color w:val="000000"/>
          <w:lang w:val="en-US" w:eastAsia="en-US"/>
        </w:rPr>
        <w:t>;</w:t>
      </w:r>
    </w:p>
    <w:p w14:paraId="08DAEFD2"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@Column</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"NOMBRE"</w:t>
      </w:r>
      <w:r w:rsidRPr="0059238F">
        <w:rPr>
          <w:rFonts w:ascii="Lucida Sans Typewriter" w:hAnsi="Lucida Sans Typewriter" w:cs="Courier New"/>
          <w:color w:val="000000"/>
          <w:lang w:val="en-US" w:eastAsia="en-US"/>
        </w:rPr>
        <w:t>)</w:t>
      </w:r>
    </w:p>
    <w:p w14:paraId="522F1192"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String </w:t>
      </w:r>
      <w:r w:rsidRPr="0059238F">
        <w:rPr>
          <w:rFonts w:ascii="Lucida Sans Typewriter" w:hAnsi="Lucida Sans Typewriter" w:cs="Courier New"/>
          <w:color w:val="0000C0"/>
          <w:lang w:val="en-US" w:eastAsia="en-US"/>
        </w:rPr>
        <w:t>nombre</w:t>
      </w:r>
      <w:r w:rsidRPr="0059238F">
        <w:rPr>
          <w:rFonts w:ascii="Lucida Sans Typewriter" w:hAnsi="Lucida Sans Typewriter" w:cs="Courier New"/>
          <w:color w:val="000000"/>
          <w:lang w:val="en-US" w:eastAsia="en-US"/>
        </w:rPr>
        <w:t>;</w:t>
      </w:r>
    </w:p>
    <w:p w14:paraId="66ED8609" w14:textId="163216A0" w:rsidR="008B0989" w:rsidRPr="008B0989"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000000"/>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@Column</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"NACIONALIDAD"</w:t>
      </w:r>
      <w:r w:rsidRPr="0059238F">
        <w:rPr>
          <w:rFonts w:ascii="Lucida Sans Typewriter" w:hAnsi="Lucida Sans Typewriter" w:cs="Courier New"/>
          <w:color w:val="000000"/>
          <w:lang w:val="en-US" w:eastAsia="en-US"/>
        </w:rPr>
        <w:t>)</w:t>
      </w:r>
    </w:p>
    <w:p w14:paraId="16171B53" w14:textId="4F8620DE"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String </w:t>
      </w:r>
      <w:r w:rsidRPr="0059238F">
        <w:rPr>
          <w:rFonts w:ascii="Lucida Sans Typewriter" w:hAnsi="Lucida Sans Typewriter" w:cs="Courier New"/>
          <w:color w:val="0000C0"/>
          <w:lang w:val="en-US" w:eastAsia="en-US"/>
        </w:rPr>
        <w:t>nacionalidad</w:t>
      </w:r>
      <w:r w:rsidRPr="0059238F">
        <w:rPr>
          <w:rFonts w:ascii="Lucida Sans Typewriter" w:hAnsi="Lucida Sans Typewriter" w:cs="Courier New"/>
          <w:color w:val="000000"/>
          <w:lang w:val="en-US" w:eastAsia="en-US"/>
        </w:rPr>
        <w:t>;</w:t>
      </w:r>
    </w:p>
    <w:p w14:paraId="0F7FF853" w14:textId="77777777" w:rsidR="00983003" w:rsidRPr="00983003"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Console" w:hAnsi="Lucida Console" w:cs="Courier New"/>
          <w:lang w:val="en-US" w:eastAsia="en-US"/>
        </w:rPr>
      </w:pPr>
    </w:p>
    <w:p w14:paraId="3B665255"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5F7159F9"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@OneToMany</w:t>
      </w:r>
      <w:r w:rsidRPr="0059238F">
        <w:rPr>
          <w:rFonts w:ascii="Lucida Sans Typewriter" w:hAnsi="Lucida Sans Typewriter" w:cs="Courier New"/>
          <w:color w:val="000000"/>
          <w:lang w:val="en-US" w:eastAsia="en-US"/>
        </w:rPr>
        <w:t xml:space="preserve">(mappedBy = </w:t>
      </w:r>
      <w:r w:rsidRPr="0059238F">
        <w:rPr>
          <w:rFonts w:ascii="Lucida Sans Typewriter" w:hAnsi="Lucida Sans Typewriter" w:cs="Courier New"/>
          <w:color w:val="2A00FF"/>
          <w:lang w:val="en-US" w:eastAsia="en-US"/>
        </w:rPr>
        <w:t>"director"</w:t>
      </w:r>
      <w:r w:rsidRPr="0059238F">
        <w:rPr>
          <w:rFonts w:ascii="Lucida Sans Typewriter" w:hAnsi="Lucida Sans Typewriter" w:cs="Courier New"/>
          <w:color w:val="000000"/>
          <w:lang w:val="en-US" w:eastAsia="en-US"/>
        </w:rPr>
        <w:t>, cascade = CascadeType.</w:t>
      </w:r>
      <w:r w:rsidRPr="0059238F">
        <w:rPr>
          <w:rFonts w:ascii="Lucida Sans Typewriter" w:hAnsi="Lucida Sans Typewriter" w:cs="Courier New"/>
          <w:b/>
          <w:bCs/>
          <w:i/>
          <w:iCs/>
          <w:color w:val="0000C0"/>
          <w:lang w:val="en-US" w:eastAsia="en-US"/>
        </w:rPr>
        <w:t>PERSIST</w:t>
      </w:r>
      <w:r w:rsidRPr="0059238F">
        <w:rPr>
          <w:rFonts w:ascii="Lucida Sans Typewriter" w:hAnsi="Lucida Sans Typewriter" w:cs="Courier New"/>
          <w:color w:val="000000"/>
          <w:lang w:val="en-US" w:eastAsia="en-US"/>
        </w:rPr>
        <w:t>)</w:t>
      </w:r>
    </w:p>
    <w:p w14:paraId="1A959028"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List&lt;Pelicula&gt; </w:t>
      </w:r>
      <w:r w:rsidRPr="0059238F">
        <w:rPr>
          <w:rFonts w:ascii="Lucida Sans Typewriter" w:hAnsi="Lucida Sans Typewriter" w:cs="Courier New"/>
          <w:color w:val="0000C0"/>
          <w:lang w:val="en-US" w:eastAsia="en-US"/>
        </w:rPr>
        <w:t>peliculas</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b/>
          <w:bCs/>
          <w:color w:val="7F0055"/>
          <w:lang w:val="en-US" w:eastAsia="en-US"/>
        </w:rPr>
        <w:t>new</w:t>
      </w:r>
      <w:r w:rsidRPr="0059238F">
        <w:rPr>
          <w:rFonts w:ascii="Lucida Sans Typewriter" w:hAnsi="Lucida Sans Typewriter" w:cs="Courier New"/>
          <w:color w:val="000000"/>
          <w:lang w:val="en-US" w:eastAsia="en-US"/>
        </w:rPr>
        <w:t xml:space="preserve"> ArrayList&lt;&gt;();</w:t>
      </w:r>
    </w:p>
    <w:p w14:paraId="76C81B2E"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75C7ACF1"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Director() {</w:t>
      </w:r>
    </w:p>
    <w:p w14:paraId="084295DC"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7D7BD995"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13571FF8"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66A9A0B4" w14:textId="77777777" w:rsidR="003C23D9" w:rsidRPr="0059238F" w:rsidRDefault="003C23D9"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 xml:space="preserve">       </w:t>
      </w:r>
    </w:p>
    <w:p w14:paraId="05D6CD06" w14:textId="6814C06A" w:rsidR="00983003" w:rsidRPr="0059238F" w:rsidRDefault="003C23D9"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 xml:space="preserve">       </w:t>
      </w:r>
      <w:r w:rsidR="00983003" w:rsidRPr="0059238F">
        <w:rPr>
          <w:rFonts w:ascii="Lucida Sans Typewriter" w:hAnsi="Lucida Sans Typewriter" w:cs="Courier New"/>
          <w:b/>
          <w:bCs/>
          <w:color w:val="7F0055"/>
          <w:lang w:val="en-US" w:eastAsia="en-US"/>
        </w:rPr>
        <w:t>public</w:t>
      </w:r>
      <w:r w:rsidR="00983003" w:rsidRPr="0059238F">
        <w:rPr>
          <w:rFonts w:ascii="Lucida Sans Typewriter" w:hAnsi="Lucida Sans Typewriter" w:cs="Courier New"/>
          <w:color w:val="000000"/>
          <w:lang w:val="en-US" w:eastAsia="en-US"/>
        </w:rPr>
        <w:t xml:space="preserve"> Director(</w:t>
      </w:r>
      <w:r w:rsidR="00983003" w:rsidRPr="0059238F">
        <w:rPr>
          <w:rFonts w:ascii="Lucida Sans Typewriter" w:hAnsi="Lucida Sans Typewriter" w:cs="Courier New"/>
          <w:b/>
          <w:bCs/>
          <w:color w:val="7F0055"/>
          <w:lang w:val="en-US" w:eastAsia="en-US"/>
        </w:rPr>
        <w:t>int</w:t>
      </w:r>
      <w:r w:rsidR="00983003" w:rsidRPr="0059238F">
        <w:rPr>
          <w:rFonts w:ascii="Lucida Sans Typewriter" w:hAnsi="Lucida Sans Typewriter" w:cs="Courier New"/>
          <w:color w:val="000000"/>
          <w:lang w:val="en-US" w:eastAsia="en-US"/>
        </w:rPr>
        <w:t xml:space="preserve"> </w:t>
      </w:r>
      <w:r w:rsidR="00983003" w:rsidRPr="0059238F">
        <w:rPr>
          <w:rFonts w:ascii="Lucida Sans Typewriter" w:hAnsi="Lucida Sans Typewriter" w:cs="Courier New"/>
          <w:color w:val="6A3E3E"/>
          <w:lang w:val="en-US" w:eastAsia="en-US"/>
        </w:rPr>
        <w:t>id</w:t>
      </w:r>
      <w:r w:rsidR="00983003" w:rsidRPr="0059238F">
        <w:rPr>
          <w:rFonts w:ascii="Lucida Sans Typewriter" w:hAnsi="Lucida Sans Typewriter" w:cs="Courier New"/>
          <w:color w:val="000000"/>
          <w:lang w:val="en-US" w:eastAsia="en-US"/>
        </w:rPr>
        <w:t xml:space="preserve">, String </w:t>
      </w:r>
      <w:r w:rsidR="00983003" w:rsidRPr="0059238F">
        <w:rPr>
          <w:rFonts w:ascii="Lucida Sans Typewriter" w:hAnsi="Lucida Sans Typewriter" w:cs="Courier New"/>
          <w:color w:val="6A3E3E"/>
          <w:lang w:val="en-US" w:eastAsia="en-US"/>
        </w:rPr>
        <w:t>nombre</w:t>
      </w:r>
      <w:r w:rsidR="00983003" w:rsidRPr="0059238F">
        <w:rPr>
          <w:rFonts w:ascii="Lucida Sans Typewriter" w:hAnsi="Lucida Sans Typewriter" w:cs="Courier New"/>
          <w:color w:val="000000"/>
          <w:lang w:val="en-US" w:eastAsia="en-US"/>
        </w:rPr>
        <w:t xml:space="preserve">, String </w:t>
      </w:r>
      <w:r w:rsidR="00983003" w:rsidRPr="0059238F">
        <w:rPr>
          <w:rFonts w:ascii="Lucida Sans Typewriter" w:hAnsi="Lucida Sans Typewriter" w:cs="Courier New"/>
          <w:color w:val="6A3E3E"/>
          <w:lang w:val="en-US" w:eastAsia="en-US"/>
        </w:rPr>
        <w:t>nacionalidad</w:t>
      </w:r>
      <w:r w:rsidR="00983003" w:rsidRPr="0059238F">
        <w:rPr>
          <w:rFonts w:ascii="Lucida Sans Typewriter" w:hAnsi="Lucida Sans Typewriter" w:cs="Courier New"/>
          <w:color w:val="000000"/>
          <w:lang w:val="en-US" w:eastAsia="en-US"/>
        </w:rPr>
        <w:t>) {</w:t>
      </w:r>
    </w:p>
    <w:p w14:paraId="1C841CB3"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super</w:t>
      </w:r>
      <w:r w:rsidRPr="0059238F">
        <w:rPr>
          <w:rFonts w:ascii="Lucida Sans Typewriter" w:hAnsi="Lucida Sans Typewriter" w:cs="Courier New"/>
          <w:color w:val="000000"/>
          <w:lang w:val="en-US" w:eastAsia="en-US"/>
        </w:rPr>
        <w:t>();</w:t>
      </w:r>
    </w:p>
    <w:p w14:paraId="134DB760"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id_director</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color w:val="6A3E3E"/>
          <w:lang w:val="en-US" w:eastAsia="en-US"/>
        </w:rPr>
        <w:t>id</w:t>
      </w:r>
      <w:r w:rsidRPr="0059238F">
        <w:rPr>
          <w:rFonts w:ascii="Lucida Sans Typewriter" w:hAnsi="Lucida Sans Typewriter" w:cs="Courier New"/>
          <w:color w:val="000000"/>
          <w:lang w:val="en-US" w:eastAsia="en-US"/>
        </w:rPr>
        <w:t>;</w:t>
      </w:r>
    </w:p>
    <w:p w14:paraId="2780A821"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eastAsia="en-US"/>
        </w:rPr>
        <w:t>this</w:t>
      </w:r>
      <w:r w:rsidRPr="0059238F">
        <w:rPr>
          <w:rFonts w:ascii="Lucida Sans Typewriter" w:hAnsi="Lucida Sans Typewriter" w:cs="Courier New"/>
          <w:color w:val="000000"/>
          <w:lang w:eastAsia="en-US"/>
        </w:rPr>
        <w:t>.</w:t>
      </w:r>
      <w:r w:rsidRPr="0059238F">
        <w:rPr>
          <w:rFonts w:ascii="Lucida Sans Typewriter" w:hAnsi="Lucida Sans Typewriter" w:cs="Courier New"/>
          <w:color w:val="0000C0"/>
          <w:lang w:eastAsia="en-US"/>
        </w:rPr>
        <w:t>nombre</w:t>
      </w:r>
      <w:r w:rsidRPr="0059238F">
        <w:rPr>
          <w:rFonts w:ascii="Lucida Sans Typewriter" w:hAnsi="Lucida Sans Typewriter" w:cs="Courier New"/>
          <w:color w:val="000000"/>
          <w:lang w:eastAsia="en-US"/>
        </w:rPr>
        <w:t xml:space="preserve"> = </w:t>
      </w:r>
      <w:r w:rsidRPr="0059238F">
        <w:rPr>
          <w:rFonts w:ascii="Lucida Sans Typewriter" w:hAnsi="Lucida Sans Typewriter" w:cs="Courier New"/>
          <w:color w:val="6A3E3E"/>
          <w:lang w:eastAsia="en-US"/>
        </w:rPr>
        <w:t>nombre</w:t>
      </w:r>
      <w:r w:rsidRPr="0059238F">
        <w:rPr>
          <w:rFonts w:ascii="Lucida Sans Typewriter" w:hAnsi="Lucida Sans Typewriter" w:cs="Courier New"/>
          <w:color w:val="000000"/>
          <w:lang w:eastAsia="en-US"/>
        </w:rPr>
        <w:t>;</w:t>
      </w:r>
    </w:p>
    <w:p w14:paraId="6CD9DD4C" w14:textId="576D0838"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b/>
          <w:bCs/>
          <w:color w:val="7F0055"/>
          <w:lang w:eastAsia="en-US"/>
        </w:rPr>
        <w:t>this</w:t>
      </w:r>
      <w:r w:rsidRPr="0059238F">
        <w:rPr>
          <w:rFonts w:ascii="Lucida Sans Typewriter" w:hAnsi="Lucida Sans Typewriter" w:cs="Courier New"/>
          <w:color w:val="000000"/>
          <w:lang w:eastAsia="en-US"/>
        </w:rPr>
        <w:t>.</w:t>
      </w:r>
      <w:r w:rsidRPr="0059238F">
        <w:rPr>
          <w:rFonts w:ascii="Lucida Sans Typewriter" w:hAnsi="Lucida Sans Typewriter" w:cs="Courier New"/>
          <w:color w:val="0000C0"/>
          <w:lang w:eastAsia="en-US"/>
        </w:rPr>
        <w:t>nacionalidad</w:t>
      </w:r>
      <w:r w:rsidRPr="0059238F">
        <w:rPr>
          <w:rFonts w:ascii="Lucida Sans Typewriter" w:hAnsi="Lucida Sans Typewriter" w:cs="Courier New"/>
          <w:color w:val="000000"/>
          <w:lang w:eastAsia="en-US"/>
        </w:rPr>
        <w:t xml:space="preserve"> = </w:t>
      </w:r>
      <w:r w:rsidRPr="0059238F">
        <w:rPr>
          <w:rFonts w:ascii="Lucida Sans Typewriter" w:hAnsi="Lucida Sans Typewriter" w:cs="Courier New"/>
          <w:color w:val="6A3E3E"/>
          <w:lang w:eastAsia="en-US"/>
        </w:rPr>
        <w:t>nacionalidad</w:t>
      </w:r>
      <w:r w:rsidRPr="0059238F">
        <w:rPr>
          <w:rFonts w:ascii="Lucida Sans Typewriter" w:hAnsi="Lucida Sans Typewriter" w:cs="Courier New"/>
          <w:color w:val="000000"/>
          <w:lang w:eastAsia="en-US"/>
        </w:rPr>
        <w:t>;</w:t>
      </w:r>
    </w:p>
    <w:p w14:paraId="7D0B9FFF"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t>}</w:t>
      </w:r>
    </w:p>
    <w:p w14:paraId="4205EF59" w14:textId="414AC1A2" w:rsidR="00983003"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lang w:eastAsia="en-US"/>
        </w:rPr>
      </w:pPr>
      <w:r w:rsidRPr="0059238F">
        <w:rPr>
          <w:rFonts w:ascii="Lucida Sans Typewriter" w:hAnsi="Lucida Sans Typewriter" w:cs="Courier New"/>
          <w:lang w:eastAsia="en-US"/>
        </w:rPr>
        <w:t>.</w:t>
      </w:r>
    </w:p>
    <w:p w14:paraId="6BF32EC7" w14:textId="7DC2FB25"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lang w:eastAsia="en-US"/>
        </w:rPr>
      </w:pPr>
      <w:r w:rsidRPr="0059238F">
        <w:rPr>
          <w:rFonts w:ascii="Lucida Sans Typewriter" w:hAnsi="Lucida Sans Typewriter" w:cs="Courier New"/>
          <w:lang w:eastAsia="en-US"/>
        </w:rPr>
        <w:t>.</w:t>
      </w:r>
    </w:p>
    <w:p w14:paraId="3C29C86E" w14:textId="6F978283"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lang w:eastAsia="en-US"/>
        </w:rPr>
      </w:pPr>
      <w:r w:rsidRPr="0059238F">
        <w:rPr>
          <w:rFonts w:ascii="Lucida Sans Typewriter" w:hAnsi="Lucida Sans Typewriter" w:cs="Courier New"/>
          <w:lang w:eastAsia="en-US"/>
        </w:rPr>
        <w:t>.</w:t>
      </w:r>
    </w:p>
    <w:p w14:paraId="25874E37" w14:textId="77777777" w:rsidR="009F5012" w:rsidRPr="0059238F" w:rsidRDefault="009F5012"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[Introducir aquí métodos getters y setters]</w:t>
      </w:r>
    </w:p>
    <w:p w14:paraId="2C1F95B9" w14:textId="62BFFF7F" w:rsidR="00983003"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w:t>
      </w:r>
    </w:p>
    <w:p w14:paraId="52BFB70B" w14:textId="1319F292" w:rsidR="00983003"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ab/>
        <w:t>.</w:t>
      </w:r>
    </w:p>
    <w:p w14:paraId="1FDDFCDC" w14:textId="07C7399F" w:rsidR="00983003"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ab/>
        <w:t>.</w:t>
      </w:r>
    </w:p>
    <w:p w14:paraId="223A51ED"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@Override</w:t>
      </w:r>
    </w:p>
    <w:p w14:paraId="3265A7F2"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boolean</w:t>
      </w:r>
      <w:r w:rsidRPr="0059238F">
        <w:rPr>
          <w:rFonts w:ascii="Lucida Sans Typewriter" w:hAnsi="Lucida Sans Typewriter" w:cs="Courier New"/>
          <w:color w:val="000000"/>
          <w:lang w:val="en-US" w:eastAsia="en-US"/>
        </w:rPr>
        <w:t xml:space="preserve"> equals(Object </w:t>
      </w:r>
      <w:r w:rsidRPr="0059238F">
        <w:rPr>
          <w:rFonts w:ascii="Lucida Sans Typewriter" w:hAnsi="Lucida Sans Typewriter" w:cs="Courier New"/>
          <w:color w:val="6A3E3E"/>
          <w:lang w:val="en-US" w:eastAsia="en-US"/>
        </w:rPr>
        <w:t>elOtro</w:t>
      </w:r>
      <w:r w:rsidRPr="0059238F">
        <w:rPr>
          <w:rFonts w:ascii="Lucida Sans Typewriter" w:hAnsi="Lucida Sans Typewriter" w:cs="Courier New"/>
          <w:color w:val="000000"/>
          <w:lang w:val="en-US" w:eastAsia="en-US"/>
        </w:rPr>
        <w:t>) {</w:t>
      </w:r>
    </w:p>
    <w:p w14:paraId="00E8C742"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eastAsia="en-US"/>
        </w:rPr>
        <w:t>if</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color w:val="6A3E3E"/>
          <w:lang w:eastAsia="en-US"/>
        </w:rPr>
        <w:t>elOtro</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b/>
          <w:bCs/>
          <w:color w:val="7F0055"/>
          <w:lang w:eastAsia="en-US"/>
        </w:rPr>
        <w:t>instanceof</w:t>
      </w:r>
      <w:r w:rsidRPr="0059238F">
        <w:rPr>
          <w:rFonts w:ascii="Lucida Sans Typewriter" w:hAnsi="Lucida Sans Typewriter" w:cs="Courier New"/>
          <w:color w:val="000000"/>
          <w:lang w:eastAsia="en-US"/>
        </w:rPr>
        <w:t xml:space="preserve"> Director) {</w:t>
      </w:r>
    </w:p>
    <w:p w14:paraId="7D30E85E"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t xml:space="preserve">Director </w:t>
      </w:r>
      <w:r w:rsidRPr="0059238F">
        <w:rPr>
          <w:rFonts w:ascii="Lucida Sans Typewriter" w:hAnsi="Lucida Sans Typewriter" w:cs="Courier New"/>
          <w:color w:val="6A3E3E"/>
          <w:lang w:eastAsia="en-US"/>
        </w:rPr>
        <w:t>d</w:t>
      </w:r>
      <w:r w:rsidRPr="0059238F">
        <w:rPr>
          <w:rFonts w:ascii="Lucida Sans Typewriter" w:hAnsi="Lucida Sans Typewriter" w:cs="Courier New"/>
          <w:color w:val="000000"/>
          <w:lang w:eastAsia="en-US"/>
        </w:rPr>
        <w:t xml:space="preserve"> = (Director) </w:t>
      </w:r>
      <w:r w:rsidRPr="0059238F">
        <w:rPr>
          <w:rFonts w:ascii="Lucida Sans Typewriter" w:hAnsi="Lucida Sans Typewriter" w:cs="Courier New"/>
          <w:color w:val="6A3E3E"/>
          <w:lang w:eastAsia="en-US"/>
        </w:rPr>
        <w:t>elOtro</w:t>
      </w:r>
      <w:r w:rsidRPr="0059238F">
        <w:rPr>
          <w:rFonts w:ascii="Lucida Sans Typewriter" w:hAnsi="Lucida Sans Typewriter" w:cs="Courier New"/>
          <w:color w:val="000000"/>
          <w:lang w:eastAsia="en-US"/>
        </w:rPr>
        <w:t>;</w:t>
      </w:r>
    </w:p>
    <w:p w14:paraId="584F6399"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id_director</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color w:val="6A3E3E"/>
          <w:lang w:val="en-US" w:eastAsia="en-US"/>
        </w:rPr>
        <w:t>d</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id_director</w:t>
      </w:r>
      <w:r w:rsidRPr="0059238F">
        <w:rPr>
          <w:rFonts w:ascii="Lucida Sans Typewriter" w:hAnsi="Lucida Sans Typewriter" w:cs="Courier New"/>
          <w:color w:val="000000"/>
          <w:lang w:val="en-US" w:eastAsia="en-US"/>
        </w:rPr>
        <w:t>;</w:t>
      </w:r>
    </w:p>
    <w:p w14:paraId="78ACB6ED"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t>}</w:t>
      </w:r>
    </w:p>
    <w:p w14:paraId="14F293D7"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false</w:t>
      </w:r>
      <w:r w:rsidRPr="0059238F">
        <w:rPr>
          <w:rFonts w:ascii="Lucida Sans Typewriter" w:hAnsi="Lucida Sans Typewriter" w:cs="Courier New"/>
          <w:color w:val="000000"/>
          <w:lang w:val="en-US" w:eastAsia="en-US"/>
        </w:rPr>
        <w:t>;</w:t>
      </w:r>
    </w:p>
    <w:p w14:paraId="391E6EC1"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5F8BBF2C"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0F31EBC1"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@Override</w:t>
      </w:r>
    </w:p>
    <w:p w14:paraId="092E0CC1"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hashCode() {</w:t>
      </w:r>
    </w:p>
    <w:p w14:paraId="46AC0016"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id_director</w:t>
      </w:r>
      <w:r w:rsidRPr="0059238F">
        <w:rPr>
          <w:rFonts w:ascii="Lucida Sans Typewriter" w:hAnsi="Lucida Sans Typewriter" w:cs="Courier New"/>
          <w:color w:val="000000"/>
          <w:lang w:val="en-US" w:eastAsia="en-US"/>
        </w:rPr>
        <w:t>;</w:t>
      </w:r>
    </w:p>
    <w:p w14:paraId="4F8C19C4"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4CC562DF"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4B6EE9B7"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@Override</w:t>
      </w:r>
    </w:p>
    <w:p w14:paraId="33851D44" w14:textId="77777777" w:rsidR="003C23D9"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String toString() {</w:t>
      </w:r>
    </w:p>
    <w:p w14:paraId="7090126E" w14:textId="77777777" w:rsidR="003C23D9" w:rsidRPr="0059238F" w:rsidRDefault="003C23D9"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000000"/>
          <w:lang w:val="en-US" w:eastAsia="en-US"/>
        </w:rPr>
      </w:pPr>
      <w:r w:rsidRPr="0059238F">
        <w:rPr>
          <w:rFonts w:ascii="Lucida Sans Typewriter" w:hAnsi="Lucida Sans Typewriter" w:cs="Courier New"/>
          <w:lang w:val="en-US" w:eastAsia="en-US"/>
        </w:rPr>
        <w:t xml:space="preserve">        </w:t>
      </w:r>
      <w:r w:rsidR="00983003" w:rsidRPr="0059238F">
        <w:rPr>
          <w:rFonts w:ascii="Lucida Sans Typewriter" w:hAnsi="Lucida Sans Typewriter" w:cs="Courier New"/>
          <w:b/>
          <w:bCs/>
          <w:color w:val="7F0055"/>
          <w:lang w:val="en-US" w:eastAsia="en-US"/>
        </w:rPr>
        <w:t>return</w:t>
      </w:r>
      <w:r w:rsidR="00983003" w:rsidRPr="0059238F">
        <w:rPr>
          <w:rFonts w:ascii="Lucida Sans Typewriter" w:hAnsi="Lucida Sans Typewriter" w:cs="Courier New"/>
          <w:color w:val="000000"/>
          <w:lang w:val="en-US" w:eastAsia="en-US"/>
        </w:rPr>
        <w:t xml:space="preserve"> String.</w:t>
      </w:r>
      <w:r w:rsidR="00983003" w:rsidRPr="0059238F">
        <w:rPr>
          <w:rFonts w:ascii="Lucida Sans Typewriter" w:hAnsi="Lucida Sans Typewriter" w:cs="Courier New"/>
          <w:i/>
          <w:iCs/>
          <w:color w:val="000000"/>
          <w:lang w:val="en-US" w:eastAsia="en-US"/>
        </w:rPr>
        <w:t>format</w:t>
      </w:r>
      <w:r w:rsidR="00983003" w:rsidRPr="0059238F">
        <w:rPr>
          <w:rFonts w:ascii="Lucida Sans Typewriter" w:hAnsi="Lucida Sans Typewriter" w:cs="Courier New"/>
          <w:color w:val="000000"/>
          <w:lang w:val="en-US" w:eastAsia="en-US"/>
        </w:rPr>
        <w:t>(</w:t>
      </w:r>
      <w:r w:rsidR="00983003" w:rsidRPr="0059238F">
        <w:rPr>
          <w:rFonts w:ascii="Lucida Sans Typewriter" w:hAnsi="Lucida Sans Typewriter" w:cs="Courier New"/>
          <w:color w:val="2A00FF"/>
          <w:lang w:val="en-US" w:eastAsia="en-US"/>
        </w:rPr>
        <w:t>"id=%d, nombre=%s, nacionalidad=%s"</w:t>
      </w:r>
      <w:r w:rsidR="00983003" w:rsidRPr="0059238F">
        <w:rPr>
          <w:rFonts w:ascii="Lucida Sans Typewriter" w:hAnsi="Lucida Sans Typewriter" w:cs="Courier New"/>
          <w:color w:val="000000"/>
          <w:lang w:val="en-US" w:eastAsia="en-US"/>
        </w:rPr>
        <w:t xml:space="preserve">, </w:t>
      </w:r>
      <w:r w:rsidR="00983003" w:rsidRPr="0059238F">
        <w:rPr>
          <w:rFonts w:ascii="Lucida Sans Typewriter" w:hAnsi="Lucida Sans Typewriter" w:cs="Courier New"/>
          <w:b/>
          <w:bCs/>
          <w:color w:val="7F0055"/>
          <w:lang w:val="en-US" w:eastAsia="en-US"/>
        </w:rPr>
        <w:t>this</w:t>
      </w:r>
      <w:r w:rsidR="00983003" w:rsidRPr="0059238F">
        <w:rPr>
          <w:rFonts w:ascii="Lucida Sans Typewriter" w:hAnsi="Lucida Sans Typewriter" w:cs="Courier New"/>
          <w:color w:val="000000"/>
          <w:lang w:val="en-US" w:eastAsia="en-US"/>
        </w:rPr>
        <w:t>.</w:t>
      </w:r>
      <w:r w:rsidR="00983003" w:rsidRPr="0059238F">
        <w:rPr>
          <w:rFonts w:ascii="Lucida Sans Typewriter" w:hAnsi="Lucida Sans Typewriter" w:cs="Courier New"/>
          <w:color w:val="0000C0"/>
          <w:lang w:val="en-US" w:eastAsia="en-US"/>
        </w:rPr>
        <w:t>id_director</w:t>
      </w:r>
      <w:r w:rsidR="00983003" w:rsidRPr="0059238F">
        <w:rPr>
          <w:rFonts w:ascii="Lucida Sans Typewriter" w:hAnsi="Lucida Sans Typewriter" w:cs="Courier New"/>
          <w:color w:val="000000"/>
          <w:lang w:val="en-US" w:eastAsia="en-US"/>
        </w:rPr>
        <w:t xml:space="preserve">, </w:t>
      </w:r>
    </w:p>
    <w:p w14:paraId="31595369" w14:textId="60EF5AC6" w:rsidR="00983003" w:rsidRPr="0059238F" w:rsidRDefault="003C23D9"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 xml:space="preserve">               </w:t>
      </w:r>
      <w:r w:rsidR="00983003" w:rsidRPr="0059238F">
        <w:rPr>
          <w:rFonts w:ascii="Lucida Sans Typewriter" w:hAnsi="Lucida Sans Typewriter" w:cs="Courier New"/>
          <w:b/>
          <w:bCs/>
          <w:color w:val="7F0055"/>
          <w:lang w:eastAsia="en-US"/>
        </w:rPr>
        <w:t>this</w:t>
      </w:r>
      <w:r w:rsidR="00983003" w:rsidRPr="0059238F">
        <w:rPr>
          <w:rFonts w:ascii="Lucida Sans Typewriter" w:hAnsi="Lucida Sans Typewriter" w:cs="Courier New"/>
          <w:color w:val="000000"/>
          <w:lang w:eastAsia="en-US"/>
        </w:rPr>
        <w:t>.</w:t>
      </w:r>
      <w:r w:rsidR="00983003" w:rsidRPr="0059238F">
        <w:rPr>
          <w:rFonts w:ascii="Lucida Sans Typewriter" w:hAnsi="Lucida Sans Typewriter" w:cs="Courier New"/>
          <w:color w:val="0000C0"/>
          <w:lang w:eastAsia="en-US"/>
        </w:rPr>
        <w:t>nombre</w:t>
      </w:r>
      <w:r w:rsidR="00983003" w:rsidRPr="0059238F">
        <w:rPr>
          <w:rFonts w:ascii="Lucida Sans Typewriter" w:hAnsi="Lucida Sans Typewriter" w:cs="Courier New"/>
          <w:color w:val="000000"/>
          <w:lang w:eastAsia="en-US"/>
        </w:rPr>
        <w:t>,</w:t>
      </w:r>
      <w:r w:rsidR="007740DA" w:rsidRPr="0059238F">
        <w:rPr>
          <w:rFonts w:ascii="Lucida Sans Typewriter" w:hAnsi="Lucida Sans Typewriter" w:cs="Courier New"/>
          <w:lang w:eastAsia="en-US"/>
        </w:rPr>
        <w:t xml:space="preserve"> </w:t>
      </w:r>
      <w:r w:rsidR="00983003" w:rsidRPr="0059238F">
        <w:rPr>
          <w:rFonts w:ascii="Lucida Sans Typewriter" w:hAnsi="Lucida Sans Typewriter" w:cs="Courier New"/>
          <w:b/>
          <w:bCs/>
          <w:color w:val="7F0055"/>
          <w:lang w:eastAsia="en-US"/>
        </w:rPr>
        <w:t>this</w:t>
      </w:r>
      <w:r w:rsidR="00983003" w:rsidRPr="0059238F">
        <w:rPr>
          <w:rFonts w:ascii="Lucida Sans Typewriter" w:hAnsi="Lucida Sans Typewriter" w:cs="Courier New"/>
          <w:color w:val="000000"/>
          <w:lang w:eastAsia="en-US"/>
        </w:rPr>
        <w:t>.</w:t>
      </w:r>
      <w:r w:rsidR="00983003" w:rsidRPr="0059238F">
        <w:rPr>
          <w:rFonts w:ascii="Lucida Sans Typewriter" w:hAnsi="Lucida Sans Typewriter" w:cs="Courier New"/>
          <w:color w:val="0000C0"/>
          <w:lang w:eastAsia="en-US"/>
        </w:rPr>
        <w:t>nacionalidad</w:t>
      </w:r>
      <w:r w:rsidR="00983003" w:rsidRPr="0059238F">
        <w:rPr>
          <w:rFonts w:ascii="Lucida Sans Typewriter" w:hAnsi="Lucida Sans Typewriter" w:cs="Courier New"/>
          <w:color w:val="000000"/>
          <w:lang w:eastAsia="en-US"/>
        </w:rPr>
        <w:t>);</w:t>
      </w:r>
    </w:p>
    <w:p w14:paraId="4AE1B0EB"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t>}</w:t>
      </w:r>
    </w:p>
    <w:p w14:paraId="76A03CB8" w14:textId="3BA0AF7F"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000000"/>
          <w:lang w:eastAsia="en-US"/>
        </w:rPr>
      </w:pPr>
      <w:r w:rsidRPr="0059238F">
        <w:rPr>
          <w:rFonts w:ascii="Lucida Sans Typewriter" w:hAnsi="Lucida Sans Typewriter" w:cs="Courier New"/>
          <w:color w:val="000000"/>
          <w:lang w:eastAsia="en-US"/>
        </w:rPr>
        <w:tab/>
      </w:r>
    </w:p>
    <w:p w14:paraId="1E797F78" w14:textId="313D5D1C"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000000"/>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808080" w:themeColor="background1" w:themeShade="80"/>
          <w:lang w:eastAsia="en-US"/>
        </w:rPr>
        <w:t>//Método para poder imprimir por pantalla solo el nombre del director</w:t>
      </w:r>
    </w:p>
    <w:p w14:paraId="4F4D160A" w14:textId="0138AF0D"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lang w:val="en-US" w:eastAsia="en-US"/>
        </w:rPr>
      </w:pP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String toStringPelicula() {</w:t>
      </w:r>
    </w:p>
    <w:p w14:paraId="5B536256"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String.</w:t>
      </w:r>
      <w:r w:rsidRPr="0059238F">
        <w:rPr>
          <w:rFonts w:ascii="Lucida Sans Typewriter" w:hAnsi="Lucida Sans Typewriter" w:cs="Courier New"/>
          <w:i/>
          <w:iCs/>
          <w:color w:val="000000"/>
          <w:lang w:val="en-US" w:eastAsia="en-US"/>
        </w:rPr>
        <w:t>format</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2A00FF"/>
          <w:lang w:val="en-US" w:eastAsia="en-US"/>
        </w:rPr>
        <w:t>"%s"</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nombre</w:t>
      </w:r>
      <w:r w:rsidRPr="0059238F">
        <w:rPr>
          <w:rFonts w:ascii="Lucida Sans Typewriter" w:hAnsi="Lucida Sans Typewriter" w:cs="Courier New"/>
          <w:color w:val="000000"/>
          <w:lang w:val="en-US" w:eastAsia="en-US"/>
        </w:rPr>
        <w:t>);</w:t>
      </w:r>
    </w:p>
    <w:p w14:paraId="5E18E65D" w14:textId="3FB74262"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7C4A63FC" w14:textId="77777777" w:rsidR="00983003" w:rsidRPr="0059238F" w:rsidRDefault="00983003"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63201E01" w14:textId="40050325" w:rsidR="00BF0424" w:rsidRPr="00197285" w:rsidRDefault="00983003" w:rsidP="00197285">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w:t>
      </w:r>
    </w:p>
    <w:p w14:paraId="0DBD9862" w14:textId="77777777" w:rsidR="00BF0424" w:rsidRPr="0059238F" w:rsidRDefault="00BF0424" w:rsidP="00983003">
      <w:pPr>
        <w:autoSpaceDE w:val="0"/>
        <w:autoSpaceDN w:val="0"/>
        <w:adjustRightInd w:val="0"/>
        <w:spacing w:before="0" w:line="240" w:lineRule="auto"/>
        <w:ind w:left="0"/>
        <w:jc w:val="left"/>
        <w:rPr>
          <w:rFonts w:ascii="Courier New" w:hAnsi="Courier New" w:cs="Courier New"/>
          <w:sz w:val="20"/>
          <w:lang w:val="en-US" w:eastAsia="en-US"/>
        </w:rPr>
      </w:pPr>
    </w:p>
    <w:p w14:paraId="5B71A0D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646464"/>
          <w:lang w:val="en-US" w:eastAsia="en-US"/>
        </w:rPr>
        <w:lastRenderedPageBreak/>
        <w:t>@Entity</w:t>
      </w:r>
    </w:p>
    <w:p w14:paraId="645A9285"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646464"/>
          <w:lang w:val="en-US" w:eastAsia="en-US"/>
        </w:rPr>
        <w:t>@Table</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"PRODUCTORA"</w:t>
      </w:r>
      <w:r w:rsidRPr="0059238F">
        <w:rPr>
          <w:rFonts w:ascii="Lucida Sans Typewriter" w:hAnsi="Lucida Sans Typewriter" w:cs="Courier New"/>
          <w:color w:val="000000"/>
          <w:lang w:val="en-US" w:eastAsia="en-US"/>
        </w:rPr>
        <w:t>)</w:t>
      </w:r>
    </w:p>
    <w:p w14:paraId="01B3E38B"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class</w:t>
      </w:r>
      <w:r w:rsidRPr="0059238F">
        <w:rPr>
          <w:rFonts w:ascii="Lucida Sans Typewriter" w:hAnsi="Lucida Sans Typewriter" w:cs="Courier New"/>
          <w:color w:val="000000"/>
          <w:lang w:val="en-US" w:eastAsia="en-US"/>
        </w:rPr>
        <w:t xml:space="preserve"> Productora </w:t>
      </w:r>
      <w:r w:rsidRPr="0059238F">
        <w:rPr>
          <w:rFonts w:ascii="Lucida Sans Typewriter" w:hAnsi="Lucida Sans Typewriter" w:cs="Courier New"/>
          <w:b/>
          <w:bCs/>
          <w:color w:val="7F0055"/>
          <w:lang w:val="en-US" w:eastAsia="en-US"/>
        </w:rPr>
        <w:t>implements</w:t>
      </w:r>
      <w:r w:rsidRPr="0059238F">
        <w:rPr>
          <w:rFonts w:ascii="Lucida Sans Typewriter" w:hAnsi="Lucida Sans Typewriter" w:cs="Courier New"/>
          <w:color w:val="000000"/>
          <w:lang w:val="en-US" w:eastAsia="en-US"/>
        </w:rPr>
        <w:t xml:space="preserve"> Serializable {</w:t>
      </w:r>
    </w:p>
    <w:p w14:paraId="6F005C6C" w14:textId="305C0FB3"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p>
    <w:p w14:paraId="7BE69F54"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static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final</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long</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i/>
          <w:iCs/>
          <w:color w:val="0000C0"/>
          <w:lang w:val="en-US" w:eastAsia="en-US"/>
        </w:rPr>
        <w:t>serialVersionUID</w:t>
      </w:r>
      <w:r w:rsidRPr="0059238F">
        <w:rPr>
          <w:rFonts w:ascii="Lucida Sans Typewriter" w:hAnsi="Lucida Sans Typewriter" w:cs="Courier New"/>
          <w:color w:val="000000"/>
          <w:lang w:val="en-US" w:eastAsia="en-US"/>
        </w:rPr>
        <w:t xml:space="preserve"> = 1L;</w:t>
      </w:r>
    </w:p>
    <w:p w14:paraId="597B62B5"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@Id</w:t>
      </w:r>
    </w:p>
    <w:p w14:paraId="6D86AA1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@Column</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"ID_PRODUCTORA"</w:t>
      </w:r>
      <w:r w:rsidRPr="0059238F">
        <w:rPr>
          <w:rFonts w:ascii="Lucida Sans Typewriter" w:hAnsi="Lucida Sans Typewriter" w:cs="Courier New"/>
          <w:color w:val="000000"/>
          <w:lang w:val="en-US" w:eastAsia="en-US"/>
        </w:rPr>
        <w:t>)</w:t>
      </w:r>
    </w:p>
    <w:p w14:paraId="6237591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0000C0"/>
          <w:lang w:val="en-US" w:eastAsia="en-US"/>
        </w:rPr>
        <w:t>id_productora</w:t>
      </w:r>
      <w:r w:rsidRPr="0059238F">
        <w:rPr>
          <w:rFonts w:ascii="Lucida Sans Typewriter" w:hAnsi="Lucida Sans Typewriter" w:cs="Courier New"/>
          <w:color w:val="000000"/>
          <w:lang w:val="en-US" w:eastAsia="en-US"/>
        </w:rPr>
        <w:t>;</w:t>
      </w:r>
    </w:p>
    <w:p w14:paraId="0061BE9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@Column</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"NOMBRE"</w:t>
      </w:r>
      <w:r w:rsidRPr="0059238F">
        <w:rPr>
          <w:rFonts w:ascii="Lucida Sans Typewriter" w:hAnsi="Lucida Sans Typewriter" w:cs="Courier New"/>
          <w:color w:val="000000"/>
          <w:lang w:val="en-US" w:eastAsia="en-US"/>
        </w:rPr>
        <w:t>)</w:t>
      </w:r>
    </w:p>
    <w:p w14:paraId="40D89A24"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String </w:t>
      </w:r>
      <w:r w:rsidRPr="0059238F">
        <w:rPr>
          <w:rFonts w:ascii="Lucida Sans Typewriter" w:hAnsi="Lucida Sans Typewriter" w:cs="Courier New"/>
          <w:color w:val="0000C0"/>
          <w:lang w:val="en-US" w:eastAsia="en-US"/>
        </w:rPr>
        <w:t>nombre</w:t>
      </w:r>
      <w:r w:rsidRPr="0059238F">
        <w:rPr>
          <w:rFonts w:ascii="Lucida Sans Typewriter" w:hAnsi="Lucida Sans Typewriter" w:cs="Courier New"/>
          <w:color w:val="000000"/>
          <w:lang w:val="en-US" w:eastAsia="en-US"/>
        </w:rPr>
        <w:t>;</w:t>
      </w:r>
    </w:p>
    <w:p w14:paraId="509E2C46"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@Column</w:t>
      </w:r>
      <w:r w:rsidRPr="0059238F">
        <w:rPr>
          <w:rFonts w:ascii="Lucida Sans Typewriter" w:hAnsi="Lucida Sans Typewriter" w:cs="Courier New"/>
          <w:color w:val="000000"/>
          <w:lang w:val="en-US" w:eastAsia="en-US"/>
        </w:rPr>
        <w:t>(name=</w:t>
      </w:r>
      <w:r w:rsidRPr="0059238F">
        <w:rPr>
          <w:rFonts w:ascii="Lucida Sans Typewriter" w:hAnsi="Lucida Sans Typewriter" w:cs="Courier New"/>
          <w:color w:val="2A00FF"/>
          <w:lang w:val="en-US" w:eastAsia="en-US"/>
        </w:rPr>
        <w:t>"PAIS"</w:t>
      </w:r>
      <w:r w:rsidRPr="0059238F">
        <w:rPr>
          <w:rFonts w:ascii="Lucida Sans Typewriter" w:hAnsi="Lucida Sans Typewriter" w:cs="Courier New"/>
          <w:color w:val="000000"/>
          <w:lang w:val="en-US" w:eastAsia="en-US"/>
        </w:rPr>
        <w:t>)</w:t>
      </w:r>
    </w:p>
    <w:p w14:paraId="5F154F7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String </w:t>
      </w:r>
      <w:r w:rsidRPr="0059238F">
        <w:rPr>
          <w:rFonts w:ascii="Lucida Sans Typewriter" w:hAnsi="Lucida Sans Typewriter" w:cs="Courier New"/>
          <w:color w:val="0000C0"/>
          <w:lang w:val="en-US" w:eastAsia="en-US"/>
        </w:rPr>
        <w:t>pais</w:t>
      </w:r>
      <w:r w:rsidRPr="0059238F">
        <w:rPr>
          <w:rFonts w:ascii="Lucida Sans Typewriter" w:hAnsi="Lucida Sans Typewriter" w:cs="Courier New"/>
          <w:color w:val="000000"/>
          <w:lang w:val="en-US" w:eastAsia="en-US"/>
        </w:rPr>
        <w:t>;</w:t>
      </w:r>
    </w:p>
    <w:p w14:paraId="4F95B655"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3D80C6A0"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1050C99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@OneToMany</w:t>
      </w:r>
      <w:r w:rsidRPr="0059238F">
        <w:rPr>
          <w:rFonts w:ascii="Lucida Sans Typewriter" w:hAnsi="Lucida Sans Typewriter" w:cs="Courier New"/>
          <w:color w:val="000000"/>
          <w:lang w:val="en-US" w:eastAsia="en-US"/>
        </w:rPr>
        <w:t xml:space="preserve">(mappedBy = </w:t>
      </w:r>
      <w:r w:rsidRPr="0059238F">
        <w:rPr>
          <w:rFonts w:ascii="Lucida Sans Typewriter" w:hAnsi="Lucida Sans Typewriter" w:cs="Courier New"/>
          <w:color w:val="2A00FF"/>
          <w:lang w:val="en-US" w:eastAsia="en-US"/>
        </w:rPr>
        <w:t>"productora"</w:t>
      </w:r>
      <w:r w:rsidRPr="0059238F">
        <w:rPr>
          <w:rFonts w:ascii="Lucida Sans Typewriter" w:hAnsi="Lucida Sans Typewriter" w:cs="Courier New"/>
          <w:color w:val="000000"/>
          <w:lang w:val="en-US" w:eastAsia="en-US"/>
        </w:rPr>
        <w:t>, cascade = CascadeType.</w:t>
      </w:r>
      <w:r w:rsidRPr="0059238F">
        <w:rPr>
          <w:rFonts w:ascii="Lucida Sans Typewriter" w:hAnsi="Lucida Sans Typewriter" w:cs="Courier New"/>
          <w:b/>
          <w:bCs/>
          <w:i/>
          <w:iCs/>
          <w:color w:val="0000C0"/>
          <w:lang w:val="en-US" w:eastAsia="en-US"/>
        </w:rPr>
        <w:t>PERSIST</w:t>
      </w:r>
      <w:r w:rsidRPr="0059238F">
        <w:rPr>
          <w:rFonts w:ascii="Lucida Sans Typewriter" w:hAnsi="Lucida Sans Typewriter" w:cs="Courier New"/>
          <w:color w:val="000000"/>
          <w:lang w:val="en-US" w:eastAsia="en-US"/>
        </w:rPr>
        <w:t>)</w:t>
      </w:r>
    </w:p>
    <w:p w14:paraId="0653253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private</w:t>
      </w:r>
      <w:r w:rsidRPr="0059238F">
        <w:rPr>
          <w:rFonts w:ascii="Lucida Sans Typewriter" w:hAnsi="Lucida Sans Typewriter" w:cs="Courier New"/>
          <w:color w:val="000000"/>
          <w:lang w:val="en-US" w:eastAsia="en-US"/>
        </w:rPr>
        <w:t xml:space="preserve"> List&lt;Pelicula&gt; </w:t>
      </w:r>
      <w:r w:rsidRPr="0059238F">
        <w:rPr>
          <w:rFonts w:ascii="Lucida Sans Typewriter" w:hAnsi="Lucida Sans Typewriter" w:cs="Courier New"/>
          <w:color w:val="0000C0"/>
          <w:lang w:val="en-US" w:eastAsia="en-US"/>
        </w:rPr>
        <w:t>peliculas</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b/>
          <w:bCs/>
          <w:color w:val="7F0055"/>
          <w:lang w:val="en-US" w:eastAsia="en-US"/>
        </w:rPr>
        <w:t>new</w:t>
      </w:r>
      <w:r w:rsidRPr="0059238F">
        <w:rPr>
          <w:rFonts w:ascii="Lucida Sans Typewriter" w:hAnsi="Lucida Sans Typewriter" w:cs="Courier New"/>
          <w:color w:val="000000"/>
          <w:lang w:val="en-US" w:eastAsia="en-US"/>
        </w:rPr>
        <w:t xml:space="preserve"> ArrayList&lt;&gt;();</w:t>
      </w:r>
    </w:p>
    <w:p w14:paraId="3EC763A8"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0246F21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Productora() {</w:t>
      </w:r>
    </w:p>
    <w:p w14:paraId="76C2D9F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2C31932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129F8DFF" w14:textId="247413C5"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0E171E78" w14:textId="57162B2D"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Productora(</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6A3E3E"/>
          <w:lang w:val="en-US" w:eastAsia="en-US"/>
        </w:rPr>
        <w:t>id</w:t>
      </w:r>
      <w:r w:rsidRPr="0059238F">
        <w:rPr>
          <w:rFonts w:ascii="Lucida Sans Typewriter" w:hAnsi="Lucida Sans Typewriter" w:cs="Courier New"/>
          <w:color w:val="000000"/>
          <w:lang w:val="en-US" w:eastAsia="en-US"/>
        </w:rPr>
        <w:t xml:space="preserve">, String </w:t>
      </w:r>
      <w:r w:rsidRPr="0059238F">
        <w:rPr>
          <w:rFonts w:ascii="Lucida Sans Typewriter" w:hAnsi="Lucida Sans Typewriter" w:cs="Courier New"/>
          <w:color w:val="6A3E3E"/>
          <w:lang w:val="en-US" w:eastAsia="en-US"/>
        </w:rPr>
        <w:t>nombre</w:t>
      </w:r>
      <w:r w:rsidRPr="0059238F">
        <w:rPr>
          <w:rFonts w:ascii="Lucida Sans Typewriter" w:hAnsi="Lucida Sans Typewriter" w:cs="Courier New"/>
          <w:color w:val="000000"/>
          <w:lang w:val="en-US" w:eastAsia="en-US"/>
        </w:rPr>
        <w:t xml:space="preserve">, String </w:t>
      </w:r>
      <w:r w:rsidRPr="0059238F">
        <w:rPr>
          <w:rFonts w:ascii="Lucida Sans Typewriter" w:hAnsi="Lucida Sans Typewriter" w:cs="Courier New"/>
          <w:color w:val="6A3E3E"/>
          <w:lang w:val="en-US" w:eastAsia="en-US"/>
        </w:rPr>
        <w:t>pais</w:t>
      </w:r>
      <w:r w:rsidRPr="0059238F">
        <w:rPr>
          <w:rFonts w:ascii="Lucida Sans Typewriter" w:hAnsi="Lucida Sans Typewriter" w:cs="Courier New"/>
          <w:lang w:val="en-US" w:eastAsia="en-US"/>
        </w:rPr>
        <w:t>)</w:t>
      </w:r>
      <w:r w:rsidRPr="0059238F">
        <w:rPr>
          <w:rFonts w:ascii="Lucida Sans Typewriter" w:hAnsi="Lucida Sans Typewriter" w:cs="Courier New"/>
          <w:color w:val="000000"/>
          <w:lang w:val="en-US" w:eastAsia="en-US"/>
        </w:rPr>
        <w:t>{</w:t>
      </w:r>
    </w:p>
    <w:p w14:paraId="27F8A93A"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super</w:t>
      </w:r>
      <w:r w:rsidRPr="0059238F">
        <w:rPr>
          <w:rFonts w:ascii="Lucida Sans Typewriter" w:hAnsi="Lucida Sans Typewriter" w:cs="Courier New"/>
          <w:color w:val="000000"/>
          <w:lang w:val="en-US" w:eastAsia="en-US"/>
        </w:rPr>
        <w:t>();</w:t>
      </w:r>
    </w:p>
    <w:p w14:paraId="0980E26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id_productora</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color w:val="6A3E3E"/>
          <w:lang w:val="en-US" w:eastAsia="en-US"/>
        </w:rPr>
        <w:t>id</w:t>
      </w:r>
      <w:r w:rsidRPr="0059238F">
        <w:rPr>
          <w:rFonts w:ascii="Lucida Sans Typewriter" w:hAnsi="Lucida Sans Typewriter" w:cs="Courier New"/>
          <w:color w:val="000000"/>
          <w:lang w:val="en-US" w:eastAsia="en-US"/>
        </w:rPr>
        <w:t>;</w:t>
      </w:r>
    </w:p>
    <w:p w14:paraId="307B2699"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eastAsia="en-US"/>
        </w:rPr>
        <w:t>this</w:t>
      </w:r>
      <w:r w:rsidRPr="0059238F">
        <w:rPr>
          <w:rFonts w:ascii="Lucida Sans Typewriter" w:hAnsi="Lucida Sans Typewriter" w:cs="Courier New"/>
          <w:color w:val="000000"/>
          <w:lang w:eastAsia="en-US"/>
        </w:rPr>
        <w:t>.</w:t>
      </w:r>
      <w:r w:rsidRPr="0059238F">
        <w:rPr>
          <w:rFonts w:ascii="Lucida Sans Typewriter" w:hAnsi="Lucida Sans Typewriter" w:cs="Courier New"/>
          <w:color w:val="0000C0"/>
          <w:lang w:eastAsia="en-US"/>
        </w:rPr>
        <w:t>nombre</w:t>
      </w:r>
      <w:r w:rsidRPr="0059238F">
        <w:rPr>
          <w:rFonts w:ascii="Lucida Sans Typewriter" w:hAnsi="Lucida Sans Typewriter" w:cs="Courier New"/>
          <w:color w:val="000000"/>
          <w:lang w:eastAsia="en-US"/>
        </w:rPr>
        <w:t xml:space="preserve"> = </w:t>
      </w:r>
      <w:r w:rsidRPr="0059238F">
        <w:rPr>
          <w:rFonts w:ascii="Lucida Sans Typewriter" w:hAnsi="Lucida Sans Typewriter" w:cs="Courier New"/>
          <w:color w:val="6A3E3E"/>
          <w:lang w:eastAsia="en-US"/>
        </w:rPr>
        <w:t>nombre</w:t>
      </w:r>
      <w:r w:rsidRPr="0059238F">
        <w:rPr>
          <w:rFonts w:ascii="Lucida Sans Typewriter" w:hAnsi="Lucida Sans Typewriter" w:cs="Courier New"/>
          <w:color w:val="000000"/>
          <w:lang w:eastAsia="en-US"/>
        </w:rPr>
        <w:t>;</w:t>
      </w:r>
    </w:p>
    <w:p w14:paraId="18828EA8" w14:textId="7AD1BEC5"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b/>
          <w:bCs/>
          <w:color w:val="7F0055"/>
          <w:lang w:eastAsia="en-US"/>
        </w:rPr>
        <w:t>this</w:t>
      </w:r>
      <w:r w:rsidRPr="0059238F">
        <w:rPr>
          <w:rFonts w:ascii="Lucida Sans Typewriter" w:hAnsi="Lucida Sans Typewriter" w:cs="Courier New"/>
          <w:color w:val="000000"/>
          <w:lang w:eastAsia="en-US"/>
        </w:rPr>
        <w:t>.</w:t>
      </w:r>
      <w:r w:rsidRPr="0059238F">
        <w:rPr>
          <w:rFonts w:ascii="Lucida Sans Typewriter" w:hAnsi="Lucida Sans Typewriter" w:cs="Courier New"/>
          <w:color w:val="0000C0"/>
          <w:lang w:eastAsia="en-US"/>
        </w:rPr>
        <w:t>pais</w:t>
      </w:r>
      <w:r w:rsidRPr="0059238F">
        <w:rPr>
          <w:rFonts w:ascii="Lucida Sans Typewriter" w:hAnsi="Lucida Sans Typewriter" w:cs="Courier New"/>
          <w:color w:val="000000"/>
          <w:lang w:eastAsia="en-US"/>
        </w:rPr>
        <w:t xml:space="preserve"> = </w:t>
      </w:r>
      <w:r w:rsidRPr="0059238F">
        <w:rPr>
          <w:rFonts w:ascii="Lucida Sans Typewriter" w:hAnsi="Lucida Sans Typewriter" w:cs="Courier New"/>
          <w:color w:val="6A3E3E"/>
          <w:lang w:eastAsia="en-US"/>
        </w:rPr>
        <w:t>pais</w:t>
      </w:r>
      <w:r w:rsidRPr="0059238F">
        <w:rPr>
          <w:rFonts w:ascii="Lucida Sans Typewriter" w:hAnsi="Lucida Sans Typewriter" w:cs="Courier New"/>
          <w:color w:val="000000"/>
          <w:lang w:eastAsia="en-US"/>
        </w:rPr>
        <w:t>;</w:t>
      </w:r>
    </w:p>
    <w:p w14:paraId="63A77C80"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t>}</w:t>
      </w:r>
    </w:p>
    <w:p w14:paraId="15730FE3"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w:t>
      </w:r>
    </w:p>
    <w:p w14:paraId="7A35307B"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w:t>
      </w:r>
    </w:p>
    <w:p w14:paraId="6591E7A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w:t>
      </w:r>
    </w:p>
    <w:p w14:paraId="2970CD02" w14:textId="3B816999"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[Intro</w:t>
      </w:r>
      <w:r w:rsidR="009F5012" w:rsidRPr="0059238F">
        <w:rPr>
          <w:rFonts w:ascii="Lucida Sans Typewriter" w:hAnsi="Lucida Sans Typewriter" w:cs="Courier New"/>
          <w:szCs w:val="18"/>
          <w:lang w:eastAsia="en-US"/>
        </w:rPr>
        <w:t>du</w:t>
      </w:r>
      <w:r w:rsidRPr="0059238F">
        <w:rPr>
          <w:rFonts w:ascii="Lucida Sans Typewriter" w:hAnsi="Lucida Sans Typewriter" w:cs="Courier New"/>
          <w:szCs w:val="18"/>
          <w:lang w:eastAsia="en-US"/>
        </w:rPr>
        <w:t xml:space="preserve">cir </w:t>
      </w:r>
      <w:r w:rsidR="009F5012" w:rsidRPr="0059238F">
        <w:rPr>
          <w:rFonts w:ascii="Lucida Sans Typewriter" w:hAnsi="Lucida Sans Typewriter" w:cs="Courier New"/>
          <w:szCs w:val="18"/>
          <w:lang w:eastAsia="en-US"/>
        </w:rPr>
        <w:t>aquí</w:t>
      </w:r>
      <w:r w:rsidRPr="0059238F">
        <w:rPr>
          <w:rFonts w:ascii="Lucida Sans Typewriter" w:hAnsi="Lucida Sans Typewriter" w:cs="Courier New"/>
          <w:szCs w:val="18"/>
          <w:lang w:eastAsia="en-US"/>
        </w:rPr>
        <w:t xml:space="preserve"> métodos getters y setters]</w:t>
      </w:r>
    </w:p>
    <w:p w14:paraId="6775894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val="en-US" w:eastAsia="en-US"/>
        </w:rPr>
      </w:pPr>
      <w:r w:rsidRPr="0059238F">
        <w:rPr>
          <w:rFonts w:ascii="Lucida Sans Typewriter" w:hAnsi="Lucida Sans Typewriter" w:cs="Courier New"/>
          <w:szCs w:val="18"/>
          <w:lang w:val="en-US" w:eastAsia="en-US"/>
        </w:rPr>
        <w:t>.</w:t>
      </w:r>
    </w:p>
    <w:p w14:paraId="232195C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szCs w:val="18"/>
          <w:lang w:val="en-US" w:eastAsia="en-US"/>
        </w:rPr>
        <w:tab/>
        <w:t>.</w:t>
      </w:r>
    </w:p>
    <w:p w14:paraId="5A7B0931"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szCs w:val="18"/>
          <w:lang w:val="en-US" w:eastAsia="en-US"/>
        </w:rPr>
        <w:tab/>
        <w:t>.</w:t>
      </w:r>
    </w:p>
    <w:p w14:paraId="3A6531F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@Override</w:t>
      </w:r>
    </w:p>
    <w:p w14:paraId="573BCBB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boolean</w:t>
      </w:r>
      <w:r w:rsidRPr="0059238F">
        <w:rPr>
          <w:rFonts w:ascii="Lucida Sans Typewriter" w:hAnsi="Lucida Sans Typewriter" w:cs="Courier New"/>
          <w:color w:val="000000"/>
          <w:lang w:val="en-US" w:eastAsia="en-US"/>
        </w:rPr>
        <w:t xml:space="preserve"> equals(Object </w:t>
      </w:r>
      <w:r w:rsidRPr="0059238F">
        <w:rPr>
          <w:rFonts w:ascii="Lucida Sans Typewriter" w:hAnsi="Lucida Sans Typewriter" w:cs="Courier New"/>
          <w:color w:val="6A3E3E"/>
          <w:lang w:val="en-US" w:eastAsia="en-US"/>
        </w:rPr>
        <w:t>laOtra</w:t>
      </w:r>
      <w:r w:rsidRPr="0059238F">
        <w:rPr>
          <w:rFonts w:ascii="Lucida Sans Typewriter" w:hAnsi="Lucida Sans Typewriter" w:cs="Courier New"/>
          <w:color w:val="000000"/>
          <w:lang w:val="en-US" w:eastAsia="en-US"/>
        </w:rPr>
        <w:t>) {</w:t>
      </w:r>
    </w:p>
    <w:p w14:paraId="2C0321A5"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eastAsia="en-US"/>
        </w:rPr>
        <w:t>if</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color w:val="6A3E3E"/>
          <w:lang w:eastAsia="en-US"/>
        </w:rPr>
        <w:t>laOtra</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b/>
          <w:bCs/>
          <w:color w:val="7F0055"/>
          <w:lang w:eastAsia="en-US"/>
        </w:rPr>
        <w:t>instanceof</w:t>
      </w:r>
      <w:r w:rsidRPr="0059238F">
        <w:rPr>
          <w:rFonts w:ascii="Lucida Sans Typewriter" w:hAnsi="Lucida Sans Typewriter" w:cs="Courier New"/>
          <w:color w:val="000000"/>
          <w:lang w:eastAsia="en-US"/>
        </w:rPr>
        <w:t xml:space="preserve"> Productora) {</w:t>
      </w:r>
    </w:p>
    <w:p w14:paraId="0F2E7B94"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t xml:space="preserve">Productora </w:t>
      </w:r>
      <w:r w:rsidRPr="0059238F">
        <w:rPr>
          <w:rFonts w:ascii="Lucida Sans Typewriter" w:hAnsi="Lucida Sans Typewriter" w:cs="Courier New"/>
          <w:color w:val="6A3E3E"/>
          <w:lang w:eastAsia="en-US"/>
        </w:rPr>
        <w:t>p</w:t>
      </w:r>
      <w:r w:rsidRPr="0059238F">
        <w:rPr>
          <w:rFonts w:ascii="Lucida Sans Typewriter" w:hAnsi="Lucida Sans Typewriter" w:cs="Courier New"/>
          <w:color w:val="000000"/>
          <w:lang w:eastAsia="en-US"/>
        </w:rPr>
        <w:t xml:space="preserve"> = (Productora) </w:t>
      </w:r>
      <w:r w:rsidRPr="0059238F">
        <w:rPr>
          <w:rFonts w:ascii="Lucida Sans Typewriter" w:hAnsi="Lucida Sans Typewriter" w:cs="Courier New"/>
          <w:color w:val="6A3E3E"/>
          <w:lang w:eastAsia="en-US"/>
        </w:rPr>
        <w:t>laOtra</w:t>
      </w:r>
      <w:r w:rsidRPr="0059238F">
        <w:rPr>
          <w:rFonts w:ascii="Lucida Sans Typewriter" w:hAnsi="Lucida Sans Typewriter" w:cs="Courier New"/>
          <w:color w:val="000000"/>
          <w:lang w:eastAsia="en-US"/>
        </w:rPr>
        <w:t>;</w:t>
      </w:r>
    </w:p>
    <w:p w14:paraId="05479EE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id_productora</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color w:val="6A3E3E"/>
          <w:lang w:val="en-US" w:eastAsia="en-US"/>
        </w:rPr>
        <w:t>p</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id_productora</w:t>
      </w:r>
      <w:r w:rsidRPr="0059238F">
        <w:rPr>
          <w:rFonts w:ascii="Lucida Sans Typewriter" w:hAnsi="Lucida Sans Typewriter" w:cs="Courier New"/>
          <w:color w:val="000000"/>
          <w:lang w:val="en-US" w:eastAsia="en-US"/>
        </w:rPr>
        <w:t>;</w:t>
      </w:r>
    </w:p>
    <w:p w14:paraId="27A8D2D9"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t>}</w:t>
      </w:r>
    </w:p>
    <w:p w14:paraId="12ADA620"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false</w:t>
      </w:r>
      <w:r w:rsidRPr="0059238F">
        <w:rPr>
          <w:rFonts w:ascii="Lucida Sans Typewriter" w:hAnsi="Lucida Sans Typewriter" w:cs="Courier New"/>
          <w:color w:val="000000"/>
          <w:lang w:val="en-US" w:eastAsia="en-US"/>
        </w:rPr>
        <w:t>;</w:t>
      </w:r>
    </w:p>
    <w:p w14:paraId="2ACAE48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44AEE7A3"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04F9401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@Override</w:t>
      </w:r>
    </w:p>
    <w:p w14:paraId="691B9C9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hashCode() {</w:t>
      </w:r>
    </w:p>
    <w:p w14:paraId="6352896B"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return</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int</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this</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0000C0"/>
          <w:lang w:val="en-US" w:eastAsia="en-US"/>
        </w:rPr>
        <w:t>id_productora</w:t>
      </w:r>
      <w:r w:rsidRPr="0059238F">
        <w:rPr>
          <w:rFonts w:ascii="Lucida Sans Typewriter" w:hAnsi="Lucida Sans Typewriter" w:cs="Courier New"/>
          <w:color w:val="000000"/>
          <w:lang w:val="en-US" w:eastAsia="en-US"/>
        </w:rPr>
        <w:t>;</w:t>
      </w:r>
    </w:p>
    <w:p w14:paraId="706EBBCA"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63272021"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6F08739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46464"/>
          <w:lang w:val="en-US" w:eastAsia="en-US"/>
        </w:rPr>
        <w:t>@Override</w:t>
      </w:r>
    </w:p>
    <w:p w14:paraId="27D93071" w14:textId="77777777" w:rsidR="003C23D9"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String toString() {</w:t>
      </w:r>
    </w:p>
    <w:p w14:paraId="2476F491" w14:textId="77777777" w:rsidR="003C23D9" w:rsidRPr="0059238F" w:rsidRDefault="003C23D9"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 xml:space="preserve">        </w:t>
      </w:r>
      <w:r w:rsidR="007740DA" w:rsidRPr="0059238F">
        <w:rPr>
          <w:rFonts w:ascii="Lucida Sans Typewriter" w:hAnsi="Lucida Sans Typewriter" w:cs="Courier New"/>
          <w:b/>
          <w:bCs/>
          <w:color w:val="7F0055"/>
          <w:lang w:val="en-US" w:eastAsia="en-US"/>
        </w:rPr>
        <w:t>return</w:t>
      </w:r>
      <w:r w:rsidR="007740DA" w:rsidRPr="0059238F">
        <w:rPr>
          <w:rFonts w:ascii="Lucida Sans Typewriter" w:hAnsi="Lucida Sans Typewriter" w:cs="Courier New"/>
          <w:color w:val="000000"/>
          <w:lang w:val="en-US" w:eastAsia="en-US"/>
        </w:rPr>
        <w:t xml:space="preserve"> String.</w:t>
      </w:r>
      <w:r w:rsidR="007740DA" w:rsidRPr="0059238F">
        <w:rPr>
          <w:rFonts w:ascii="Lucida Sans Typewriter" w:hAnsi="Lucida Sans Typewriter" w:cs="Courier New"/>
          <w:i/>
          <w:iCs/>
          <w:color w:val="000000"/>
          <w:lang w:val="en-US" w:eastAsia="en-US"/>
        </w:rPr>
        <w:t>format</w:t>
      </w:r>
      <w:r w:rsidR="007740DA" w:rsidRPr="0059238F">
        <w:rPr>
          <w:rFonts w:ascii="Lucida Sans Typewriter" w:hAnsi="Lucida Sans Typewriter" w:cs="Courier New"/>
          <w:color w:val="000000"/>
          <w:lang w:val="en-US" w:eastAsia="en-US"/>
        </w:rPr>
        <w:t>(</w:t>
      </w:r>
      <w:r w:rsidR="007740DA" w:rsidRPr="0059238F">
        <w:rPr>
          <w:rFonts w:ascii="Lucida Sans Typewriter" w:hAnsi="Lucida Sans Typewriter" w:cs="Courier New"/>
          <w:color w:val="2A00FF"/>
          <w:lang w:val="en-US" w:eastAsia="en-US"/>
        </w:rPr>
        <w:t>"id=%d, nombre=%s, pais=%s"</w:t>
      </w:r>
      <w:r w:rsidR="007740DA" w:rsidRPr="0059238F">
        <w:rPr>
          <w:rFonts w:ascii="Lucida Sans Typewriter" w:hAnsi="Lucida Sans Typewriter" w:cs="Courier New"/>
          <w:color w:val="000000"/>
          <w:lang w:val="en-US" w:eastAsia="en-US"/>
        </w:rPr>
        <w:t xml:space="preserve">, </w:t>
      </w:r>
      <w:r w:rsidR="007740DA" w:rsidRPr="0059238F">
        <w:rPr>
          <w:rFonts w:ascii="Lucida Sans Typewriter" w:hAnsi="Lucida Sans Typewriter" w:cs="Courier New"/>
          <w:b/>
          <w:bCs/>
          <w:color w:val="7F0055"/>
          <w:lang w:val="en-US" w:eastAsia="en-US"/>
        </w:rPr>
        <w:t>this</w:t>
      </w:r>
      <w:r w:rsidR="007740DA" w:rsidRPr="0059238F">
        <w:rPr>
          <w:rFonts w:ascii="Lucida Sans Typewriter" w:hAnsi="Lucida Sans Typewriter" w:cs="Courier New"/>
          <w:color w:val="000000"/>
          <w:lang w:val="en-US" w:eastAsia="en-US"/>
        </w:rPr>
        <w:t>.</w:t>
      </w:r>
      <w:r w:rsidR="007740DA" w:rsidRPr="0059238F">
        <w:rPr>
          <w:rFonts w:ascii="Lucida Sans Typewriter" w:hAnsi="Lucida Sans Typewriter" w:cs="Courier New"/>
          <w:color w:val="0000C0"/>
          <w:lang w:val="en-US" w:eastAsia="en-US"/>
        </w:rPr>
        <w:t>id_productora</w:t>
      </w:r>
      <w:r w:rsidR="007740DA" w:rsidRPr="0059238F">
        <w:rPr>
          <w:rFonts w:ascii="Lucida Sans Typewriter" w:hAnsi="Lucida Sans Typewriter" w:cs="Courier New"/>
          <w:color w:val="000000"/>
          <w:lang w:val="en-US" w:eastAsia="en-US"/>
        </w:rPr>
        <w:t xml:space="preserve">, </w:t>
      </w:r>
      <w:r w:rsidR="007740DA" w:rsidRPr="0059238F">
        <w:rPr>
          <w:rFonts w:ascii="Lucida Sans Typewriter" w:hAnsi="Lucida Sans Typewriter" w:cs="Courier New"/>
          <w:b/>
          <w:bCs/>
          <w:color w:val="7F0055"/>
          <w:lang w:val="en-US" w:eastAsia="en-US"/>
        </w:rPr>
        <w:t>this</w:t>
      </w:r>
      <w:r w:rsidR="007740DA" w:rsidRPr="0059238F">
        <w:rPr>
          <w:rFonts w:ascii="Lucida Sans Typewriter" w:hAnsi="Lucida Sans Typewriter" w:cs="Courier New"/>
          <w:color w:val="000000"/>
          <w:lang w:val="en-US" w:eastAsia="en-US"/>
        </w:rPr>
        <w:t>.</w:t>
      </w:r>
      <w:r w:rsidR="007740DA" w:rsidRPr="0059238F">
        <w:rPr>
          <w:rFonts w:ascii="Lucida Sans Typewriter" w:hAnsi="Lucida Sans Typewriter" w:cs="Courier New"/>
          <w:color w:val="0000C0"/>
          <w:lang w:val="en-US" w:eastAsia="en-US"/>
        </w:rPr>
        <w:t>nombre</w:t>
      </w:r>
      <w:r w:rsidR="007740DA" w:rsidRPr="0059238F">
        <w:rPr>
          <w:rFonts w:ascii="Lucida Sans Typewriter" w:hAnsi="Lucida Sans Typewriter" w:cs="Courier New"/>
          <w:color w:val="000000"/>
          <w:lang w:val="en-US" w:eastAsia="en-US"/>
        </w:rPr>
        <w:t>,</w:t>
      </w:r>
      <w:r w:rsidR="007740DA" w:rsidRPr="0059238F">
        <w:rPr>
          <w:rFonts w:ascii="Lucida Sans Typewriter" w:hAnsi="Lucida Sans Typewriter" w:cs="Courier New"/>
          <w:lang w:val="en-US" w:eastAsia="en-US"/>
        </w:rPr>
        <w:t xml:space="preserve"> </w:t>
      </w:r>
      <w:r w:rsidRPr="0059238F">
        <w:rPr>
          <w:rFonts w:ascii="Lucida Sans Typewriter" w:hAnsi="Lucida Sans Typewriter" w:cs="Courier New"/>
          <w:lang w:val="en-US" w:eastAsia="en-US"/>
        </w:rPr>
        <w:t xml:space="preserve">  </w:t>
      </w:r>
    </w:p>
    <w:p w14:paraId="3C574B92" w14:textId="5E47F9CE" w:rsidR="007740DA" w:rsidRPr="0059238F" w:rsidRDefault="003C23D9"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lang w:val="en-US" w:eastAsia="en-US"/>
        </w:rPr>
        <w:t xml:space="preserve">               </w:t>
      </w:r>
      <w:r w:rsidR="007740DA" w:rsidRPr="0059238F">
        <w:rPr>
          <w:rFonts w:ascii="Lucida Sans Typewriter" w:hAnsi="Lucida Sans Typewriter" w:cs="Courier New"/>
          <w:b/>
          <w:bCs/>
          <w:color w:val="7F0055"/>
          <w:lang w:val="en-US" w:eastAsia="en-US"/>
        </w:rPr>
        <w:t>this</w:t>
      </w:r>
      <w:r w:rsidR="007740DA" w:rsidRPr="0059238F">
        <w:rPr>
          <w:rFonts w:ascii="Lucida Sans Typewriter" w:hAnsi="Lucida Sans Typewriter" w:cs="Courier New"/>
          <w:color w:val="000000"/>
          <w:lang w:val="en-US" w:eastAsia="en-US"/>
        </w:rPr>
        <w:t>.</w:t>
      </w:r>
      <w:r w:rsidR="007740DA" w:rsidRPr="0059238F">
        <w:rPr>
          <w:rFonts w:ascii="Lucida Sans Typewriter" w:hAnsi="Lucida Sans Typewriter" w:cs="Courier New"/>
          <w:color w:val="0000C0"/>
          <w:lang w:val="en-US" w:eastAsia="en-US"/>
        </w:rPr>
        <w:t>pais</w:t>
      </w:r>
      <w:r w:rsidR="007740DA" w:rsidRPr="0059238F">
        <w:rPr>
          <w:rFonts w:ascii="Lucida Sans Typewriter" w:hAnsi="Lucida Sans Typewriter" w:cs="Courier New"/>
          <w:color w:val="000000"/>
          <w:lang w:val="en-US" w:eastAsia="en-US"/>
        </w:rPr>
        <w:t>);</w:t>
      </w:r>
    </w:p>
    <w:p w14:paraId="7BFAF4EE" w14:textId="44D1F862"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000000"/>
          <w:lang w:val="en-US" w:eastAsia="en-US"/>
        </w:rPr>
      </w:pPr>
      <w:r w:rsidRPr="0059238F">
        <w:rPr>
          <w:rFonts w:ascii="Lucida Sans Typewriter" w:hAnsi="Lucida Sans Typewriter" w:cs="Courier New"/>
          <w:color w:val="000000"/>
          <w:lang w:val="en-US" w:eastAsia="en-US"/>
        </w:rPr>
        <w:tab/>
        <w:t>}</w:t>
      </w:r>
    </w:p>
    <w:p w14:paraId="4632AC01"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659346F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000000"/>
          <w:highlight w:val="lightGray"/>
          <w:lang w:val="en-US" w:eastAsia="en-US"/>
        </w:rPr>
        <w:t>String</w:t>
      </w:r>
      <w:r w:rsidRPr="0059238F">
        <w:rPr>
          <w:rFonts w:ascii="Lucida Sans Typewriter" w:hAnsi="Lucida Sans Typewriter" w:cs="Courier New"/>
          <w:color w:val="000000"/>
          <w:lang w:val="en-US" w:eastAsia="en-US"/>
        </w:rPr>
        <w:t xml:space="preserve"> toStringPelicula() {</w:t>
      </w:r>
    </w:p>
    <w:p w14:paraId="5E158EC0"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highlight w:val="lightGray"/>
          <w:lang w:val="en-US" w:eastAsia="en-US"/>
        </w:rPr>
        <w:t>return</w:t>
      </w:r>
      <w:r w:rsidRPr="0059238F">
        <w:rPr>
          <w:rFonts w:ascii="Lucida Sans Typewriter" w:hAnsi="Lucida Sans Typewriter" w:cs="Courier New"/>
          <w:color w:val="000000"/>
          <w:highlight w:val="lightGray"/>
          <w:lang w:val="en-US" w:eastAsia="en-US"/>
        </w:rPr>
        <w:t xml:space="preserve"> String.</w:t>
      </w:r>
      <w:r w:rsidRPr="0059238F">
        <w:rPr>
          <w:rFonts w:ascii="Lucida Sans Typewriter" w:hAnsi="Lucida Sans Typewriter" w:cs="Courier New"/>
          <w:i/>
          <w:iCs/>
          <w:color w:val="000000"/>
          <w:highlight w:val="lightGray"/>
          <w:lang w:val="en-US" w:eastAsia="en-US"/>
        </w:rPr>
        <w:t>format</w:t>
      </w:r>
      <w:r w:rsidRPr="0059238F">
        <w:rPr>
          <w:rFonts w:ascii="Lucida Sans Typewriter" w:hAnsi="Lucida Sans Typewriter" w:cs="Courier New"/>
          <w:color w:val="000000"/>
          <w:highlight w:val="lightGray"/>
          <w:lang w:val="en-US" w:eastAsia="en-US"/>
        </w:rPr>
        <w:t>(</w:t>
      </w:r>
      <w:r w:rsidRPr="0059238F">
        <w:rPr>
          <w:rFonts w:ascii="Lucida Sans Typewriter" w:hAnsi="Lucida Sans Typewriter" w:cs="Courier New"/>
          <w:color w:val="2A00FF"/>
          <w:highlight w:val="lightGray"/>
          <w:lang w:val="en-US" w:eastAsia="en-US"/>
        </w:rPr>
        <w:t>"%s"</w:t>
      </w:r>
      <w:r w:rsidRPr="0059238F">
        <w:rPr>
          <w:rFonts w:ascii="Lucida Sans Typewriter" w:hAnsi="Lucida Sans Typewriter" w:cs="Courier New"/>
          <w:color w:val="000000"/>
          <w:highlight w:val="lightGray"/>
          <w:lang w:val="en-US" w:eastAsia="en-US"/>
        </w:rPr>
        <w:t>,</w:t>
      </w:r>
      <w:r w:rsidRPr="0059238F">
        <w:rPr>
          <w:rFonts w:ascii="Lucida Sans Typewriter" w:hAnsi="Lucida Sans Typewriter" w:cs="Courier New"/>
          <w:b/>
          <w:bCs/>
          <w:color w:val="7F0055"/>
          <w:highlight w:val="lightGray"/>
          <w:lang w:val="en-US" w:eastAsia="en-US"/>
        </w:rPr>
        <w:t>this</w:t>
      </w:r>
      <w:r w:rsidRPr="0059238F">
        <w:rPr>
          <w:rFonts w:ascii="Lucida Sans Typewriter" w:hAnsi="Lucida Sans Typewriter" w:cs="Courier New"/>
          <w:color w:val="000000"/>
          <w:highlight w:val="lightGray"/>
          <w:lang w:val="en-US" w:eastAsia="en-US"/>
        </w:rPr>
        <w:t>.</w:t>
      </w:r>
      <w:r w:rsidRPr="0059238F">
        <w:rPr>
          <w:rFonts w:ascii="Lucida Sans Typewriter" w:hAnsi="Lucida Sans Typewriter" w:cs="Courier New"/>
          <w:color w:val="0000C0"/>
          <w:highlight w:val="lightGray"/>
          <w:lang w:val="en-US" w:eastAsia="en-US"/>
        </w:rPr>
        <w:t>nombre</w:t>
      </w:r>
      <w:r w:rsidRPr="0059238F">
        <w:rPr>
          <w:rFonts w:ascii="Lucida Sans Typewriter" w:hAnsi="Lucida Sans Typewriter" w:cs="Courier New"/>
          <w:color w:val="000000"/>
          <w:highlight w:val="lightGray"/>
          <w:lang w:val="en-US" w:eastAsia="en-US"/>
        </w:rPr>
        <w:t>);</w:t>
      </w:r>
    </w:p>
    <w:p w14:paraId="7C12379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w:t>
      </w:r>
    </w:p>
    <w:p w14:paraId="61EC5009"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p>
    <w:p w14:paraId="62ED4DA9" w14:textId="56A0A415" w:rsidR="007369EF" w:rsidRPr="00197285" w:rsidRDefault="007740DA" w:rsidP="00197285">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w:t>
      </w:r>
    </w:p>
    <w:p w14:paraId="13A77E23" w14:textId="225C0F26" w:rsidR="007740DA" w:rsidRDefault="007740DA" w:rsidP="007740DA">
      <w:pPr>
        <w:autoSpaceDE w:val="0"/>
        <w:autoSpaceDN w:val="0"/>
        <w:adjustRightInd w:val="0"/>
        <w:spacing w:before="0" w:line="240" w:lineRule="auto"/>
        <w:ind w:left="0"/>
        <w:jc w:val="left"/>
        <w:rPr>
          <w:rFonts w:ascii="Lucida Console" w:hAnsi="Lucida Console" w:cs="Courier New"/>
          <w:color w:val="646464"/>
          <w:szCs w:val="18"/>
          <w:lang w:val="en-US" w:eastAsia="en-US"/>
        </w:rPr>
      </w:pPr>
    </w:p>
    <w:p w14:paraId="40BDEFF5" w14:textId="77777777" w:rsidR="00F740E0" w:rsidRDefault="00F740E0" w:rsidP="007740DA">
      <w:pPr>
        <w:autoSpaceDE w:val="0"/>
        <w:autoSpaceDN w:val="0"/>
        <w:adjustRightInd w:val="0"/>
        <w:spacing w:before="0" w:line="240" w:lineRule="auto"/>
        <w:ind w:left="0"/>
        <w:jc w:val="left"/>
        <w:rPr>
          <w:rFonts w:ascii="Lucida Console" w:hAnsi="Lucida Console" w:cs="Courier New"/>
          <w:color w:val="646464"/>
          <w:szCs w:val="18"/>
          <w:lang w:val="en-US" w:eastAsia="en-US"/>
        </w:rPr>
      </w:pPr>
      <w:bookmarkStart w:id="73" w:name="_GoBack"/>
      <w:bookmarkEnd w:id="73"/>
    </w:p>
    <w:p w14:paraId="4408951E" w14:textId="23B73B95" w:rsidR="007740DA" w:rsidRPr="007740DA"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Console" w:hAnsi="Lucida Console" w:cs="Courier New"/>
          <w:szCs w:val="18"/>
          <w:lang w:val="en-US" w:eastAsia="en-US"/>
        </w:rPr>
      </w:pPr>
      <w:r w:rsidRPr="007740DA">
        <w:rPr>
          <w:rFonts w:ascii="Lucida Console" w:hAnsi="Lucida Console" w:cs="Courier New"/>
          <w:color w:val="646464"/>
          <w:szCs w:val="18"/>
          <w:lang w:val="en-US" w:eastAsia="en-US"/>
        </w:rPr>
        <w:lastRenderedPageBreak/>
        <w:t>@Entity</w:t>
      </w:r>
      <w:r w:rsidRPr="0059238F">
        <w:rPr>
          <w:rFonts w:ascii="Lucida Console" w:hAnsi="Lucida Console" w:cs="Courier New"/>
          <w:color w:val="000000"/>
          <w:szCs w:val="18"/>
          <w:lang w:val="en-US" w:eastAsia="en-US"/>
        </w:rPr>
        <w:tab/>
      </w:r>
    </w:p>
    <w:p w14:paraId="184D749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646464"/>
          <w:szCs w:val="18"/>
          <w:lang w:val="en-US" w:eastAsia="en-US"/>
        </w:rPr>
        <w:t>@Table</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"PELICULA"</w:t>
      </w:r>
      <w:r w:rsidRPr="0059238F">
        <w:rPr>
          <w:rFonts w:ascii="Lucida Sans Typewriter" w:hAnsi="Lucida Sans Typewriter" w:cs="Courier New"/>
          <w:color w:val="000000"/>
          <w:szCs w:val="18"/>
          <w:lang w:val="en-US" w:eastAsia="en-US"/>
        </w:rPr>
        <w:t>)</w:t>
      </w:r>
    </w:p>
    <w:p w14:paraId="6E7DC241"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b/>
          <w:bCs/>
          <w:color w:val="7F0055"/>
          <w:szCs w:val="18"/>
          <w:lang w:val="en-US" w:eastAsia="en-US"/>
        </w:rPr>
        <w:t>public</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class</w:t>
      </w:r>
      <w:r w:rsidRPr="0059238F">
        <w:rPr>
          <w:rFonts w:ascii="Lucida Sans Typewriter" w:hAnsi="Lucida Sans Typewriter" w:cs="Courier New"/>
          <w:color w:val="000000"/>
          <w:szCs w:val="18"/>
          <w:lang w:val="en-US" w:eastAsia="en-US"/>
        </w:rPr>
        <w:t xml:space="preserve"> Pelicula </w:t>
      </w:r>
      <w:r w:rsidRPr="0059238F">
        <w:rPr>
          <w:rFonts w:ascii="Lucida Sans Typewriter" w:hAnsi="Lucida Sans Typewriter" w:cs="Courier New"/>
          <w:b/>
          <w:bCs/>
          <w:color w:val="7F0055"/>
          <w:szCs w:val="18"/>
          <w:lang w:val="en-US" w:eastAsia="en-US"/>
        </w:rPr>
        <w:t>implements</w:t>
      </w:r>
      <w:r w:rsidRPr="0059238F">
        <w:rPr>
          <w:rFonts w:ascii="Lucida Sans Typewriter" w:hAnsi="Lucida Sans Typewriter" w:cs="Courier New"/>
          <w:color w:val="000000"/>
          <w:szCs w:val="18"/>
          <w:lang w:val="en-US" w:eastAsia="en-US"/>
        </w:rPr>
        <w:t xml:space="preserve"> Serializable {</w:t>
      </w:r>
    </w:p>
    <w:p w14:paraId="699220C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p>
    <w:p w14:paraId="2601A64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static</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final</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long</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i/>
          <w:iCs/>
          <w:color w:val="0000C0"/>
          <w:szCs w:val="18"/>
          <w:lang w:val="en-US" w:eastAsia="en-US"/>
        </w:rPr>
        <w:t>serialVersionUID</w:t>
      </w:r>
      <w:r w:rsidRPr="0059238F">
        <w:rPr>
          <w:rFonts w:ascii="Lucida Sans Typewriter" w:hAnsi="Lucida Sans Typewriter" w:cs="Courier New"/>
          <w:color w:val="000000"/>
          <w:szCs w:val="18"/>
          <w:lang w:val="en-US" w:eastAsia="en-US"/>
        </w:rPr>
        <w:t xml:space="preserve"> = 1L;</w:t>
      </w:r>
    </w:p>
    <w:p w14:paraId="2855B08A"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@Id</w:t>
      </w:r>
    </w:p>
    <w:p w14:paraId="7A626C6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"ID_PELICULA"</w:t>
      </w:r>
      <w:r w:rsidRPr="0059238F">
        <w:rPr>
          <w:rFonts w:ascii="Lucida Sans Typewriter" w:hAnsi="Lucida Sans Typewriter" w:cs="Courier New"/>
          <w:color w:val="000000"/>
          <w:szCs w:val="18"/>
          <w:lang w:val="en-US" w:eastAsia="en-US"/>
        </w:rPr>
        <w:t>)</w:t>
      </w:r>
    </w:p>
    <w:p w14:paraId="2CE6B10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int</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0000C0"/>
          <w:szCs w:val="18"/>
          <w:lang w:val="en-US" w:eastAsia="en-US"/>
        </w:rPr>
        <w:t>id_pelicula</w:t>
      </w:r>
      <w:r w:rsidRPr="0059238F">
        <w:rPr>
          <w:rFonts w:ascii="Lucida Sans Typewriter" w:hAnsi="Lucida Sans Typewriter" w:cs="Courier New"/>
          <w:color w:val="000000"/>
          <w:szCs w:val="18"/>
          <w:lang w:val="en-US" w:eastAsia="en-US"/>
        </w:rPr>
        <w:t>;</w:t>
      </w:r>
    </w:p>
    <w:p w14:paraId="2922E138"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"TITULO"</w:t>
      </w:r>
      <w:r w:rsidRPr="0059238F">
        <w:rPr>
          <w:rFonts w:ascii="Lucida Sans Typewriter" w:hAnsi="Lucida Sans Typewriter" w:cs="Courier New"/>
          <w:color w:val="000000"/>
          <w:szCs w:val="18"/>
          <w:lang w:val="en-US" w:eastAsia="en-US"/>
        </w:rPr>
        <w:t>)</w:t>
      </w:r>
    </w:p>
    <w:p w14:paraId="3A26DC3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String </w:t>
      </w:r>
      <w:r w:rsidRPr="0059238F">
        <w:rPr>
          <w:rFonts w:ascii="Lucida Sans Typewriter" w:hAnsi="Lucida Sans Typewriter" w:cs="Courier New"/>
          <w:color w:val="0000C0"/>
          <w:szCs w:val="18"/>
          <w:lang w:val="en-US" w:eastAsia="en-US"/>
        </w:rPr>
        <w:t>titulo</w:t>
      </w:r>
      <w:r w:rsidRPr="0059238F">
        <w:rPr>
          <w:rFonts w:ascii="Lucida Sans Typewriter" w:hAnsi="Lucida Sans Typewriter" w:cs="Courier New"/>
          <w:color w:val="000000"/>
          <w:szCs w:val="18"/>
          <w:lang w:val="en-US" w:eastAsia="en-US"/>
        </w:rPr>
        <w:t>;</w:t>
      </w:r>
    </w:p>
    <w:p w14:paraId="7FDBE12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"AÑO"</w:t>
      </w:r>
      <w:r w:rsidRPr="0059238F">
        <w:rPr>
          <w:rFonts w:ascii="Lucida Sans Typewriter" w:hAnsi="Lucida Sans Typewriter" w:cs="Courier New"/>
          <w:color w:val="000000"/>
          <w:szCs w:val="18"/>
          <w:lang w:val="en-US" w:eastAsia="en-US"/>
        </w:rPr>
        <w:t>)</w:t>
      </w:r>
    </w:p>
    <w:p w14:paraId="3159A2E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int</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0000C0"/>
          <w:szCs w:val="18"/>
          <w:lang w:val="en-US" w:eastAsia="en-US"/>
        </w:rPr>
        <w:t>año</w:t>
      </w:r>
      <w:r w:rsidRPr="0059238F">
        <w:rPr>
          <w:rFonts w:ascii="Lucida Sans Typewriter" w:hAnsi="Lucida Sans Typewriter" w:cs="Courier New"/>
          <w:color w:val="000000"/>
          <w:szCs w:val="18"/>
          <w:lang w:val="en-US" w:eastAsia="en-US"/>
        </w:rPr>
        <w:t>;</w:t>
      </w:r>
    </w:p>
    <w:p w14:paraId="56CC77C6"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"GENERO"</w:t>
      </w:r>
      <w:r w:rsidRPr="0059238F">
        <w:rPr>
          <w:rFonts w:ascii="Lucida Sans Typewriter" w:hAnsi="Lucida Sans Typewriter" w:cs="Courier New"/>
          <w:color w:val="000000"/>
          <w:szCs w:val="18"/>
          <w:lang w:val="en-US" w:eastAsia="en-US"/>
        </w:rPr>
        <w:t>)</w:t>
      </w:r>
    </w:p>
    <w:p w14:paraId="7D1BD5A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String </w:t>
      </w:r>
      <w:r w:rsidRPr="0059238F">
        <w:rPr>
          <w:rFonts w:ascii="Lucida Sans Typewriter" w:hAnsi="Lucida Sans Typewriter" w:cs="Courier New"/>
          <w:color w:val="0000C0"/>
          <w:szCs w:val="18"/>
          <w:lang w:val="en-US" w:eastAsia="en-US"/>
        </w:rPr>
        <w:t>genero</w:t>
      </w:r>
      <w:r w:rsidRPr="0059238F">
        <w:rPr>
          <w:rFonts w:ascii="Lucida Sans Typewriter" w:hAnsi="Lucida Sans Typewriter" w:cs="Courier New"/>
          <w:color w:val="000000"/>
          <w:szCs w:val="18"/>
          <w:lang w:val="en-US" w:eastAsia="en-US"/>
        </w:rPr>
        <w:t>;</w:t>
      </w:r>
    </w:p>
    <w:p w14:paraId="2FE11328"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"RECAUDACION"</w:t>
      </w:r>
      <w:r w:rsidRPr="0059238F">
        <w:rPr>
          <w:rFonts w:ascii="Lucida Sans Typewriter" w:hAnsi="Lucida Sans Typewriter" w:cs="Courier New"/>
          <w:color w:val="000000"/>
          <w:szCs w:val="18"/>
          <w:lang w:val="en-US" w:eastAsia="en-US"/>
        </w:rPr>
        <w:t>)</w:t>
      </w:r>
    </w:p>
    <w:p w14:paraId="68A8C01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double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0000C0"/>
          <w:szCs w:val="18"/>
          <w:lang w:val="en-US" w:eastAsia="en-US"/>
        </w:rPr>
        <w:t>recaudacion</w:t>
      </w:r>
      <w:r w:rsidRPr="0059238F">
        <w:rPr>
          <w:rFonts w:ascii="Lucida Sans Typewriter" w:hAnsi="Lucida Sans Typewriter" w:cs="Courier New"/>
          <w:color w:val="000000"/>
          <w:szCs w:val="18"/>
          <w:lang w:val="en-US" w:eastAsia="en-US"/>
        </w:rPr>
        <w:t>;</w:t>
      </w:r>
    </w:p>
    <w:p w14:paraId="2CDF2FE4"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"PRESUPUESTO"</w:t>
      </w:r>
      <w:r w:rsidRPr="0059238F">
        <w:rPr>
          <w:rFonts w:ascii="Lucida Sans Typewriter" w:hAnsi="Lucida Sans Typewriter" w:cs="Courier New"/>
          <w:color w:val="000000"/>
          <w:szCs w:val="18"/>
          <w:lang w:val="en-US" w:eastAsia="en-US"/>
        </w:rPr>
        <w:t>)</w:t>
      </w:r>
    </w:p>
    <w:p w14:paraId="093D1460"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private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double</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0000C0"/>
          <w:szCs w:val="18"/>
          <w:lang w:val="en-US" w:eastAsia="en-US"/>
        </w:rPr>
        <w:t>presupuesto</w:t>
      </w:r>
      <w:r w:rsidRPr="0059238F">
        <w:rPr>
          <w:rFonts w:ascii="Lucida Sans Typewriter" w:hAnsi="Lucida Sans Typewriter" w:cs="Courier New"/>
          <w:color w:val="000000"/>
          <w:szCs w:val="18"/>
          <w:lang w:val="en-US" w:eastAsia="en-US"/>
        </w:rPr>
        <w:t>;</w:t>
      </w:r>
    </w:p>
    <w:p w14:paraId="0743527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@ManyToOne</w:t>
      </w:r>
    </w:p>
    <w:p w14:paraId="3CC02DF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@JoinColumn</w:t>
      </w:r>
      <w:r w:rsidRPr="0059238F">
        <w:rPr>
          <w:rFonts w:ascii="Lucida Sans Typewriter" w:hAnsi="Lucida Sans Typewriter" w:cs="Courier New"/>
          <w:color w:val="000000"/>
          <w:szCs w:val="18"/>
          <w:lang w:val="en-US" w:eastAsia="en-US"/>
        </w:rPr>
        <w:t>(name=</w:t>
      </w:r>
      <w:r w:rsidRPr="0059238F">
        <w:rPr>
          <w:rFonts w:ascii="Lucida Sans Typewriter" w:hAnsi="Lucida Sans Typewriter" w:cs="Courier New"/>
          <w:color w:val="2A00FF"/>
          <w:szCs w:val="18"/>
          <w:lang w:val="en-US" w:eastAsia="en-US"/>
        </w:rPr>
        <w:t>"DIRECTOR"</w:t>
      </w:r>
      <w:r w:rsidRPr="0059238F">
        <w:rPr>
          <w:rFonts w:ascii="Lucida Sans Typewriter" w:hAnsi="Lucida Sans Typewriter" w:cs="Courier New"/>
          <w:color w:val="000000"/>
          <w:szCs w:val="18"/>
          <w:lang w:val="en-US" w:eastAsia="en-US"/>
        </w:rPr>
        <w:t>)</w:t>
      </w:r>
    </w:p>
    <w:p w14:paraId="33AF8105"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eastAsia="en-US"/>
        </w:rPr>
        <w:t>private</w:t>
      </w:r>
      <w:r w:rsidRPr="0059238F">
        <w:rPr>
          <w:rFonts w:ascii="Lucida Sans Typewriter" w:hAnsi="Lucida Sans Typewriter" w:cs="Courier New"/>
          <w:color w:val="000000"/>
          <w:szCs w:val="18"/>
          <w:lang w:eastAsia="en-US"/>
        </w:rPr>
        <w:t xml:space="preserve"> Director </w:t>
      </w:r>
      <w:r w:rsidRPr="0059238F">
        <w:rPr>
          <w:rFonts w:ascii="Lucida Sans Typewriter" w:hAnsi="Lucida Sans Typewriter" w:cs="Courier New"/>
          <w:color w:val="0000C0"/>
          <w:szCs w:val="18"/>
          <w:lang w:eastAsia="en-US"/>
        </w:rPr>
        <w:t>director</w:t>
      </w:r>
      <w:r w:rsidRPr="0059238F">
        <w:rPr>
          <w:rFonts w:ascii="Lucida Sans Typewriter" w:hAnsi="Lucida Sans Typewriter" w:cs="Courier New"/>
          <w:color w:val="000000"/>
          <w:szCs w:val="18"/>
          <w:lang w:eastAsia="en-US"/>
        </w:rPr>
        <w:t>;</w:t>
      </w:r>
    </w:p>
    <w:p w14:paraId="6EF56A11"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646464"/>
          <w:szCs w:val="18"/>
          <w:lang w:eastAsia="en-US"/>
        </w:rPr>
        <w:t>@ManyToOne</w:t>
      </w:r>
    </w:p>
    <w:p w14:paraId="57F2F26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646464"/>
          <w:szCs w:val="18"/>
          <w:lang w:eastAsia="en-US"/>
        </w:rPr>
        <w:t>@JoinColumn</w:t>
      </w:r>
      <w:r w:rsidRPr="0059238F">
        <w:rPr>
          <w:rFonts w:ascii="Lucida Sans Typewriter" w:hAnsi="Lucida Sans Typewriter" w:cs="Courier New"/>
          <w:color w:val="000000"/>
          <w:szCs w:val="18"/>
          <w:lang w:eastAsia="en-US"/>
        </w:rPr>
        <w:t>(name=</w:t>
      </w:r>
      <w:r w:rsidRPr="0059238F">
        <w:rPr>
          <w:rFonts w:ascii="Lucida Sans Typewriter" w:hAnsi="Lucida Sans Typewriter" w:cs="Courier New"/>
          <w:color w:val="2A00FF"/>
          <w:szCs w:val="18"/>
          <w:lang w:eastAsia="en-US"/>
        </w:rPr>
        <w:t>"PRODUCTORA"</w:t>
      </w:r>
      <w:r w:rsidRPr="0059238F">
        <w:rPr>
          <w:rFonts w:ascii="Lucida Sans Typewriter" w:hAnsi="Lucida Sans Typewriter" w:cs="Courier New"/>
          <w:color w:val="000000"/>
          <w:szCs w:val="18"/>
          <w:lang w:eastAsia="en-US"/>
        </w:rPr>
        <w:t>)</w:t>
      </w:r>
    </w:p>
    <w:p w14:paraId="1E4B414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private</w:t>
      </w:r>
      <w:r w:rsidRPr="0059238F">
        <w:rPr>
          <w:rFonts w:ascii="Lucida Sans Typewriter" w:hAnsi="Lucida Sans Typewriter" w:cs="Courier New"/>
          <w:color w:val="000000"/>
          <w:szCs w:val="18"/>
          <w:lang w:eastAsia="en-US"/>
        </w:rPr>
        <w:t xml:space="preserve"> Productora </w:t>
      </w:r>
      <w:r w:rsidRPr="0059238F">
        <w:rPr>
          <w:rFonts w:ascii="Lucida Sans Typewriter" w:hAnsi="Lucida Sans Typewriter" w:cs="Courier New"/>
          <w:color w:val="0000C0"/>
          <w:szCs w:val="18"/>
          <w:lang w:eastAsia="en-US"/>
        </w:rPr>
        <w:t>productora</w:t>
      </w:r>
      <w:r w:rsidRPr="0059238F">
        <w:rPr>
          <w:rFonts w:ascii="Lucida Sans Typewriter" w:hAnsi="Lucida Sans Typewriter" w:cs="Courier New"/>
          <w:color w:val="000000"/>
          <w:szCs w:val="18"/>
          <w:lang w:eastAsia="en-US"/>
        </w:rPr>
        <w:t>;</w:t>
      </w:r>
    </w:p>
    <w:p w14:paraId="4814EA8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p>
    <w:p w14:paraId="657743A4"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p>
    <w:p w14:paraId="2B6AE6A9" w14:textId="47C89B24"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public</w:t>
      </w:r>
      <w:r w:rsidRPr="0059238F">
        <w:rPr>
          <w:rFonts w:ascii="Lucida Sans Typewriter" w:hAnsi="Lucida Sans Typewriter" w:cs="Courier New"/>
          <w:color w:val="000000"/>
          <w:szCs w:val="18"/>
          <w:lang w:eastAsia="en-US"/>
        </w:rPr>
        <w:t xml:space="preserve"> Pelicula() {</w:t>
      </w:r>
    </w:p>
    <w:p w14:paraId="75F47F2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p>
    <w:p w14:paraId="61B9D04E" w14:textId="0CFB4892"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t>}</w:t>
      </w:r>
    </w:p>
    <w:p w14:paraId="363DC574" w14:textId="77777777" w:rsidR="00E83E84" w:rsidRPr="0059238F" w:rsidRDefault="00E83E84"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p>
    <w:p w14:paraId="57E36140" w14:textId="77777777" w:rsidR="00E83E84"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b/>
          <w:bCs/>
          <w:color w:val="7F0055"/>
          <w:szCs w:val="18"/>
          <w:lang w:eastAsia="en-US"/>
        </w:rPr>
        <w:t>public</w:t>
      </w:r>
      <w:r w:rsidRPr="0059238F">
        <w:rPr>
          <w:rFonts w:ascii="Lucida Sans Typewriter" w:hAnsi="Lucida Sans Typewriter" w:cs="Courier New"/>
          <w:color w:val="000000"/>
          <w:szCs w:val="18"/>
          <w:lang w:eastAsia="en-US"/>
        </w:rPr>
        <w:t xml:space="preserve"> Pelicula(</w:t>
      </w:r>
      <w:r w:rsidRPr="0059238F">
        <w:rPr>
          <w:rFonts w:ascii="Lucida Sans Typewriter" w:hAnsi="Lucida Sans Typewriter" w:cs="Courier New"/>
          <w:b/>
          <w:bCs/>
          <w:color w:val="7F0055"/>
          <w:szCs w:val="18"/>
          <w:lang w:eastAsia="en-US"/>
        </w:rPr>
        <w:t>int</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6A3E3E"/>
          <w:szCs w:val="18"/>
          <w:lang w:eastAsia="en-US"/>
        </w:rPr>
        <w:t>id_pelicula</w:t>
      </w:r>
      <w:r w:rsidRPr="0059238F">
        <w:rPr>
          <w:rFonts w:ascii="Lucida Sans Typewriter" w:hAnsi="Lucida Sans Typewriter" w:cs="Courier New"/>
          <w:color w:val="000000"/>
          <w:szCs w:val="18"/>
          <w:lang w:eastAsia="en-US"/>
        </w:rPr>
        <w:t xml:space="preserve">, String </w:t>
      </w:r>
      <w:r w:rsidRPr="0059238F">
        <w:rPr>
          <w:rFonts w:ascii="Lucida Sans Typewriter" w:hAnsi="Lucida Sans Typewriter" w:cs="Courier New"/>
          <w:color w:val="6A3E3E"/>
          <w:szCs w:val="18"/>
          <w:lang w:eastAsia="en-US"/>
        </w:rPr>
        <w:t>titulo</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b/>
          <w:bCs/>
          <w:color w:val="7F0055"/>
          <w:szCs w:val="18"/>
          <w:lang w:eastAsia="en-US"/>
        </w:rPr>
        <w:t>int</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6A3E3E"/>
          <w:szCs w:val="18"/>
          <w:lang w:eastAsia="en-US"/>
        </w:rPr>
        <w:t>año</w:t>
      </w:r>
      <w:r w:rsidRPr="0059238F">
        <w:rPr>
          <w:rFonts w:ascii="Lucida Sans Typewriter" w:hAnsi="Lucida Sans Typewriter" w:cs="Courier New"/>
          <w:color w:val="000000"/>
          <w:szCs w:val="18"/>
          <w:lang w:eastAsia="en-US"/>
        </w:rPr>
        <w:t xml:space="preserve">, String </w:t>
      </w:r>
      <w:r w:rsidRPr="0059238F">
        <w:rPr>
          <w:rFonts w:ascii="Lucida Sans Typewriter" w:hAnsi="Lucida Sans Typewriter" w:cs="Courier New"/>
          <w:color w:val="6A3E3E"/>
          <w:szCs w:val="18"/>
          <w:lang w:eastAsia="en-US"/>
        </w:rPr>
        <w:t>genero</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b/>
          <w:bCs/>
          <w:color w:val="7F0055"/>
          <w:szCs w:val="18"/>
          <w:lang w:eastAsia="en-US"/>
        </w:rPr>
        <w:t>double</w:t>
      </w:r>
      <w:r w:rsidRPr="0059238F">
        <w:rPr>
          <w:rFonts w:ascii="Lucida Sans Typewriter" w:hAnsi="Lucida Sans Typewriter" w:cs="Courier New"/>
          <w:color w:val="000000"/>
          <w:szCs w:val="18"/>
          <w:lang w:eastAsia="en-US"/>
        </w:rPr>
        <w:t xml:space="preserve"> </w:t>
      </w:r>
    </w:p>
    <w:p w14:paraId="0DF3CD54" w14:textId="36E059D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color w:val="6A3E3E"/>
          <w:szCs w:val="18"/>
          <w:lang w:eastAsia="en-US"/>
        </w:rPr>
        <w:t>recaudacion</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b/>
          <w:bCs/>
          <w:color w:val="7F0055"/>
          <w:szCs w:val="18"/>
          <w:lang w:eastAsia="en-US"/>
        </w:rPr>
        <w:t>double</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6A3E3E"/>
          <w:szCs w:val="18"/>
          <w:lang w:eastAsia="en-US"/>
        </w:rPr>
        <w:t>presupuesto</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szCs w:val="18"/>
          <w:lang w:eastAsia="en-US"/>
        </w:rPr>
        <w:t xml:space="preserve"> </w:t>
      </w:r>
      <w:r w:rsidRPr="0059238F">
        <w:rPr>
          <w:rFonts w:ascii="Lucida Sans Typewriter" w:hAnsi="Lucida Sans Typewriter" w:cs="Courier New"/>
          <w:color w:val="000000"/>
          <w:szCs w:val="18"/>
          <w:lang w:eastAsia="en-US"/>
        </w:rPr>
        <w:t xml:space="preserve">Director </w:t>
      </w:r>
      <w:r w:rsidRPr="0059238F">
        <w:rPr>
          <w:rFonts w:ascii="Lucida Sans Typewriter" w:hAnsi="Lucida Sans Typewriter" w:cs="Courier New"/>
          <w:color w:val="6A3E3E"/>
          <w:szCs w:val="18"/>
          <w:lang w:eastAsia="en-US"/>
        </w:rPr>
        <w:t>director</w:t>
      </w:r>
      <w:r w:rsidRPr="0059238F">
        <w:rPr>
          <w:rFonts w:ascii="Lucida Sans Typewriter" w:hAnsi="Lucida Sans Typewriter" w:cs="Courier New"/>
          <w:color w:val="000000"/>
          <w:szCs w:val="18"/>
          <w:lang w:eastAsia="en-US"/>
        </w:rPr>
        <w:t xml:space="preserve">, Productora </w:t>
      </w:r>
      <w:r w:rsidRPr="0059238F">
        <w:rPr>
          <w:rFonts w:ascii="Lucida Sans Typewriter" w:hAnsi="Lucida Sans Typewriter" w:cs="Courier New"/>
          <w:color w:val="6A3E3E"/>
          <w:szCs w:val="18"/>
          <w:lang w:eastAsia="en-US"/>
        </w:rPr>
        <w:t>productora</w:t>
      </w:r>
      <w:r w:rsidRPr="0059238F">
        <w:rPr>
          <w:rFonts w:ascii="Lucida Sans Typewriter" w:hAnsi="Lucida Sans Typewriter" w:cs="Courier New"/>
          <w:color w:val="000000"/>
          <w:szCs w:val="18"/>
          <w:lang w:eastAsia="en-US"/>
        </w:rPr>
        <w:t>) {</w:t>
      </w:r>
    </w:p>
    <w:p w14:paraId="5D18CA2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super</w:t>
      </w:r>
      <w:r w:rsidRPr="0059238F">
        <w:rPr>
          <w:rFonts w:ascii="Lucida Sans Typewriter" w:hAnsi="Lucida Sans Typewriter" w:cs="Courier New"/>
          <w:color w:val="000000"/>
          <w:szCs w:val="18"/>
          <w:lang w:eastAsia="en-US"/>
        </w:rPr>
        <w:t>();</w:t>
      </w:r>
    </w:p>
    <w:p w14:paraId="1B114F88"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id_pelicula</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id_pelicula</w:t>
      </w:r>
      <w:r w:rsidRPr="0059238F">
        <w:rPr>
          <w:rFonts w:ascii="Lucida Sans Typewriter" w:hAnsi="Lucida Sans Typewriter" w:cs="Courier New"/>
          <w:color w:val="000000"/>
          <w:szCs w:val="18"/>
          <w:lang w:eastAsia="en-US"/>
        </w:rPr>
        <w:t>;</w:t>
      </w:r>
    </w:p>
    <w:p w14:paraId="0224E1D0"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titulo</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titulo</w:t>
      </w:r>
      <w:r w:rsidRPr="0059238F">
        <w:rPr>
          <w:rFonts w:ascii="Lucida Sans Typewriter" w:hAnsi="Lucida Sans Typewriter" w:cs="Courier New"/>
          <w:color w:val="000000"/>
          <w:szCs w:val="18"/>
          <w:lang w:eastAsia="en-US"/>
        </w:rPr>
        <w:t>;</w:t>
      </w:r>
    </w:p>
    <w:p w14:paraId="5BF78E06"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año</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año</w:t>
      </w:r>
      <w:r w:rsidRPr="0059238F">
        <w:rPr>
          <w:rFonts w:ascii="Lucida Sans Typewriter" w:hAnsi="Lucida Sans Typewriter" w:cs="Courier New"/>
          <w:color w:val="000000"/>
          <w:szCs w:val="18"/>
          <w:lang w:eastAsia="en-US"/>
        </w:rPr>
        <w:t>;</w:t>
      </w:r>
    </w:p>
    <w:p w14:paraId="4310757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genero</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genero</w:t>
      </w:r>
      <w:r w:rsidRPr="0059238F">
        <w:rPr>
          <w:rFonts w:ascii="Lucida Sans Typewriter" w:hAnsi="Lucida Sans Typewriter" w:cs="Courier New"/>
          <w:color w:val="000000"/>
          <w:szCs w:val="18"/>
          <w:lang w:eastAsia="en-US"/>
        </w:rPr>
        <w:t>;</w:t>
      </w:r>
    </w:p>
    <w:p w14:paraId="6978302C"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recaudacion</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recaudacion</w:t>
      </w:r>
      <w:r w:rsidRPr="0059238F">
        <w:rPr>
          <w:rFonts w:ascii="Lucida Sans Typewriter" w:hAnsi="Lucida Sans Typewriter" w:cs="Courier New"/>
          <w:color w:val="000000"/>
          <w:szCs w:val="18"/>
          <w:lang w:eastAsia="en-US"/>
        </w:rPr>
        <w:t>;</w:t>
      </w:r>
    </w:p>
    <w:p w14:paraId="42DCFA2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presupuesto</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presupuesto</w:t>
      </w:r>
      <w:r w:rsidRPr="0059238F">
        <w:rPr>
          <w:rFonts w:ascii="Lucida Sans Typewriter" w:hAnsi="Lucida Sans Typewriter" w:cs="Courier New"/>
          <w:color w:val="000000"/>
          <w:szCs w:val="18"/>
          <w:lang w:eastAsia="en-US"/>
        </w:rPr>
        <w:t>;</w:t>
      </w:r>
    </w:p>
    <w:p w14:paraId="3276634B"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director</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director</w:t>
      </w:r>
      <w:r w:rsidRPr="0059238F">
        <w:rPr>
          <w:rFonts w:ascii="Lucida Sans Typewriter" w:hAnsi="Lucida Sans Typewriter" w:cs="Courier New"/>
          <w:color w:val="000000"/>
          <w:szCs w:val="18"/>
          <w:lang w:eastAsia="en-US"/>
        </w:rPr>
        <w:t>;</w:t>
      </w:r>
    </w:p>
    <w:p w14:paraId="02CC1103"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this</w:t>
      </w:r>
      <w:r w:rsidRPr="0059238F">
        <w:rPr>
          <w:rFonts w:ascii="Lucida Sans Typewriter" w:hAnsi="Lucida Sans Typewriter" w:cs="Courier New"/>
          <w:color w:val="000000"/>
          <w:szCs w:val="18"/>
          <w:lang w:eastAsia="en-US"/>
        </w:rPr>
        <w:t>.</w:t>
      </w:r>
      <w:r w:rsidRPr="0059238F">
        <w:rPr>
          <w:rFonts w:ascii="Lucida Sans Typewriter" w:hAnsi="Lucida Sans Typewriter" w:cs="Courier New"/>
          <w:color w:val="0000C0"/>
          <w:szCs w:val="18"/>
          <w:lang w:eastAsia="en-US"/>
        </w:rPr>
        <w:t>productora</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productora</w:t>
      </w:r>
      <w:r w:rsidRPr="0059238F">
        <w:rPr>
          <w:rFonts w:ascii="Lucida Sans Typewriter" w:hAnsi="Lucida Sans Typewriter" w:cs="Courier New"/>
          <w:color w:val="000000"/>
          <w:szCs w:val="18"/>
          <w:lang w:eastAsia="en-US"/>
        </w:rPr>
        <w:t>;</w:t>
      </w:r>
    </w:p>
    <w:p w14:paraId="5B5AE4E4" w14:textId="7D9B8B82"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t>}</w:t>
      </w:r>
    </w:p>
    <w:p w14:paraId="52C158B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w:t>
      </w:r>
    </w:p>
    <w:p w14:paraId="5E7491C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w:t>
      </w:r>
    </w:p>
    <w:p w14:paraId="3908AB4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w:t>
      </w:r>
    </w:p>
    <w:p w14:paraId="1CA06B10" w14:textId="195B2308"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eastAsia="en-US"/>
        </w:rPr>
      </w:pPr>
      <w:r w:rsidRPr="0059238F">
        <w:rPr>
          <w:rFonts w:ascii="Lucida Sans Typewriter" w:hAnsi="Lucida Sans Typewriter" w:cs="Courier New"/>
          <w:szCs w:val="18"/>
          <w:lang w:eastAsia="en-US"/>
        </w:rPr>
        <w:t>[Intro</w:t>
      </w:r>
      <w:r w:rsidR="009F5012" w:rsidRPr="0059238F">
        <w:rPr>
          <w:rFonts w:ascii="Lucida Sans Typewriter" w:hAnsi="Lucida Sans Typewriter" w:cs="Courier New"/>
          <w:szCs w:val="18"/>
          <w:lang w:eastAsia="en-US"/>
        </w:rPr>
        <w:t>du</w:t>
      </w:r>
      <w:r w:rsidRPr="0059238F">
        <w:rPr>
          <w:rFonts w:ascii="Lucida Sans Typewriter" w:hAnsi="Lucida Sans Typewriter" w:cs="Courier New"/>
          <w:szCs w:val="18"/>
          <w:lang w:eastAsia="en-US"/>
        </w:rPr>
        <w:t xml:space="preserve">cir </w:t>
      </w:r>
      <w:r w:rsidR="009F5012" w:rsidRPr="0059238F">
        <w:rPr>
          <w:rFonts w:ascii="Lucida Sans Typewriter" w:hAnsi="Lucida Sans Typewriter" w:cs="Courier New"/>
          <w:szCs w:val="18"/>
          <w:lang w:eastAsia="en-US"/>
        </w:rPr>
        <w:t>aquí</w:t>
      </w:r>
      <w:r w:rsidRPr="0059238F">
        <w:rPr>
          <w:rFonts w:ascii="Lucida Sans Typewriter" w:hAnsi="Lucida Sans Typewriter" w:cs="Courier New"/>
          <w:szCs w:val="18"/>
          <w:lang w:eastAsia="en-US"/>
        </w:rPr>
        <w:t xml:space="preserve"> métodos getters y setters]</w:t>
      </w:r>
    </w:p>
    <w:p w14:paraId="5138003B"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firstLine="709"/>
        <w:jc w:val="left"/>
        <w:rPr>
          <w:rFonts w:ascii="Lucida Sans Typewriter" w:hAnsi="Lucida Sans Typewriter" w:cs="Courier New"/>
          <w:szCs w:val="18"/>
          <w:lang w:val="en-US" w:eastAsia="en-US"/>
        </w:rPr>
      </w:pPr>
      <w:r w:rsidRPr="0059238F">
        <w:rPr>
          <w:rFonts w:ascii="Lucida Sans Typewriter" w:hAnsi="Lucida Sans Typewriter" w:cs="Courier New"/>
          <w:szCs w:val="18"/>
          <w:lang w:val="en-US" w:eastAsia="en-US"/>
        </w:rPr>
        <w:t>.</w:t>
      </w:r>
    </w:p>
    <w:p w14:paraId="6C6DB2D8"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szCs w:val="18"/>
          <w:lang w:val="en-US" w:eastAsia="en-US"/>
        </w:rPr>
        <w:tab/>
        <w:t>.</w:t>
      </w:r>
    </w:p>
    <w:p w14:paraId="4772F963"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szCs w:val="18"/>
          <w:lang w:val="en-US" w:eastAsia="en-US"/>
        </w:rPr>
        <w:tab/>
        <w:t>.</w:t>
      </w:r>
    </w:p>
    <w:p w14:paraId="490BE45B"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p>
    <w:p w14:paraId="6844559E"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p>
    <w:p w14:paraId="20957115"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46464"/>
          <w:szCs w:val="18"/>
          <w:lang w:val="en-US" w:eastAsia="en-US"/>
        </w:rPr>
        <w:t>@Override</w:t>
      </w:r>
    </w:p>
    <w:p w14:paraId="201FEE93"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public</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boolean</w:t>
      </w:r>
      <w:r w:rsidRPr="0059238F">
        <w:rPr>
          <w:rFonts w:ascii="Lucida Sans Typewriter" w:hAnsi="Lucida Sans Typewriter" w:cs="Courier New"/>
          <w:color w:val="000000"/>
          <w:szCs w:val="18"/>
          <w:lang w:val="en-US" w:eastAsia="en-US"/>
        </w:rPr>
        <w:t xml:space="preserve"> equals(Object </w:t>
      </w:r>
      <w:r w:rsidRPr="0059238F">
        <w:rPr>
          <w:rFonts w:ascii="Lucida Sans Typewriter" w:hAnsi="Lucida Sans Typewriter" w:cs="Courier New"/>
          <w:color w:val="6A3E3E"/>
          <w:szCs w:val="18"/>
          <w:lang w:val="en-US" w:eastAsia="en-US"/>
        </w:rPr>
        <w:t>elOtro</w:t>
      </w:r>
      <w:r w:rsidRPr="0059238F">
        <w:rPr>
          <w:rFonts w:ascii="Lucida Sans Typewriter" w:hAnsi="Lucida Sans Typewriter" w:cs="Courier New"/>
          <w:color w:val="000000"/>
          <w:szCs w:val="18"/>
          <w:lang w:val="en-US" w:eastAsia="en-US"/>
        </w:rPr>
        <w:t>) {</w:t>
      </w:r>
    </w:p>
    <w:p w14:paraId="04103CDF"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eastAsia="en-US"/>
        </w:rPr>
        <w:t>if</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6A3E3E"/>
          <w:szCs w:val="18"/>
          <w:lang w:eastAsia="en-US"/>
        </w:rPr>
        <w:t>elOtro</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b/>
          <w:bCs/>
          <w:color w:val="7F0055"/>
          <w:szCs w:val="18"/>
          <w:lang w:eastAsia="en-US"/>
        </w:rPr>
        <w:t>instanceof</w:t>
      </w:r>
      <w:r w:rsidRPr="0059238F">
        <w:rPr>
          <w:rFonts w:ascii="Lucida Sans Typewriter" w:hAnsi="Lucida Sans Typewriter" w:cs="Courier New"/>
          <w:color w:val="000000"/>
          <w:szCs w:val="18"/>
          <w:lang w:eastAsia="en-US"/>
        </w:rPr>
        <w:t xml:space="preserve"> Pelicula) {</w:t>
      </w:r>
    </w:p>
    <w:p w14:paraId="7DFBE4B7"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t xml:space="preserve">Pelicula </w:t>
      </w:r>
      <w:r w:rsidRPr="0059238F">
        <w:rPr>
          <w:rFonts w:ascii="Lucida Sans Typewriter" w:hAnsi="Lucida Sans Typewriter" w:cs="Courier New"/>
          <w:color w:val="6A3E3E"/>
          <w:szCs w:val="18"/>
          <w:lang w:eastAsia="en-US"/>
        </w:rPr>
        <w:t>l</w:t>
      </w:r>
      <w:r w:rsidRPr="0059238F">
        <w:rPr>
          <w:rFonts w:ascii="Lucida Sans Typewriter" w:hAnsi="Lucida Sans Typewriter" w:cs="Courier New"/>
          <w:color w:val="000000"/>
          <w:szCs w:val="18"/>
          <w:lang w:eastAsia="en-US"/>
        </w:rPr>
        <w:t xml:space="preserve"> = (Pelicula) </w:t>
      </w:r>
      <w:r w:rsidRPr="0059238F">
        <w:rPr>
          <w:rFonts w:ascii="Lucida Sans Typewriter" w:hAnsi="Lucida Sans Typewriter" w:cs="Courier New"/>
          <w:color w:val="6A3E3E"/>
          <w:szCs w:val="18"/>
          <w:lang w:eastAsia="en-US"/>
        </w:rPr>
        <w:t>elOtro</w:t>
      </w:r>
      <w:r w:rsidRPr="0059238F">
        <w:rPr>
          <w:rFonts w:ascii="Lucida Sans Typewriter" w:hAnsi="Lucida Sans Typewriter" w:cs="Courier New"/>
          <w:color w:val="000000"/>
          <w:szCs w:val="18"/>
          <w:lang w:eastAsia="en-US"/>
        </w:rPr>
        <w:t>;</w:t>
      </w:r>
    </w:p>
    <w:p w14:paraId="4382390A"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val="en-US" w:eastAsia="en-US"/>
        </w:rPr>
        <w:t>return</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this</w:t>
      </w:r>
      <w:r w:rsidRPr="0059238F">
        <w:rPr>
          <w:rFonts w:ascii="Lucida Sans Typewriter" w:hAnsi="Lucida Sans Typewriter" w:cs="Courier New"/>
          <w:color w:val="000000"/>
          <w:szCs w:val="18"/>
          <w:lang w:val="en-US" w:eastAsia="en-US"/>
        </w:rPr>
        <w:t>.</w:t>
      </w:r>
      <w:r w:rsidRPr="0059238F">
        <w:rPr>
          <w:rFonts w:ascii="Lucida Sans Typewriter" w:hAnsi="Lucida Sans Typewriter" w:cs="Courier New"/>
          <w:color w:val="0000C0"/>
          <w:szCs w:val="18"/>
          <w:lang w:val="en-US" w:eastAsia="en-US"/>
        </w:rPr>
        <w:t>id_pelicula</w:t>
      </w:r>
      <w:r w:rsidRPr="0059238F">
        <w:rPr>
          <w:rFonts w:ascii="Lucida Sans Typewriter" w:hAnsi="Lucida Sans Typewriter" w:cs="Courier New"/>
          <w:color w:val="000000"/>
          <w:szCs w:val="18"/>
          <w:lang w:val="en-US" w:eastAsia="en-US"/>
        </w:rPr>
        <w:t xml:space="preserve"> == </w:t>
      </w:r>
      <w:r w:rsidRPr="0059238F">
        <w:rPr>
          <w:rFonts w:ascii="Lucida Sans Typewriter" w:hAnsi="Lucida Sans Typewriter" w:cs="Courier New"/>
          <w:color w:val="6A3E3E"/>
          <w:szCs w:val="18"/>
          <w:lang w:val="en-US" w:eastAsia="en-US"/>
        </w:rPr>
        <w:t>l</w:t>
      </w:r>
      <w:r w:rsidRPr="0059238F">
        <w:rPr>
          <w:rFonts w:ascii="Lucida Sans Typewriter" w:hAnsi="Lucida Sans Typewriter" w:cs="Courier New"/>
          <w:color w:val="000000"/>
          <w:szCs w:val="18"/>
          <w:lang w:val="en-US" w:eastAsia="en-US"/>
        </w:rPr>
        <w:t>.</w:t>
      </w:r>
      <w:r w:rsidRPr="0059238F">
        <w:rPr>
          <w:rFonts w:ascii="Lucida Sans Typewriter" w:hAnsi="Lucida Sans Typewriter" w:cs="Courier New"/>
          <w:color w:val="0000C0"/>
          <w:szCs w:val="18"/>
          <w:lang w:val="en-US" w:eastAsia="en-US"/>
        </w:rPr>
        <w:t>id_pelicula</w:t>
      </w:r>
      <w:r w:rsidRPr="0059238F">
        <w:rPr>
          <w:rFonts w:ascii="Lucida Sans Typewriter" w:hAnsi="Lucida Sans Typewriter" w:cs="Courier New"/>
          <w:color w:val="000000"/>
          <w:szCs w:val="18"/>
          <w:lang w:val="en-US" w:eastAsia="en-US"/>
        </w:rPr>
        <w:t>;</w:t>
      </w:r>
    </w:p>
    <w:p w14:paraId="75D31882"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000000"/>
          <w:szCs w:val="18"/>
          <w:lang w:eastAsia="en-US"/>
        </w:rPr>
        <w:t>}</w:t>
      </w:r>
    </w:p>
    <w:p w14:paraId="3E60384D" w14:textId="77777777" w:rsidR="007740DA" w:rsidRPr="0059238F"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r>
      <w:r w:rsidRPr="0059238F">
        <w:rPr>
          <w:rFonts w:ascii="Lucida Sans Typewriter" w:hAnsi="Lucida Sans Typewriter" w:cs="Courier New"/>
          <w:color w:val="000000"/>
          <w:szCs w:val="18"/>
          <w:lang w:eastAsia="en-US"/>
        </w:rPr>
        <w:tab/>
      </w:r>
      <w:r w:rsidRPr="0059238F">
        <w:rPr>
          <w:rFonts w:ascii="Lucida Sans Typewriter" w:hAnsi="Lucida Sans Typewriter" w:cs="Courier New"/>
          <w:b/>
          <w:bCs/>
          <w:color w:val="7F0055"/>
          <w:szCs w:val="18"/>
          <w:lang w:eastAsia="en-US"/>
        </w:rPr>
        <w:t>return</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b/>
          <w:bCs/>
          <w:color w:val="7F0055"/>
          <w:szCs w:val="18"/>
          <w:lang w:eastAsia="en-US"/>
        </w:rPr>
        <w:t>false</w:t>
      </w:r>
      <w:r w:rsidRPr="0059238F">
        <w:rPr>
          <w:rFonts w:ascii="Lucida Sans Typewriter" w:hAnsi="Lucida Sans Typewriter" w:cs="Courier New"/>
          <w:color w:val="000000"/>
          <w:szCs w:val="18"/>
          <w:lang w:eastAsia="en-US"/>
        </w:rPr>
        <w:t>;</w:t>
      </w:r>
    </w:p>
    <w:p w14:paraId="184689EE" w14:textId="587C9EB4" w:rsidR="007740DA" w:rsidRPr="008B0989" w:rsidRDefault="007740DA" w:rsidP="008B0989">
      <w:pPr>
        <w:pBdr>
          <w:top w:val="single" w:sz="4" w:space="1" w:color="auto"/>
          <w:left w:val="single" w:sz="4" w:space="1" w:color="auto"/>
          <w:bottom w:val="single" w:sz="4" w:space="1" w:color="auto"/>
          <w:right w:val="single" w:sz="4" w:space="1"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ab/>
        <w:t>}</w:t>
      </w:r>
    </w:p>
    <w:p w14:paraId="66C9542F" w14:textId="77777777" w:rsidR="007740DA" w:rsidRPr="0059238F" w:rsidRDefault="007740DA" w:rsidP="007740DA">
      <w:pPr>
        <w:autoSpaceDE w:val="0"/>
        <w:autoSpaceDN w:val="0"/>
        <w:adjustRightInd w:val="0"/>
        <w:spacing w:before="0" w:line="240" w:lineRule="auto"/>
        <w:ind w:left="0"/>
        <w:jc w:val="left"/>
        <w:rPr>
          <w:rFonts w:ascii="Lucida Console" w:hAnsi="Lucida Console" w:cs="Courier New"/>
          <w:color w:val="000000"/>
          <w:szCs w:val="18"/>
          <w:lang w:eastAsia="en-US"/>
        </w:rPr>
      </w:pPr>
      <w:r w:rsidRPr="0059238F">
        <w:rPr>
          <w:rFonts w:ascii="Lucida Console" w:hAnsi="Lucida Console" w:cs="Courier New"/>
          <w:color w:val="000000"/>
          <w:szCs w:val="18"/>
          <w:lang w:eastAsia="en-US"/>
        </w:rPr>
        <w:tab/>
      </w:r>
    </w:p>
    <w:p w14:paraId="42362676" w14:textId="77777777" w:rsidR="007740DA" w:rsidRPr="0059238F" w:rsidRDefault="007740DA" w:rsidP="007740DA">
      <w:pPr>
        <w:autoSpaceDE w:val="0"/>
        <w:autoSpaceDN w:val="0"/>
        <w:adjustRightInd w:val="0"/>
        <w:spacing w:before="0" w:line="240" w:lineRule="auto"/>
        <w:ind w:left="0"/>
        <w:jc w:val="left"/>
        <w:rPr>
          <w:rFonts w:ascii="Lucida Console" w:hAnsi="Lucida Console" w:cs="Courier New"/>
          <w:color w:val="000000"/>
          <w:szCs w:val="18"/>
          <w:lang w:eastAsia="en-US"/>
        </w:rPr>
      </w:pPr>
    </w:p>
    <w:p w14:paraId="6FD78FE7" w14:textId="6E91A5A7" w:rsidR="007740DA" w:rsidRPr="007740DA" w:rsidRDefault="007740DA" w:rsidP="007740DA">
      <w:pPr>
        <w:rPr>
          <w:lang w:eastAsia="en-US"/>
        </w:rPr>
      </w:pPr>
      <w:r w:rsidRPr="007740DA">
        <w:rPr>
          <w:lang w:eastAsia="en-US"/>
        </w:rPr>
        <w:lastRenderedPageBreak/>
        <w:t>Para poder imprimir por pantalla el result</w:t>
      </w:r>
      <w:r>
        <w:rPr>
          <w:lang w:eastAsia="en-US"/>
        </w:rPr>
        <w:t xml:space="preserve">ado de una consulta que una la entidad </w:t>
      </w:r>
      <w:r w:rsidRPr="008B0989">
        <w:rPr>
          <w:rFonts w:ascii="Lucida Sans Typewriter" w:hAnsi="Lucida Sans Typewriter"/>
          <w:lang w:eastAsia="en-US"/>
        </w:rPr>
        <w:t>Pelicula</w:t>
      </w:r>
      <w:r>
        <w:rPr>
          <w:lang w:eastAsia="en-US"/>
        </w:rPr>
        <w:t xml:space="preserve"> con las otras dos, pudiendo ser el valor de cualquiera de ellas </w:t>
      </w:r>
      <w:r>
        <w:rPr>
          <w:i/>
          <w:lang w:eastAsia="en-US"/>
        </w:rPr>
        <w:t>null</w:t>
      </w:r>
      <w:r>
        <w:rPr>
          <w:lang w:eastAsia="en-US"/>
        </w:rPr>
        <w:t xml:space="preserve"> (sin director o sin productora</w:t>
      </w:r>
      <w:r w:rsidR="007369EF">
        <w:rPr>
          <w:lang w:eastAsia="en-US"/>
        </w:rPr>
        <w:t>), se</w:t>
      </w:r>
      <w:r w:rsidR="008B0989">
        <w:rPr>
          <w:lang w:eastAsia="en-US"/>
        </w:rPr>
        <w:t xml:space="preserve"> han incluido </w:t>
      </w:r>
      <w:r>
        <w:rPr>
          <w:lang w:eastAsia="en-US"/>
        </w:rPr>
        <w:t xml:space="preserve">en el método </w:t>
      </w:r>
      <w:r w:rsidR="009F5012" w:rsidRPr="007740DA">
        <w:rPr>
          <w:i/>
          <w:lang w:eastAsia="en-US"/>
        </w:rPr>
        <w:t xml:space="preserve">toString </w:t>
      </w:r>
      <w:r>
        <w:rPr>
          <w:lang w:eastAsia="en-US"/>
        </w:rPr>
        <w:t xml:space="preserve">las diferentes </w:t>
      </w:r>
      <w:r w:rsidR="008B0989">
        <w:rPr>
          <w:lang w:eastAsia="en-US"/>
        </w:rPr>
        <w:t>posibilidades que pueden darse</w:t>
      </w:r>
      <w:r>
        <w:rPr>
          <w:lang w:eastAsia="en-US"/>
        </w:rPr>
        <w:t>.</w:t>
      </w:r>
    </w:p>
    <w:p w14:paraId="10017B5B" w14:textId="77777777" w:rsidR="007740DA" w:rsidRPr="007740DA" w:rsidRDefault="007740DA" w:rsidP="007740DA">
      <w:pPr>
        <w:autoSpaceDE w:val="0"/>
        <w:autoSpaceDN w:val="0"/>
        <w:adjustRightInd w:val="0"/>
        <w:spacing w:before="0" w:line="240" w:lineRule="auto"/>
        <w:ind w:left="0"/>
        <w:jc w:val="left"/>
        <w:rPr>
          <w:rFonts w:ascii="Lucida Console" w:hAnsi="Lucida Console" w:cs="Courier New"/>
          <w:color w:val="000000"/>
          <w:szCs w:val="18"/>
          <w:lang w:eastAsia="en-US"/>
        </w:rPr>
      </w:pPr>
    </w:p>
    <w:p w14:paraId="664350DE" w14:textId="77777777" w:rsidR="007740DA" w:rsidRPr="007740DA" w:rsidRDefault="007740DA" w:rsidP="007740DA">
      <w:pPr>
        <w:autoSpaceDE w:val="0"/>
        <w:autoSpaceDN w:val="0"/>
        <w:adjustRightInd w:val="0"/>
        <w:spacing w:before="0" w:line="240" w:lineRule="auto"/>
        <w:ind w:left="0"/>
        <w:jc w:val="left"/>
        <w:rPr>
          <w:rFonts w:ascii="Lucida Console" w:hAnsi="Lucida Console" w:cs="Courier New"/>
          <w:color w:val="000000"/>
          <w:szCs w:val="18"/>
          <w:lang w:eastAsia="en-US"/>
        </w:rPr>
      </w:pPr>
    </w:p>
    <w:p w14:paraId="2B3A10F7" w14:textId="77777777" w:rsidR="007740DA" w:rsidRPr="007740DA" w:rsidRDefault="007740DA" w:rsidP="007740DA">
      <w:pPr>
        <w:autoSpaceDE w:val="0"/>
        <w:autoSpaceDN w:val="0"/>
        <w:adjustRightInd w:val="0"/>
        <w:spacing w:before="0" w:line="240" w:lineRule="auto"/>
        <w:ind w:left="0"/>
        <w:jc w:val="left"/>
        <w:rPr>
          <w:rFonts w:ascii="Lucida Console" w:hAnsi="Lucida Console" w:cs="Courier New"/>
          <w:color w:val="000000"/>
          <w:szCs w:val="18"/>
          <w:lang w:eastAsia="en-US"/>
        </w:rPr>
      </w:pPr>
    </w:p>
    <w:p w14:paraId="65263C7C" w14:textId="5282A0B4" w:rsidR="007740DA"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szCs w:val="18"/>
          <w:lang w:val="en-US" w:eastAsia="en-US"/>
        </w:rPr>
      </w:pPr>
      <w:r w:rsidRPr="0059238F">
        <w:rPr>
          <w:rFonts w:ascii="Lucida Sans Typewriter" w:hAnsi="Lucida Sans Typewriter" w:cs="Courier New"/>
          <w:color w:val="646464"/>
          <w:szCs w:val="18"/>
          <w:lang w:val="en-US" w:eastAsia="en-US"/>
        </w:rPr>
        <w:t>@Override</w:t>
      </w:r>
    </w:p>
    <w:p w14:paraId="06EB56C3" w14:textId="54D50317" w:rsidR="007740DA"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szCs w:val="18"/>
          <w:lang w:val="en-US" w:eastAsia="en-US"/>
        </w:rPr>
      </w:pPr>
      <w:r w:rsidRPr="0059238F">
        <w:rPr>
          <w:rFonts w:ascii="Lucida Sans Typewriter" w:hAnsi="Lucida Sans Typewriter" w:cs="Courier New"/>
          <w:b/>
          <w:bCs/>
          <w:color w:val="7F0055"/>
          <w:szCs w:val="18"/>
          <w:lang w:val="en-US" w:eastAsia="en-US"/>
        </w:rPr>
        <w:t>public</w:t>
      </w:r>
      <w:r w:rsidRPr="0059238F">
        <w:rPr>
          <w:rFonts w:ascii="Lucida Sans Typewriter" w:hAnsi="Lucida Sans Typewriter" w:cs="Courier New"/>
          <w:color w:val="000000"/>
          <w:szCs w:val="18"/>
          <w:lang w:val="en-US" w:eastAsia="en-US"/>
        </w:rPr>
        <w:t xml:space="preserve"> String toString() {</w:t>
      </w:r>
    </w:p>
    <w:p w14:paraId="442B9690" w14:textId="1D060393" w:rsidR="00FE2DB4" w:rsidRPr="0059238F" w:rsidRDefault="009E16A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szCs w:val="18"/>
          <w:lang w:val="en-US" w:eastAsia="en-US"/>
        </w:rPr>
      </w:pPr>
      <w:r w:rsidRPr="0059238F">
        <w:rPr>
          <w:rFonts w:ascii="Lucida Sans Typewriter" w:hAnsi="Lucida Sans Typewriter" w:cs="Courier New"/>
          <w:b/>
          <w:bCs/>
          <w:color w:val="7F0055"/>
          <w:szCs w:val="18"/>
          <w:lang w:val="en-US" w:eastAsia="en-US"/>
        </w:rPr>
        <w:t xml:space="preserve">     </w:t>
      </w:r>
      <w:r w:rsidR="007740DA" w:rsidRPr="0059238F">
        <w:rPr>
          <w:rFonts w:ascii="Lucida Sans Typewriter" w:hAnsi="Lucida Sans Typewriter" w:cs="Courier New"/>
          <w:b/>
          <w:bCs/>
          <w:color w:val="7F0055"/>
          <w:szCs w:val="18"/>
          <w:lang w:val="en-US" w:eastAsia="en-US"/>
        </w:rPr>
        <w:t>if</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director</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null</w:t>
      </w:r>
      <w:r w:rsidR="007740DA" w:rsidRPr="0059238F">
        <w:rPr>
          <w:rFonts w:ascii="Lucida Sans Typewriter" w:hAnsi="Lucida Sans Typewriter" w:cs="Courier New"/>
          <w:color w:val="000000"/>
          <w:szCs w:val="18"/>
          <w:lang w:val="en-US" w:eastAsia="en-US"/>
        </w:rPr>
        <w:t xml:space="preserve"> &amp;&amp;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productora</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null</w:t>
      </w:r>
      <w:r w:rsidR="007740DA" w:rsidRPr="0059238F">
        <w:rPr>
          <w:rFonts w:ascii="Lucida Sans Typewriter" w:hAnsi="Lucida Sans Typewriter" w:cs="Courier New"/>
          <w:color w:val="000000"/>
          <w:szCs w:val="18"/>
          <w:lang w:val="en-US" w:eastAsia="en-US"/>
        </w:rPr>
        <w:t xml:space="preserve">) </w:t>
      </w:r>
    </w:p>
    <w:p w14:paraId="4935B845" w14:textId="77777777" w:rsidR="009E16A4" w:rsidRPr="0059238F" w:rsidRDefault="009E16A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2A00FF"/>
          <w:szCs w:val="18"/>
          <w:lang w:val="en-US" w:eastAsia="en-US"/>
        </w:rPr>
      </w:pPr>
      <w:r w:rsidRPr="0059238F">
        <w:rPr>
          <w:rFonts w:ascii="Lucida Sans Typewriter" w:hAnsi="Lucida Sans Typewriter" w:cs="Courier New"/>
          <w:b/>
          <w:bCs/>
          <w:color w:val="7F0055"/>
          <w:szCs w:val="18"/>
          <w:lang w:val="en-US" w:eastAsia="en-US"/>
        </w:rPr>
        <w:t xml:space="preserve">       </w:t>
      </w:r>
      <w:r w:rsidR="007740DA" w:rsidRPr="0059238F">
        <w:rPr>
          <w:rFonts w:ascii="Lucida Sans Typewriter" w:hAnsi="Lucida Sans Typewriter" w:cs="Courier New"/>
          <w:b/>
          <w:bCs/>
          <w:color w:val="7F0055"/>
          <w:szCs w:val="18"/>
          <w:lang w:val="en-US" w:eastAsia="en-US"/>
        </w:rPr>
        <w:t>return</w:t>
      </w:r>
      <w:r w:rsidR="007740DA" w:rsidRPr="0059238F">
        <w:rPr>
          <w:rFonts w:ascii="Lucida Sans Typewriter" w:hAnsi="Lucida Sans Typewriter" w:cs="Courier New"/>
          <w:color w:val="000000"/>
          <w:szCs w:val="18"/>
          <w:lang w:val="en-US" w:eastAsia="en-US"/>
        </w:rPr>
        <w:t xml:space="preserve"> String.</w:t>
      </w:r>
      <w:r w:rsidR="007740DA" w:rsidRPr="0059238F">
        <w:rPr>
          <w:rFonts w:ascii="Lucida Sans Typewriter" w:hAnsi="Lucida Sans Typewriter" w:cs="Courier New"/>
          <w:i/>
          <w:iCs/>
          <w:color w:val="000000"/>
          <w:szCs w:val="18"/>
          <w:lang w:val="en-US" w:eastAsia="en-US"/>
        </w:rPr>
        <w:t>format</w:t>
      </w:r>
      <w:r w:rsidR="007740DA" w:rsidRPr="0059238F">
        <w:rPr>
          <w:rFonts w:ascii="Lucida Sans Typewriter" w:hAnsi="Lucida Sans Typewriter" w:cs="Courier New"/>
          <w:color w:val="000000"/>
          <w:szCs w:val="18"/>
          <w:lang w:val="en-US" w:eastAsia="en-US"/>
        </w:rPr>
        <w:t>(</w:t>
      </w:r>
      <w:r w:rsidR="00FE2DB4" w:rsidRPr="0059238F">
        <w:rPr>
          <w:rFonts w:ascii="Lucida Sans Typewriter" w:hAnsi="Lucida Sans Typewriter" w:cs="Courier New"/>
          <w:color w:val="2A00FF"/>
          <w:szCs w:val="18"/>
          <w:lang w:val="en-US" w:eastAsia="en-US"/>
        </w:rPr>
        <w:t xml:space="preserve">"id=%s, </w:t>
      </w:r>
      <w:r w:rsidR="007740DA" w:rsidRPr="0059238F">
        <w:rPr>
          <w:rFonts w:ascii="Lucida Sans Typewriter" w:hAnsi="Lucida Sans Typewriter" w:cs="Courier New"/>
          <w:color w:val="2A00FF"/>
          <w:szCs w:val="18"/>
          <w:lang w:val="en-US" w:eastAsia="en-US"/>
        </w:rPr>
        <w:t>titulo=%s, año=%d, genero=%s, recaudacion=%</w:t>
      </w:r>
      <w:r w:rsidR="00FE2DB4" w:rsidRPr="0059238F">
        <w:rPr>
          <w:rFonts w:ascii="Lucida Sans Typewriter" w:hAnsi="Lucida Sans Typewriter" w:cs="Courier New"/>
          <w:color w:val="2A00FF"/>
          <w:szCs w:val="18"/>
          <w:lang w:val="en-US" w:eastAsia="en-US"/>
        </w:rPr>
        <w:t xml:space="preserve">.2f,  </w:t>
      </w:r>
      <w:r w:rsidRPr="0059238F">
        <w:rPr>
          <w:rFonts w:ascii="Lucida Sans Typewriter" w:hAnsi="Lucida Sans Typewriter" w:cs="Courier New"/>
          <w:color w:val="2A00FF"/>
          <w:szCs w:val="18"/>
          <w:lang w:val="en-US" w:eastAsia="en-US"/>
        </w:rPr>
        <w:t xml:space="preserve">   </w:t>
      </w:r>
    </w:p>
    <w:p w14:paraId="25683DC0" w14:textId="77777777" w:rsidR="009E16A4" w:rsidRPr="0059238F" w:rsidRDefault="009E16A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2A00FF"/>
          <w:szCs w:val="18"/>
          <w:lang w:eastAsia="en-US"/>
        </w:rPr>
      </w:pPr>
      <w:r w:rsidRPr="0059238F">
        <w:rPr>
          <w:rFonts w:ascii="Lucida Sans Typewriter" w:hAnsi="Lucida Sans Typewriter" w:cs="Courier New"/>
          <w:color w:val="2A00FF"/>
          <w:szCs w:val="18"/>
          <w:lang w:val="en-US" w:eastAsia="en-US"/>
        </w:rPr>
        <w:t xml:space="preserve">              </w:t>
      </w:r>
      <w:r w:rsidR="007740DA" w:rsidRPr="0059238F">
        <w:rPr>
          <w:rFonts w:ascii="Lucida Sans Typewriter" w:hAnsi="Lucida Sans Typewriter" w:cs="Courier New"/>
          <w:color w:val="2A00FF"/>
          <w:szCs w:val="18"/>
          <w:lang w:eastAsia="en-US"/>
        </w:rPr>
        <w:t xml:space="preserve">presupuesto=%.2f, director </w:t>
      </w:r>
      <w:r w:rsidR="00FE2DB4" w:rsidRPr="0059238F">
        <w:rPr>
          <w:rFonts w:ascii="Lucida Sans Typewriter" w:hAnsi="Lucida Sans Typewriter" w:cs="Courier New"/>
          <w:color w:val="2A00FF"/>
          <w:szCs w:val="18"/>
          <w:lang w:eastAsia="en-US"/>
        </w:rPr>
        <w:t xml:space="preserve">=null, </w:t>
      </w:r>
      <w:r w:rsidR="007740DA" w:rsidRPr="0059238F">
        <w:rPr>
          <w:rFonts w:ascii="Lucida Sans Typewriter" w:hAnsi="Lucida Sans Typewriter" w:cs="Courier New"/>
          <w:color w:val="2A00FF"/>
          <w:szCs w:val="18"/>
          <w:lang w:eastAsia="en-US"/>
        </w:rPr>
        <w:t>productora=null,"</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id_pelicula</w:t>
      </w:r>
      <w:r w:rsidR="007740DA" w:rsidRPr="0059238F">
        <w:rPr>
          <w:rFonts w:ascii="Lucida Sans Typewriter" w:hAnsi="Lucida Sans Typewriter" w:cs="Courier New"/>
          <w:color w:val="000000"/>
          <w:szCs w:val="18"/>
          <w:lang w:eastAsia="en-US"/>
        </w:rPr>
        <w:t xml:space="preserve">, </w:t>
      </w:r>
      <w:r w:rsidR="00FE2DB4"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2A00FF"/>
          <w:szCs w:val="18"/>
          <w:lang w:eastAsia="en-US"/>
        </w:rPr>
        <w:t xml:space="preserve">   </w:t>
      </w:r>
    </w:p>
    <w:p w14:paraId="0D6C3808" w14:textId="13995228" w:rsidR="007740DA" w:rsidRPr="0059238F" w:rsidRDefault="009E16A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2A00FF"/>
          <w:szCs w:val="18"/>
          <w:lang w:val="en-US" w:eastAsia="en-US"/>
        </w:rPr>
      </w:pPr>
      <w:r w:rsidRPr="0059238F">
        <w:rPr>
          <w:rFonts w:ascii="Lucida Sans Typewriter" w:hAnsi="Lucida Sans Typewriter" w:cs="Courier New"/>
          <w:color w:val="2A00FF"/>
          <w:szCs w:val="18"/>
          <w:lang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titulo</w:t>
      </w:r>
      <w:r w:rsidR="00FE2DB4"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año</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genero</w:t>
      </w:r>
      <w:r w:rsidR="00FE2DB4"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recaudacion</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presupuesto</w:t>
      </w:r>
      <w:r w:rsidR="007740DA" w:rsidRPr="0059238F">
        <w:rPr>
          <w:rFonts w:ascii="Lucida Sans Typewriter" w:hAnsi="Lucida Sans Typewriter" w:cs="Courier New"/>
          <w:color w:val="000000"/>
          <w:szCs w:val="18"/>
          <w:lang w:val="en-US" w:eastAsia="en-US"/>
        </w:rPr>
        <w:t>);</w:t>
      </w:r>
    </w:p>
    <w:p w14:paraId="6EEFD9B7"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000000"/>
          <w:szCs w:val="18"/>
          <w:lang w:val="en-US" w:eastAsia="en-US"/>
        </w:rPr>
        <w:t xml:space="preserve">     </w:t>
      </w:r>
    </w:p>
    <w:p w14:paraId="3AC2131A"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else</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if</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productora</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null</w:t>
      </w:r>
      <w:r w:rsidR="007740DA" w:rsidRPr="0059238F">
        <w:rPr>
          <w:rFonts w:ascii="Lucida Sans Typewriter" w:hAnsi="Lucida Sans Typewriter" w:cs="Courier New"/>
          <w:color w:val="000000"/>
          <w:szCs w:val="18"/>
          <w:lang w:val="en-US" w:eastAsia="en-US"/>
        </w:rPr>
        <w:t xml:space="preserve"> &amp;&amp;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director</w:t>
      </w:r>
      <w:r w:rsidR="007740DA" w:rsidRPr="0059238F">
        <w:rPr>
          <w:rFonts w:ascii="Lucida Sans Typewriter" w:hAnsi="Lucida Sans Typewriter" w:cs="Courier New"/>
          <w:color w:val="000000"/>
          <w:szCs w:val="18"/>
          <w:lang w:val="en-US" w:eastAsia="en-US"/>
        </w:rPr>
        <w:t xml:space="preserve"> != </w:t>
      </w:r>
      <w:r w:rsidR="007740DA" w:rsidRPr="0059238F">
        <w:rPr>
          <w:rFonts w:ascii="Lucida Sans Typewriter" w:hAnsi="Lucida Sans Typewriter" w:cs="Courier New"/>
          <w:b/>
          <w:bCs/>
          <w:color w:val="7F0055"/>
          <w:szCs w:val="18"/>
          <w:lang w:val="en-US" w:eastAsia="en-US"/>
        </w:rPr>
        <w:t>null</w:t>
      </w:r>
      <w:r w:rsidR="007740DA" w:rsidRPr="0059238F">
        <w:rPr>
          <w:rFonts w:ascii="Lucida Sans Typewriter" w:hAnsi="Lucida Sans Typewriter" w:cs="Courier New"/>
          <w:color w:val="000000"/>
          <w:szCs w:val="18"/>
          <w:lang w:val="en-US" w:eastAsia="en-US"/>
        </w:rPr>
        <w:t>)</w:t>
      </w:r>
    </w:p>
    <w:p w14:paraId="57F44AB6" w14:textId="77777777" w:rsidR="00FE2DB4"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2A00FF"/>
          <w:szCs w:val="18"/>
          <w:lang w:val="en-US" w:eastAsia="en-US"/>
        </w:rPr>
      </w:pPr>
      <w:r w:rsidRPr="0059238F">
        <w:rPr>
          <w:rFonts w:ascii="Lucida Sans Typewriter" w:hAnsi="Lucida Sans Typewriter" w:cs="Courier New"/>
          <w:b/>
          <w:bCs/>
          <w:color w:val="7F0055"/>
          <w:szCs w:val="18"/>
          <w:lang w:val="en-US" w:eastAsia="en-US"/>
        </w:rPr>
        <w:t>return</w:t>
      </w:r>
      <w:r w:rsidRPr="0059238F">
        <w:rPr>
          <w:rFonts w:ascii="Lucida Sans Typewriter" w:hAnsi="Lucida Sans Typewriter" w:cs="Courier New"/>
          <w:color w:val="000000"/>
          <w:szCs w:val="18"/>
          <w:lang w:val="en-US" w:eastAsia="en-US"/>
        </w:rPr>
        <w:t xml:space="preserve"> String.</w:t>
      </w:r>
      <w:r w:rsidRPr="0059238F">
        <w:rPr>
          <w:rFonts w:ascii="Lucida Sans Typewriter" w:hAnsi="Lucida Sans Typewriter" w:cs="Courier New"/>
          <w:i/>
          <w:iCs/>
          <w:color w:val="000000"/>
          <w:szCs w:val="18"/>
          <w:lang w:val="en-US" w:eastAsia="en-US"/>
        </w:rPr>
        <w:t>format</w:t>
      </w:r>
      <w:r w:rsidRPr="0059238F">
        <w:rPr>
          <w:rFonts w:ascii="Lucida Sans Typewriter" w:hAnsi="Lucida Sans Typewriter" w:cs="Courier New"/>
          <w:color w:val="000000"/>
          <w:szCs w:val="18"/>
          <w:lang w:val="en-US" w:eastAsia="en-US"/>
        </w:rPr>
        <w:t>(</w:t>
      </w:r>
      <w:r w:rsidRPr="0059238F">
        <w:rPr>
          <w:rFonts w:ascii="Lucida Sans Typewriter" w:hAnsi="Lucida Sans Typewriter" w:cs="Courier New"/>
          <w:color w:val="2A00FF"/>
          <w:szCs w:val="18"/>
          <w:lang w:val="en-US" w:eastAsia="en-US"/>
        </w:rPr>
        <w:t xml:space="preserve">"id=%s, titulo=%s, año=%d, genero=%s, recaudacion=%.2f, </w:t>
      </w:r>
    </w:p>
    <w:p w14:paraId="08C7B27B"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2A00FF"/>
          <w:szCs w:val="18"/>
          <w:lang w:val="en-US" w:eastAsia="en-US"/>
        </w:rPr>
        <w:t xml:space="preserve">       </w:t>
      </w:r>
      <w:r w:rsidR="007740DA" w:rsidRPr="0059238F">
        <w:rPr>
          <w:rFonts w:ascii="Lucida Sans Typewriter" w:hAnsi="Lucida Sans Typewriter" w:cs="Courier New"/>
          <w:color w:val="2A00FF"/>
          <w:szCs w:val="18"/>
          <w:lang w:eastAsia="en-US"/>
        </w:rPr>
        <w:t>presupuesto=%.2f, director =%s, productora=null,"</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id_pelicula</w:t>
      </w:r>
      <w:r w:rsidR="007740DA"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000000"/>
          <w:szCs w:val="18"/>
          <w:lang w:eastAsia="en-US"/>
        </w:rPr>
        <w:t xml:space="preserve"> </w:t>
      </w:r>
    </w:p>
    <w:p w14:paraId="45DD421D"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titulo</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año</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genero</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recaudacion</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presupuesto</w:t>
      </w:r>
      <w:r w:rsidR="007740DA" w:rsidRPr="0059238F">
        <w:rPr>
          <w:rFonts w:ascii="Lucida Sans Typewriter" w:hAnsi="Lucida Sans Typewriter" w:cs="Courier New"/>
          <w:color w:val="000000"/>
          <w:szCs w:val="18"/>
          <w:lang w:eastAsia="en-US"/>
        </w:rPr>
        <w:t xml:space="preserve">, </w:t>
      </w:r>
    </w:p>
    <w:p w14:paraId="0BAE3F6F" w14:textId="0BB3FE68" w:rsidR="007740DA"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director</w:t>
      </w:r>
      <w:r w:rsidR="007740DA" w:rsidRPr="0059238F">
        <w:rPr>
          <w:rFonts w:ascii="Lucida Sans Typewriter" w:hAnsi="Lucida Sans Typewriter" w:cs="Courier New"/>
          <w:color w:val="000000"/>
          <w:szCs w:val="18"/>
          <w:lang w:eastAsia="en-US"/>
        </w:rPr>
        <w:t>.toStringPelicula());</w:t>
      </w:r>
    </w:p>
    <w:p w14:paraId="13339B19"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szCs w:val="18"/>
          <w:lang w:eastAsia="en-US"/>
        </w:rPr>
      </w:pPr>
    </w:p>
    <w:p w14:paraId="6898561C"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val="en-US" w:eastAsia="en-US"/>
        </w:rPr>
        <w:t>else</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if</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director</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b/>
          <w:bCs/>
          <w:color w:val="7F0055"/>
          <w:szCs w:val="18"/>
          <w:lang w:val="en-US" w:eastAsia="en-US"/>
        </w:rPr>
        <w:t>null</w:t>
      </w:r>
      <w:r w:rsidR="007740DA" w:rsidRPr="0059238F">
        <w:rPr>
          <w:rFonts w:ascii="Lucida Sans Typewriter" w:hAnsi="Lucida Sans Typewriter" w:cs="Courier New"/>
          <w:color w:val="000000"/>
          <w:szCs w:val="18"/>
          <w:lang w:val="en-US" w:eastAsia="en-US"/>
        </w:rPr>
        <w:t xml:space="preserve"> &amp;&amp;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productora</w:t>
      </w:r>
      <w:r w:rsidR="007740DA" w:rsidRPr="0059238F">
        <w:rPr>
          <w:rFonts w:ascii="Lucida Sans Typewriter" w:hAnsi="Lucida Sans Typewriter" w:cs="Courier New"/>
          <w:color w:val="000000"/>
          <w:szCs w:val="18"/>
          <w:lang w:val="en-US" w:eastAsia="en-US"/>
        </w:rPr>
        <w:t xml:space="preserve"> != </w:t>
      </w:r>
      <w:r w:rsidR="007740DA" w:rsidRPr="0059238F">
        <w:rPr>
          <w:rFonts w:ascii="Lucida Sans Typewriter" w:hAnsi="Lucida Sans Typewriter" w:cs="Courier New"/>
          <w:b/>
          <w:bCs/>
          <w:color w:val="7F0055"/>
          <w:szCs w:val="18"/>
          <w:lang w:val="en-US" w:eastAsia="en-US"/>
        </w:rPr>
        <w:t>null</w:t>
      </w:r>
      <w:r w:rsidR="007740DA" w:rsidRPr="0059238F">
        <w:rPr>
          <w:rFonts w:ascii="Lucida Sans Typewriter" w:hAnsi="Lucida Sans Typewriter" w:cs="Courier New"/>
          <w:color w:val="000000"/>
          <w:szCs w:val="18"/>
          <w:lang w:val="en-US" w:eastAsia="en-US"/>
        </w:rPr>
        <w:t xml:space="preserve">) </w:t>
      </w:r>
    </w:p>
    <w:p w14:paraId="55B0C87C" w14:textId="77777777" w:rsidR="00FE2DB4"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2A00FF"/>
          <w:szCs w:val="18"/>
          <w:lang w:val="en-US" w:eastAsia="en-US"/>
        </w:rPr>
      </w:pPr>
      <w:r w:rsidRPr="0059238F">
        <w:rPr>
          <w:rFonts w:ascii="Lucida Sans Typewriter" w:hAnsi="Lucida Sans Typewriter" w:cs="Courier New"/>
          <w:b/>
          <w:bCs/>
          <w:color w:val="7F0055"/>
          <w:szCs w:val="18"/>
          <w:lang w:val="en-US" w:eastAsia="en-US"/>
        </w:rPr>
        <w:t>return</w:t>
      </w:r>
      <w:r w:rsidRPr="0059238F">
        <w:rPr>
          <w:rFonts w:ascii="Lucida Sans Typewriter" w:hAnsi="Lucida Sans Typewriter" w:cs="Courier New"/>
          <w:color w:val="000000"/>
          <w:szCs w:val="18"/>
          <w:lang w:val="en-US" w:eastAsia="en-US"/>
        </w:rPr>
        <w:t xml:space="preserve"> String.</w:t>
      </w:r>
      <w:r w:rsidRPr="0059238F">
        <w:rPr>
          <w:rFonts w:ascii="Lucida Sans Typewriter" w:hAnsi="Lucida Sans Typewriter" w:cs="Courier New"/>
          <w:i/>
          <w:iCs/>
          <w:color w:val="000000"/>
          <w:szCs w:val="18"/>
          <w:lang w:val="en-US" w:eastAsia="en-US"/>
        </w:rPr>
        <w:t>format</w:t>
      </w:r>
      <w:r w:rsidRPr="0059238F">
        <w:rPr>
          <w:rFonts w:ascii="Lucida Sans Typewriter" w:hAnsi="Lucida Sans Typewriter" w:cs="Courier New"/>
          <w:color w:val="000000"/>
          <w:szCs w:val="18"/>
          <w:lang w:val="en-US" w:eastAsia="en-US"/>
        </w:rPr>
        <w:t>(</w:t>
      </w:r>
      <w:r w:rsidRPr="0059238F">
        <w:rPr>
          <w:rFonts w:ascii="Lucida Sans Typewriter" w:hAnsi="Lucida Sans Typewriter" w:cs="Courier New"/>
          <w:color w:val="2A00FF"/>
          <w:szCs w:val="18"/>
          <w:lang w:val="en-US" w:eastAsia="en-US"/>
        </w:rPr>
        <w:t xml:space="preserve">"id=%s, titulo=%s, año=%d, genero=%s, recaudacion=%.2f, </w:t>
      </w:r>
    </w:p>
    <w:p w14:paraId="72FBBE26"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2A00FF"/>
          <w:szCs w:val="18"/>
          <w:lang w:val="en-US" w:eastAsia="en-US"/>
        </w:rPr>
        <w:t xml:space="preserve">       </w:t>
      </w:r>
      <w:r w:rsidR="007740DA" w:rsidRPr="0059238F">
        <w:rPr>
          <w:rFonts w:ascii="Lucida Sans Typewriter" w:hAnsi="Lucida Sans Typewriter" w:cs="Courier New"/>
          <w:color w:val="2A00FF"/>
          <w:szCs w:val="18"/>
          <w:lang w:eastAsia="en-US"/>
        </w:rPr>
        <w:t>presupuesto=%.2f, director =null, productora=%s,"</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id_pelicula</w:t>
      </w:r>
      <w:r w:rsidR="007740DA" w:rsidRPr="0059238F">
        <w:rPr>
          <w:rFonts w:ascii="Lucida Sans Typewriter" w:hAnsi="Lucida Sans Typewriter" w:cs="Courier New"/>
          <w:color w:val="000000"/>
          <w:szCs w:val="18"/>
          <w:lang w:eastAsia="en-US"/>
        </w:rPr>
        <w:t xml:space="preserve">, </w:t>
      </w:r>
    </w:p>
    <w:p w14:paraId="3ACFA7E7"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titulo</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año</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genero</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recaudacion</w:t>
      </w:r>
      <w:r w:rsidR="007740DA"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presupuesto</w:t>
      </w:r>
      <w:r w:rsidR="007740DA" w:rsidRPr="0059238F">
        <w:rPr>
          <w:rFonts w:ascii="Lucida Sans Typewriter" w:hAnsi="Lucida Sans Typewriter" w:cs="Courier New"/>
          <w:color w:val="000000"/>
          <w:szCs w:val="18"/>
          <w:lang w:eastAsia="en-US"/>
        </w:rPr>
        <w:t xml:space="preserve">, </w:t>
      </w:r>
    </w:p>
    <w:p w14:paraId="36C44577" w14:textId="7B7398E5" w:rsidR="007740DA"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eastAsia="en-US"/>
        </w:rPr>
        <w:t>this</w:t>
      </w:r>
      <w:r w:rsidR="007740DA" w:rsidRPr="0059238F">
        <w:rPr>
          <w:rFonts w:ascii="Lucida Sans Typewriter" w:hAnsi="Lucida Sans Typewriter" w:cs="Courier New"/>
          <w:color w:val="000000"/>
          <w:szCs w:val="18"/>
          <w:lang w:eastAsia="en-US"/>
        </w:rPr>
        <w:t>.</w:t>
      </w:r>
      <w:r w:rsidR="007740DA" w:rsidRPr="0059238F">
        <w:rPr>
          <w:rFonts w:ascii="Lucida Sans Typewriter" w:hAnsi="Lucida Sans Typewriter" w:cs="Courier New"/>
          <w:color w:val="0000C0"/>
          <w:szCs w:val="18"/>
          <w:lang w:eastAsia="en-US"/>
        </w:rPr>
        <w:t>productora</w:t>
      </w:r>
      <w:r w:rsidR="007740DA" w:rsidRPr="0059238F">
        <w:rPr>
          <w:rFonts w:ascii="Lucida Sans Typewriter" w:hAnsi="Lucida Sans Typewriter" w:cs="Courier New"/>
          <w:color w:val="000000"/>
          <w:szCs w:val="18"/>
          <w:lang w:eastAsia="en-US"/>
        </w:rPr>
        <w:t>.toStringPelicula());</w:t>
      </w:r>
    </w:p>
    <w:p w14:paraId="1CBD80DB"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szCs w:val="18"/>
          <w:lang w:eastAsia="en-US"/>
        </w:rPr>
      </w:pPr>
    </w:p>
    <w:p w14:paraId="775B32EC"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000000"/>
          <w:szCs w:val="18"/>
          <w:lang w:eastAsia="en-US"/>
        </w:rPr>
        <w:t xml:space="preserve">     </w:t>
      </w:r>
      <w:r w:rsidR="007740DA" w:rsidRPr="0059238F">
        <w:rPr>
          <w:rFonts w:ascii="Lucida Sans Typewriter" w:hAnsi="Lucida Sans Typewriter" w:cs="Courier New"/>
          <w:b/>
          <w:bCs/>
          <w:color w:val="7F0055"/>
          <w:szCs w:val="18"/>
          <w:lang w:val="en-US" w:eastAsia="en-US"/>
        </w:rPr>
        <w:t>else</w:t>
      </w:r>
      <w:r w:rsidR="007740DA" w:rsidRPr="0059238F">
        <w:rPr>
          <w:rFonts w:ascii="Lucida Sans Typewriter" w:hAnsi="Lucida Sans Typewriter" w:cs="Courier New"/>
          <w:color w:val="000000"/>
          <w:szCs w:val="18"/>
          <w:lang w:val="en-US" w:eastAsia="en-US"/>
        </w:rPr>
        <w:t xml:space="preserve"> </w:t>
      </w:r>
    </w:p>
    <w:p w14:paraId="2A17CCD1" w14:textId="77777777" w:rsidR="00FE2DB4"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2A00FF"/>
          <w:szCs w:val="18"/>
          <w:lang w:val="en-US" w:eastAsia="en-US"/>
        </w:rPr>
      </w:pPr>
      <w:r w:rsidRPr="0059238F">
        <w:rPr>
          <w:rFonts w:ascii="Lucida Sans Typewriter" w:hAnsi="Lucida Sans Typewriter" w:cs="Courier New"/>
          <w:b/>
          <w:bCs/>
          <w:color w:val="7F0055"/>
          <w:szCs w:val="18"/>
          <w:lang w:val="en-US" w:eastAsia="en-US"/>
        </w:rPr>
        <w:t>return</w:t>
      </w:r>
      <w:r w:rsidRPr="0059238F">
        <w:rPr>
          <w:rFonts w:ascii="Lucida Sans Typewriter" w:hAnsi="Lucida Sans Typewriter" w:cs="Courier New"/>
          <w:color w:val="000000"/>
          <w:szCs w:val="18"/>
          <w:lang w:val="en-US" w:eastAsia="en-US"/>
        </w:rPr>
        <w:t xml:space="preserve"> String.</w:t>
      </w:r>
      <w:r w:rsidRPr="0059238F">
        <w:rPr>
          <w:rFonts w:ascii="Lucida Sans Typewriter" w:hAnsi="Lucida Sans Typewriter" w:cs="Courier New"/>
          <w:i/>
          <w:iCs/>
          <w:color w:val="000000"/>
          <w:szCs w:val="18"/>
          <w:lang w:val="en-US" w:eastAsia="en-US"/>
        </w:rPr>
        <w:t>format</w:t>
      </w:r>
      <w:r w:rsidRPr="0059238F">
        <w:rPr>
          <w:rFonts w:ascii="Lucida Sans Typewriter" w:hAnsi="Lucida Sans Typewriter" w:cs="Courier New"/>
          <w:color w:val="000000"/>
          <w:szCs w:val="18"/>
          <w:lang w:val="en-US" w:eastAsia="en-US"/>
        </w:rPr>
        <w:t>(</w:t>
      </w:r>
      <w:r w:rsidRPr="0059238F">
        <w:rPr>
          <w:rFonts w:ascii="Lucida Sans Typewriter" w:hAnsi="Lucida Sans Typewriter" w:cs="Courier New"/>
          <w:color w:val="2A00FF"/>
          <w:szCs w:val="18"/>
          <w:lang w:val="en-US" w:eastAsia="en-US"/>
        </w:rPr>
        <w:t xml:space="preserve">"id=%s, titulo=%s, año=%d, genero=%s, recaudacion=%.2f, </w:t>
      </w:r>
    </w:p>
    <w:p w14:paraId="78650B6B"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2A00FF"/>
          <w:szCs w:val="18"/>
          <w:lang w:val="en-US" w:eastAsia="en-US"/>
        </w:rPr>
        <w:t xml:space="preserve">       </w:t>
      </w:r>
      <w:r w:rsidR="007740DA" w:rsidRPr="0059238F">
        <w:rPr>
          <w:rFonts w:ascii="Lucida Sans Typewriter" w:hAnsi="Lucida Sans Typewriter" w:cs="Courier New"/>
          <w:color w:val="2A00FF"/>
          <w:szCs w:val="18"/>
          <w:lang w:val="en-US" w:eastAsia="en-US"/>
        </w:rPr>
        <w:t>presupuesto=%.2f, director =%s, productora=%s,"</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id_pelicula</w:t>
      </w:r>
      <w:r w:rsidR="007740DA"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000000"/>
          <w:szCs w:val="18"/>
          <w:lang w:val="en-US" w:eastAsia="en-US"/>
        </w:rPr>
        <w:t xml:space="preserve"> </w:t>
      </w:r>
    </w:p>
    <w:p w14:paraId="01B3C88D" w14:textId="77777777" w:rsidR="00FE2DB4"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titulo</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año</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genero</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recaudacion</w:t>
      </w:r>
      <w:r w:rsidR="007740DA"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presupuesto</w:t>
      </w:r>
      <w:r w:rsidR="007740DA"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000000"/>
          <w:szCs w:val="18"/>
          <w:lang w:val="en-US" w:eastAsia="en-US"/>
        </w:rPr>
        <w:t xml:space="preserve"> </w:t>
      </w:r>
    </w:p>
    <w:p w14:paraId="22A9AC4A" w14:textId="05EA300C" w:rsidR="007740DA" w:rsidRPr="0059238F" w:rsidRDefault="00FE2DB4"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 xml:space="preserve">       </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director</w:t>
      </w:r>
      <w:r w:rsidR="007740DA" w:rsidRPr="0059238F">
        <w:rPr>
          <w:rFonts w:ascii="Lucida Sans Typewriter" w:hAnsi="Lucida Sans Typewriter" w:cs="Courier New"/>
          <w:color w:val="000000"/>
          <w:szCs w:val="18"/>
          <w:lang w:val="en-US" w:eastAsia="en-US"/>
        </w:rPr>
        <w:t>.toStringPelicula(),</w:t>
      </w:r>
      <w:r w:rsidR="007740DA" w:rsidRPr="0059238F">
        <w:rPr>
          <w:rFonts w:ascii="Lucida Sans Typewriter" w:hAnsi="Lucida Sans Typewriter" w:cs="Courier New"/>
          <w:b/>
          <w:bCs/>
          <w:color w:val="7F0055"/>
          <w:szCs w:val="18"/>
          <w:lang w:val="en-US" w:eastAsia="en-US"/>
        </w:rPr>
        <w:t>this</w:t>
      </w:r>
      <w:r w:rsidR="007740DA" w:rsidRPr="0059238F">
        <w:rPr>
          <w:rFonts w:ascii="Lucida Sans Typewriter" w:hAnsi="Lucida Sans Typewriter" w:cs="Courier New"/>
          <w:color w:val="000000"/>
          <w:szCs w:val="18"/>
          <w:lang w:val="en-US" w:eastAsia="en-US"/>
        </w:rPr>
        <w:t>.</w:t>
      </w:r>
      <w:r w:rsidR="007740DA" w:rsidRPr="0059238F">
        <w:rPr>
          <w:rFonts w:ascii="Lucida Sans Typewriter" w:hAnsi="Lucida Sans Typewriter" w:cs="Courier New"/>
          <w:color w:val="0000C0"/>
          <w:szCs w:val="18"/>
          <w:lang w:val="en-US" w:eastAsia="en-US"/>
        </w:rPr>
        <w:t>productora</w:t>
      </w:r>
      <w:r w:rsidR="007740DA" w:rsidRPr="0059238F">
        <w:rPr>
          <w:rFonts w:ascii="Lucida Sans Typewriter" w:hAnsi="Lucida Sans Typewriter" w:cs="Courier New"/>
          <w:color w:val="000000"/>
          <w:szCs w:val="18"/>
          <w:lang w:val="en-US" w:eastAsia="en-US"/>
        </w:rPr>
        <w:t>.toStringPelicula());</w:t>
      </w:r>
    </w:p>
    <w:p w14:paraId="6243665A" w14:textId="6A011F73" w:rsidR="007740DA"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709"/>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w:t>
      </w:r>
    </w:p>
    <w:p w14:paraId="4EBA71DF" w14:textId="77777777" w:rsidR="007740DA"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szCs w:val="18"/>
          <w:lang w:eastAsia="en-US"/>
        </w:rPr>
      </w:pPr>
    </w:p>
    <w:p w14:paraId="5DFA4F1C" w14:textId="65D7FED5" w:rsidR="007740DA" w:rsidRPr="0059238F" w:rsidRDefault="007740DA"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szCs w:val="18"/>
          <w:lang w:eastAsia="en-US"/>
        </w:rPr>
      </w:pPr>
      <w:r w:rsidRPr="0059238F">
        <w:rPr>
          <w:rFonts w:ascii="Lucida Sans Typewriter" w:hAnsi="Lucida Sans Typewriter" w:cs="Courier New"/>
          <w:color w:val="000000"/>
          <w:szCs w:val="18"/>
          <w:lang w:eastAsia="en-US"/>
        </w:rPr>
        <w:t>}</w:t>
      </w:r>
    </w:p>
    <w:p w14:paraId="1756E882" w14:textId="77777777" w:rsidR="009F5012" w:rsidRDefault="009F5012" w:rsidP="005D76F7">
      <w:pPr>
        <w:ind w:left="709"/>
        <w:rPr>
          <w:rFonts w:ascii="Courier New" w:hAnsi="Courier New" w:cs="Courier New"/>
          <w:color w:val="F9FAF4"/>
          <w:sz w:val="20"/>
          <w:lang w:eastAsia="en-US"/>
        </w:rPr>
      </w:pPr>
    </w:p>
    <w:p w14:paraId="29827D38" w14:textId="77777777" w:rsidR="009F5012" w:rsidRDefault="009F5012" w:rsidP="009F5012">
      <w:pPr>
        <w:rPr>
          <w:rFonts w:ascii="Courier New" w:hAnsi="Courier New" w:cs="Courier New"/>
          <w:sz w:val="20"/>
          <w:lang w:eastAsia="en-US"/>
        </w:rPr>
      </w:pPr>
    </w:p>
    <w:p w14:paraId="78AC9687" w14:textId="47CE3182" w:rsidR="005B6095" w:rsidDel="00DD09A5" w:rsidRDefault="009F5012" w:rsidP="009F5012">
      <w:pPr>
        <w:rPr>
          <w:del w:id="74" w:author="COLMENA MATEOS Adrian" w:date="2018-11-26T11:29:00Z"/>
          <w:lang w:val="es-ES_tradnl"/>
        </w:rPr>
      </w:pPr>
      <w:r w:rsidRPr="009F5012">
        <w:rPr>
          <w:rFonts w:cs="Courier New"/>
          <w:lang w:eastAsia="en-US"/>
        </w:rPr>
        <w:t>Cre</w:t>
      </w:r>
      <w:r>
        <w:rPr>
          <w:rFonts w:cs="Courier New"/>
          <w:lang w:eastAsia="en-US"/>
        </w:rPr>
        <w:t>ar a continuación las clases Servicio, una por cada entidad (ServicioDirector, Servi</w:t>
      </w:r>
      <w:del w:id="75" w:author="COLMENA MATEOS Adrian" w:date="2018-11-26T11:29:00Z">
        <w:r w:rsidR="00345DE8" w:rsidDel="00DD09A5">
          <w:rPr>
            <w:lang w:val="es-ES_tradnl"/>
          </w:rPr>
          <w:delText>Las bases de datos relacionales continúan siendo las más versátiles y populares y son donde se almacena la gran mayoría de los datos corporativos del mundo. Son el punto de partida de cualquier aplicación empresarial y, a menudo, su vida útil supera a la de la propia aplicación.</w:delText>
        </w:r>
      </w:del>
    </w:p>
    <w:p w14:paraId="2705B21B" w14:textId="2C324917" w:rsidR="00A73FEE" w:rsidRDefault="009F5012" w:rsidP="009F5012">
      <w:pPr>
        <w:rPr>
          <w:lang w:val="es-ES_tradnl"/>
        </w:rPr>
      </w:pPr>
      <w:r>
        <w:rPr>
          <w:lang w:val="es-ES_tradnl"/>
        </w:rPr>
        <w:t xml:space="preserve">cioProductora, ServicioPelicula). También crear la clase Programa para ejecutar el método </w:t>
      </w:r>
      <w:r>
        <w:rPr>
          <w:i/>
          <w:lang w:val="es-ES_tradnl"/>
        </w:rPr>
        <w:t>main()</w:t>
      </w:r>
      <w:r>
        <w:rPr>
          <w:lang w:val="es-ES_tradnl"/>
        </w:rPr>
        <w:t>.</w:t>
      </w:r>
    </w:p>
    <w:p w14:paraId="202AB82C" w14:textId="70677303" w:rsidR="009F5012" w:rsidRDefault="009F5012" w:rsidP="009F5012">
      <w:pPr>
        <w:rPr>
          <w:lang w:val="es-ES_tradnl"/>
        </w:rPr>
      </w:pPr>
      <w:r>
        <w:rPr>
          <w:lang w:val="es-ES_tradnl"/>
        </w:rPr>
        <w:t>Todo esto viene explicado en el tema 2 y puede ver</w:t>
      </w:r>
      <w:r w:rsidR="008B0989">
        <w:rPr>
          <w:lang w:val="es-ES_tradnl"/>
        </w:rPr>
        <w:t>se</w:t>
      </w:r>
      <w:r>
        <w:rPr>
          <w:lang w:val="es-ES_tradnl"/>
        </w:rPr>
        <w:t xml:space="preserve"> el código utilizado para este capítulo en el TutorialJPA.zip.</w:t>
      </w:r>
    </w:p>
    <w:p w14:paraId="19CDC420" w14:textId="671831A4" w:rsidR="00570F57" w:rsidRDefault="00570F57" w:rsidP="00570F57">
      <w:pPr>
        <w:pStyle w:val="Ttulo2"/>
      </w:pPr>
      <w:bookmarkStart w:id="76" w:name="_Toc532368675"/>
      <w:r>
        <w:t>Queries</w:t>
      </w:r>
      <w:bookmarkEnd w:id="76"/>
    </w:p>
    <w:p w14:paraId="26355CD0" w14:textId="259355F5" w:rsidR="00570F57" w:rsidRDefault="00384734" w:rsidP="00570F57">
      <w:r w:rsidRPr="00384734">
        <w:t xml:space="preserve">El tutorial emplea sobre todo </w:t>
      </w:r>
      <w:r w:rsidRPr="00384734">
        <w:rPr>
          <w:rFonts w:ascii="Lucida Console" w:hAnsi="Lucida Console"/>
          <w:sz w:val="19"/>
          <w:szCs w:val="19"/>
        </w:rPr>
        <w:t>@NamedQueries</w:t>
      </w:r>
      <w:r>
        <w:t xml:space="preserve">, debido a su facilidad de ordenación y utilización más clara. A pesar de ello, </w:t>
      </w:r>
      <w:r w:rsidRPr="00384734">
        <w:rPr>
          <w:rFonts w:ascii="Lucida Console" w:hAnsi="Lucida Console"/>
          <w:sz w:val="19"/>
          <w:szCs w:val="19"/>
        </w:rPr>
        <w:t>@TypedQueries</w:t>
      </w:r>
      <w:r>
        <w:t xml:space="preserve"> nos da las mismas posibilidades de consulta. Las </w:t>
      </w:r>
      <w:r w:rsidR="008B0989">
        <w:t>consultas</w:t>
      </w:r>
      <w:r>
        <w:t xml:space="preserve"> que nombremos se escribirán en el código de la entidad y las TypedQueries directamente en la clase Servicio de esa entidad. La anotación </w:t>
      </w:r>
      <w:r w:rsidRPr="00384734">
        <w:rPr>
          <w:rFonts w:ascii="Lucida Console" w:hAnsi="Lucida Console" w:cs="Courier New"/>
          <w:lang w:eastAsia="en-US"/>
        </w:rPr>
        <w:t xml:space="preserve">@NamedQueries </w:t>
      </w:r>
      <w:r w:rsidRPr="00384734">
        <w:t xml:space="preserve">y sus </w:t>
      </w:r>
      <w:r w:rsidRPr="00384734">
        <w:rPr>
          <w:rFonts w:ascii="Lucida Console" w:hAnsi="Lucida Console" w:cs="Courier New"/>
          <w:lang w:eastAsia="en-US"/>
        </w:rPr>
        <w:t xml:space="preserve">@NamedQuery </w:t>
      </w:r>
      <w:r w:rsidRPr="00384734">
        <w:t xml:space="preserve">correspondientes se escriben debajo de la anotación </w:t>
      </w:r>
      <w:r w:rsidRPr="00384734">
        <w:rPr>
          <w:rFonts w:ascii="Lucida Console" w:hAnsi="Lucida Console" w:cs="Courier New"/>
          <w:lang w:eastAsia="en-US"/>
        </w:rPr>
        <w:t>@Entity</w:t>
      </w:r>
      <w:r>
        <w:rPr>
          <w:rFonts w:ascii="Lucida Console" w:hAnsi="Lucida Console" w:cs="Courier New"/>
          <w:lang w:eastAsia="en-US"/>
        </w:rPr>
        <w:t>.</w:t>
      </w:r>
    </w:p>
    <w:p w14:paraId="5653EC8B" w14:textId="5D6F0C8A" w:rsidR="00384734" w:rsidRDefault="00384734" w:rsidP="00570F57"/>
    <w:p w14:paraId="0840F955" w14:textId="77777777" w:rsidR="007369EF" w:rsidRDefault="007369EF" w:rsidP="00570F57"/>
    <w:p w14:paraId="5E3158D5" w14:textId="76E6EBA6" w:rsidR="00384734" w:rsidRDefault="00384734" w:rsidP="00384734">
      <w:pPr>
        <w:pStyle w:val="Ttulo3"/>
      </w:pPr>
      <w:bookmarkStart w:id="77" w:name="_Toc532368676"/>
      <w:r>
        <w:lastRenderedPageBreak/>
        <w:t>Consultas SELECT</w:t>
      </w:r>
      <w:bookmarkEnd w:id="77"/>
    </w:p>
    <w:p w14:paraId="13EB2549" w14:textId="723C01B7" w:rsidR="00384734" w:rsidRPr="00384734" w:rsidRDefault="00384734" w:rsidP="009E16A4">
      <w:pPr>
        <w:pBdr>
          <w:top w:val="single" w:sz="4" w:space="1" w:color="auto"/>
          <w:left w:val="single" w:sz="4" w:space="4" w:color="auto"/>
          <w:bottom w:val="single" w:sz="4" w:space="1" w:color="auto"/>
          <w:right w:val="single" w:sz="4" w:space="4" w:color="auto"/>
        </w:pBdr>
        <w:rPr>
          <w:rFonts w:ascii="Lucida Console" w:hAnsi="Lucida Console" w:cs="Courier New"/>
          <w:color w:val="000000"/>
          <w:lang w:eastAsia="en-US"/>
        </w:rPr>
      </w:pPr>
      <w:r w:rsidRPr="00384734">
        <w:rPr>
          <w:rFonts w:ascii="Lucida Console" w:hAnsi="Lucida Console" w:cs="Courier New"/>
          <w:color w:val="646464"/>
          <w:lang w:eastAsia="en-US"/>
        </w:rPr>
        <w:t>@NamedQueries</w:t>
      </w:r>
      <w:r w:rsidRPr="00384734">
        <w:rPr>
          <w:rFonts w:ascii="Lucida Console" w:hAnsi="Lucida Console" w:cs="Courier New"/>
          <w:color w:val="000000"/>
          <w:lang w:eastAsia="en-US"/>
        </w:rPr>
        <w:t>({</w:t>
      </w:r>
    </w:p>
    <w:p w14:paraId="031ACB7C" w14:textId="78A6DC1E" w:rsidR="00384734" w:rsidRPr="0059238F" w:rsidRDefault="00384734"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color w:val="000000"/>
          <w:szCs w:val="18"/>
          <w:lang w:eastAsia="en-US"/>
        </w:rPr>
      </w:pPr>
      <w:r w:rsidRPr="0059238F">
        <w:rPr>
          <w:rFonts w:ascii="Lucida Sans Typewriter" w:hAnsi="Lucida Sans Typewriter" w:cs="Courier New"/>
          <w:color w:val="646464"/>
          <w:szCs w:val="18"/>
          <w:lang w:eastAsia="en-US"/>
        </w:rPr>
        <w:t>@NamedQuery</w:t>
      </w:r>
      <w:r w:rsidRPr="0059238F">
        <w:rPr>
          <w:rFonts w:ascii="Lucida Sans Typewriter" w:hAnsi="Lucida Sans Typewriter" w:cs="Courier New"/>
          <w:color w:val="000000"/>
          <w:szCs w:val="18"/>
          <w:lang w:eastAsia="en-US"/>
        </w:rPr>
        <w:t xml:space="preserve">(name = </w:t>
      </w:r>
      <w:r w:rsidRPr="0059238F">
        <w:rPr>
          <w:rFonts w:ascii="Lucida Sans Typewriter" w:hAnsi="Lucida Sans Typewriter" w:cs="Courier New"/>
          <w:color w:val="2A00FF"/>
          <w:szCs w:val="18"/>
          <w:lang w:eastAsia="en-US"/>
        </w:rPr>
        <w:t>"pelicula.all"</w:t>
      </w:r>
      <w:r w:rsidRPr="0059238F">
        <w:rPr>
          <w:rFonts w:ascii="Lucida Sans Typewriter" w:hAnsi="Lucida Sans Typewriter" w:cs="Courier New"/>
          <w:color w:val="000000"/>
          <w:szCs w:val="18"/>
          <w:lang w:eastAsia="en-US"/>
        </w:rPr>
        <w:t xml:space="preserve">, query = </w:t>
      </w:r>
      <w:r w:rsidRPr="0059238F">
        <w:rPr>
          <w:rFonts w:ascii="Lucida Sans Typewriter" w:hAnsi="Lucida Sans Typewriter" w:cs="Courier New"/>
          <w:color w:val="2A00FF"/>
          <w:szCs w:val="18"/>
          <w:lang w:eastAsia="en-US"/>
        </w:rPr>
        <w:t>"SELECT p FROM Pelicula p "</w:t>
      </w:r>
      <w:r w:rsidRPr="0059238F">
        <w:rPr>
          <w:rFonts w:ascii="Lucida Sans Typewriter" w:hAnsi="Lucida Sans Typewriter" w:cs="Courier New"/>
          <w:color w:val="000000"/>
          <w:szCs w:val="18"/>
          <w:lang w:eastAsia="en-US"/>
        </w:rPr>
        <w:t>),</w:t>
      </w:r>
    </w:p>
    <w:p w14:paraId="419013D7" w14:textId="2D6E8FFE" w:rsidR="00384734" w:rsidRPr="0059238F" w:rsidRDefault="00384734"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w:t>
      </w:r>
    </w:p>
    <w:p w14:paraId="0596C570" w14:textId="5CFF9062" w:rsidR="00384734" w:rsidRPr="0059238F" w:rsidRDefault="00384734"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w:t>
      </w:r>
    </w:p>
    <w:p w14:paraId="25C5FEE5" w14:textId="4DA28A1B" w:rsidR="00384734" w:rsidRPr="0059238F" w:rsidRDefault="00384734"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szCs w:val="18"/>
          <w:lang w:eastAsia="en-US"/>
        </w:rPr>
      </w:pPr>
      <w:r w:rsidRPr="0059238F">
        <w:rPr>
          <w:rFonts w:ascii="Lucida Sans Typewriter" w:hAnsi="Lucida Sans Typewriter"/>
          <w:szCs w:val="18"/>
          <w:lang w:eastAsia="en-US"/>
        </w:rPr>
        <w:t>Aquí se introducirá cualquier @NamedQuery que se desee y tenga como objetivo de la consulta, la entidad Pelicula o alguno de sus campos</w:t>
      </w:r>
    </w:p>
    <w:p w14:paraId="345763FC" w14:textId="64D4E126" w:rsidR="00384734" w:rsidRPr="0059238F" w:rsidRDefault="00384734"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w:t>
      </w:r>
    </w:p>
    <w:p w14:paraId="55CE6052" w14:textId="7C8C3762" w:rsidR="00384734" w:rsidRDefault="009E16A4" w:rsidP="009E16A4">
      <w:pPr>
        <w:rPr>
          <w:lang w:eastAsia="en-US"/>
        </w:rPr>
      </w:pPr>
      <w:r>
        <w:rPr>
          <w:lang w:eastAsia="en-US"/>
        </w:rPr>
        <w:t xml:space="preserve">En la clase </w:t>
      </w:r>
      <w:r w:rsidRPr="0059238F">
        <w:rPr>
          <w:rFonts w:ascii="Lucida Sans Typewriter" w:hAnsi="Lucida Sans Typewriter"/>
          <w:lang w:eastAsia="en-US"/>
        </w:rPr>
        <w:t>ServicioPelicula</w:t>
      </w:r>
      <w:r>
        <w:rPr>
          <w:lang w:eastAsia="en-US"/>
        </w:rPr>
        <w:t xml:space="preserve"> se creará el método que utilice la </w:t>
      </w:r>
      <w:r w:rsidRPr="00384734">
        <w:rPr>
          <w:rFonts w:ascii="Lucida Console" w:hAnsi="Lucida Console" w:cs="Courier New"/>
          <w:lang w:eastAsia="en-US"/>
        </w:rPr>
        <w:t>@NamedQuery</w:t>
      </w:r>
      <w:r>
        <w:rPr>
          <w:lang w:eastAsia="en-US"/>
        </w:rPr>
        <w:t xml:space="preserve"> anterior:</w:t>
      </w:r>
    </w:p>
    <w:p w14:paraId="2A35AE1A" w14:textId="77777777" w:rsidR="009E16A4" w:rsidRPr="009E16A4" w:rsidRDefault="009E16A4" w:rsidP="009E16A4">
      <w:pPr>
        <w:rPr>
          <w:rFonts w:ascii="Lucida Console" w:hAnsi="Lucida Console"/>
          <w:szCs w:val="18"/>
          <w:lang w:eastAsia="en-US"/>
        </w:rPr>
      </w:pPr>
    </w:p>
    <w:p w14:paraId="381331AF" w14:textId="77777777" w:rsidR="009E16A4" w:rsidRPr="0059238F" w:rsidRDefault="009E16A4"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szCs w:val="18"/>
          <w:lang w:eastAsia="en-US"/>
        </w:rPr>
      </w:pPr>
      <w:r w:rsidRPr="0059238F">
        <w:rPr>
          <w:rFonts w:ascii="Lucida Sans Typewriter" w:hAnsi="Lucida Sans Typewriter" w:cs="Courier New"/>
          <w:b/>
          <w:bCs/>
          <w:color w:val="7F0055"/>
          <w:szCs w:val="18"/>
          <w:lang w:eastAsia="en-US"/>
        </w:rPr>
        <w:t>public</w:t>
      </w:r>
      <w:r w:rsidRPr="0059238F">
        <w:rPr>
          <w:rFonts w:ascii="Lucida Sans Typewriter" w:hAnsi="Lucida Sans Typewriter" w:cs="Courier New"/>
          <w:color w:val="000000"/>
          <w:szCs w:val="18"/>
          <w:lang w:eastAsia="en-US"/>
        </w:rPr>
        <w:t xml:space="preserve"> List&lt;Pelicula&gt; </w:t>
      </w:r>
      <w:r w:rsidRPr="0059238F">
        <w:rPr>
          <w:rFonts w:ascii="Lucida Sans Typewriter" w:hAnsi="Lucida Sans Typewriter" w:cs="Courier New"/>
          <w:color w:val="000000"/>
          <w:szCs w:val="18"/>
          <w:highlight w:val="lightGray"/>
          <w:lang w:eastAsia="en-US"/>
        </w:rPr>
        <w:t>getPeliculasAll</w:t>
      </w:r>
      <w:r w:rsidRPr="0059238F">
        <w:rPr>
          <w:rFonts w:ascii="Lucida Sans Typewriter" w:hAnsi="Lucida Sans Typewriter" w:cs="Courier New"/>
          <w:color w:val="000000"/>
          <w:szCs w:val="18"/>
          <w:lang w:eastAsia="en-US"/>
        </w:rPr>
        <w:t xml:space="preserve">(EntityManager </w:t>
      </w:r>
      <w:r w:rsidRPr="0059238F">
        <w:rPr>
          <w:rFonts w:ascii="Lucida Sans Typewriter" w:hAnsi="Lucida Sans Typewriter" w:cs="Courier New"/>
          <w:color w:val="6A3E3E"/>
          <w:szCs w:val="18"/>
          <w:lang w:eastAsia="en-US"/>
        </w:rPr>
        <w:t>em</w:t>
      </w:r>
      <w:r w:rsidRPr="0059238F">
        <w:rPr>
          <w:rFonts w:ascii="Lucida Sans Typewriter" w:hAnsi="Lucida Sans Typewriter" w:cs="Courier New"/>
          <w:color w:val="000000"/>
          <w:szCs w:val="18"/>
          <w:lang w:eastAsia="en-US"/>
        </w:rPr>
        <w:t>) {</w:t>
      </w:r>
    </w:p>
    <w:p w14:paraId="5365DFD0" w14:textId="482F1B34" w:rsidR="009E16A4" w:rsidRPr="0059238F" w:rsidRDefault="009E16A4"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148"/>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 xml:space="preserve">List&lt;Pelicula&gt; </w:t>
      </w:r>
      <w:r w:rsidRPr="0059238F">
        <w:rPr>
          <w:rFonts w:ascii="Lucida Sans Typewriter" w:hAnsi="Lucida Sans Typewriter" w:cs="Courier New"/>
          <w:color w:val="6A3E3E"/>
          <w:szCs w:val="18"/>
          <w:lang w:eastAsia="en-US"/>
        </w:rPr>
        <w:t>peliculas</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b/>
          <w:bCs/>
          <w:color w:val="7F0055"/>
          <w:szCs w:val="18"/>
          <w:lang w:eastAsia="en-US"/>
        </w:rPr>
        <w:t>new</w:t>
      </w:r>
      <w:r w:rsidRPr="0059238F">
        <w:rPr>
          <w:rFonts w:ascii="Lucida Sans Typewriter" w:hAnsi="Lucida Sans Typewriter" w:cs="Courier New"/>
          <w:color w:val="000000"/>
          <w:szCs w:val="18"/>
          <w:lang w:eastAsia="en-US"/>
        </w:rPr>
        <w:t xml:space="preserve"> ArrayList&lt;Pelicula&gt;();</w:t>
      </w:r>
    </w:p>
    <w:p w14:paraId="45D3F434" w14:textId="77777777" w:rsidR="00E83E84" w:rsidRPr="0059238F" w:rsidRDefault="009E16A4"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firstLine="148"/>
        <w:jc w:val="left"/>
        <w:rPr>
          <w:rFonts w:ascii="Lucida Sans Typewriter" w:hAnsi="Lucida Sans Typewriter" w:cs="Courier New"/>
          <w:szCs w:val="18"/>
          <w:lang w:eastAsia="en-US"/>
        </w:rPr>
      </w:pPr>
      <w:r w:rsidRPr="0059238F">
        <w:rPr>
          <w:rFonts w:ascii="Lucida Sans Typewriter" w:hAnsi="Lucida Sans Typewriter" w:cs="Courier New"/>
          <w:color w:val="6A3E3E"/>
          <w:szCs w:val="18"/>
          <w:lang w:eastAsia="en-US"/>
        </w:rPr>
        <w:t>peliculas</w:t>
      </w:r>
      <w:r w:rsidRPr="0059238F">
        <w:rPr>
          <w:rFonts w:ascii="Lucida Sans Typewriter" w:hAnsi="Lucida Sans Typewriter" w:cs="Courier New"/>
          <w:color w:val="000000"/>
          <w:szCs w:val="18"/>
          <w:lang w:eastAsia="en-US"/>
        </w:rPr>
        <w:t xml:space="preserve"> = </w:t>
      </w:r>
      <w:r w:rsidRPr="0059238F">
        <w:rPr>
          <w:rFonts w:ascii="Lucida Sans Typewriter" w:hAnsi="Lucida Sans Typewriter" w:cs="Courier New"/>
          <w:color w:val="6A3E3E"/>
          <w:szCs w:val="18"/>
          <w:lang w:eastAsia="en-US"/>
        </w:rPr>
        <w:t>em</w:t>
      </w:r>
      <w:r w:rsidRPr="0059238F">
        <w:rPr>
          <w:rFonts w:ascii="Lucida Sans Typewriter" w:hAnsi="Lucida Sans Typewriter" w:cs="Courier New"/>
          <w:color w:val="000000"/>
          <w:szCs w:val="18"/>
          <w:lang w:eastAsia="en-US"/>
        </w:rPr>
        <w:t>.createNamedQuery(</w:t>
      </w:r>
      <w:r w:rsidRPr="0059238F">
        <w:rPr>
          <w:rFonts w:ascii="Lucida Sans Typewriter" w:hAnsi="Lucida Sans Typewriter" w:cs="Courier New"/>
          <w:color w:val="2A00FF"/>
          <w:szCs w:val="18"/>
          <w:lang w:eastAsia="en-US"/>
        </w:rPr>
        <w:t>"pelicula.all"</w:t>
      </w:r>
      <w:r w:rsidRPr="0059238F">
        <w:rPr>
          <w:rFonts w:ascii="Lucida Sans Typewriter" w:hAnsi="Lucida Sans Typewriter" w:cs="Courier New"/>
          <w:color w:val="000000"/>
          <w:szCs w:val="18"/>
          <w:lang w:eastAsia="en-US"/>
        </w:rPr>
        <w:t>, Pelicula.</w:t>
      </w:r>
      <w:r w:rsidRPr="0059238F">
        <w:rPr>
          <w:rFonts w:ascii="Lucida Sans Typewriter" w:hAnsi="Lucida Sans Typewriter" w:cs="Courier New"/>
          <w:b/>
          <w:bCs/>
          <w:color w:val="7F0055"/>
          <w:szCs w:val="18"/>
          <w:lang w:eastAsia="en-US"/>
        </w:rPr>
        <w:t>class</w:t>
      </w:r>
      <w:r w:rsidRPr="0059238F">
        <w:rPr>
          <w:rFonts w:ascii="Lucida Sans Typewriter" w:hAnsi="Lucida Sans Typewriter" w:cs="Courier New"/>
          <w:color w:val="000000"/>
          <w:szCs w:val="18"/>
          <w:lang w:eastAsia="en-US"/>
        </w:rPr>
        <w:t>).getResultList();</w:t>
      </w:r>
    </w:p>
    <w:p w14:paraId="1F2146BE" w14:textId="16DA0A90" w:rsidR="009E16A4" w:rsidRPr="0059238F" w:rsidRDefault="009E16A4"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szCs w:val="18"/>
          <w:lang w:eastAsia="en-US"/>
        </w:rPr>
      </w:pPr>
      <w:r w:rsidRPr="0059238F">
        <w:rPr>
          <w:rFonts w:ascii="Lucida Sans Typewriter" w:hAnsi="Lucida Sans Typewriter" w:cs="Courier New"/>
          <w:b/>
          <w:bCs/>
          <w:color w:val="7F0055"/>
          <w:szCs w:val="18"/>
          <w:lang w:eastAsia="en-US"/>
        </w:rPr>
        <w:t>return</w:t>
      </w:r>
      <w:r w:rsidRPr="0059238F">
        <w:rPr>
          <w:rFonts w:ascii="Lucida Sans Typewriter" w:hAnsi="Lucida Sans Typewriter" w:cs="Courier New"/>
          <w:color w:val="000000"/>
          <w:szCs w:val="18"/>
          <w:lang w:eastAsia="en-US"/>
        </w:rPr>
        <w:t xml:space="preserve"> </w:t>
      </w:r>
      <w:r w:rsidRPr="0059238F">
        <w:rPr>
          <w:rFonts w:ascii="Lucida Sans Typewriter" w:hAnsi="Lucida Sans Typewriter" w:cs="Courier New"/>
          <w:color w:val="6A3E3E"/>
          <w:szCs w:val="18"/>
          <w:lang w:eastAsia="en-US"/>
        </w:rPr>
        <w:t>peliculas</w:t>
      </w:r>
      <w:r w:rsidRPr="0059238F">
        <w:rPr>
          <w:rFonts w:ascii="Lucida Sans Typewriter" w:hAnsi="Lucida Sans Typewriter" w:cs="Courier New"/>
          <w:color w:val="000000"/>
          <w:szCs w:val="18"/>
          <w:lang w:eastAsia="en-US"/>
        </w:rPr>
        <w:t>;</w:t>
      </w:r>
    </w:p>
    <w:p w14:paraId="26F131EC" w14:textId="1BD00FEE" w:rsidR="009E16A4" w:rsidRPr="0059238F" w:rsidRDefault="009E16A4"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szCs w:val="18"/>
          <w:lang w:eastAsia="en-US"/>
        </w:rPr>
      </w:pPr>
      <w:r w:rsidRPr="0059238F">
        <w:rPr>
          <w:rFonts w:ascii="Lucida Sans Typewriter" w:hAnsi="Lucida Sans Typewriter" w:cs="Courier New"/>
          <w:color w:val="000000"/>
          <w:szCs w:val="18"/>
          <w:lang w:eastAsia="en-US"/>
        </w:rPr>
        <w:t>}</w:t>
      </w:r>
    </w:p>
    <w:p w14:paraId="17FFD92F" w14:textId="3A6176D9" w:rsidR="009E16A4" w:rsidRDefault="009E16A4" w:rsidP="009E16A4">
      <w:pPr>
        <w:autoSpaceDE w:val="0"/>
        <w:autoSpaceDN w:val="0"/>
        <w:adjustRightInd w:val="0"/>
        <w:spacing w:before="0" w:line="240" w:lineRule="auto"/>
        <w:ind w:left="0" w:firstLine="709"/>
        <w:jc w:val="left"/>
        <w:rPr>
          <w:rFonts w:ascii="Lucida Console" w:hAnsi="Lucida Console" w:cs="Courier New"/>
          <w:color w:val="000000"/>
          <w:szCs w:val="18"/>
          <w:lang w:eastAsia="en-US"/>
        </w:rPr>
      </w:pPr>
    </w:p>
    <w:p w14:paraId="48192392" w14:textId="779D89A6" w:rsidR="009E16A4" w:rsidRDefault="009E16A4" w:rsidP="00FB793D">
      <w:pPr>
        <w:rPr>
          <w:szCs w:val="19"/>
          <w:lang w:eastAsia="en-US"/>
        </w:rPr>
      </w:pPr>
      <w:r>
        <w:rPr>
          <w:lang w:eastAsia="en-US"/>
        </w:rPr>
        <w:t>Este método devolverá una lista de todas las películas que</w:t>
      </w:r>
      <w:r w:rsidR="00FB793D">
        <w:rPr>
          <w:lang w:eastAsia="en-US"/>
        </w:rPr>
        <w:t xml:space="preserve"> se encuentren en base de datos. Para el programa principal se utiliza uno similar al capítulo 2, utilizando </w:t>
      </w:r>
      <w:r w:rsidR="00FB793D" w:rsidRPr="00FB793D">
        <w:rPr>
          <w:rFonts w:ascii="Lucida Console" w:hAnsi="Lucida Console"/>
          <w:sz w:val="19"/>
          <w:szCs w:val="19"/>
          <w:lang w:eastAsia="en-US"/>
        </w:rPr>
        <w:t>EntityManager(),</w:t>
      </w:r>
      <w:r w:rsidR="00FB793D">
        <w:rPr>
          <w:lang w:eastAsia="en-US"/>
        </w:rPr>
        <w:t xml:space="preserve"> y </w:t>
      </w:r>
      <w:r w:rsidR="00FB793D" w:rsidRPr="00FB793D">
        <w:rPr>
          <w:rFonts w:ascii="Lucida Console" w:hAnsi="Lucida Console"/>
          <w:i/>
          <w:sz w:val="19"/>
          <w:szCs w:val="19"/>
          <w:lang w:eastAsia="en-US"/>
        </w:rPr>
        <w:t>EntityManagerFactory()</w:t>
      </w:r>
      <w:r w:rsidR="00FB793D">
        <w:rPr>
          <w:rFonts w:ascii="Lucida Console" w:hAnsi="Lucida Console"/>
          <w:i/>
          <w:sz w:val="19"/>
          <w:szCs w:val="19"/>
          <w:lang w:eastAsia="en-US"/>
        </w:rPr>
        <w:t xml:space="preserve">. </w:t>
      </w:r>
      <w:r w:rsidR="00FB793D">
        <w:rPr>
          <w:szCs w:val="19"/>
          <w:lang w:eastAsia="en-US"/>
        </w:rPr>
        <w:t>El código de la clase Programa será el siguiente</w:t>
      </w:r>
      <w:r w:rsidR="004621DB">
        <w:rPr>
          <w:szCs w:val="19"/>
          <w:lang w:eastAsia="en-US"/>
        </w:rPr>
        <w:t xml:space="preserve"> para la mayoría de las consultas a realizar</w:t>
      </w:r>
      <w:r w:rsidR="00FB793D">
        <w:rPr>
          <w:szCs w:val="19"/>
          <w:lang w:eastAsia="en-US"/>
        </w:rPr>
        <w:t>:</w:t>
      </w:r>
    </w:p>
    <w:p w14:paraId="3B084AF9" w14:textId="77777777" w:rsidR="00FB793D" w:rsidRDefault="00FB793D" w:rsidP="00FB793D">
      <w:pPr>
        <w:rPr>
          <w:szCs w:val="19"/>
          <w:lang w:eastAsia="en-US"/>
        </w:rPr>
      </w:pPr>
    </w:p>
    <w:p w14:paraId="6576181E"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class</w:t>
      </w:r>
      <w:r w:rsidRPr="0059238F">
        <w:rPr>
          <w:rFonts w:ascii="Lucida Sans Typewriter" w:hAnsi="Lucida Sans Typewriter" w:cs="Courier New"/>
          <w:color w:val="000000"/>
          <w:lang w:val="en-US" w:eastAsia="en-US"/>
        </w:rPr>
        <w:t xml:space="preserve"> Programa {</w:t>
      </w:r>
    </w:p>
    <w:p w14:paraId="7E8817A1"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static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void</w:t>
      </w:r>
      <w:r w:rsidRPr="0059238F">
        <w:rPr>
          <w:rFonts w:ascii="Lucida Sans Typewriter" w:hAnsi="Lucida Sans Typewriter" w:cs="Courier New"/>
          <w:color w:val="000000"/>
          <w:lang w:val="en-US" w:eastAsia="en-US"/>
        </w:rPr>
        <w:t xml:space="preserve"> main(String[] </w:t>
      </w:r>
      <w:r w:rsidRPr="0059238F">
        <w:rPr>
          <w:rFonts w:ascii="Lucida Sans Typewriter" w:hAnsi="Lucida Sans Typewriter" w:cs="Courier New"/>
          <w:color w:val="6A3E3E"/>
          <w:lang w:val="en-US" w:eastAsia="en-US"/>
        </w:rPr>
        <w:t>args</w:t>
      </w:r>
      <w:r w:rsidRPr="0059238F">
        <w:rPr>
          <w:rFonts w:ascii="Lucida Sans Typewriter" w:hAnsi="Lucida Sans Typewriter" w:cs="Courier New"/>
          <w:color w:val="000000"/>
          <w:lang w:val="en-US" w:eastAsia="en-US"/>
        </w:rPr>
        <w:t>){</w:t>
      </w:r>
    </w:p>
    <w:p w14:paraId="45FF686F"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t xml:space="preserve">EntityManagerFactory </w:t>
      </w:r>
      <w:r w:rsidRPr="0059238F">
        <w:rPr>
          <w:rFonts w:ascii="Lucida Sans Typewriter" w:hAnsi="Lucida Sans Typewriter" w:cs="Courier New"/>
          <w:color w:val="6A3E3E"/>
          <w:lang w:val="en-US" w:eastAsia="en-US"/>
        </w:rPr>
        <w:t>emf</w:t>
      </w:r>
      <w:r w:rsidRPr="0059238F">
        <w:rPr>
          <w:rFonts w:ascii="Lucida Sans Typewriter" w:hAnsi="Lucida Sans Typewriter" w:cs="Courier New"/>
          <w:color w:val="000000"/>
          <w:lang w:val="en-US" w:eastAsia="en-US"/>
        </w:rPr>
        <w:t xml:space="preserve"> = Persistence.</w:t>
      </w:r>
      <w:r w:rsidRPr="0059238F">
        <w:rPr>
          <w:rFonts w:ascii="Lucida Sans Typewriter" w:hAnsi="Lucida Sans Typewriter" w:cs="Courier New"/>
          <w:i/>
          <w:iCs/>
          <w:color w:val="000000"/>
          <w:lang w:val="en-US" w:eastAsia="en-US"/>
        </w:rPr>
        <w:t>createEntityManagerFactory</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2A00FF"/>
          <w:lang w:val="en-US" w:eastAsia="en-US"/>
        </w:rPr>
        <w:t>"cine"</w:t>
      </w:r>
      <w:r w:rsidRPr="0059238F">
        <w:rPr>
          <w:rFonts w:ascii="Lucida Sans Typewriter" w:hAnsi="Lucida Sans Typewriter" w:cs="Courier New"/>
          <w:color w:val="000000"/>
          <w:lang w:val="en-US" w:eastAsia="en-US"/>
        </w:rPr>
        <w:t>);</w:t>
      </w:r>
    </w:p>
    <w:p w14:paraId="7256485B"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t xml:space="preserve">EntityManager </w:t>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color w:val="6A3E3E"/>
          <w:lang w:val="en-US" w:eastAsia="en-US"/>
        </w:rPr>
        <w:t>emf</w:t>
      </w:r>
      <w:r w:rsidRPr="0059238F">
        <w:rPr>
          <w:rFonts w:ascii="Lucida Sans Typewriter" w:hAnsi="Lucida Sans Typewriter" w:cs="Courier New"/>
          <w:color w:val="000000"/>
          <w:lang w:val="en-US" w:eastAsia="en-US"/>
        </w:rPr>
        <w:t>.createEntityManager();</w:t>
      </w:r>
    </w:p>
    <w:p w14:paraId="7322C9AF"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.getTransaction().begin();</w:t>
      </w:r>
    </w:p>
    <w:p w14:paraId="18A03DE1"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p>
    <w:p w14:paraId="5672AB97"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eastAsia="en-US"/>
        </w:rPr>
        <w:t xml:space="preserve">List&lt;Pelicula&gt; </w:t>
      </w:r>
      <w:r w:rsidRPr="0059238F">
        <w:rPr>
          <w:rFonts w:ascii="Lucida Sans Typewriter" w:hAnsi="Lucida Sans Typewriter" w:cs="Courier New"/>
          <w:color w:val="6A3E3E"/>
          <w:lang w:eastAsia="en-US"/>
        </w:rPr>
        <w:t>l</w:t>
      </w:r>
      <w:r w:rsidRPr="0059238F">
        <w:rPr>
          <w:rFonts w:ascii="Lucida Sans Typewriter" w:hAnsi="Lucida Sans Typewriter" w:cs="Courier New"/>
          <w:color w:val="000000"/>
          <w:lang w:eastAsia="en-US"/>
        </w:rPr>
        <w:t xml:space="preserve"> = ServicioPelicula.</w:t>
      </w:r>
      <w:r w:rsidRPr="0059238F">
        <w:rPr>
          <w:rFonts w:ascii="Lucida Sans Typewriter" w:hAnsi="Lucida Sans Typewriter" w:cs="Courier New"/>
          <w:i/>
          <w:iCs/>
          <w:color w:val="000000"/>
          <w:lang w:eastAsia="en-US"/>
        </w:rPr>
        <w:t>getPeliculasAll</w:t>
      </w:r>
      <w:r w:rsidRPr="0059238F">
        <w:rPr>
          <w:rFonts w:ascii="Lucida Sans Typewriter" w:hAnsi="Lucida Sans Typewriter" w:cs="Courier New"/>
          <w:color w:val="000000"/>
          <w:lang w:eastAsia="en-US"/>
        </w:rPr>
        <w:t>(</w:t>
      </w:r>
      <w:r w:rsidRPr="0059238F">
        <w:rPr>
          <w:rFonts w:ascii="Lucida Sans Typewriter" w:hAnsi="Lucida Sans Typewriter" w:cs="Courier New"/>
          <w:color w:val="6A3E3E"/>
          <w:lang w:eastAsia="en-US"/>
        </w:rPr>
        <w:t>em</w:t>
      </w:r>
      <w:r w:rsidRPr="0059238F">
        <w:rPr>
          <w:rFonts w:ascii="Lucida Sans Typewriter" w:hAnsi="Lucida Sans Typewriter" w:cs="Courier New"/>
          <w:color w:val="000000"/>
          <w:lang w:eastAsia="en-US"/>
        </w:rPr>
        <w:t>);</w:t>
      </w:r>
    </w:p>
    <w:p w14:paraId="082DAB4E"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Pr="0059238F">
        <w:rPr>
          <w:rFonts w:ascii="Lucida Sans Typewriter" w:hAnsi="Lucida Sans Typewriter" w:cs="Courier New"/>
          <w:b/>
          <w:bCs/>
          <w:color w:val="7F0055"/>
          <w:lang w:val="en-US" w:eastAsia="en-US"/>
        </w:rPr>
        <w:t>for</w:t>
      </w:r>
      <w:r w:rsidRPr="0059238F">
        <w:rPr>
          <w:rFonts w:ascii="Lucida Sans Typewriter" w:hAnsi="Lucida Sans Typewriter" w:cs="Courier New"/>
          <w:color w:val="000000"/>
          <w:lang w:val="en-US" w:eastAsia="en-US"/>
        </w:rPr>
        <w:t xml:space="preserve">(Pelicula </w:t>
      </w:r>
      <w:r w:rsidRPr="0059238F">
        <w:rPr>
          <w:rFonts w:ascii="Lucida Sans Typewriter" w:hAnsi="Lucida Sans Typewriter" w:cs="Courier New"/>
          <w:color w:val="6A3E3E"/>
          <w:lang w:val="en-US" w:eastAsia="en-US"/>
        </w:rPr>
        <w:t>p</w:t>
      </w:r>
      <w:r w:rsidRPr="0059238F">
        <w:rPr>
          <w:rFonts w:ascii="Lucida Sans Typewriter" w:hAnsi="Lucida Sans Typewriter" w:cs="Courier New"/>
          <w:color w:val="000000"/>
          <w:lang w:val="en-US" w:eastAsia="en-US"/>
        </w:rPr>
        <w:t>:</w:t>
      </w:r>
      <w:r w:rsidRPr="0059238F">
        <w:rPr>
          <w:rFonts w:ascii="Lucida Sans Typewriter" w:hAnsi="Lucida Sans Typewriter" w:cs="Courier New"/>
          <w:color w:val="6A3E3E"/>
          <w:lang w:val="en-US" w:eastAsia="en-US"/>
        </w:rPr>
        <w:t>l</w:t>
      </w:r>
      <w:r w:rsidRPr="0059238F">
        <w:rPr>
          <w:rFonts w:ascii="Lucida Sans Typewriter" w:hAnsi="Lucida Sans Typewriter" w:cs="Courier New"/>
          <w:color w:val="000000"/>
          <w:lang w:val="en-US" w:eastAsia="en-US"/>
        </w:rPr>
        <w:t>)</w:t>
      </w:r>
    </w:p>
    <w:p w14:paraId="5B1194F1"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t>System.</w:t>
      </w:r>
      <w:r w:rsidRPr="0059238F">
        <w:rPr>
          <w:rFonts w:ascii="Lucida Sans Typewriter" w:hAnsi="Lucida Sans Typewriter" w:cs="Courier New"/>
          <w:b/>
          <w:bCs/>
          <w:i/>
          <w:iCs/>
          <w:color w:val="0000C0"/>
          <w:lang w:val="en-US" w:eastAsia="en-US"/>
        </w:rPr>
        <w:t>out</w:t>
      </w:r>
      <w:r w:rsidRPr="0059238F">
        <w:rPr>
          <w:rFonts w:ascii="Lucida Sans Typewriter" w:hAnsi="Lucida Sans Typewriter" w:cs="Courier New"/>
          <w:color w:val="000000"/>
          <w:lang w:val="en-US" w:eastAsia="en-US"/>
        </w:rPr>
        <w:t>.println(</w:t>
      </w:r>
      <w:r w:rsidRPr="0059238F">
        <w:rPr>
          <w:rFonts w:ascii="Lucida Sans Typewriter" w:hAnsi="Lucida Sans Typewriter" w:cs="Courier New"/>
          <w:color w:val="6A3E3E"/>
          <w:lang w:val="en-US" w:eastAsia="en-US"/>
        </w:rPr>
        <w:t>p</w:t>
      </w:r>
      <w:r w:rsidRPr="0059238F">
        <w:rPr>
          <w:rFonts w:ascii="Lucida Sans Typewriter" w:hAnsi="Lucida Sans Typewriter" w:cs="Courier New"/>
          <w:color w:val="000000"/>
          <w:lang w:val="en-US" w:eastAsia="en-US"/>
        </w:rPr>
        <w:t>.toString());</w:t>
      </w:r>
    </w:p>
    <w:p w14:paraId="4C8BD7F0"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p>
    <w:p w14:paraId="2BE7EBBA"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.getTransaction().commit();</w:t>
      </w:r>
    </w:p>
    <w:p w14:paraId="7B4B1ABB" w14:textId="541958CD"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.close();</w:t>
      </w:r>
    </w:p>
    <w:p w14:paraId="0B4D61D0" w14:textId="21EA8780"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6A3E3E"/>
          <w:lang w:eastAsia="en-US"/>
        </w:rPr>
        <w:t>emf</w:t>
      </w:r>
      <w:r w:rsidRPr="0059238F">
        <w:rPr>
          <w:rFonts w:ascii="Lucida Sans Typewriter" w:hAnsi="Lucida Sans Typewriter" w:cs="Courier New"/>
          <w:color w:val="000000"/>
          <w:lang w:eastAsia="en-US"/>
        </w:rPr>
        <w:t>.close();</w:t>
      </w:r>
    </w:p>
    <w:p w14:paraId="32AE0F00" w14:textId="77777777" w:rsidR="00FB793D" w:rsidRPr="0059238F" w:rsidRDefault="00FB793D"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t>}</w:t>
      </w: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t xml:space="preserve">    </w:t>
      </w:r>
    </w:p>
    <w:p w14:paraId="2A5BAA82" w14:textId="77777777" w:rsidR="00FB793D" w:rsidRPr="0059238F" w:rsidRDefault="00FB793D"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color w:val="000000"/>
          <w:lang w:eastAsia="en-US"/>
        </w:rPr>
      </w:pPr>
      <w:r w:rsidRPr="0059238F">
        <w:rPr>
          <w:rFonts w:ascii="Lucida Sans Typewriter" w:hAnsi="Lucida Sans Typewriter" w:cs="Courier New"/>
          <w:color w:val="000000"/>
          <w:lang w:eastAsia="en-US"/>
        </w:rPr>
        <w:t>}</w:t>
      </w:r>
    </w:p>
    <w:p w14:paraId="384940FE" w14:textId="23DE84A0" w:rsidR="00FB793D" w:rsidRDefault="00FB793D" w:rsidP="00FB793D">
      <w:pPr>
        <w:rPr>
          <w:lang w:eastAsia="en-US"/>
        </w:rPr>
      </w:pPr>
    </w:p>
    <w:p w14:paraId="22C9D98F" w14:textId="2A92C27F" w:rsidR="00FB793D" w:rsidRDefault="00395F02" w:rsidP="00FB793D">
      <w:pPr>
        <w:rPr>
          <w:lang w:eastAsia="en-US"/>
        </w:rPr>
      </w:pPr>
      <w:r>
        <w:rPr>
          <w:noProof/>
          <w:lang w:eastAsia="es-ES"/>
        </w:rPr>
        <w:drawing>
          <wp:anchor distT="0" distB="0" distL="114300" distR="114300" simplePos="0" relativeHeight="251658240" behindDoc="0" locked="0" layoutInCell="1" allowOverlap="1" wp14:anchorId="302C8DA0" wp14:editId="006E9C8C">
            <wp:simplePos x="0" y="0"/>
            <wp:positionH relativeFrom="page">
              <wp:align>center</wp:align>
            </wp:positionH>
            <wp:positionV relativeFrom="paragraph">
              <wp:posOffset>359288</wp:posOffset>
            </wp:positionV>
            <wp:extent cx="7189812" cy="1258866"/>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89812" cy="1258866"/>
                    </a:xfrm>
                    <a:prstGeom prst="rect">
                      <a:avLst/>
                    </a:prstGeom>
                    <a:noFill/>
                    <a:ln>
                      <a:noFill/>
                    </a:ln>
                  </pic:spPr>
                </pic:pic>
              </a:graphicData>
            </a:graphic>
            <wp14:sizeRelH relativeFrom="page">
              <wp14:pctWidth>0</wp14:pctWidth>
            </wp14:sizeRelH>
            <wp14:sizeRelV relativeFrom="page">
              <wp14:pctHeight>0</wp14:pctHeight>
            </wp14:sizeRelV>
          </wp:anchor>
        </w:drawing>
      </w:r>
      <w:r w:rsidR="00FB793D">
        <w:rPr>
          <w:lang w:eastAsia="en-US"/>
        </w:rPr>
        <w:t>El resultado de esta consulta será:</w:t>
      </w:r>
    </w:p>
    <w:p w14:paraId="0CCE7A7E" w14:textId="4FD6C634" w:rsidR="00FB793D" w:rsidRDefault="00395F02" w:rsidP="00395F02">
      <w:pPr>
        <w:pStyle w:val="Ttulo3"/>
        <w:rPr>
          <w:lang w:eastAsia="en-US"/>
        </w:rPr>
      </w:pPr>
      <w:bookmarkStart w:id="78" w:name="_Toc532368677"/>
      <w:r>
        <w:rPr>
          <w:lang w:eastAsia="en-US"/>
        </w:rPr>
        <w:lastRenderedPageBreak/>
        <w:t>Consultas WHERE</w:t>
      </w:r>
      <w:bookmarkEnd w:id="78"/>
    </w:p>
    <w:p w14:paraId="7D7E8AB6" w14:textId="6C4C0FAB" w:rsidR="00395F02" w:rsidRPr="0059238F" w:rsidRDefault="00395F02"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color w:val="000000"/>
          <w:szCs w:val="18"/>
          <w:lang w:eastAsia="en-US"/>
        </w:rPr>
      </w:pPr>
      <w:r w:rsidRPr="0059238F">
        <w:rPr>
          <w:rFonts w:ascii="Lucida Sans Typewriter" w:hAnsi="Lucida Sans Typewriter" w:cs="Courier New"/>
          <w:color w:val="646464"/>
          <w:szCs w:val="18"/>
          <w:lang w:eastAsia="en-US"/>
        </w:rPr>
        <w:t>@NamedQuery</w:t>
      </w:r>
      <w:r w:rsidRPr="0059238F">
        <w:rPr>
          <w:rFonts w:ascii="Lucida Sans Typewriter" w:hAnsi="Lucida Sans Typewriter" w:cs="Courier New"/>
          <w:color w:val="000000"/>
          <w:szCs w:val="18"/>
          <w:lang w:eastAsia="en-US"/>
        </w:rPr>
        <w:t xml:space="preserve">(name = </w:t>
      </w:r>
      <w:r w:rsidRPr="0059238F">
        <w:rPr>
          <w:rFonts w:ascii="Lucida Sans Typewriter" w:hAnsi="Lucida Sans Typewriter" w:cs="Courier New"/>
          <w:color w:val="2A00FF"/>
          <w:szCs w:val="18"/>
          <w:lang w:eastAsia="en-US"/>
        </w:rPr>
        <w:t>"pelicula.por.genero"</w:t>
      </w:r>
      <w:r w:rsidRPr="0059238F">
        <w:rPr>
          <w:rFonts w:ascii="Lucida Sans Typewriter" w:hAnsi="Lucida Sans Typewriter" w:cs="Courier New"/>
          <w:color w:val="000000"/>
          <w:szCs w:val="18"/>
          <w:lang w:eastAsia="en-US"/>
        </w:rPr>
        <w:t xml:space="preserve">, query = </w:t>
      </w:r>
      <w:r w:rsidRPr="0059238F">
        <w:rPr>
          <w:rFonts w:ascii="Lucida Sans Typewriter" w:hAnsi="Lucida Sans Typewriter" w:cs="Courier New"/>
          <w:color w:val="2A00FF"/>
          <w:szCs w:val="18"/>
          <w:lang w:eastAsia="en-US"/>
        </w:rPr>
        <w:t>"SELECT p FROM Pelicula p WHERE p.genero =:genero"</w:t>
      </w:r>
      <w:r w:rsidRPr="0059238F">
        <w:rPr>
          <w:rFonts w:ascii="Lucida Sans Typewriter" w:hAnsi="Lucida Sans Typewriter" w:cs="Courier New"/>
          <w:color w:val="000000"/>
          <w:szCs w:val="18"/>
          <w:lang w:eastAsia="en-US"/>
        </w:rPr>
        <w:t>)</w:t>
      </w:r>
    </w:p>
    <w:p w14:paraId="3D020CCE" w14:textId="352CF54C" w:rsidR="00395F02" w:rsidRDefault="00395F02" w:rsidP="00395F02">
      <w:pPr>
        <w:rPr>
          <w:rFonts w:ascii="Lucida Console" w:hAnsi="Lucida Console"/>
          <w:szCs w:val="18"/>
          <w:lang w:val="fr-FR" w:eastAsia="en-US"/>
        </w:rPr>
      </w:pPr>
      <w:r w:rsidRPr="008B0989">
        <w:rPr>
          <w:szCs w:val="18"/>
          <w:lang w:val="fr-FR" w:eastAsia="en-US"/>
        </w:rPr>
        <w:t>En la clase</w:t>
      </w:r>
      <w:r>
        <w:rPr>
          <w:rFonts w:ascii="Lucida Console" w:hAnsi="Lucida Console"/>
          <w:szCs w:val="18"/>
          <w:lang w:val="fr-FR" w:eastAsia="en-US"/>
        </w:rPr>
        <w:t xml:space="preserve"> ServicioPelicula:</w:t>
      </w:r>
    </w:p>
    <w:p w14:paraId="18CB4040" w14:textId="77777777" w:rsidR="004621DB" w:rsidRDefault="004621DB" w:rsidP="00395F02">
      <w:pPr>
        <w:rPr>
          <w:rFonts w:ascii="Lucida Console" w:hAnsi="Lucida Console"/>
          <w:szCs w:val="18"/>
          <w:lang w:val="fr-FR" w:eastAsia="en-US"/>
        </w:rPr>
      </w:pPr>
    </w:p>
    <w:p w14:paraId="2238B274" w14:textId="61B3D7AE" w:rsidR="00395F02" w:rsidRPr="0059238F" w:rsidRDefault="00395F02"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004621DB" w:rsidRPr="0059238F">
        <w:rPr>
          <w:rFonts w:ascii="Lucida Sans Typewriter" w:hAnsi="Lucida Sans Typewriter" w:cs="Courier New"/>
          <w:b/>
          <w:bCs/>
          <w:color w:val="7F0055"/>
          <w:lang w:val="en-US" w:eastAsia="en-US"/>
        </w:rPr>
        <w:t>static</w:t>
      </w:r>
      <w:r w:rsidR="004621DB"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color w:val="000000"/>
          <w:lang w:val="en-US" w:eastAsia="en-US"/>
        </w:rPr>
        <w:t xml:space="preserve">List&lt;Pelicula&gt; getPeliculasGenero(EntityManager </w:t>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 {</w:t>
      </w:r>
    </w:p>
    <w:p w14:paraId="7422CFA6" w14:textId="044D0BBC" w:rsidR="00395F02" w:rsidRPr="0059238F" w:rsidRDefault="004621D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000000"/>
          <w:lang w:val="en-US" w:eastAsia="en-US"/>
        </w:rPr>
        <w:tab/>
      </w:r>
      <w:r w:rsidR="00395F02" w:rsidRPr="0059238F">
        <w:rPr>
          <w:rFonts w:ascii="Lucida Sans Typewriter" w:hAnsi="Lucida Sans Typewriter" w:cs="Courier New"/>
          <w:color w:val="000000"/>
          <w:lang w:eastAsia="en-US"/>
        </w:rPr>
        <w:t xml:space="preserve">String </w:t>
      </w:r>
      <w:r w:rsidR="00395F02" w:rsidRPr="0059238F">
        <w:rPr>
          <w:rFonts w:ascii="Lucida Sans Typewriter" w:hAnsi="Lucida Sans Typewriter" w:cs="Courier New"/>
          <w:color w:val="6A3E3E"/>
          <w:lang w:eastAsia="en-US"/>
        </w:rPr>
        <w:t>a</w:t>
      </w:r>
      <w:r w:rsidR="00395F02" w:rsidRPr="0059238F">
        <w:rPr>
          <w:rFonts w:ascii="Lucida Sans Typewriter" w:hAnsi="Lucida Sans Typewriter" w:cs="Courier New"/>
          <w:color w:val="000000"/>
          <w:lang w:eastAsia="en-US"/>
        </w:rPr>
        <w:t xml:space="preserve"> = </w:t>
      </w:r>
      <w:r w:rsidR="00395F02" w:rsidRPr="0059238F">
        <w:rPr>
          <w:rFonts w:ascii="Lucida Sans Typewriter" w:hAnsi="Lucida Sans Typewriter" w:cs="Courier New"/>
          <w:color w:val="2A00FF"/>
          <w:lang w:eastAsia="en-US"/>
        </w:rPr>
        <w:t>"Ciencia Ficción"</w:t>
      </w:r>
      <w:r w:rsidR="00395F02" w:rsidRPr="0059238F">
        <w:rPr>
          <w:rFonts w:ascii="Lucida Sans Typewriter" w:hAnsi="Lucida Sans Typewriter" w:cs="Courier New"/>
          <w:color w:val="000000"/>
          <w:lang w:eastAsia="en-US"/>
        </w:rPr>
        <w:t>;</w:t>
      </w:r>
    </w:p>
    <w:p w14:paraId="76850664" w14:textId="7D6232A1" w:rsidR="00395F02" w:rsidRPr="0059238F" w:rsidRDefault="004621D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00395F02" w:rsidRPr="0059238F">
        <w:rPr>
          <w:rFonts w:ascii="Lucida Sans Typewriter" w:hAnsi="Lucida Sans Typewriter" w:cs="Courier New"/>
          <w:color w:val="000000"/>
          <w:lang w:eastAsia="en-US"/>
        </w:rPr>
        <w:t xml:space="preserve">List&lt;Pelicula&gt; </w:t>
      </w:r>
      <w:r w:rsidR="00395F02" w:rsidRPr="0059238F">
        <w:rPr>
          <w:rFonts w:ascii="Lucida Sans Typewriter" w:hAnsi="Lucida Sans Typewriter" w:cs="Courier New"/>
          <w:color w:val="6A3E3E"/>
          <w:lang w:eastAsia="en-US"/>
        </w:rPr>
        <w:t>peliculas</w:t>
      </w:r>
      <w:r w:rsidR="00395F02" w:rsidRPr="0059238F">
        <w:rPr>
          <w:rFonts w:ascii="Lucida Sans Typewriter" w:hAnsi="Lucida Sans Typewriter" w:cs="Courier New"/>
          <w:color w:val="000000"/>
          <w:lang w:eastAsia="en-US"/>
        </w:rPr>
        <w:t xml:space="preserve"> = </w:t>
      </w:r>
      <w:r w:rsidR="00395F02" w:rsidRPr="0059238F">
        <w:rPr>
          <w:rFonts w:ascii="Lucida Sans Typewriter" w:hAnsi="Lucida Sans Typewriter" w:cs="Courier New"/>
          <w:b/>
          <w:bCs/>
          <w:color w:val="7F0055"/>
          <w:lang w:eastAsia="en-US"/>
        </w:rPr>
        <w:t>new</w:t>
      </w:r>
      <w:r w:rsidR="00395F02" w:rsidRPr="0059238F">
        <w:rPr>
          <w:rFonts w:ascii="Lucida Sans Typewriter" w:hAnsi="Lucida Sans Typewriter" w:cs="Courier New"/>
          <w:color w:val="000000"/>
          <w:lang w:eastAsia="en-US"/>
        </w:rPr>
        <w:t xml:space="preserve"> ArrayList&lt;Pelicula&gt;();</w:t>
      </w:r>
    </w:p>
    <w:p w14:paraId="1914C12B" w14:textId="7EC4DDBD" w:rsidR="00395F02" w:rsidRPr="0059238F" w:rsidRDefault="004621D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lang w:eastAsia="en-US"/>
        </w:rPr>
      </w:pPr>
      <w:r w:rsidRPr="0059238F">
        <w:rPr>
          <w:rFonts w:ascii="Lucida Sans Typewriter" w:hAnsi="Lucida Sans Typewriter" w:cs="Courier New"/>
          <w:color w:val="000000"/>
          <w:lang w:eastAsia="en-US"/>
        </w:rPr>
        <w:tab/>
      </w:r>
      <w:r w:rsidRPr="0059238F">
        <w:rPr>
          <w:rFonts w:ascii="Lucida Sans Typewriter" w:hAnsi="Lucida Sans Typewriter" w:cs="Courier New"/>
          <w:color w:val="000000"/>
          <w:lang w:eastAsia="en-US"/>
        </w:rPr>
        <w:tab/>
      </w:r>
      <w:r w:rsidR="00395F02" w:rsidRPr="0059238F">
        <w:rPr>
          <w:rFonts w:ascii="Lucida Sans Typewriter" w:hAnsi="Lucida Sans Typewriter" w:cs="Courier New"/>
          <w:color w:val="6A3E3E"/>
          <w:lang w:eastAsia="en-US"/>
        </w:rPr>
        <w:t>peliculas</w:t>
      </w:r>
      <w:r w:rsidR="00395F02" w:rsidRPr="0059238F">
        <w:rPr>
          <w:rFonts w:ascii="Lucida Sans Typewriter" w:hAnsi="Lucida Sans Typewriter" w:cs="Courier New"/>
          <w:color w:val="000000"/>
          <w:lang w:eastAsia="en-US"/>
        </w:rPr>
        <w:t xml:space="preserve"> = </w:t>
      </w:r>
      <w:r w:rsidR="00395F02" w:rsidRPr="0059238F">
        <w:rPr>
          <w:rFonts w:ascii="Lucida Sans Typewriter" w:hAnsi="Lucida Sans Typewriter" w:cs="Courier New"/>
          <w:color w:val="6A3E3E"/>
          <w:lang w:eastAsia="en-US"/>
        </w:rPr>
        <w:t>em</w:t>
      </w:r>
      <w:r w:rsidR="00395F02" w:rsidRPr="0059238F">
        <w:rPr>
          <w:rFonts w:ascii="Lucida Sans Typewriter" w:hAnsi="Lucida Sans Typewriter" w:cs="Courier New"/>
          <w:color w:val="000000"/>
          <w:lang w:eastAsia="en-US"/>
        </w:rPr>
        <w:t>.</w:t>
      </w:r>
      <w:r w:rsidR="00395F02" w:rsidRPr="0059238F">
        <w:rPr>
          <w:rFonts w:ascii="Lucida Sans Typewriter" w:hAnsi="Lucida Sans Typewriter" w:cs="Courier New"/>
          <w:color w:val="000000"/>
          <w:highlight w:val="lightGray"/>
          <w:lang w:eastAsia="en-US"/>
        </w:rPr>
        <w:t>createNamedQuery</w:t>
      </w:r>
      <w:r w:rsidR="00395F02" w:rsidRPr="0059238F">
        <w:rPr>
          <w:rFonts w:ascii="Lucida Sans Typewriter" w:hAnsi="Lucida Sans Typewriter" w:cs="Courier New"/>
          <w:color w:val="000000"/>
          <w:lang w:eastAsia="en-US"/>
        </w:rPr>
        <w:t>(</w:t>
      </w:r>
      <w:r w:rsidR="00395F02" w:rsidRPr="0059238F">
        <w:rPr>
          <w:rFonts w:ascii="Lucida Sans Typewriter" w:hAnsi="Lucida Sans Typewriter" w:cs="Courier New"/>
          <w:color w:val="2A00FF"/>
          <w:lang w:eastAsia="en-US"/>
        </w:rPr>
        <w:t>"pelicula.por.genero"</w:t>
      </w:r>
      <w:r w:rsidR="00395F02" w:rsidRPr="0059238F">
        <w:rPr>
          <w:rFonts w:ascii="Lucida Sans Typewriter" w:hAnsi="Lucida Sans Typewriter" w:cs="Courier New"/>
          <w:color w:val="000000"/>
          <w:lang w:eastAsia="en-US"/>
        </w:rPr>
        <w:t xml:space="preserve">, </w:t>
      </w:r>
    </w:p>
    <w:p w14:paraId="68532A87" w14:textId="1C638647" w:rsidR="00395F02" w:rsidRPr="0059238F" w:rsidRDefault="004621D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 xml:space="preserve">            </w:t>
      </w:r>
      <w:r w:rsidR="00395F02" w:rsidRPr="0059238F">
        <w:rPr>
          <w:rFonts w:ascii="Lucida Sans Typewriter" w:hAnsi="Lucida Sans Typewriter" w:cs="Courier New"/>
          <w:color w:val="000000"/>
          <w:lang w:eastAsia="en-US"/>
        </w:rPr>
        <w:t>Pelicula.</w:t>
      </w:r>
      <w:r w:rsidR="00395F02" w:rsidRPr="0059238F">
        <w:rPr>
          <w:rFonts w:ascii="Lucida Sans Typewriter" w:hAnsi="Lucida Sans Typewriter" w:cs="Courier New"/>
          <w:b/>
          <w:bCs/>
          <w:color w:val="7F0055"/>
          <w:lang w:eastAsia="en-US"/>
        </w:rPr>
        <w:t>class</w:t>
      </w:r>
      <w:r w:rsidR="00395F02" w:rsidRPr="0059238F">
        <w:rPr>
          <w:rFonts w:ascii="Lucida Sans Typewriter" w:hAnsi="Lucida Sans Typewriter" w:cs="Courier New"/>
          <w:color w:val="000000"/>
          <w:lang w:eastAsia="en-US"/>
        </w:rPr>
        <w:t>).setParameter(</w:t>
      </w:r>
      <w:r w:rsidR="00395F02" w:rsidRPr="0059238F">
        <w:rPr>
          <w:rFonts w:ascii="Lucida Sans Typewriter" w:hAnsi="Lucida Sans Typewriter" w:cs="Courier New"/>
          <w:color w:val="2A00FF"/>
          <w:lang w:eastAsia="en-US"/>
        </w:rPr>
        <w:t>"genero"</w:t>
      </w:r>
      <w:r w:rsidR="00395F02" w:rsidRPr="0059238F">
        <w:rPr>
          <w:rFonts w:ascii="Lucida Sans Typewriter" w:hAnsi="Lucida Sans Typewriter" w:cs="Courier New"/>
          <w:color w:val="000000"/>
          <w:lang w:eastAsia="en-US"/>
        </w:rPr>
        <w:t>,</w:t>
      </w:r>
      <w:r w:rsidR="00395F02" w:rsidRPr="0059238F">
        <w:rPr>
          <w:rFonts w:ascii="Lucida Sans Typewriter" w:hAnsi="Lucida Sans Typewriter" w:cs="Courier New"/>
          <w:color w:val="6A3E3E"/>
          <w:lang w:eastAsia="en-US"/>
        </w:rPr>
        <w:t>a</w:t>
      </w:r>
      <w:r w:rsidR="00395F02" w:rsidRPr="0059238F">
        <w:rPr>
          <w:rFonts w:ascii="Lucida Sans Typewriter" w:hAnsi="Lucida Sans Typewriter" w:cs="Courier New"/>
          <w:color w:val="000000"/>
          <w:lang w:eastAsia="en-US"/>
        </w:rPr>
        <w:t xml:space="preserve"> ).getResultList();</w:t>
      </w:r>
    </w:p>
    <w:p w14:paraId="59937527" w14:textId="1A0168B7" w:rsidR="00395F02" w:rsidRPr="0059238F" w:rsidRDefault="004621D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00395F02" w:rsidRPr="0059238F">
        <w:rPr>
          <w:rFonts w:ascii="Lucida Sans Typewriter" w:hAnsi="Lucida Sans Typewriter" w:cs="Courier New"/>
          <w:b/>
          <w:bCs/>
          <w:color w:val="7F0055"/>
          <w:lang w:eastAsia="en-US"/>
        </w:rPr>
        <w:t>return</w:t>
      </w:r>
      <w:r w:rsidR="00395F02" w:rsidRPr="0059238F">
        <w:rPr>
          <w:rFonts w:ascii="Lucida Sans Typewriter" w:hAnsi="Lucida Sans Typewriter" w:cs="Courier New"/>
          <w:color w:val="000000"/>
          <w:lang w:eastAsia="en-US"/>
        </w:rPr>
        <w:t xml:space="preserve"> </w:t>
      </w:r>
      <w:r w:rsidR="00395F02" w:rsidRPr="0059238F">
        <w:rPr>
          <w:rFonts w:ascii="Lucida Sans Typewriter" w:hAnsi="Lucida Sans Typewriter" w:cs="Courier New"/>
          <w:color w:val="6A3E3E"/>
          <w:lang w:eastAsia="en-US"/>
        </w:rPr>
        <w:t>peliculas</w:t>
      </w:r>
      <w:r w:rsidR="00395F02" w:rsidRPr="0059238F">
        <w:rPr>
          <w:rFonts w:ascii="Lucida Sans Typewriter" w:hAnsi="Lucida Sans Typewriter" w:cs="Courier New"/>
          <w:color w:val="000000"/>
          <w:lang w:eastAsia="en-US"/>
        </w:rPr>
        <w:t>;</w:t>
      </w:r>
    </w:p>
    <w:p w14:paraId="3D4D0C34" w14:textId="58511E13" w:rsidR="004621DB" w:rsidRPr="0059238F" w:rsidRDefault="00395F02"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cs="Courier New"/>
          <w:sz w:val="16"/>
          <w:szCs w:val="18"/>
          <w:lang w:val="fr-FR" w:eastAsia="en-US"/>
        </w:rPr>
      </w:pPr>
      <w:r w:rsidRPr="0059238F">
        <w:rPr>
          <w:rFonts w:ascii="Lucida Sans Typewriter" w:hAnsi="Lucida Sans Typewriter" w:cs="Courier New"/>
          <w:color w:val="000000"/>
          <w:lang w:eastAsia="en-US"/>
        </w:rPr>
        <w:t>}</w:t>
      </w:r>
    </w:p>
    <w:p w14:paraId="0CF9E6EE" w14:textId="456C55A2" w:rsidR="004621DB" w:rsidRDefault="004621DB" w:rsidP="004621DB">
      <w:pPr>
        <w:rPr>
          <w:rFonts w:ascii="Lucida Console" w:hAnsi="Lucida Console"/>
          <w:sz w:val="16"/>
          <w:szCs w:val="18"/>
          <w:lang w:val="fr-FR" w:eastAsia="en-US"/>
        </w:rPr>
      </w:pPr>
    </w:p>
    <w:p w14:paraId="681DFD1E" w14:textId="6A407DD2" w:rsidR="004621DB" w:rsidRDefault="004621DB" w:rsidP="004621DB">
      <w:pPr>
        <w:rPr>
          <w:lang w:val="fr-FR" w:eastAsia="en-US"/>
        </w:rPr>
      </w:pPr>
      <w:r>
        <w:rPr>
          <w:lang w:val="fr-FR" w:eastAsia="en-US"/>
        </w:rPr>
        <w:t xml:space="preserve">En el método anterior se crea una variable de tipo </w:t>
      </w:r>
      <w:r>
        <w:rPr>
          <w:i/>
          <w:lang w:val="fr-FR" w:eastAsia="en-US"/>
        </w:rPr>
        <w:t>String</w:t>
      </w:r>
      <w:r>
        <w:rPr>
          <w:lang w:val="fr-FR" w:eastAsia="en-US"/>
        </w:rPr>
        <w:t>, la cual c</w:t>
      </w:r>
      <w:r w:rsidR="008B0989">
        <w:rPr>
          <w:lang w:val="fr-FR" w:eastAsia="en-US"/>
        </w:rPr>
        <w:t>orresponde con un género de pelí</w:t>
      </w:r>
      <w:r>
        <w:rPr>
          <w:lang w:val="fr-FR" w:eastAsia="en-US"/>
        </w:rPr>
        <w:t xml:space="preserve">cula. Aplicando el método </w:t>
      </w:r>
      <w:r>
        <w:rPr>
          <w:i/>
          <w:lang w:val="fr-FR" w:eastAsia="en-US"/>
        </w:rPr>
        <w:t>setParameter()</w:t>
      </w:r>
      <w:r>
        <w:rPr>
          <w:lang w:val="fr-FR" w:eastAsia="en-US"/>
        </w:rPr>
        <w:t xml:space="preserve"> a la consulta podemos realizar consultas dinámicas.</w:t>
      </w:r>
    </w:p>
    <w:p w14:paraId="08EF2499" w14:textId="6DC4FC48" w:rsidR="004621DB" w:rsidRDefault="004621DB" w:rsidP="004621DB">
      <w:pPr>
        <w:rPr>
          <w:lang w:val="fr-FR" w:eastAsia="en-US"/>
        </w:rPr>
      </w:pPr>
      <w:r>
        <w:rPr>
          <w:noProof/>
          <w:lang w:eastAsia="es-ES"/>
        </w:rPr>
        <w:drawing>
          <wp:anchor distT="0" distB="0" distL="114300" distR="114300" simplePos="0" relativeHeight="251659264" behindDoc="0" locked="0" layoutInCell="1" allowOverlap="1" wp14:anchorId="787E162C" wp14:editId="654F9BA9">
            <wp:simplePos x="0" y="0"/>
            <wp:positionH relativeFrom="page">
              <wp:align>center</wp:align>
            </wp:positionH>
            <wp:positionV relativeFrom="paragraph">
              <wp:posOffset>331365</wp:posOffset>
            </wp:positionV>
            <wp:extent cx="7415864" cy="469726"/>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5864" cy="46972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eastAsia="en-US"/>
        </w:rPr>
        <w:t>El resultado de la consulta anterior es :</w:t>
      </w:r>
    </w:p>
    <w:p w14:paraId="0289314F" w14:textId="06691DDB" w:rsidR="004621DB" w:rsidRDefault="004621DB" w:rsidP="004621DB">
      <w:pPr>
        <w:rPr>
          <w:lang w:eastAsia="en-US"/>
        </w:rPr>
      </w:pPr>
      <w:r>
        <w:rPr>
          <w:lang w:eastAsia="en-US"/>
        </w:rPr>
        <w:t>Otro tipo de consulta empleando expresiones de ruta:</w:t>
      </w:r>
    </w:p>
    <w:p w14:paraId="39F6FFCE" w14:textId="2C89FA09" w:rsidR="004621DB" w:rsidRPr="0059238F" w:rsidRDefault="004621DB" w:rsidP="00645B75">
      <w:pPr>
        <w:pBdr>
          <w:top w:val="single" w:sz="4" w:space="1" w:color="auto"/>
          <w:left w:val="single" w:sz="4" w:space="4" w:color="auto"/>
          <w:bottom w:val="single" w:sz="4" w:space="1" w:color="auto"/>
          <w:right w:val="single" w:sz="4" w:space="4" w:color="auto"/>
        </w:pBdr>
        <w:rPr>
          <w:rFonts w:ascii="Lucida Sans Typewriter" w:hAnsi="Lucida Sans Typewriter" w:cs="Courier New"/>
          <w:color w:val="000000"/>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 xml:space="preserve">(name = </w:t>
      </w:r>
      <w:r w:rsidRPr="0059238F">
        <w:rPr>
          <w:rFonts w:ascii="Lucida Sans Typewriter" w:hAnsi="Lucida Sans Typewriter" w:cs="Courier New"/>
          <w:color w:val="2A00FF"/>
          <w:lang w:eastAsia="en-US"/>
        </w:rPr>
        <w:t>"pelicula.por.director"</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 FROM Pelicula p WHERE p.director.nombre =:director"</w:t>
      </w:r>
      <w:r w:rsidRPr="0059238F">
        <w:rPr>
          <w:rFonts w:ascii="Lucida Sans Typewriter" w:hAnsi="Lucida Sans Typewriter" w:cs="Courier New"/>
          <w:color w:val="000000"/>
          <w:lang w:eastAsia="en-US"/>
        </w:rPr>
        <w:t>)</w:t>
      </w:r>
    </w:p>
    <w:p w14:paraId="4449F90C" w14:textId="77777777" w:rsidR="004621DB" w:rsidRDefault="004621DB" w:rsidP="004621DB">
      <w:pPr>
        <w:rPr>
          <w:rFonts w:ascii="Lucida Console" w:hAnsi="Lucida Console" w:cs="Courier New"/>
          <w:color w:val="000000"/>
          <w:lang w:eastAsia="en-US"/>
        </w:rPr>
      </w:pPr>
    </w:p>
    <w:p w14:paraId="344949FF" w14:textId="77777777" w:rsidR="004621DB" w:rsidRPr="0059238F" w:rsidRDefault="004621D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b/>
          <w:bCs/>
          <w:color w:val="7F0055"/>
          <w:lang w:eastAsia="en-US"/>
        </w:rPr>
        <w:t>public</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b/>
          <w:bCs/>
          <w:color w:val="7F0055"/>
          <w:lang w:eastAsia="en-US"/>
        </w:rPr>
        <w:t>static</w:t>
      </w:r>
      <w:r w:rsidRPr="0059238F">
        <w:rPr>
          <w:rFonts w:ascii="Lucida Sans Typewriter" w:hAnsi="Lucida Sans Typewriter" w:cs="Courier New"/>
          <w:color w:val="000000"/>
          <w:lang w:eastAsia="en-US"/>
        </w:rPr>
        <w:t xml:space="preserve"> List&lt;Pelicula&gt; getPeliculasDirector(EntityManager </w:t>
      </w:r>
      <w:r w:rsidRPr="0059238F">
        <w:rPr>
          <w:rFonts w:ascii="Lucida Sans Typewriter" w:hAnsi="Lucida Sans Typewriter" w:cs="Courier New"/>
          <w:color w:val="6A3E3E"/>
          <w:lang w:eastAsia="en-US"/>
        </w:rPr>
        <w:t>em</w:t>
      </w:r>
      <w:r w:rsidRPr="0059238F">
        <w:rPr>
          <w:rFonts w:ascii="Lucida Sans Typewriter" w:hAnsi="Lucida Sans Typewriter" w:cs="Courier New"/>
          <w:color w:val="000000"/>
          <w:lang w:eastAsia="en-US"/>
        </w:rPr>
        <w:t>) {</w:t>
      </w:r>
    </w:p>
    <w:p w14:paraId="7AA87B53" w14:textId="0E69A4F4" w:rsidR="004621DB" w:rsidRPr="0059238F" w:rsidRDefault="00645B75"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004621DB" w:rsidRPr="0059238F">
        <w:rPr>
          <w:rFonts w:ascii="Lucida Sans Typewriter" w:hAnsi="Lucida Sans Typewriter" w:cs="Courier New"/>
          <w:color w:val="000000"/>
          <w:lang w:eastAsia="en-US"/>
        </w:rPr>
        <w:t xml:space="preserve">String </w:t>
      </w:r>
      <w:r w:rsidR="004621DB" w:rsidRPr="0059238F">
        <w:rPr>
          <w:rFonts w:ascii="Lucida Sans Typewriter" w:hAnsi="Lucida Sans Typewriter" w:cs="Courier New"/>
          <w:color w:val="6A3E3E"/>
          <w:lang w:eastAsia="en-US"/>
        </w:rPr>
        <w:t>a</w:t>
      </w:r>
      <w:r w:rsidR="004621DB" w:rsidRPr="0059238F">
        <w:rPr>
          <w:rFonts w:ascii="Lucida Sans Typewriter" w:hAnsi="Lucida Sans Typewriter" w:cs="Courier New"/>
          <w:color w:val="000000"/>
          <w:lang w:eastAsia="en-US"/>
        </w:rPr>
        <w:t xml:space="preserve"> = </w:t>
      </w:r>
      <w:r w:rsidR="004621DB" w:rsidRPr="0059238F">
        <w:rPr>
          <w:rFonts w:ascii="Lucida Sans Typewriter" w:hAnsi="Lucida Sans Typewriter" w:cs="Courier New"/>
          <w:color w:val="2A00FF"/>
          <w:lang w:eastAsia="en-US"/>
        </w:rPr>
        <w:t>"Guy Ritchie"</w:t>
      </w:r>
      <w:r w:rsidR="004621DB" w:rsidRPr="0059238F">
        <w:rPr>
          <w:rFonts w:ascii="Lucida Sans Typewriter" w:hAnsi="Lucida Sans Typewriter" w:cs="Courier New"/>
          <w:color w:val="000000"/>
          <w:lang w:eastAsia="en-US"/>
        </w:rPr>
        <w:t>;</w:t>
      </w:r>
    </w:p>
    <w:p w14:paraId="2C900821" w14:textId="269EB2F9" w:rsidR="004621DB" w:rsidRPr="0059238F" w:rsidRDefault="00645B75"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ab/>
      </w:r>
      <w:r w:rsidR="004621DB" w:rsidRPr="0059238F">
        <w:rPr>
          <w:rFonts w:ascii="Lucida Sans Typewriter" w:hAnsi="Lucida Sans Typewriter" w:cs="Courier New"/>
          <w:color w:val="000000"/>
          <w:lang w:eastAsia="en-US"/>
        </w:rPr>
        <w:t xml:space="preserve">List&lt;Pelicula&gt; </w:t>
      </w:r>
      <w:r w:rsidR="004621DB" w:rsidRPr="0059238F">
        <w:rPr>
          <w:rFonts w:ascii="Lucida Sans Typewriter" w:hAnsi="Lucida Sans Typewriter" w:cs="Courier New"/>
          <w:color w:val="6A3E3E"/>
          <w:lang w:eastAsia="en-US"/>
        </w:rPr>
        <w:t>peliculas</w:t>
      </w:r>
      <w:r w:rsidR="004621DB" w:rsidRPr="0059238F">
        <w:rPr>
          <w:rFonts w:ascii="Lucida Sans Typewriter" w:hAnsi="Lucida Sans Typewriter" w:cs="Courier New"/>
          <w:color w:val="000000"/>
          <w:lang w:eastAsia="en-US"/>
        </w:rPr>
        <w:t xml:space="preserve"> = </w:t>
      </w:r>
      <w:r w:rsidR="004621DB" w:rsidRPr="0059238F">
        <w:rPr>
          <w:rFonts w:ascii="Lucida Sans Typewriter" w:hAnsi="Lucida Sans Typewriter" w:cs="Courier New"/>
          <w:b/>
          <w:bCs/>
          <w:color w:val="7F0055"/>
          <w:lang w:eastAsia="en-US"/>
        </w:rPr>
        <w:t>new</w:t>
      </w:r>
      <w:r w:rsidR="004621DB" w:rsidRPr="0059238F">
        <w:rPr>
          <w:rFonts w:ascii="Lucida Sans Typewriter" w:hAnsi="Lucida Sans Typewriter" w:cs="Courier New"/>
          <w:color w:val="000000"/>
          <w:lang w:eastAsia="en-US"/>
        </w:rPr>
        <w:t xml:space="preserve"> ArrayList&lt;Pelicula&gt;();</w:t>
      </w:r>
    </w:p>
    <w:p w14:paraId="785426B3" w14:textId="0FB61F40" w:rsidR="00645B75" w:rsidRPr="0059238F" w:rsidRDefault="00645B75"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lang w:eastAsia="en-US"/>
        </w:rPr>
      </w:pPr>
      <w:r w:rsidRPr="0059238F">
        <w:rPr>
          <w:rFonts w:ascii="Lucida Sans Typewriter" w:hAnsi="Lucida Sans Typewriter" w:cs="Courier New"/>
          <w:color w:val="000000"/>
          <w:lang w:eastAsia="en-US"/>
        </w:rPr>
        <w:tab/>
      </w:r>
      <w:r w:rsidR="004621DB" w:rsidRPr="0059238F">
        <w:rPr>
          <w:rFonts w:ascii="Lucida Sans Typewriter" w:hAnsi="Lucida Sans Typewriter" w:cs="Courier New"/>
          <w:color w:val="6A3E3E"/>
          <w:lang w:eastAsia="en-US"/>
        </w:rPr>
        <w:t>peliculas</w:t>
      </w:r>
      <w:r w:rsidR="004621DB" w:rsidRPr="0059238F">
        <w:rPr>
          <w:rFonts w:ascii="Lucida Sans Typewriter" w:hAnsi="Lucida Sans Typewriter" w:cs="Courier New"/>
          <w:color w:val="000000"/>
          <w:lang w:eastAsia="en-US"/>
        </w:rPr>
        <w:t xml:space="preserve"> = </w:t>
      </w:r>
      <w:r w:rsidR="004621DB" w:rsidRPr="0059238F">
        <w:rPr>
          <w:rFonts w:ascii="Lucida Sans Typewriter" w:hAnsi="Lucida Sans Typewriter" w:cs="Courier New"/>
          <w:color w:val="6A3E3E"/>
          <w:lang w:eastAsia="en-US"/>
        </w:rPr>
        <w:t>em</w:t>
      </w:r>
      <w:r w:rsidR="004621DB" w:rsidRPr="0059238F">
        <w:rPr>
          <w:rFonts w:ascii="Lucida Sans Typewriter" w:hAnsi="Lucida Sans Typewriter" w:cs="Courier New"/>
          <w:color w:val="000000"/>
          <w:lang w:eastAsia="en-US"/>
        </w:rPr>
        <w:t>.createNamedQuery(</w:t>
      </w:r>
      <w:r w:rsidR="004621DB" w:rsidRPr="0059238F">
        <w:rPr>
          <w:rFonts w:ascii="Lucida Sans Typewriter" w:hAnsi="Lucida Sans Typewriter" w:cs="Courier New"/>
          <w:color w:val="2A00FF"/>
          <w:lang w:eastAsia="en-US"/>
        </w:rPr>
        <w:t>"pelicula.por.director"</w:t>
      </w:r>
      <w:r w:rsidR="004621DB"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color w:val="000000"/>
          <w:lang w:eastAsia="en-US"/>
        </w:rPr>
        <w:t xml:space="preserve">  </w:t>
      </w:r>
    </w:p>
    <w:p w14:paraId="2C949FE6" w14:textId="0343A3D7" w:rsidR="004621DB" w:rsidRPr="0059238F" w:rsidRDefault="00645B75"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 xml:space="preserve">       </w:t>
      </w:r>
      <w:r w:rsidR="004621DB" w:rsidRPr="0059238F">
        <w:rPr>
          <w:rFonts w:ascii="Lucida Sans Typewriter" w:hAnsi="Lucida Sans Typewriter" w:cs="Courier New"/>
          <w:color w:val="000000"/>
          <w:lang w:eastAsia="en-US"/>
        </w:rPr>
        <w:t>Pelicula.</w:t>
      </w:r>
      <w:r w:rsidR="004621DB" w:rsidRPr="0059238F">
        <w:rPr>
          <w:rFonts w:ascii="Lucida Sans Typewriter" w:hAnsi="Lucida Sans Typewriter" w:cs="Courier New"/>
          <w:b/>
          <w:bCs/>
          <w:color w:val="7F0055"/>
          <w:lang w:eastAsia="en-US"/>
        </w:rPr>
        <w:t>class</w:t>
      </w:r>
      <w:r w:rsidR="004621DB" w:rsidRPr="0059238F">
        <w:rPr>
          <w:rFonts w:ascii="Lucida Sans Typewriter" w:hAnsi="Lucida Sans Typewriter" w:cs="Courier New"/>
          <w:color w:val="000000"/>
          <w:lang w:eastAsia="en-US"/>
        </w:rPr>
        <w:t>).setParameter(</w:t>
      </w:r>
      <w:r w:rsidR="004621DB" w:rsidRPr="0059238F">
        <w:rPr>
          <w:rFonts w:ascii="Lucida Sans Typewriter" w:hAnsi="Lucida Sans Typewriter" w:cs="Courier New"/>
          <w:color w:val="2A00FF"/>
          <w:lang w:eastAsia="en-US"/>
        </w:rPr>
        <w:t>"director"</w:t>
      </w:r>
      <w:r w:rsidR="004621DB" w:rsidRPr="0059238F">
        <w:rPr>
          <w:rFonts w:ascii="Lucida Sans Typewriter" w:hAnsi="Lucida Sans Typewriter" w:cs="Courier New"/>
          <w:color w:val="000000"/>
          <w:lang w:eastAsia="en-US"/>
        </w:rPr>
        <w:t>,</w:t>
      </w:r>
      <w:r w:rsidR="004621DB" w:rsidRPr="0059238F">
        <w:rPr>
          <w:rFonts w:ascii="Lucida Sans Typewriter" w:hAnsi="Lucida Sans Typewriter" w:cs="Courier New"/>
          <w:color w:val="6A3E3E"/>
          <w:lang w:eastAsia="en-US"/>
        </w:rPr>
        <w:t>a</w:t>
      </w:r>
      <w:r w:rsidR="004621DB" w:rsidRPr="0059238F">
        <w:rPr>
          <w:rFonts w:ascii="Lucida Sans Typewriter" w:hAnsi="Lucida Sans Typewriter" w:cs="Courier New"/>
          <w:color w:val="000000"/>
          <w:lang w:eastAsia="en-US"/>
        </w:rPr>
        <w:t xml:space="preserve"> ).getResultList();</w:t>
      </w:r>
    </w:p>
    <w:p w14:paraId="79746268" w14:textId="07AA4D42" w:rsidR="00645B75" w:rsidRPr="0059238F" w:rsidRDefault="004621DB"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sz w:val="14"/>
          <w:lang w:val="fr-FR" w:eastAsia="en-US"/>
        </w:rPr>
      </w:pPr>
      <w:r w:rsidRPr="0059238F">
        <w:rPr>
          <w:rFonts w:ascii="Lucida Sans Typewriter" w:hAnsi="Lucida Sans Typewriter" w:cs="Courier New"/>
          <w:b/>
          <w:bCs/>
          <w:color w:val="7F0055"/>
          <w:lang w:eastAsia="en-US"/>
        </w:rPr>
        <w:t>return</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color w:val="6A3E3E"/>
          <w:lang w:eastAsia="en-US"/>
        </w:rPr>
        <w:t>peliculas</w:t>
      </w:r>
      <w:r w:rsidRPr="0059238F">
        <w:rPr>
          <w:rFonts w:ascii="Lucida Sans Typewriter" w:hAnsi="Lucida Sans Typewriter" w:cs="Courier New"/>
          <w:color w:val="000000"/>
          <w:lang w:eastAsia="en-US"/>
        </w:rPr>
        <w:t>;</w:t>
      </w:r>
    </w:p>
    <w:p w14:paraId="7F60A9BC" w14:textId="77777777" w:rsidR="00645B75" w:rsidRDefault="00645B75" w:rsidP="00645B75">
      <w:pPr>
        <w:rPr>
          <w:lang w:val="fr-FR" w:eastAsia="en-US"/>
        </w:rPr>
      </w:pPr>
    </w:p>
    <w:p w14:paraId="6E0B8581" w14:textId="7451C0DC" w:rsidR="00645B75" w:rsidRDefault="00645B75" w:rsidP="00645B75">
      <w:pPr>
        <w:rPr>
          <w:lang w:val="fr-FR" w:eastAsia="en-US"/>
        </w:rPr>
      </w:pPr>
      <w:r>
        <w:rPr>
          <w:noProof/>
          <w:lang w:eastAsia="es-ES"/>
        </w:rPr>
        <w:drawing>
          <wp:anchor distT="0" distB="0" distL="114300" distR="114300" simplePos="0" relativeHeight="251660288" behindDoc="0" locked="0" layoutInCell="1" allowOverlap="1" wp14:anchorId="59672A8C" wp14:editId="743A3EAE">
            <wp:simplePos x="0" y="0"/>
            <wp:positionH relativeFrom="page">
              <wp:align>center</wp:align>
            </wp:positionH>
            <wp:positionV relativeFrom="paragraph">
              <wp:posOffset>283392</wp:posOffset>
            </wp:positionV>
            <wp:extent cx="7106161" cy="203807"/>
            <wp:effectExtent l="0" t="0" r="0"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6161" cy="203807"/>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eastAsia="en-US"/>
        </w:rPr>
        <w:t>Resultado de la consulta :</w:t>
      </w:r>
    </w:p>
    <w:p w14:paraId="3425AB53" w14:textId="1678B7EB" w:rsidR="00645B75" w:rsidRDefault="00645B75" w:rsidP="00645B75">
      <w:pPr>
        <w:pStyle w:val="Ttulo4"/>
        <w:numPr>
          <w:ilvl w:val="0"/>
          <w:numId w:val="0"/>
        </w:numPr>
        <w:ind w:left="782" w:hanging="357"/>
        <w:rPr>
          <w:lang w:eastAsia="en-US"/>
        </w:rPr>
      </w:pPr>
      <w:r>
        <w:rPr>
          <w:lang w:eastAsia="en-US"/>
        </w:rPr>
        <w:t>Distintas consultas con WHERE</w:t>
      </w:r>
    </w:p>
    <w:p w14:paraId="30346B05" w14:textId="6B937630" w:rsidR="00BD42FD" w:rsidRDefault="00BD42FD" w:rsidP="00BD42FD">
      <w:pPr>
        <w:rPr>
          <w:lang w:eastAsia="en-US"/>
        </w:rPr>
      </w:pPr>
      <w:r w:rsidRPr="00645B75">
        <w:rPr>
          <w:lang w:eastAsia="en-US"/>
        </w:rPr>
        <w:t>Esta consulta devolverá las pelíc</w:t>
      </w:r>
      <w:r>
        <w:rPr>
          <w:lang w:eastAsia="en-US"/>
        </w:rPr>
        <w:t>ulas que hayan sido estrenadas a partir del año 2001.</w:t>
      </w:r>
    </w:p>
    <w:p w14:paraId="1329FB90" w14:textId="77777777" w:rsidR="00DC7BBB" w:rsidRPr="00BD42FD" w:rsidRDefault="00DC7BBB" w:rsidP="00BD42FD">
      <w:pPr>
        <w:rPr>
          <w:lang w:val="es-ES_tradnl" w:eastAsia="en-US"/>
        </w:rPr>
      </w:pPr>
    </w:p>
    <w:p w14:paraId="19857309" w14:textId="00C1CD53" w:rsidR="00645B75" w:rsidRPr="0059238F" w:rsidRDefault="00645B75" w:rsidP="00DC7BB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 xml:space="preserve">(name = </w:t>
      </w:r>
      <w:r w:rsidRPr="0059238F">
        <w:rPr>
          <w:rFonts w:ascii="Lucida Sans Typewriter" w:hAnsi="Lucida Sans Typewriter" w:cs="Courier New"/>
          <w:color w:val="2A00FF"/>
          <w:lang w:eastAsia="en-US"/>
        </w:rPr>
        <w:t>"pelicula.siglo21"</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 FROM Pelicula p WHERE p.año &gt; 2000"</w:t>
      </w:r>
      <w:r w:rsidRPr="0059238F">
        <w:rPr>
          <w:rFonts w:ascii="Lucida Sans Typewriter" w:hAnsi="Lucida Sans Typewriter" w:cs="Courier New"/>
          <w:color w:val="000000"/>
          <w:lang w:eastAsia="en-US"/>
        </w:rPr>
        <w:t>),</w:t>
      </w:r>
    </w:p>
    <w:p w14:paraId="25EEAB51" w14:textId="77777777" w:rsidR="00645B75" w:rsidRPr="00645B75" w:rsidRDefault="00645B75" w:rsidP="00645B75">
      <w:pPr>
        <w:autoSpaceDE w:val="0"/>
        <w:autoSpaceDN w:val="0"/>
        <w:adjustRightInd w:val="0"/>
        <w:spacing w:before="0" w:line="240" w:lineRule="auto"/>
        <w:ind w:left="0"/>
        <w:jc w:val="left"/>
        <w:rPr>
          <w:rFonts w:ascii="Lucida Console" w:hAnsi="Lucida Console" w:cs="Courier New"/>
          <w:lang w:eastAsia="en-US"/>
        </w:rPr>
      </w:pPr>
    </w:p>
    <w:p w14:paraId="415FFFDC" w14:textId="67D50B8F" w:rsidR="00645B75" w:rsidRPr="00645B75" w:rsidRDefault="00BD42FD" w:rsidP="00BD42FD">
      <w:pPr>
        <w:rPr>
          <w:lang w:eastAsia="en-US"/>
        </w:rPr>
      </w:pPr>
      <w:r w:rsidRPr="00645B75">
        <w:rPr>
          <w:lang w:eastAsia="en-US"/>
        </w:rPr>
        <w:t>En esta ocasión se ut</w:t>
      </w:r>
      <w:r w:rsidR="008B0989">
        <w:rPr>
          <w:lang w:eastAsia="en-US"/>
        </w:rPr>
        <w:t>iliza BETWEEN para consultar qué</w:t>
      </w:r>
      <w:r w:rsidRPr="00645B75">
        <w:rPr>
          <w:lang w:eastAsia="en-US"/>
        </w:rPr>
        <w:t xml:space="preserve"> pel</w:t>
      </w:r>
      <w:r>
        <w:rPr>
          <w:lang w:eastAsia="en-US"/>
        </w:rPr>
        <w:t>ículas han generado entre 500 y 1000 millones de euros.</w:t>
      </w:r>
    </w:p>
    <w:p w14:paraId="41D90CC2" w14:textId="77777777" w:rsidR="00645B75" w:rsidRPr="00645B75" w:rsidRDefault="00645B75" w:rsidP="00645B75">
      <w:pPr>
        <w:autoSpaceDE w:val="0"/>
        <w:autoSpaceDN w:val="0"/>
        <w:adjustRightInd w:val="0"/>
        <w:spacing w:before="0" w:line="240" w:lineRule="auto"/>
        <w:ind w:left="425"/>
        <w:jc w:val="left"/>
        <w:rPr>
          <w:rFonts w:ascii="Lucida Console" w:hAnsi="Lucida Console" w:cs="Courier New"/>
          <w:color w:val="646464"/>
          <w:lang w:eastAsia="en-US"/>
        </w:rPr>
      </w:pPr>
    </w:p>
    <w:p w14:paraId="2F9AEAC0" w14:textId="1F880FF6" w:rsidR="00645B75" w:rsidRPr="0059238F" w:rsidRDefault="00645B75" w:rsidP="00DC7BB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646464"/>
          <w:lang w:val="en-US" w:eastAsia="en-US"/>
        </w:rPr>
        <w:t>@NamedQuery</w:t>
      </w:r>
      <w:r w:rsidRPr="0059238F">
        <w:rPr>
          <w:rFonts w:ascii="Lucida Sans Typewriter" w:hAnsi="Lucida Sans Typewriter" w:cs="Courier New"/>
          <w:color w:val="000000"/>
          <w:lang w:val="en-US" w:eastAsia="en-US"/>
        </w:rPr>
        <w:t xml:space="preserve">(name = </w:t>
      </w:r>
      <w:r w:rsidRPr="0059238F">
        <w:rPr>
          <w:rFonts w:ascii="Lucida Sans Typewriter" w:hAnsi="Lucida Sans Typewriter" w:cs="Courier New"/>
          <w:color w:val="2A00FF"/>
          <w:lang w:val="en-US" w:eastAsia="en-US"/>
        </w:rPr>
        <w:t>"pelicula.between"</w:t>
      </w:r>
      <w:r w:rsidRPr="0059238F">
        <w:rPr>
          <w:rFonts w:ascii="Lucida Sans Typewriter" w:hAnsi="Lucida Sans Typewriter" w:cs="Courier New"/>
          <w:color w:val="000000"/>
          <w:lang w:val="en-US" w:eastAsia="en-US"/>
        </w:rPr>
        <w:t xml:space="preserve">, query = </w:t>
      </w:r>
      <w:r w:rsidRPr="0059238F">
        <w:rPr>
          <w:rFonts w:ascii="Lucida Sans Typewriter" w:hAnsi="Lucida Sans Typewriter" w:cs="Courier New"/>
          <w:color w:val="2A00FF"/>
          <w:lang w:val="en-US" w:eastAsia="en-US"/>
        </w:rPr>
        <w:t>"SELECT p FROM Pelicula p WHERE p.recaudacion BETWEEN 500 AND 1000"</w:t>
      </w:r>
      <w:r w:rsidRPr="0059238F">
        <w:rPr>
          <w:rFonts w:ascii="Lucida Sans Typewriter" w:hAnsi="Lucida Sans Typewriter" w:cs="Courier New"/>
          <w:color w:val="000000"/>
          <w:lang w:val="en-US" w:eastAsia="en-US"/>
        </w:rPr>
        <w:t>),</w:t>
      </w:r>
    </w:p>
    <w:p w14:paraId="6927EB66" w14:textId="0350BF3F" w:rsidR="00645B75" w:rsidRDefault="00645B75" w:rsidP="00DC7BBB">
      <w:pPr>
        <w:autoSpaceDE w:val="0"/>
        <w:autoSpaceDN w:val="0"/>
        <w:adjustRightInd w:val="0"/>
        <w:spacing w:before="0" w:line="240" w:lineRule="auto"/>
        <w:jc w:val="left"/>
        <w:rPr>
          <w:rFonts w:ascii="Lucida Console" w:hAnsi="Lucida Console" w:cs="Courier New"/>
          <w:color w:val="646464"/>
          <w:lang w:val="en-US" w:eastAsia="en-US"/>
        </w:rPr>
      </w:pPr>
    </w:p>
    <w:p w14:paraId="3BDD83F3" w14:textId="760AB558" w:rsidR="00BD42FD" w:rsidRPr="00BD42FD" w:rsidRDefault="00BD42FD" w:rsidP="00BD42FD">
      <w:pPr>
        <w:rPr>
          <w:lang w:eastAsia="en-US"/>
        </w:rPr>
      </w:pPr>
      <w:r w:rsidRPr="00BD42FD">
        <w:rPr>
          <w:lang w:eastAsia="en-US"/>
        </w:rPr>
        <w:lastRenderedPageBreak/>
        <w:t>La consulta siguiente devolverá las pel</w:t>
      </w:r>
      <w:r>
        <w:rPr>
          <w:lang w:eastAsia="en-US"/>
        </w:rPr>
        <w:t>ículas pertenecientes a un género cuyo nombre termine con la cadena de texto ‘cció’ seguida por cualquier caracter.</w:t>
      </w:r>
    </w:p>
    <w:p w14:paraId="79FE0DFD" w14:textId="77777777" w:rsidR="00645B75" w:rsidRPr="00645B75" w:rsidRDefault="00645B75" w:rsidP="00645B75">
      <w:pPr>
        <w:autoSpaceDE w:val="0"/>
        <w:autoSpaceDN w:val="0"/>
        <w:adjustRightInd w:val="0"/>
        <w:spacing w:before="0" w:line="240" w:lineRule="auto"/>
        <w:ind w:left="425"/>
        <w:jc w:val="left"/>
        <w:rPr>
          <w:rFonts w:ascii="Lucida Console" w:hAnsi="Lucida Console" w:cs="Courier New"/>
          <w:color w:val="646464"/>
          <w:lang w:eastAsia="en-US"/>
        </w:rPr>
      </w:pPr>
    </w:p>
    <w:p w14:paraId="652C905B" w14:textId="08F6AAAB" w:rsidR="00645B75" w:rsidRPr="0059238F" w:rsidRDefault="00645B75" w:rsidP="00DC7BBB">
      <w:pPr>
        <w:pBdr>
          <w:top w:val="single" w:sz="4" w:space="1" w:color="auto"/>
          <w:left w:val="single" w:sz="4" w:space="4" w:color="auto"/>
          <w:bottom w:val="single" w:sz="4" w:space="0"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 xml:space="preserve">(name = </w:t>
      </w:r>
      <w:r w:rsidRPr="0059238F">
        <w:rPr>
          <w:rFonts w:ascii="Lucida Sans Typewriter" w:hAnsi="Lucida Sans Typewriter" w:cs="Courier New"/>
          <w:color w:val="2A00FF"/>
          <w:lang w:eastAsia="en-US"/>
        </w:rPr>
        <w:t>"pelicula.genero"</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 FROM Pelicula p WHERE p.genero LIKE '%cció_' "</w:t>
      </w:r>
      <w:r w:rsidRPr="0059238F">
        <w:rPr>
          <w:rFonts w:ascii="Lucida Sans Typewriter" w:hAnsi="Lucida Sans Typewriter" w:cs="Courier New"/>
          <w:color w:val="000000"/>
          <w:lang w:eastAsia="en-US"/>
        </w:rPr>
        <w:t>),</w:t>
      </w:r>
    </w:p>
    <w:p w14:paraId="433D722F" w14:textId="347197FC" w:rsidR="00BD42FD" w:rsidRPr="00BD42FD" w:rsidRDefault="00BD42FD" w:rsidP="00DC7BBB">
      <w:pPr>
        <w:autoSpaceDE w:val="0"/>
        <w:autoSpaceDN w:val="0"/>
        <w:adjustRightInd w:val="0"/>
        <w:spacing w:before="0" w:line="240" w:lineRule="auto"/>
        <w:jc w:val="left"/>
        <w:rPr>
          <w:rFonts w:ascii="Lucida Console" w:hAnsi="Lucida Console" w:cs="Courier New"/>
          <w:color w:val="646464"/>
          <w:lang w:eastAsia="en-US"/>
        </w:rPr>
      </w:pPr>
    </w:p>
    <w:p w14:paraId="0DAF07A0" w14:textId="4B3FE26F" w:rsidR="00BD42FD" w:rsidRPr="00BD42FD" w:rsidRDefault="00BD42FD" w:rsidP="00BD42FD">
      <w:pPr>
        <w:rPr>
          <w:lang w:eastAsia="en-US"/>
        </w:rPr>
      </w:pPr>
      <w:r w:rsidRPr="00BD42FD">
        <w:rPr>
          <w:lang w:eastAsia="en-US"/>
        </w:rPr>
        <w:t>Esta consulta devolver</w:t>
      </w:r>
      <w:r>
        <w:rPr>
          <w:lang w:eastAsia="en-US"/>
        </w:rPr>
        <w:t>á la película con mayor recaudación utilizando una subconsulta y la palabra agregada MAX.</w:t>
      </w:r>
    </w:p>
    <w:p w14:paraId="74EDDEC7" w14:textId="77777777" w:rsidR="00BD42FD" w:rsidRPr="00BD42FD" w:rsidRDefault="00BD42FD" w:rsidP="00645B75">
      <w:pPr>
        <w:autoSpaceDE w:val="0"/>
        <w:autoSpaceDN w:val="0"/>
        <w:adjustRightInd w:val="0"/>
        <w:spacing w:before="0" w:line="240" w:lineRule="auto"/>
        <w:ind w:left="425"/>
        <w:jc w:val="left"/>
        <w:rPr>
          <w:rFonts w:ascii="Lucida Console" w:hAnsi="Lucida Console" w:cs="Courier New"/>
          <w:color w:val="646464"/>
          <w:lang w:eastAsia="en-US"/>
        </w:rPr>
      </w:pPr>
    </w:p>
    <w:p w14:paraId="79AACD45" w14:textId="6EAD6956" w:rsidR="00645B75" w:rsidRPr="0059238F" w:rsidRDefault="00645B75" w:rsidP="00DC7BB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 xml:space="preserve">(name = </w:t>
      </w:r>
      <w:r w:rsidRPr="0059238F">
        <w:rPr>
          <w:rFonts w:ascii="Lucida Sans Typewriter" w:hAnsi="Lucida Sans Typewriter" w:cs="Courier New"/>
          <w:color w:val="2A00FF"/>
          <w:lang w:eastAsia="en-US"/>
        </w:rPr>
        <w:t>"pelicula.maxrecaudacion"</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 FROM Pelicula p WHERE p.recaudacion = (SELECT MAX(pel.recaudacion) FROM Pelicula pel)"</w:t>
      </w:r>
      <w:r w:rsidRPr="0059238F">
        <w:rPr>
          <w:rFonts w:ascii="Lucida Sans Typewriter" w:hAnsi="Lucida Sans Typewriter" w:cs="Courier New"/>
          <w:color w:val="000000"/>
          <w:lang w:eastAsia="en-US"/>
        </w:rPr>
        <w:t>),</w:t>
      </w:r>
    </w:p>
    <w:p w14:paraId="5EA3A9B8" w14:textId="02AA8B39" w:rsidR="00BD42FD" w:rsidRPr="0059238F" w:rsidRDefault="00BD42FD" w:rsidP="00DC7BBB">
      <w:pPr>
        <w:autoSpaceDE w:val="0"/>
        <w:autoSpaceDN w:val="0"/>
        <w:adjustRightInd w:val="0"/>
        <w:spacing w:before="0" w:line="240" w:lineRule="auto"/>
        <w:jc w:val="left"/>
        <w:rPr>
          <w:rFonts w:ascii="Lucida Console" w:hAnsi="Lucida Console" w:cs="Courier New"/>
          <w:color w:val="646464"/>
          <w:lang w:eastAsia="en-US"/>
        </w:rPr>
      </w:pPr>
    </w:p>
    <w:p w14:paraId="63ABC952" w14:textId="0B51F46F" w:rsidR="00BD42FD" w:rsidRPr="00BD42FD" w:rsidRDefault="00BD42FD" w:rsidP="00BD42FD">
      <w:pPr>
        <w:rPr>
          <w:lang w:eastAsia="en-US"/>
        </w:rPr>
      </w:pPr>
      <w:r w:rsidRPr="00BD42FD">
        <w:rPr>
          <w:lang w:eastAsia="en-US"/>
        </w:rPr>
        <w:t>La consulta siguiente devolverá las pel</w:t>
      </w:r>
      <w:r>
        <w:rPr>
          <w:lang w:eastAsia="en-US"/>
        </w:rPr>
        <w:t>ículas, donde el director de ellas no sea estadounidense.</w:t>
      </w:r>
    </w:p>
    <w:p w14:paraId="51A1C22B" w14:textId="0C988137" w:rsidR="00BD42FD" w:rsidRPr="00BD42FD" w:rsidRDefault="00BD42FD" w:rsidP="00645B75">
      <w:pPr>
        <w:autoSpaceDE w:val="0"/>
        <w:autoSpaceDN w:val="0"/>
        <w:adjustRightInd w:val="0"/>
        <w:spacing w:before="0" w:line="240" w:lineRule="auto"/>
        <w:ind w:left="425"/>
        <w:jc w:val="left"/>
        <w:rPr>
          <w:rFonts w:ascii="Lucida Console" w:hAnsi="Lucida Console" w:cs="Courier New"/>
          <w:color w:val="646464"/>
          <w:lang w:eastAsia="en-US"/>
        </w:rPr>
      </w:pPr>
    </w:p>
    <w:p w14:paraId="2891C495" w14:textId="07FF0D08" w:rsidR="00645B75" w:rsidRPr="0059238F" w:rsidRDefault="00645B75" w:rsidP="00DC7BB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w:t>
      </w:r>
      <w:r w:rsidRPr="0059238F">
        <w:rPr>
          <w:rFonts w:ascii="Lucida Sans Typewriter" w:hAnsi="Lucida Sans Typewriter" w:cs="Courier New"/>
          <w:color w:val="000000"/>
          <w:u w:val="single"/>
          <w:lang w:eastAsia="en-US"/>
        </w:rPr>
        <w:t>name</w:t>
      </w:r>
      <w:r w:rsidRPr="0059238F">
        <w:rPr>
          <w:rFonts w:ascii="Lucida Sans Typewriter" w:hAnsi="Lucida Sans Typewriter" w:cs="Courier New"/>
          <w:color w:val="000000"/>
          <w:lang w:eastAsia="en-US"/>
        </w:rPr>
        <w:t xml:space="preserve"> = </w:t>
      </w:r>
      <w:r w:rsidRPr="0059238F">
        <w:rPr>
          <w:rFonts w:ascii="Lucida Sans Typewriter" w:hAnsi="Lucida Sans Typewriter" w:cs="Courier New"/>
          <w:color w:val="2A00FF"/>
          <w:lang w:eastAsia="en-US"/>
        </w:rPr>
        <w:t>"pelicula.NotInUSA"</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 FROM Pelicula p WHERE p.director.nacionalidad NOT IN ('Estadounidense') "</w:t>
      </w:r>
      <w:r w:rsidRPr="0059238F">
        <w:rPr>
          <w:rFonts w:ascii="Lucida Sans Typewriter" w:hAnsi="Lucida Sans Typewriter" w:cs="Courier New"/>
          <w:color w:val="000000"/>
          <w:lang w:eastAsia="en-US"/>
        </w:rPr>
        <w:t>),</w:t>
      </w:r>
    </w:p>
    <w:p w14:paraId="6806830B" w14:textId="454A024E" w:rsidR="00BD42FD" w:rsidRPr="0059238F" w:rsidRDefault="00BD42FD" w:rsidP="00DC7BBB">
      <w:pPr>
        <w:autoSpaceDE w:val="0"/>
        <w:autoSpaceDN w:val="0"/>
        <w:adjustRightInd w:val="0"/>
        <w:spacing w:before="0" w:line="240" w:lineRule="auto"/>
        <w:jc w:val="left"/>
        <w:rPr>
          <w:rFonts w:ascii="Lucida Console" w:hAnsi="Lucida Console" w:cs="Courier New"/>
          <w:color w:val="646464"/>
          <w:lang w:eastAsia="en-US"/>
        </w:rPr>
      </w:pPr>
    </w:p>
    <w:p w14:paraId="434738B6" w14:textId="725D2F7E" w:rsidR="00BD42FD" w:rsidRPr="00BD42FD" w:rsidRDefault="00BD42FD" w:rsidP="00BD42FD">
      <w:pPr>
        <w:rPr>
          <w:lang w:eastAsia="en-US"/>
        </w:rPr>
      </w:pPr>
      <w:r w:rsidRPr="00BD42FD">
        <w:rPr>
          <w:lang w:eastAsia="en-US"/>
        </w:rPr>
        <w:t xml:space="preserve">Esta consulta </w:t>
      </w:r>
      <w:r w:rsidR="008B0989">
        <w:rPr>
          <w:lang w:eastAsia="en-US"/>
        </w:rPr>
        <w:t xml:space="preserve">se </w:t>
      </w:r>
      <w:r w:rsidRPr="00BD42FD">
        <w:rPr>
          <w:lang w:eastAsia="en-US"/>
        </w:rPr>
        <w:t>devolverá</w:t>
      </w:r>
      <w:r w:rsidR="008B0989">
        <w:rPr>
          <w:lang w:eastAsia="en-US"/>
        </w:rPr>
        <w:t>n</w:t>
      </w:r>
      <w:r w:rsidRPr="00BD42FD">
        <w:rPr>
          <w:lang w:eastAsia="en-US"/>
        </w:rPr>
        <w:t xml:space="preserve"> las </w:t>
      </w:r>
      <w:r w:rsidR="0059238F" w:rsidRPr="00BD42FD">
        <w:rPr>
          <w:lang w:eastAsia="en-US"/>
        </w:rPr>
        <w:t>películas</w:t>
      </w:r>
      <w:r w:rsidRPr="00BD42FD">
        <w:rPr>
          <w:lang w:eastAsia="en-US"/>
        </w:rPr>
        <w:t xml:space="preserve"> que no tengan productora.</w:t>
      </w:r>
    </w:p>
    <w:p w14:paraId="1981EC9D" w14:textId="77777777" w:rsidR="00BD42FD" w:rsidRPr="00BD42FD" w:rsidRDefault="00BD42FD" w:rsidP="00645B75">
      <w:pPr>
        <w:autoSpaceDE w:val="0"/>
        <w:autoSpaceDN w:val="0"/>
        <w:adjustRightInd w:val="0"/>
        <w:spacing w:before="0" w:line="240" w:lineRule="auto"/>
        <w:ind w:left="425"/>
        <w:jc w:val="left"/>
        <w:rPr>
          <w:rFonts w:ascii="Lucida Console" w:hAnsi="Lucida Console" w:cs="Courier New"/>
          <w:color w:val="646464"/>
          <w:lang w:eastAsia="en-US"/>
        </w:rPr>
      </w:pPr>
    </w:p>
    <w:p w14:paraId="7B2F4CFC" w14:textId="3921FD7D" w:rsidR="00645B75" w:rsidRPr="0059238F" w:rsidRDefault="00645B75" w:rsidP="00DC7BB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 xml:space="preserve">(name = </w:t>
      </w:r>
      <w:r w:rsidRPr="0059238F">
        <w:rPr>
          <w:rFonts w:ascii="Lucida Sans Typewriter" w:hAnsi="Lucida Sans Typewriter" w:cs="Courier New"/>
          <w:color w:val="2A00FF"/>
          <w:lang w:eastAsia="en-US"/>
        </w:rPr>
        <w:t>"pelicula.SinProductora"</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 FROM Pelicula p WHERE p.productora IS NULL"</w:t>
      </w:r>
      <w:r w:rsidRPr="0059238F">
        <w:rPr>
          <w:rFonts w:ascii="Lucida Sans Typewriter" w:hAnsi="Lucida Sans Typewriter" w:cs="Courier New"/>
          <w:color w:val="000000"/>
          <w:lang w:eastAsia="en-US"/>
        </w:rPr>
        <w:t>),</w:t>
      </w:r>
    </w:p>
    <w:p w14:paraId="3B8EA8E6" w14:textId="77777777" w:rsidR="008B0989" w:rsidRDefault="008B0989" w:rsidP="00DC7BBB">
      <w:pPr>
        <w:ind w:left="697"/>
        <w:rPr>
          <w:lang w:eastAsia="en-US"/>
        </w:rPr>
      </w:pPr>
    </w:p>
    <w:p w14:paraId="6A61A912" w14:textId="626ADBC9" w:rsidR="00BD42FD" w:rsidRPr="00BD42FD" w:rsidRDefault="00BD42FD" w:rsidP="00BD42FD">
      <w:pPr>
        <w:rPr>
          <w:lang w:eastAsia="en-US"/>
        </w:rPr>
      </w:pPr>
      <w:r w:rsidRPr="00BD42FD">
        <w:rPr>
          <w:lang w:eastAsia="en-US"/>
        </w:rPr>
        <w:t>La siguiente consulta devolver</w:t>
      </w:r>
      <w:r>
        <w:rPr>
          <w:lang w:eastAsia="en-US"/>
        </w:rPr>
        <w:t xml:space="preserve">á las películas cuya productora </w:t>
      </w:r>
      <w:r w:rsidR="008B0989">
        <w:rPr>
          <w:lang w:eastAsia="en-US"/>
        </w:rPr>
        <w:t>sea distinta a</w:t>
      </w:r>
      <w:r>
        <w:rPr>
          <w:lang w:eastAsia="en-US"/>
        </w:rPr>
        <w:t xml:space="preserve"> ‘Warner Bros’</w:t>
      </w:r>
    </w:p>
    <w:p w14:paraId="3DF8BEEC" w14:textId="212CE86D" w:rsidR="00BD42FD" w:rsidRPr="0059238F" w:rsidRDefault="00645B75" w:rsidP="00DC7BBB">
      <w:pPr>
        <w:pBdr>
          <w:top w:val="single" w:sz="4" w:space="1" w:color="auto"/>
          <w:left w:val="single" w:sz="4" w:space="4" w:color="auto"/>
          <w:bottom w:val="single" w:sz="4" w:space="1" w:color="auto"/>
          <w:right w:val="single" w:sz="4" w:space="4" w:color="auto"/>
        </w:pBdr>
        <w:spacing w:line="240" w:lineRule="auto"/>
        <w:ind w:left="560"/>
        <w:rPr>
          <w:rFonts w:ascii="Lucida Sans Typewriter" w:hAnsi="Lucida Sans Typewriter"/>
          <w:sz w:val="12"/>
          <w:lang w:val="en-US" w:eastAsia="en-US"/>
        </w:rPr>
      </w:pPr>
      <w:r w:rsidRPr="0059238F">
        <w:rPr>
          <w:rFonts w:ascii="Lucida Sans Typewriter" w:hAnsi="Lucida Sans Typewriter" w:cs="Courier New"/>
          <w:color w:val="646464"/>
          <w:lang w:val="en-US" w:eastAsia="en-US"/>
        </w:rPr>
        <w:t>@NamedQuery</w:t>
      </w:r>
      <w:r w:rsidRPr="0059238F">
        <w:rPr>
          <w:rFonts w:ascii="Lucida Sans Typewriter" w:hAnsi="Lucida Sans Typewriter" w:cs="Courier New"/>
          <w:color w:val="000000"/>
          <w:lang w:val="en-US" w:eastAsia="en-US"/>
        </w:rPr>
        <w:t xml:space="preserve">(name = </w:t>
      </w:r>
      <w:r w:rsidRPr="0059238F">
        <w:rPr>
          <w:rFonts w:ascii="Lucida Sans Typewriter" w:hAnsi="Lucida Sans Typewriter" w:cs="Courier New"/>
          <w:color w:val="2A00FF"/>
          <w:lang w:val="en-US" w:eastAsia="en-US"/>
        </w:rPr>
        <w:t>"pelicula.NotWB"</w:t>
      </w:r>
      <w:r w:rsidRPr="0059238F">
        <w:rPr>
          <w:rFonts w:ascii="Lucida Sans Typewriter" w:hAnsi="Lucida Sans Typewriter" w:cs="Courier New"/>
          <w:color w:val="000000"/>
          <w:lang w:val="en-US" w:eastAsia="en-US"/>
        </w:rPr>
        <w:t xml:space="preserve">, query = </w:t>
      </w:r>
      <w:r w:rsidRPr="0059238F">
        <w:rPr>
          <w:rFonts w:ascii="Lucida Sans Typewriter" w:hAnsi="Lucida Sans Typewriter" w:cs="Courier New"/>
          <w:color w:val="2A00FF"/>
          <w:lang w:val="en-US" w:eastAsia="en-US"/>
        </w:rPr>
        <w:t>"SELECT p FROM Pelicula p WHERE NOT EXISTS (SELECT prod FROM p.productora prod WHERE prod.nombre = 'Warner Bros')"</w:t>
      </w:r>
      <w:r w:rsidRPr="0059238F">
        <w:rPr>
          <w:rFonts w:ascii="Lucida Sans Typewriter" w:hAnsi="Lucida Sans Typewriter" w:cs="Courier New"/>
          <w:color w:val="000000"/>
          <w:lang w:val="en-US" w:eastAsia="en-US"/>
        </w:rPr>
        <w:t>),</w:t>
      </w:r>
    </w:p>
    <w:p w14:paraId="52DD6D8C" w14:textId="5400CB17" w:rsidR="00BD42FD" w:rsidRDefault="00BD42FD" w:rsidP="00DC7BBB">
      <w:pPr>
        <w:ind w:left="696"/>
        <w:rPr>
          <w:rFonts w:ascii="Lucida Console" w:hAnsi="Lucida Console"/>
          <w:sz w:val="12"/>
          <w:lang w:val="en-US" w:eastAsia="en-US"/>
        </w:rPr>
      </w:pPr>
    </w:p>
    <w:p w14:paraId="3D7C044D" w14:textId="1CA3B95B" w:rsidR="004621DB" w:rsidRDefault="00BD42FD" w:rsidP="00BD42FD">
      <w:pPr>
        <w:pStyle w:val="Ttulo3"/>
        <w:rPr>
          <w:lang w:eastAsia="en-US"/>
        </w:rPr>
      </w:pPr>
      <w:bookmarkStart w:id="79" w:name="_Toc532368678"/>
      <w:r>
        <w:rPr>
          <w:lang w:eastAsia="en-US"/>
        </w:rPr>
        <w:t>Consultas JOIN</w:t>
      </w:r>
      <w:bookmarkEnd w:id="79"/>
    </w:p>
    <w:p w14:paraId="500A8D55" w14:textId="5A814288" w:rsidR="00B46C6B" w:rsidRPr="0059238F" w:rsidRDefault="00B46C6B" w:rsidP="0059238F">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560"/>
        <w:jc w:val="left"/>
        <w:rPr>
          <w:rFonts w:ascii="Lucida Sans Typewriter" w:hAnsi="Lucida Sans Typewriter" w:cs="Courier New"/>
          <w:lang w:val="fr-FR" w:eastAsia="en-US"/>
        </w:rPr>
      </w:pPr>
      <w:r w:rsidRPr="0059238F">
        <w:rPr>
          <w:rFonts w:ascii="Lucida Sans Typewriter" w:hAnsi="Lucida Sans Typewriter" w:cs="Courier New"/>
          <w:color w:val="646464"/>
          <w:lang w:val="fr-FR" w:eastAsia="en-US"/>
        </w:rPr>
        <w:t>@NamedQuery</w:t>
      </w:r>
      <w:r w:rsidRPr="0059238F">
        <w:rPr>
          <w:rFonts w:ascii="Lucida Sans Typewriter" w:hAnsi="Lucida Sans Typewriter" w:cs="Courier New"/>
          <w:color w:val="000000"/>
          <w:lang w:val="fr-FR" w:eastAsia="en-US"/>
        </w:rPr>
        <w:t xml:space="preserve">(name = </w:t>
      </w:r>
      <w:r w:rsidRPr="0059238F">
        <w:rPr>
          <w:rFonts w:ascii="Lucida Sans Typewriter" w:hAnsi="Lucida Sans Typewriter" w:cs="Courier New"/>
          <w:color w:val="2A00FF"/>
          <w:lang w:val="fr-FR" w:eastAsia="en-US"/>
        </w:rPr>
        <w:t>"pelicula.join.director.where"</w:t>
      </w:r>
      <w:r w:rsidRPr="0059238F">
        <w:rPr>
          <w:rFonts w:ascii="Lucida Sans Typewriter" w:hAnsi="Lucida Sans Typewriter" w:cs="Courier New"/>
          <w:color w:val="000000"/>
          <w:lang w:val="fr-FR" w:eastAsia="en-US"/>
        </w:rPr>
        <w:t xml:space="preserve">, query = </w:t>
      </w:r>
      <w:r w:rsidRPr="0059238F">
        <w:rPr>
          <w:rFonts w:ascii="Lucida Sans Typewriter" w:hAnsi="Lucida Sans Typewriter" w:cs="Courier New"/>
          <w:color w:val="2A00FF"/>
          <w:lang w:val="fr-FR" w:eastAsia="en-US"/>
        </w:rPr>
        <w:t>"SELECT p.titulo,d.nombre FROM Pelicula p JOIN p.director d WHERE d.nombre ='Steven Spielberg' "</w:t>
      </w:r>
      <w:r w:rsidRPr="0059238F">
        <w:rPr>
          <w:rFonts w:ascii="Lucida Sans Typewriter" w:hAnsi="Lucida Sans Typewriter" w:cs="Courier New"/>
          <w:color w:val="000000"/>
          <w:lang w:val="fr-FR" w:eastAsia="en-US"/>
        </w:rPr>
        <w:t>),</w:t>
      </w:r>
    </w:p>
    <w:p w14:paraId="2BE22EF4" w14:textId="6D9E44E8" w:rsidR="00B46C6B" w:rsidRDefault="00B46C6B" w:rsidP="00B46C6B">
      <w:pPr>
        <w:rPr>
          <w:rFonts w:ascii="Lucida Console" w:hAnsi="Lucida Console" w:cs="Courier New"/>
          <w:lang w:val="fr-FR" w:eastAsia="en-US"/>
        </w:rPr>
      </w:pPr>
    </w:p>
    <w:p w14:paraId="6BC668E5" w14:textId="3D7045EF" w:rsidR="00BD42FD" w:rsidRDefault="00B46C6B" w:rsidP="00B46C6B">
      <w:pPr>
        <w:rPr>
          <w:lang w:val="fr-FR" w:eastAsia="en-US"/>
        </w:rPr>
      </w:pPr>
      <w:r>
        <w:rPr>
          <w:lang w:val="fr-FR" w:eastAsia="en-US"/>
        </w:rPr>
        <w:t>La consulta anterior une las tablas Pelicula y Director. En este caso devolvemos el título de la película y el nombre del director, es decir</w:t>
      </w:r>
      <w:r w:rsidR="008B0989">
        <w:rPr>
          <w:lang w:val="fr-FR" w:eastAsia="en-US"/>
        </w:rPr>
        <w:t>,</w:t>
      </w:r>
      <w:r>
        <w:rPr>
          <w:lang w:val="fr-FR" w:eastAsia="en-US"/>
        </w:rPr>
        <w:t xml:space="preserve"> campos de entidades distintas. Por ello el método empleado para devolver la lista cambia ligeramente :</w:t>
      </w:r>
    </w:p>
    <w:p w14:paraId="0C9E3A9D" w14:textId="3F828BBB" w:rsidR="00B46C6B" w:rsidRDefault="00F52B6D" w:rsidP="00B46C6B">
      <w:pPr>
        <w:ind w:left="709"/>
        <w:rPr>
          <w:lang w:val="fr-FR" w:eastAsia="en-US"/>
        </w:rPr>
      </w:pPr>
      <w:r>
        <w:rPr>
          <w:lang w:val="fr-FR" w:eastAsia="en-US"/>
        </w:rPr>
        <w:t>Clase ServicioPelicula :</w:t>
      </w:r>
    </w:p>
    <w:p w14:paraId="0E37684B" w14:textId="77777777" w:rsidR="00F52B6D" w:rsidRDefault="00F52B6D" w:rsidP="00B46C6B">
      <w:pPr>
        <w:ind w:left="709"/>
        <w:rPr>
          <w:lang w:val="fr-FR" w:eastAsia="en-US"/>
        </w:rPr>
      </w:pPr>
    </w:p>
    <w:p w14:paraId="62481514" w14:textId="77777777" w:rsidR="00B46C6B" w:rsidRPr="0059238F" w:rsidRDefault="00B46C6B" w:rsidP="00B46C6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b/>
          <w:bCs/>
          <w:color w:val="7F0055"/>
          <w:lang w:val="en-US" w:eastAsia="en-US"/>
        </w:rPr>
        <w:t>public</w:t>
      </w:r>
      <w:r w:rsidRPr="0059238F">
        <w:rPr>
          <w:rFonts w:ascii="Lucida Sans Typewriter" w:hAnsi="Lucida Sans Typewriter" w:cs="Courier New"/>
          <w:color w:val="000000"/>
          <w:lang w:val="en-US" w:eastAsia="en-US"/>
        </w:rPr>
        <w:t xml:space="preserve"> </w:t>
      </w:r>
      <w:r w:rsidRPr="0059238F">
        <w:rPr>
          <w:rFonts w:ascii="Lucida Sans Typewriter" w:hAnsi="Lucida Sans Typewriter" w:cs="Courier New"/>
          <w:b/>
          <w:bCs/>
          <w:color w:val="7F0055"/>
          <w:lang w:val="en-US" w:eastAsia="en-US"/>
        </w:rPr>
        <w:t>static</w:t>
      </w:r>
      <w:r w:rsidRPr="0059238F">
        <w:rPr>
          <w:rFonts w:ascii="Lucida Sans Typewriter" w:hAnsi="Lucida Sans Typewriter" w:cs="Courier New"/>
          <w:color w:val="000000"/>
          <w:lang w:val="en-US" w:eastAsia="en-US"/>
        </w:rPr>
        <w:t xml:space="preserve"> List&lt;Object[]&gt; getPeliculasJoinDirectorWhere(EntityManager </w:t>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 {</w:t>
      </w:r>
    </w:p>
    <w:p w14:paraId="025D8413" w14:textId="760419E3" w:rsidR="00B46C6B" w:rsidRPr="0059238F" w:rsidRDefault="00B46C6B" w:rsidP="00B46C6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000000"/>
          <w:lang w:val="en-US" w:eastAsia="en-US"/>
        </w:rPr>
        <w:tab/>
        <w:t xml:space="preserve">List&lt;Object[]&gt; </w:t>
      </w:r>
      <w:r w:rsidRPr="0059238F">
        <w:rPr>
          <w:rFonts w:ascii="Lucida Sans Typewriter" w:hAnsi="Lucida Sans Typewriter" w:cs="Courier New"/>
          <w:color w:val="6A3E3E"/>
          <w:lang w:val="en-US" w:eastAsia="en-US"/>
        </w:rPr>
        <w:t>peliculas</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b/>
          <w:bCs/>
          <w:color w:val="7F0055"/>
          <w:lang w:val="en-US" w:eastAsia="en-US"/>
        </w:rPr>
        <w:t>new</w:t>
      </w:r>
      <w:r w:rsidRPr="0059238F">
        <w:rPr>
          <w:rFonts w:ascii="Lucida Sans Typewriter" w:hAnsi="Lucida Sans Typewriter" w:cs="Courier New"/>
          <w:color w:val="000000"/>
          <w:lang w:val="en-US" w:eastAsia="en-US"/>
        </w:rPr>
        <w:t xml:space="preserve"> ArrayList&lt;Object[]&gt;();</w:t>
      </w:r>
    </w:p>
    <w:p w14:paraId="525E719D" w14:textId="77777777" w:rsidR="00B46C6B" w:rsidRPr="0059238F" w:rsidRDefault="00B46C6B" w:rsidP="00B46C6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color w:val="000000"/>
          <w:lang w:val="en-US" w:eastAsia="en-US"/>
        </w:rPr>
      </w:pPr>
      <w:r w:rsidRPr="0059238F">
        <w:rPr>
          <w:rFonts w:ascii="Lucida Sans Typewriter" w:hAnsi="Lucida Sans Typewriter" w:cs="Courier New"/>
          <w:color w:val="000000"/>
          <w:lang w:val="en-US" w:eastAsia="en-US"/>
        </w:rPr>
        <w:tab/>
      </w:r>
      <w:r w:rsidRPr="0059238F">
        <w:rPr>
          <w:rFonts w:ascii="Lucida Sans Typewriter" w:hAnsi="Lucida Sans Typewriter" w:cs="Courier New"/>
          <w:color w:val="6A3E3E"/>
          <w:lang w:val="en-US" w:eastAsia="en-US"/>
        </w:rPr>
        <w:t>peliculas</w:t>
      </w:r>
      <w:r w:rsidRPr="0059238F">
        <w:rPr>
          <w:rFonts w:ascii="Lucida Sans Typewriter" w:hAnsi="Lucida Sans Typewriter" w:cs="Courier New"/>
          <w:color w:val="000000"/>
          <w:lang w:val="en-US" w:eastAsia="en-US"/>
        </w:rPr>
        <w:t xml:space="preserve"> = </w:t>
      </w:r>
      <w:r w:rsidRPr="0059238F">
        <w:rPr>
          <w:rFonts w:ascii="Lucida Sans Typewriter" w:hAnsi="Lucida Sans Typewriter" w:cs="Courier New"/>
          <w:color w:val="6A3E3E"/>
          <w:lang w:val="en-US" w:eastAsia="en-US"/>
        </w:rPr>
        <w:t>em</w:t>
      </w:r>
      <w:r w:rsidRPr="0059238F">
        <w:rPr>
          <w:rFonts w:ascii="Lucida Sans Typewriter" w:hAnsi="Lucida Sans Typewriter" w:cs="Courier New"/>
          <w:color w:val="000000"/>
          <w:lang w:val="en-US" w:eastAsia="en-US"/>
        </w:rPr>
        <w:t>.createNamedQuery(</w:t>
      </w:r>
      <w:r w:rsidRPr="0059238F">
        <w:rPr>
          <w:rFonts w:ascii="Lucida Sans Typewriter" w:hAnsi="Lucida Sans Typewriter" w:cs="Courier New"/>
          <w:color w:val="2A00FF"/>
          <w:lang w:val="en-US" w:eastAsia="en-US"/>
        </w:rPr>
        <w:t>"pelicula.join.director.where"</w:t>
      </w:r>
      <w:r w:rsidRPr="0059238F">
        <w:rPr>
          <w:rFonts w:ascii="Lucida Sans Typewriter" w:hAnsi="Lucida Sans Typewriter" w:cs="Courier New"/>
          <w:color w:val="000000"/>
          <w:lang w:val="en-US" w:eastAsia="en-US"/>
        </w:rPr>
        <w:t xml:space="preserve">,  </w:t>
      </w:r>
    </w:p>
    <w:p w14:paraId="58A07E47" w14:textId="241AAC61" w:rsidR="00B46C6B" w:rsidRPr="0059238F" w:rsidRDefault="00B46C6B" w:rsidP="00B46C6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val="en-US" w:eastAsia="en-US"/>
        </w:rPr>
      </w:pPr>
      <w:r w:rsidRPr="0059238F">
        <w:rPr>
          <w:rFonts w:ascii="Lucida Sans Typewriter" w:hAnsi="Lucida Sans Typewriter" w:cs="Courier New"/>
          <w:color w:val="6A3E3E"/>
          <w:lang w:val="en-US" w:eastAsia="en-US"/>
        </w:rPr>
        <w:t xml:space="preserve">     </w:t>
      </w:r>
      <w:r w:rsidRPr="0059238F">
        <w:rPr>
          <w:rFonts w:ascii="Lucida Sans Typewriter" w:hAnsi="Lucida Sans Typewriter" w:cs="Courier New"/>
          <w:color w:val="000000"/>
          <w:lang w:val="en-US" w:eastAsia="en-US"/>
        </w:rPr>
        <w:t>Object[].</w:t>
      </w:r>
      <w:r w:rsidRPr="0059238F">
        <w:rPr>
          <w:rFonts w:ascii="Lucida Sans Typewriter" w:hAnsi="Lucida Sans Typewriter" w:cs="Courier New"/>
          <w:b/>
          <w:bCs/>
          <w:color w:val="7F0055"/>
          <w:lang w:val="en-US" w:eastAsia="en-US"/>
        </w:rPr>
        <w:t>class</w:t>
      </w:r>
      <w:r w:rsidRPr="0059238F">
        <w:rPr>
          <w:rFonts w:ascii="Lucida Sans Typewriter" w:hAnsi="Lucida Sans Typewriter" w:cs="Courier New"/>
          <w:color w:val="000000"/>
          <w:lang w:val="en-US" w:eastAsia="en-US"/>
        </w:rPr>
        <w:t>).getResultList();</w:t>
      </w:r>
    </w:p>
    <w:p w14:paraId="2C40A9D3" w14:textId="5A0AE690" w:rsidR="00B46C6B" w:rsidRPr="0059238F" w:rsidRDefault="00B46C6B" w:rsidP="00B46C6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b/>
          <w:bCs/>
          <w:color w:val="7F0055"/>
          <w:lang w:eastAsia="en-US"/>
        </w:rPr>
        <w:t>return</w:t>
      </w:r>
      <w:r w:rsidRPr="0059238F">
        <w:rPr>
          <w:rFonts w:ascii="Lucida Sans Typewriter" w:hAnsi="Lucida Sans Typewriter" w:cs="Courier New"/>
          <w:color w:val="000000"/>
          <w:lang w:eastAsia="en-US"/>
        </w:rPr>
        <w:t xml:space="preserve"> </w:t>
      </w:r>
      <w:r w:rsidRPr="0059238F">
        <w:rPr>
          <w:rFonts w:ascii="Lucida Sans Typewriter" w:hAnsi="Lucida Sans Typewriter" w:cs="Courier New"/>
          <w:color w:val="6A3E3E"/>
          <w:lang w:eastAsia="en-US"/>
        </w:rPr>
        <w:t>peliculas</w:t>
      </w:r>
      <w:r w:rsidRPr="0059238F">
        <w:rPr>
          <w:rFonts w:ascii="Lucida Sans Typewriter" w:hAnsi="Lucida Sans Typewriter" w:cs="Courier New"/>
          <w:color w:val="000000"/>
          <w:lang w:eastAsia="en-US"/>
        </w:rPr>
        <w:t>;</w:t>
      </w:r>
    </w:p>
    <w:p w14:paraId="2EAF0074" w14:textId="7C98AAC8" w:rsidR="00B46C6B" w:rsidRPr="0059238F" w:rsidRDefault="00B46C6B" w:rsidP="00B46C6B">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jc w:val="left"/>
        <w:rPr>
          <w:rFonts w:ascii="Lucida Sans Typewriter" w:hAnsi="Lucida Sans Typewriter" w:cs="Courier New"/>
          <w:lang w:eastAsia="en-US"/>
        </w:rPr>
      </w:pPr>
      <w:r w:rsidRPr="0059238F">
        <w:rPr>
          <w:rFonts w:ascii="Lucida Sans Typewriter" w:hAnsi="Lucida Sans Typewriter" w:cs="Courier New"/>
          <w:color w:val="000000"/>
          <w:lang w:eastAsia="en-US"/>
        </w:rPr>
        <w:t>}</w:t>
      </w:r>
    </w:p>
    <w:p w14:paraId="42DEC97F" w14:textId="79DED479" w:rsidR="00B46C6B" w:rsidRDefault="00B46C6B" w:rsidP="008A3741">
      <w:pPr>
        <w:rPr>
          <w:lang w:eastAsia="en-US"/>
        </w:rPr>
      </w:pPr>
      <w:r>
        <w:rPr>
          <w:noProof/>
          <w:lang w:eastAsia="es-ES"/>
        </w:rPr>
        <w:drawing>
          <wp:anchor distT="0" distB="0" distL="114300" distR="114300" simplePos="0" relativeHeight="251661312" behindDoc="0" locked="0" layoutInCell="1" allowOverlap="1" wp14:anchorId="4D0F64C3" wp14:editId="549A50AD">
            <wp:simplePos x="0" y="0"/>
            <wp:positionH relativeFrom="page">
              <wp:posOffset>1033780</wp:posOffset>
            </wp:positionH>
            <wp:positionV relativeFrom="paragraph">
              <wp:posOffset>400685</wp:posOffset>
            </wp:positionV>
            <wp:extent cx="6332220" cy="469900"/>
            <wp:effectExtent l="0" t="0" r="0"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US"/>
        </w:rPr>
        <w:t>La consulta deberá devolver todas las películas cuyo director tenga el nombre de ‘Steven Spielberg’:</w:t>
      </w:r>
    </w:p>
    <w:p w14:paraId="113DA431" w14:textId="3E35C021" w:rsidR="00B46C6B" w:rsidRDefault="00B46C6B" w:rsidP="00B46C6B">
      <w:pPr>
        <w:rPr>
          <w:lang w:eastAsia="en-US"/>
        </w:rPr>
      </w:pPr>
    </w:p>
    <w:p w14:paraId="2F188DED" w14:textId="2BBA9D12" w:rsidR="00F52B6D" w:rsidRDefault="00F52B6D" w:rsidP="00B46C6B">
      <w:pPr>
        <w:rPr>
          <w:lang w:eastAsia="en-US"/>
        </w:rPr>
      </w:pPr>
      <w:r>
        <w:rPr>
          <w:lang w:eastAsia="en-US"/>
        </w:rPr>
        <w:lastRenderedPageBreak/>
        <w:t>La siguiente consulta, une las tablas Pelicula y Productora, pero en este caso devolverá todas las películas</w:t>
      </w:r>
      <w:r w:rsidR="008B0989">
        <w:rPr>
          <w:lang w:eastAsia="en-US"/>
        </w:rPr>
        <w:t>,</w:t>
      </w:r>
      <w:r>
        <w:rPr>
          <w:lang w:eastAsia="en-US"/>
        </w:rPr>
        <w:t xml:space="preserve"> tengan o no productora. El método empleado en la clase ServicioPelicula es prácticamente idéntico al anterior.</w:t>
      </w:r>
    </w:p>
    <w:p w14:paraId="312880B3" w14:textId="77777777" w:rsidR="008B0989" w:rsidRDefault="008B0989" w:rsidP="00B46C6B">
      <w:pPr>
        <w:rPr>
          <w:lang w:eastAsia="en-US"/>
        </w:rPr>
      </w:pPr>
    </w:p>
    <w:p w14:paraId="7962A6BF" w14:textId="0B7E611D" w:rsidR="00F52B6D" w:rsidRPr="0059238F" w:rsidRDefault="00B46C6B" w:rsidP="0059238F">
      <w:pPr>
        <w:pBdr>
          <w:top w:val="single" w:sz="4" w:space="1" w:color="auto"/>
          <w:left w:val="single" w:sz="4" w:space="4" w:color="auto"/>
          <w:bottom w:val="single" w:sz="4" w:space="1" w:color="auto"/>
          <w:right w:val="single" w:sz="4" w:space="4" w:color="auto"/>
        </w:pBdr>
        <w:spacing w:line="240" w:lineRule="auto"/>
        <w:rPr>
          <w:rFonts w:ascii="Lucida Sans Typewriter" w:hAnsi="Lucida Sans Typewriter"/>
          <w:sz w:val="16"/>
          <w:lang w:eastAsia="en-US"/>
        </w:rPr>
      </w:pPr>
      <w:r w:rsidRPr="0059238F">
        <w:rPr>
          <w:rFonts w:ascii="Lucida Sans Typewriter" w:hAnsi="Lucida Sans Typewriter" w:cs="Courier New"/>
          <w:color w:val="646464"/>
          <w:lang w:eastAsia="en-US"/>
        </w:rPr>
        <w:t>@NamedQuery</w:t>
      </w:r>
      <w:r w:rsidRPr="0059238F">
        <w:rPr>
          <w:rFonts w:ascii="Lucida Sans Typewriter" w:hAnsi="Lucida Sans Typewriter" w:cs="Courier New"/>
          <w:color w:val="000000"/>
          <w:lang w:eastAsia="en-US"/>
        </w:rPr>
        <w:t xml:space="preserve">(name = </w:t>
      </w:r>
      <w:r w:rsidRPr="0059238F">
        <w:rPr>
          <w:rFonts w:ascii="Lucida Sans Typewriter" w:hAnsi="Lucida Sans Typewriter" w:cs="Courier New"/>
          <w:color w:val="2A00FF"/>
          <w:lang w:eastAsia="en-US"/>
        </w:rPr>
        <w:t>"pelicula.leftjoin.productora"</w:t>
      </w:r>
      <w:r w:rsidRPr="0059238F">
        <w:rPr>
          <w:rFonts w:ascii="Lucida Sans Typewriter" w:hAnsi="Lucida Sans Typewriter" w:cs="Courier New"/>
          <w:color w:val="000000"/>
          <w:lang w:eastAsia="en-US"/>
        </w:rPr>
        <w:t xml:space="preserve">, query = </w:t>
      </w:r>
      <w:r w:rsidRPr="0059238F">
        <w:rPr>
          <w:rFonts w:ascii="Lucida Sans Typewriter" w:hAnsi="Lucida Sans Typewriter" w:cs="Courier New"/>
          <w:color w:val="2A00FF"/>
          <w:lang w:eastAsia="en-US"/>
        </w:rPr>
        <w:t>"SELECT p.titulo,d.nombre FROM Pelicula p LEFT JOIN p.productora d"</w:t>
      </w:r>
      <w:r w:rsidRPr="0059238F">
        <w:rPr>
          <w:rFonts w:ascii="Lucida Sans Typewriter" w:hAnsi="Lucida Sans Typewriter" w:cs="Courier New"/>
          <w:color w:val="000000"/>
          <w:lang w:eastAsia="en-US"/>
        </w:rPr>
        <w:t>),</w:t>
      </w:r>
    </w:p>
    <w:p w14:paraId="42E9B9AF" w14:textId="6E60531F" w:rsidR="00F52B6D" w:rsidRDefault="00F52B6D" w:rsidP="00F52B6D">
      <w:pPr>
        <w:rPr>
          <w:rFonts w:ascii="Lucida Console" w:hAnsi="Lucida Console"/>
          <w:sz w:val="16"/>
          <w:lang w:eastAsia="en-US"/>
        </w:rPr>
      </w:pPr>
      <w:r>
        <w:rPr>
          <w:noProof/>
          <w:lang w:eastAsia="es-ES"/>
        </w:rPr>
        <w:drawing>
          <wp:anchor distT="0" distB="0" distL="114300" distR="114300" simplePos="0" relativeHeight="251662336" behindDoc="0" locked="0" layoutInCell="1" allowOverlap="1" wp14:anchorId="485C7D8D" wp14:editId="71D4E0E5">
            <wp:simplePos x="0" y="0"/>
            <wp:positionH relativeFrom="page">
              <wp:align>center</wp:align>
            </wp:positionH>
            <wp:positionV relativeFrom="paragraph">
              <wp:posOffset>96981</wp:posOffset>
            </wp:positionV>
            <wp:extent cx="5394960" cy="18288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1B547" w14:textId="77777777" w:rsidR="00F52B6D" w:rsidRDefault="00F52B6D" w:rsidP="00F52B6D">
      <w:pPr>
        <w:rPr>
          <w:lang w:eastAsia="en-US"/>
        </w:rPr>
      </w:pPr>
    </w:p>
    <w:p w14:paraId="605927F3" w14:textId="77777777" w:rsidR="00F52B6D" w:rsidRDefault="00F52B6D" w:rsidP="00F52B6D">
      <w:pPr>
        <w:rPr>
          <w:lang w:eastAsia="en-US"/>
        </w:rPr>
      </w:pPr>
    </w:p>
    <w:p w14:paraId="59755AC2" w14:textId="77777777" w:rsidR="00F52B6D" w:rsidRDefault="00F52B6D" w:rsidP="00F52B6D">
      <w:pPr>
        <w:rPr>
          <w:lang w:eastAsia="en-US"/>
        </w:rPr>
      </w:pPr>
    </w:p>
    <w:p w14:paraId="393B0F12" w14:textId="573AEBB3" w:rsidR="00F52B6D" w:rsidRDefault="00F52B6D" w:rsidP="00F52B6D">
      <w:pPr>
        <w:rPr>
          <w:lang w:eastAsia="en-US"/>
        </w:rPr>
      </w:pPr>
    </w:p>
    <w:p w14:paraId="667E3146" w14:textId="11918913" w:rsidR="00B46C6B" w:rsidRDefault="00B46C6B" w:rsidP="00F52B6D">
      <w:pPr>
        <w:rPr>
          <w:lang w:eastAsia="en-US"/>
        </w:rPr>
      </w:pPr>
    </w:p>
    <w:p w14:paraId="1744464B" w14:textId="2BB20732" w:rsidR="00F52B6D" w:rsidRDefault="00F52B6D" w:rsidP="00F52B6D">
      <w:pPr>
        <w:rPr>
          <w:lang w:eastAsia="en-US"/>
        </w:rPr>
      </w:pPr>
    </w:p>
    <w:p w14:paraId="67CAE699" w14:textId="4421A337" w:rsidR="00F52B6D" w:rsidRDefault="00F52B6D" w:rsidP="00F52B6D">
      <w:pPr>
        <w:rPr>
          <w:lang w:eastAsia="en-US"/>
        </w:rPr>
      </w:pPr>
    </w:p>
    <w:p w14:paraId="597F3C3C" w14:textId="508F677D" w:rsidR="00F52B6D" w:rsidRDefault="00F52B6D" w:rsidP="00F52B6D">
      <w:pPr>
        <w:pStyle w:val="Ttulo3"/>
        <w:rPr>
          <w:lang w:eastAsia="en-US"/>
        </w:rPr>
      </w:pPr>
      <w:bookmarkStart w:id="80" w:name="_Toc532368679"/>
      <w:r>
        <w:rPr>
          <w:lang w:eastAsia="en-US"/>
        </w:rPr>
        <w:t>Consultas Group By</w:t>
      </w:r>
      <w:bookmarkEnd w:id="80"/>
    </w:p>
    <w:p w14:paraId="28820DD0" w14:textId="38316883" w:rsidR="00F52B6D" w:rsidRPr="0059238F" w:rsidRDefault="00F52B6D" w:rsidP="008B0989">
      <w:pPr>
        <w:pBdr>
          <w:top w:val="single" w:sz="4" w:space="1" w:color="auto"/>
          <w:left w:val="single" w:sz="4" w:space="0" w:color="auto"/>
          <w:bottom w:val="single" w:sz="4" w:space="1" w:color="auto"/>
          <w:right w:val="single" w:sz="4" w:space="4" w:color="auto"/>
        </w:pBdr>
        <w:autoSpaceDE w:val="0"/>
        <w:autoSpaceDN w:val="0"/>
        <w:adjustRightInd w:val="0"/>
        <w:spacing w:before="0" w:line="240" w:lineRule="auto"/>
        <w:ind w:left="560"/>
        <w:jc w:val="left"/>
        <w:rPr>
          <w:rFonts w:ascii="Lucida Sans Typewriter" w:hAnsi="Lucida Sans Typewriter"/>
          <w:szCs w:val="18"/>
          <w:lang w:val="en-US" w:eastAsia="en-US"/>
        </w:rPr>
      </w:pPr>
      <w:r w:rsidRPr="0059238F">
        <w:rPr>
          <w:rFonts w:ascii="Lucida Sans Typewriter" w:hAnsi="Lucida Sans Typewriter" w:cs="Courier New"/>
          <w:color w:val="646464"/>
          <w:szCs w:val="18"/>
          <w:lang w:val="en-US" w:eastAsia="en-US"/>
        </w:rPr>
        <w:t>@NamedQuery</w:t>
      </w:r>
      <w:r w:rsidRPr="0059238F">
        <w:rPr>
          <w:rFonts w:ascii="Lucida Sans Typewriter" w:hAnsi="Lucida Sans Typewriter" w:cs="Courier New"/>
          <w:color w:val="000000"/>
          <w:szCs w:val="18"/>
          <w:lang w:val="en-US" w:eastAsia="en-US"/>
        </w:rPr>
        <w:t xml:space="preserve">(name = </w:t>
      </w:r>
      <w:r w:rsidRPr="0059238F">
        <w:rPr>
          <w:rFonts w:ascii="Lucida Sans Typewriter" w:hAnsi="Lucida Sans Typewriter" w:cs="Courier New"/>
          <w:color w:val="2A00FF"/>
          <w:szCs w:val="18"/>
          <w:lang w:val="en-US" w:eastAsia="en-US"/>
        </w:rPr>
        <w:t>"pelicula.groupBy.having"</w:t>
      </w:r>
      <w:r w:rsidRPr="0059238F">
        <w:rPr>
          <w:rFonts w:ascii="Lucida Sans Typewriter" w:hAnsi="Lucida Sans Typewriter" w:cs="Courier New"/>
          <w:color w:val="000000"/>
          <w:szCs w:val="18"/>
          <w:lang w:val="en-US" w:eastAsia="en-US"/>
        </w:rPr>
        <w:t xml:space="preserve">, query = </w:t>
      </w:r>
      <w:r w:rsidRPr="0059238F">
        <w:rPr>
          <w:rFonts w:ascii="Lucida Sans Typewriter" w:hAnsi="Lucida Sans Typewriter" w:cs="Courier New"/>
          <w:color w:val="2A00FF"/>
          <w:szCs w:val="18"/>
          <w:lang w:val="en-US" w:eastAsia="en-US"/>
        </w:rPr>
        <w:t>"SELECT d.nombre, COUNT(p) FROM Pelicula p LEFT JOIN p.productora d GROUP BY(d.nombre) HAVING COUNT(p)&gt;1"</w:t>
      </w:r>
      <w:r w:rsidRPr="0059238F">
        <w:rPr>
          <w:rFonts w:ascii="Lucida Sans Typewriter" w:hAnsi="Lucida Sans Typewriter" w:cs="Courier New"/>
          <w:color w:val="000000"/>
          <w:szCs w:val="18"/>
          <w:lang w:val="en-US" w:eastAsia="en-US"/>
        </w:rPr>
        <w:t>)</w:t>
      </w:r>
    </w:p>
    <w:p w14:paraId="5F7E86DD" w14:textId="3F1C6E4B" w:rsidR="00F52B6D" w:rsidRDefault="00F52B6D" w:rsidP="00F52B6D">
      <w:pPr>
        <w:rPr>
          <w:lang w:eastAsia="en-US"/>
        </w:rPr>
      </w:pPr>
      <w:r w:rsidRPr="00F52B6D">
        <w:rPr>
          <w:lang w:eastAsia="en-US"/>
        </w:rPr>
        <w:t>La consulta anterior devolverá el n</w:t>
      </w:r>
      <w:r>
        <w:rPr>
          <w:lang w:eastAsia="en-US"/>
        </w:rPr>
        <w:t>úmero de películas que ha realizado cada prod</w:t>
      </w:r>
      <w:r w:rsidR="008B0989">
        <w:rPr>
          <w:lang w:eastAsia="en-US"/>
        </w:rPr>
        <w:t xml:space="preserve">uctora, agrupándolas por nombre, </w:t>
      </w:r>
      <w:r>
        <w:rPr>
          <w:lang w:eastAsia="en-US"/>
        </w:rPr>
        <w:t>y eliminando aquellas que no hayan hecho más de 1.</w:t>
      </w:r>
    </w:p>
    <w:p w14:paraId="0C5EF3C8" w14:textId="02A2DF51" w:rsidR="00F52B6D" w:rsidRDefault="00F52B6D" w:rsidP="00F52B6D">
      <w:pPr>
        <w:rPr>
          <w:lang w:eastAsia="en-US"/>
        </w:rPr>
      </w:pPr>
    </w:p>
    <w:p w14:paraId="3D5DD542" w14:textId="5F830D2E" w:rsidR="00F52B6D" w:rsidRDefault="00F52B6D" w:rsidP="00F52B6D">
      <w:pPr>
        <w:rPr>
          <w:lang w:val="en-US" w:eastAsia="en-US"/>
        </w:rPr>
      </w:pPr>
      <w:r w:rsidRPr="00F52B6D">
        <w:rPr>
          <w:lang w:val="en-US" w:eastAsia="en-US"/>
        </w:rPr>
        <w:t>Clase ServicioPelicula:</w:t>
      </w:r>
    </w:p>
    <w:p w14:paraId="419D7E85" w14:textId="77777777" w:rsidR="00F52B6D" w:rsidRPr="00F52B6D" w:rsidRDefault="00F52B6D" w:rsidP="00F52B6D">
      <w:pPr>
        <w:rPr>
          <w:lang w:val="en-US" w:eastAsia="en-US"/>
        </w:rPr>
      </w:pPr>
    </w:p>
    <w:p w14:paraId="1FAC2F52" w14:textId="77777777" w:rsidR="00F52B6D" w:rsidRPr="0059238F" w:rsidRDefault="00F52B6D"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b/>
          <w:bCs/>
          <w:color w:val="7F0055"/>
          <w:szCs w:val="18"/>
          <w:lang w:val="en-US" w:eastAsia="en-US"/>
        </w:rPr>
        <w:t>public</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b/>
          <w:bCs/>
          <w:color w:val="7F0055"/>
          <w:szCs w:val="18"/>
          <w:lang w:val="en-US" w:eastAsia="en-US"/>
        </w:rPr>
        <w:t>static</w:t>
      </w:r>
      <w:r w:rsidRPr="0059238F">
        <w:rPr>
          <w:rFonts w:ascii="Lucida Sans Typewriter" w:hAnsi="Lucida Sans Typewriter" w:cs="Courier New"/>
          <w:color w:val="000000"/>
          <w:szCs w:val="18"/>
          <w:lang w:val="en-US" w:eastAsia="en-US"/>
        </w:rPr>
        <w:t xml:space="preserve"> List&lt;Object[]&gt; getPeliculasGroupByHaving(EntityManager </w:t>
      </w:r>
      <w:r w:rsidRPr="0059238F">
        <w:rPr>
          <w:rFonts w:ascii="Lucida Sans Typewriter" w:hAnsi="Lucida Sans Typewriter" w:cs="Courier New"/>
          <w:color w:val="6A3E3E"/>
          <w:szCs w:val="18"/>
          <w:lang w:val="en-US" w:eastAsia="en-US"/>
        </w:rPr>
        <w:t>em</w:t>
      </w:r>
      <w:r w:rsidRPr="0059238F">
        <w:rPr>
          <w:rFonts w:ascii="Lucida Sans Typewriter" w:hAnsi="Lucida Sans Typewriter" w:cs="Courier New"/>
          <w:color w:val="000000"/>
          <w:szCs w:val="18"/>
          <w:lang w:val="en-US" w:eastAsia="en-US"/>
        </w:rPr>
        <w:t>) {</w:t>
      </w:r>
    </w:p>
    <w:p w14:paraId="2BA02C84" w14:textId="61375D2F" w:rsidR="00F52B6D" w:rsidRPr="0059238F" w:rsidRDefault="00F52B6D"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000000"/>
          <w:szCs w:val="18"/>
          <w:lang w:val="en-US" w:eastAsia="en-US"/>
        </w:rPr>
        <w:tab/>
        <w:t xml:space="preserve">List&lt;Object[]&gt; </w:t>
      </w:r>
      <w:r w:rsidRPr="0059238F">
        <w:rPr>
          <w:rFonts w:ascii="Lucida Sans Typewriter" w:hAnsi="Lucida Sans Typewriter" w:cs="Courier New"/>
          <w:color w:val="6A3E3E"/>
          <w:szCs w:val="18"/>
          <w:lang w:val="en-US" w:eastAsia="en-US"/>
        </w:rPr>
        <w:t>peliculas</w:t>
      </w:r>
      <w:r w:rsidRPr="0059238F">
        <w:rPr>
          <w:rFonts w:ascii="Lucida Sans Typewriter" w:hAnsi="Lucida Sans Typewriter" w:cs="Courier New"/>
          <w:color w:val="000000"/>
          <w:szCs w:val="18"/>
          <w:lang w:val="en-US" w:eastAsia="en-US"/>
        </w:rPr>
        <w:t xml:space="preserve"> = </w:t>
      </w:r>
      <w:r w:rsidRPr="0059238F">
        <w:rPr>
          <w:rFonts w:ascii="Lucida Sans Typewriter" w:hAnsi="Lucida Sans Typewriter" w:cs="Courier New"/>
          <w:b/>
          <w:bCs/>
          <w:color w:val="7F0055"/>
          <w:szCs w:val="18"/>
          <w:lang w:val="en-US" w:eastAsia="en-US"/>
        </w:rPr>
        <w:t>new</w:t>
      </w:r>
      <w:r w:rsidRPr="0059238F">
        <w:rPr>
          <w:rFonts w:ascii="Lucida Sans Typewriter" w:hAnsi="Lucida Sans Typewriter" w:cs="Courier New"/>
          <w:color w:val="000000"/>
          <w:szCs w:val="18"/>
          <w:lang w:val="en-US" w:eastAsia="en-US"/>
        </w:rPr>
        <w:t xml:space="preserve"> ArrayList&lt;Object[]&gt;();</w:t>
      </w:r>
    </w:p>
    <w:p w14:paraId="590800A7" w14:textId="77777777" w:rsidR="00F52B6D" w:rsidRPr="0059238F" w:rsidRDefault="00F52B6D"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color w:val="000000"/>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color w:val="6A3E3E"/>
          <w:szCs w:val="18"/>
          <w:lang w:val="en-US" w:eastAsia="en-US"/>
        </w:rPr>
        <w:t>peliculas</w:t>
      </w:r>
      <w:r w:rsidRPr="0059238F">
        <w:rPr>
          <w:rFonts w:ascii="Lucida Sans Typewriter" w:hAnsi="Lucida Sans Typewriter" w:cs="Courier New"/>
          <w:color w:val="000000"/>
          <w:szCs w:val="18"/>
          <w:lang w:val="en-US" w:eastAsia="en-US"/>
        </w:rPr>
        <w:t xml:space="preserve"> = </w:t>
      </w:r>
      <w:r w:rsidRPr="0059238F">
        <w:rPr>
          <w:rFonts w:ascii="Lucida Sans Typewriter" w:hAnsi="Lucida Sans Typewriter" w:cs="Courier New"/>
          <w:color w:val="6A3E3E"/>
          <w:szCs w:val="18"/>
          <w:lang w:val="en-US" w:eastAsia="en-US"/>
        </w:rPr>
        <w:t>em</w:t>
      </w:r>
      <w:r w:rsidRPr="0059238F">
        <w:rPr>
          <w:rFonts w:ascii="Lucida Sans Typewriter" w:hAnsi="Lucida Sans Typewriter" w:cs="Courier New"/>
          <w:color w:val="000000"/>
          <w:szCs w:val="18"/>
          <w:lang w:val="en-US" w:eastAsia="en-US"/>
        </w:rPr>
        <w:t>.createNamedQuery(</w:t>
      </w:r>
      <w:r w:rsidRPr="0059238F">
        <w:rPr>
          <w:rFonts w:ascii="Lucida Sans Typewriter" w:hAnsi="Lucida Sans Typewriter" w:cs="Courier New"/>
          <w:color w:val="2A00FF"/>
          <w:szCs w:val="18"/>
          <w:lang w:val="en-US" w:eastAsia="en-US"/>
        </w:rPr>
        <w:t>"pelicula.groupBy.having"</w:t>
      </w:r>
      <w:r w:rsidRPr="0059238F">
        <w:rPr>
          <w:rFonts w:ascii="Lucida Sans Typewriter" w:hAnsi="Lucida Sans Typewriter" w:cs="Courier New"/>
          <w:color w:val="000000"/>
          <w:szCs w:val="18"/>
          <w:lang w:val="en-US" w:eastAsia="en-US"/>
        </w:rPr>
        <w:t xml:space="preserve">, </w:t>
      </w:r>
    </w:p>
    <w:p w14:paraId="3AD8819F" w14:textId="72750D8B" w:rsidR="00F52B6D" w:rsidRPr="0059238F" w:rsidRDefault="00F52B6D"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6A3E3E"/>
          <w:szCs w:val="18"/>
          <w:lang w:val="en-US" w:eastAsia="en-US"/>
        </w:rPr>
        <w:t xml:space="preserve">        </w:t>
      </w:r>
      <w:r w:rsidRPr="0059238F">
        <w:rPr>
          <w:rFonts w:ascii="Lucida Sans Typewriter" w:hAnsi="Lucida Sans Typewriter" w:cs="Courier New"/>
          <w:color w:val="000000"/>
          <w:szCs w:val="18"/>
          <w:lang w:val="en-US" w:eastAsia="en-US"/>
        </w:rPr>
        <w:t>Object[].</w:t>
      </w:r>
      <w:r w:rsidRPr="0059238F">
        <w:rPr>
          <w:rFonts w:ascii="Lucida Sans Typewriter" w:hAnsi="Lucida Sans Typewriter" w:cs="Courier New"/>
          <w:b/>
          <w:bCs/>
          <w:color w:val="7F0055"/>
          <w:szCs w:val="18"/>
          <w:lang w:val="en-US" w:eastAsia="en-US"/>
        </w:rPr>
        <w:t>class</w:t>
      </w:r>
      <w:r w:rsidRPr="0059238F">
        <w:rPr>
          <w:rFonts w:ascii="Lucida Sans Typewriter" w:hAnsi="Lucida Sans Typewriter" w:cs="Courier New"/>
          <w:color w:val="000000"/>
          <w:szCs w:val="18"/>
          <w:lang w:val="en-US" w:eastAsia="en-US"/>
        </w:rPr>
        <w:t>).getResultList();</w:t>
      </w:r>
    </w:p>
    <w:p w14:paraId="1EF1770C" w14:textId="2D085DA6" w:rsidR="00F52B6D" w:rsidRPr="0059238F" w:rsidRDefault="00F52B6D"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59238F">
        <w:rPr>
          <w:rFonts w:ascii="Lucida Sans Typewriter" w:hAnsi="Lucida Sans Typewriter" w:cs="Courier New"/>
          <w:color w:val="000000"/>
          <w:szCs w:val="18"/>
          <w:lang w:val="en-US" w:eastAsia="en-US"/>
        </w:rPr>
        <w:tab/>
      </w:r>
      <w:r w:rsidRPr="0059238F">
        <w:rPr>
          <w:rFonts w:ascii="Lucida Sans Typewriter" w:hAnsi="Lucida Sans Typewriter" w:cs="Courier New"/>
          <w:b/>
          <w:bCs/>
          <w:color w:val="7F0055"/>
          <w:szCs w:val="18"/>
          <w:lang w:val="en-US" w:eastAsia="en-US"/>
        </w:rPr>
        <w:t>return</w:t>
      </w:r>
      <w:r w:rsidRPr="0059238F">
        <w:rPr>
          <w:rFonts w:ascii="Lucida Sans Typewriter" w:hAnsi="Lucida Sans Typewriter" w:cs="Courier New"/>
          <w:color w:val="000000"/>
          <w:szCs w:val="18"/>
          <w:lang w:val="en-US" w:eastAsia="en-US"/>
        </w:rPr>
        <w:t xml:space="preserve"> </w:t>
      </w:r>
      <w:r w:rsidRPr="0059238F">
        <w:rPr>
          <w:rFonts w:ascii="Lucida Sans Typewriter" w:hAnsi="Lucida Sans Typewriter" w:cs="Courier New"/>
          <w:color w:val="6A3E3E"/>
          <w:szCs w:val="18"/>
          <w:lang w:val="en-US" w:eastAsia="en-US"/>
        </w:rPr>
        <w:t>peliculas</w:t>
      </w:r>
      <w:r w:rsidRPr="0059238F">
        <w:rPr>
          <w:rFonts w:ascii="Lucida Sans Typewriter" w:hAnsi="Lucida Sans Typewriter" w:cs="Courier New"/>
          <w:color w:val="000000"/>
          <w:szCs w:val="18"/>
          <w:lang w:val="en-US" w:eastAsia="en-US"/>
        </w:rPr>
        <w:t>;</w:t>
      </w:r>
    </w:p>
    <w:p w14:paraId="146CE913" w14:textId="55331DDF" w:rsidR="00F52B6D" w:rsidRPr="0059238F" w:rsidRDefault="00F52B6D" w:rsidP="008B0989">
      <w:pPr>
        <w:pBdr>
          <w:top w:val="single" w:sz="4" w:space="1" w:color="auto"/>
          <w:left w:val="single" w:sz="4" w:space="4" w:color="auto"/>
          <w:bottom w:val="single" w:sz="4" w:space="1" w:color="auto"/>
          <w:right w:val="single" w:sz="4" w:space="4" w:color="auto"/>
        </w:pBdr>
        <w:spacing w:line="240" w:lineRule="auto"/>
        <w:ind w:left="709"/>
        <w:rPr>
          <w:rFonts w:ascii="Lucida Sans Typewriter" w:hAnsi="Lucida Sans Typewriter"/>
          <w:szCs w:val="18"/>
          <w:lang w:eastAsia="en-US"/>
        </w:rPr>
      </w:pPr>
      <w:r w:rsidRPr="0059238F">
        <w:rPr>
          <w:rFonts w:ascii="Lucida Sans Typewriter" w:hAnsi="Lucida Sans Typewriter" w:cs="Courier New"/>
          <w:color w:val="000000"/>
          <w:szCs w:val="18"/>
          <w:lang w:eastAsia="en-US"/>
        </w:rPr>
        <w:t>}</w:t>
      </w:r>
    </w:p>
    <w:p w14:paraId="250DD126" w14:textId="0D3912E2" w:rsidR="00F52B6D" w:rsidRDefault="00F52B6D" w:rsidP="00F52B6D">
      <w:pPr>
        <w:rPr>
          <w:lang w:eastAsia="en-US"/>
        </w:rPr>
      </w:pPr>
      <w:r w:rsidRPr="00F52B6D">
        <w:rPr>
          <w:lang w:eastAsia="en-US"/>
        </w:rPr>
        <w:t>Como se puede ob</w:t>
      </w:r>
      <w:r>
        <w:rPr>
          <w:lang w:eastAsia="en-US"/>
        </w:rPr>
        <w:t xml:space="preserve">servar, </w:t>
      </w:r>
      <w:r w:rsidR="008B0989">
        <w:rPr>
          <w:lang w:eastAsia="en-US"/>
        </w:rPr>
        <w:t xml:space="preserve">para </w:t>
      </w:r>
      <w:r>
        <w:rPr>
          <w:lang w:eastAsia="en-US"/>
        </w:rPr>
        <w:t xml:space="preserve">cualquier consulta en la que se quiera devolver más de un valor se debe emplear un método que devuelva una lista de </w:t>
      </w:r>
      <w:r w:rsidRPr="00F52B6D">
        <w:rPr>
          <w:i/>
          <w:lang w:eastAsia="en-US"/>
        </w:rPr>
        <w:t>arrays</w:t>
      </w:r>
      <w:r>
        <w:rPr>
          <w:lang w:eastAsia="en-US"/>
        </w:rPr>
        <w:t xml:space="preserve"> de </w:t>
      </w:r>
      <w:r w:rsidRPr="00F52B6D">
        <w:rPr>
          <w:i/>
          <w:lang w:eastAsia="en-US"/>
        </w:rPr>
        <w:t>Object</w:t>
      </w:r>
      <w:r>
        <w:rPr>
          <w:lang w:eastAsia="en-US"/>
        </w:rPr>
        <w:t>.</w:t>
      </w:r>
    </w:p>
    <w:p w14:paraId="3DCCE28A" w14:textId="449F3AEA" w:rsidR="00390290" w:rsidRDefault="00390290" w:rsidP="00F52B6D">
      <w:pPr>
        <w:rPr>
          <w:lang w:eastAsia="en-US"/>
        </w:rPr>
      </w:pPr>
    </w:p>
    <w:p w14:paraId="70725533" w14:textId="2BA3F4E8" w:rsidR="00390290" w:rsidRDefault="008A3741" w:rsidP="00F52B6D">
      <w:pPr>
        <w:rPr>
          <w:lang w:eastAsia="en-US"/>
        </w:rPr>
      </w:pPr>
      <w:r>
        <w:rPr>
          <w:noProof/>
          <w:lang w:eastAsia="es-ES"/>
        </w:rPr>
        <w:drawing>
          <wp:anchor distT="0" distB="0" distL="114300" distR="114300" simplePos="0" relativeHeight="251663360" behindDoc="0" locked="0" layoutInCell="1" allowOverlap="1" wp14:anchorId="6D650C54" wp14:editId="708BE779">
            <wp:simplePos x="0" y="0"/>
            <wp:positionH relativeFrom="margin">
              <wp:posOffset>544830</wp:posOffset>
            </wp:positionH>
            <wp:positionV relativeFrom="paragraph">
              <wp:posOffset>3810</wp:posOffset>
            </wp:positionV>
            <wp:extent cx="2103120" cy="640080"/>
            <wp:effectExtent l="0" t="0" r="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5FE36" w14:textId="1FEE0E60" w:rsidR="00390290" w:rsidRDefault="00390290" w:rsidP="00F52B6D">
      <w:pPr>
        <w:rPr>
          <w:lang w:eastAsia="en-US"/>
        </w:rPr>
      </w:pPr>
    </w:p>
    <w:p w14:paraId="4876D09D" w14:textId="265E8AFD" w:rsidR="00390290" w:rsidRDefault="00390290" w:rsidP="00F52B6D">
      <w:pPr>
        <w:rPr>
          <w:lang w:eastAsia="en-US"/>
        </w:rPr>
      </w:pPr>
    </w:p>
    <w:p w14:paraId="1406C682" w14:textId="6A2C4D52" w:rsidR="00390290" w:rsidRDefault="00390290" w:rsidP="00F52B6D">
      <w:pPr>
        <w:rPr>
          <w:lang w:eastAsia="en-US"/>
        </w:rPr>
      </w:pPr>
    </w:p>
    <w:p w14:paraId="409F2625" w14:textId="77777777" w:rsidR="008B0989" w:rsidRDefault="008B0989" w:rsidP="00F52B6D">
      <w:pPr>
        <w:rPr>
          <w:lang w:eastAsia="en-US"/>
        </w:rPr>
      </w:pPr>
    </w:p>
    <w:p w14:paraId="2615E29A" w14:textId="77777777" w:rsidR="008B0989" w:rsidRDefault="008B0989" w:rsidP="008B0989">
      <w:pPr>
        <w:pStyle w:val="Ttulo3"/>
        <w:numPr>
          <w:ilvl w:val="3"/>
          <w:numId w:val="3"/>
        </w:numPr>
        <w:rPr>
          <w:lang w:eastAsia="en-US"/>
        </w:rPr>
      </w:pPr>
      <w:bookmarkStart w:id="81" w:name="_Toc532309509"/>
      <w:bookmarkStart w:id="82" w:name="_Toc532368680"/>
      <w:r>
        <w:rPr>
          <w:lang w:eastAsia="en-US"/>
        </w:rPr>
        <w:lastRenderedPageBreak/>
        <w:t>Consultas varias</w:t>
      </w:r>
      <w:bookmarkEnd w:id="81"/>
      <w:bookmarkEnd w:id="82"/>
    </w:p>
    <w:p w14:paraId="30A2E5B1" w14:textId="00B2A201" w:rsidR="008B0989" w:rsidRPr="002435AD" w:rsidRDefault="008B0989" w:rsidP="008B0989">
      <w:pPr>
        <w:rPr>
          <w:lang w:eastAsia="en-US"/>
        </w:rPr>
      </w:pPr>
      <w:r w:rsidRPr="002435AD">
        <w:rPr>
          <w:lang w:eastAsia="en-US"/>
        </w:rPr>
        <w:t xml:space="preserve">Otras palabras reservadas permiten poner condiciones distintas a las consultas y poder rescatar aquellos datos que </w:t>
      </w:r>
      <w:r w:rsidR="00894C04">
        <w:rPr>
          <w:lang w:eastAsia="en-US"/>
        </w:rPr>
        <w:t>se desee</w:t>
      </w:r>
      <w:r w:rsidRPr="002435AD">
        <w:rPr>
          <w:lang w:eastAsia="en-US"/>
        </w:rPr>
        <w:t>. Algunos ejemplos son los siguientes:</w:t>
      </w:r>
    </w:p>
    <w:p w14:paraId="74529688" w14:textId="77777777" w:rsidR="008B0989" w:rsidRDefault="008B0989" w:rsidP="008B0989">
      <w:pPr>
        <w:pStyle w:val="Prrafodelista"/>
        <w:numPr>
          <w:ilvl w:val="0"/>
          <w:numId w:val="42"/>
        </w:numPr>
        <w:rPr>
          <w:lang w:eastAsia="en-US"/>
        </w:rPr>
      </w:pPr>
      <w:r w:rsidRPr="002435AD">
        <w:rPr>
          <w:lang w:eastAsia="en-US"/>
        </w:rPr>
        <w:t xml:space="preserve">En esta consulta se seleccionan </w:t>
      </w:r>
      <w:r>
        <w:rPr>
          <w:lang w:eastAsia="en-US"/>
        </w:rPr>
        <w:t>aquellas películas cuya recaudación es mayor que cualquier de los presupuestos de todas las películas.</w:t>
      </w:r>
    </w:p>
    <w:p w14:paraId="1F65DA71" w14:textId="77777777" w:rsidR="008B0989" w:rsidRPr="002435AD" w:rsidRDefault="008B0989" w:rsidP="008B0989">
      <w:pPr>
        <w:pStyle w:val="Prrafodelista"/>
        <w:ind w:left="1069"/>
        <w:rPr>
          <w:lang w:eastAsia="en-US"/>
        </w:rPr>
      </w:pPr>
    </w:p>
    <w:p w14:paraId="2179DE6B" w14:textId="77777777" w:rsidR="008B0989" w:rsidRPr="002435AD" w:rsidRDefault="008B0989"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color w:val="000000"/>
          <w:sz w:val="20"/>
          <w:lang w:val="fr-FR" w:eastAsia="en-US"/>
        </w:rPr>
      </w:pPr>
      <w:r w:rsidRPr="002435AD">
        <w:rPr>
          <w:rFonts w:ascii="Lucida Sans Typewriter" w:hAnsi="Lucida Sans Typewriter" w:cs="Courier New"/>
          <w:color w:val="646464"/>
          <w:lang w:val="fr-FR" w:eastAsia="en-US"/>
        </w:rPr>
        <w:t>@</w:t>
      </w:r>
      <w:r w:rsidRPr="002435AD">
        <w:rPr>
          <w:rFonts w:ascii="Lucida Sans Typewriter" w:hAnsi="Lucida Sans Typewriter" w:cs="Courier New"/>
          <w:color w:val="000000"/>
          <w:u w:val="single"/>
          <w:lang w:val="fr-FR" w:eastAsia="en-US"/>
        </w:rPr>
        <w:t>NamedQuery</w:t>
      </w:r>
      <w:r w:rsidRPr="002435AD">
        <w:rPr>
          <w:rFonts w:ascii="Lucida Sans Typewriter" w:hAnsi="Lucida Sans Typewriter" w:cs="Courier New"/>
          <w:color w:val="000000"/>
          <w:lang w:val="fr-FR" w:eastAsia="en-US"/>
        </w:rPr>
        <w:t xml:space="preserve">(name = </w:t>
      </w:r>
      <w:r w:rsidRPr="002435AD">
        <w:rPr>
          <w:rFonts w:ascii="Lucida Sans Typewriter" w:hAnsi="Lucida Sans Typewriter" w:cs="Courier New"/>
          <w:color w:val="2A00FF"/>
          <w:lang w:val="fr-FR" w:eastAsia="en-US"/>
        </w:rPr>
        <w:t>"pelicula.ANY"</w:t>
      </w:r>
      <w:r w:rsidRPr="002435AD">
        <w:rPr>
          <w:rFonts w:ascii="Lucida Sans Typewriter" w:hAnsi="Lucida Sans Typewriter" w:cs="Courier New"/>
          <w:color w:val="000000"/>
          <w:lang w:val="fr-FR" w:eastAsia="en-US"/>
        </w:rPr>
        <w:t xml:space="preserve">, query = </w:t>
      </w:r>
      <w:r w:rsidRPr="002435AD">
        <w:rPr>
          <w:rFonts w:ascii="Lucida Sans Typewriter" w:hAnsi="Lucida Sans Typewriter" w:cs="Courier New"/>
          <w:color w:val="2A00FF"/>
          <w:lang w:val="fr-FR" w:eastAsia="en-US"/>
        </w:rPr>
        <w:t>"SELECT p FROM Pelicula p WHERE p.recaudacion &lt; ANY(SELECT pelic.presupuesto FROM Pelicula pelic) ORDER BY p.presupuesto DESC"</w:t>
      </w:r>
      <w:r w:rsidRPr="002435AD">
        <w:rPr>
          <w:rFonts w:ascii="Lucida Sans Typewriter" w:hAnsi="Lucida Sans Typewriter" w:cs="Courier New"/>
          <w:color w:val="000000"/>
          <w:lang w:val="fr-FR" w:eastAsia="en-US"/>
        </w:rPr>
        <w:t>),</w:t>
      </w:r>
    </w:p>
    <w:p w14:paraId="5B567FA4" w14:textId="77777777" w:rsidR="008B0989" w:rsidRDefault="008B0989" w:rsidP="008B0989">
      <w:pPr>
        <w:autoSpaceDE w:val="0"/>
        <w:autoSpaceDN w:val="0"/>
        <w:adjustRightInd w:val="0"/>
        <w:spacing w:before="0" w:line="240" w:lineRule="auto"/>
        <w:ind w:left="0"/>
        <w:jc w:val="left"/>
        <w:rPr>
          <w:rFonts w:ascii="Courier New" w:hAnsi="Courier New" w:cs="Courier New"/>
          <w:sz w:val="20"/>
          <w:lang w:val="fr-FR" w:eastAsia="en-US"/>
        </w:rPr>
      </w:pPr>
    </w:p>
    <w:p w14:paraId="206BAF71" w14:textId="77777777" w:rsidR="008B0989" w:rsidRPr="00C6563F" w:rsidRDefault="008B0989" w:rsidP="008B0989">
      <w:pPr>
        <w:pStyle w:val="Prrafodelista"/>
        <w:numPr>
          <w:ilvl w:val="0"/>
          <w:numId w:val="42"/>
        </w:numPr>
        <w:rPr>
          <w:lang w:eastAsia="en-US"/>
        </w:rPr>
      </w:pPr>
      <w:r w:rsidRPr="00C6563F">
        <w:rPr>
          <w:lang w:eastAsia="en-US"/>
        </w:rPr>
        <w:t>En este caso se utiliza la palabra CASE para cambiar el género de la película Matrix y Jurassic Park.</w:t>
      </w:r>
    </w:p>
    <w:p w14:paraId="5E363500" w14:textId="77777777" w:rsidR="008B0989" w:rsidRDefault="008B0989" w:rsidP="008B0989">
      <w:pPr>
        <w:autoSpaceDE w:val="0"/>
        <w:autoSpaceDN w:val="0"/>
        <w:adjustRightInd w:val="0"/>
        <w:spacing w:before="0" w:line="240" w:lineRule="auto"/>
        <w:ind w:left="0"/>
        <w:jc w:val="left"/>
        <w:rPr>
          <w:rFonts w:ascii="Courier New" w:hAnsi="Courier New" w:cs="Courier New"/>
          <w:color w:val="000000"/>
          <w:sz w:val="20"/>
          <w:lang w:val="fr-FR" w:eastAsia="en-US"/>
        </w:rPr>
      </w:pPr>
      <w:r w:rsidRPr="002435AD">
        <w:rPr>
          <w:rFonts w:ascii="Courier New" w:hAnsi="Courier New" w:cs="Courier New"/>
          <w:color w:val="000000"/>
          <w:sz w:val="20"/>
          <w:lang w:val="fr-FR" w:eastAsia="en-US"/>
        </w:rPr>
        <w:tab/>
      </w:r>
    </w:p>
    <w:p w14:paraId="609C2E9E" w14:textId="77777777" w:rsidR="008B0989" w:rsidRPr="00C6563F" w:rsidRDefault="008B0989" w:rsidP="00894C04">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lang w:eastAsia="en-US"/>
        </w:rPr>
      </w:pPr>
      <w:r w:rsidRPr="00C6563F">
        <w:rPr>
          <w:rFonts w:ascii="Lucida Sans Typewriter" w:hAnsi="Lucida Sans Typewriter" w:cs="Courier New"/>
          <w:color w:val="646464"/>
          <w:lang w:eastAsia="en-US"/>
        </w:rPr>
        <w:t>@NamedQuery</w:t>
      </w:r>
      <w:r w:rsidRPr="00C6563F">
        <w:rPr>
          <w:rFonts w:ascii="Lucida Sans Typewriter" w:hAnsi="Lucida Sans Typewriter" w:cs="Courier New"/>
          <w:color w:val="000000"/>
          <w:lang w:eastAsia="en-US"/>
        </w:rPr>
        <w:t xml:space="preserve">(name = </w:t>
      </w:r>
      <w:r w:rsidRPr="00C6563F">
        <w:rPr>
          <w:rFonts w:ascii="Lucida Sans Typewriter" w:hAnsi="Lucida Sans Typewriter" w:cs="Courier New"/>
          <w:color w:val="2A00FF"/>
          <w:lang w:eastAsia="en-US"/>
        </w:rPr>
        <w:t>"pelicula.CASE"</w:t>
      </w:r>
      <w:r w:rsidRPr="00C6563F">
        <w:rPr>
          <w:rFonts w:ascii="Lucida Sans Typewriter" w:hAnsi="Lucida Sans Typewriter" w:cs="Courier New"/>
          <w:color w:val="000000"/>
          <w:lang w:eastAsia="en-US"/>
        </w:rPr>
        <w:t xml:space="preserve">, query = </w:t>
      </w:r>
      <w:r w:rsidRPr="00C6563F">
        <w:rPr>
          <w:rFonts w:ascii="Lucida Sans Typewriter" w:hAnsi="Lucida Sans Typewriter" w:cs="Courier New"/>
          <w:color w:val="2A00FF"/>
          <w:lang w:eastAsia="en-US"/>
        </w:rPr>
        <w:t>"SELECT p.titulo, "</w:t>
      </w:r>
    </w:p>
    <w:p w14:paraId="62B559A2" w14:textId="77777777" w:rsidR="008B0989" w:rsidRPr="00C6563F" w:rsidRDefault="008B0989" w:rsidP="00894C04">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C6563F">
        <w:rPr>
          <w:rFonts w:ascii="Lucida Sans Typewriter" w:hAnsi="Lucida Sans Typewriter" w:cs="Courier New"/>
          <w:color w:val="000000"/>
          <w:lang w:eastAsia="en-US"/>
        </w:rPr>
        <w:tab/>
      </w:r>
      <w:r w:rsidRPr="00C6563F">
        <w:rPr>
          <w:rFonts w:ascii="Lucida Sans Typewriter" w:hAnsi="Lucida Sans Typewriter" w:cs="Courier New"/>
          <w:color w:val="000000"/>
          <w:lang w:val="en-US" w:eastAsia="en-US"/>
        </w:rPr>
        <w:t xml:space="preserve">+ </w:t>
      </w:r>
      <w:r w:rsidRPr="00C6563F">
        <w:rPr>
          <w:rFonts w:ascii="Lucida Sans Typewriter" w:hAnsi="Lucida Sans Typewriter" w:cs="Courier New"/>
          <w:color w:val="2A00FF"/>
          <w:lang w:val="en-US" w:eastAsia="en-US"/>
        </w:rPr>
        <w:t>"CASE p.titulo WHEN 'Matrix' THEN 'Filosofica' "</w:t>
      </w:r>
    </w:p>
    <w:p w14:paraId="623C8DD1" w14:textId="77777777" w:rsidR="008B0989" w:rsidRPr="00C6563F" w:rsidRDefault="008B0989" w:rsidP="00894C04">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C6563F">
        <w:rPr>
          <w:rFonts w:ascii="Lucida Sans Typewriter" w:hAnsi="Lucida Sans Typewriter" w:cs="Courier New"/>
          <w:color w:val="000000"/>
          <w:lang w:val="en-US" w:eastAsia="en-US"/>
        </w:rPr>
        <w:tab/>
        <w:t xml:space="preserve">+ </w:t>
      </w:r>
      <w:r w:rsidRPr="00C6563F">
        <w:rPr>
          <w:rFonts w:ascii="Lucida Sans Typewriter" w:hAnsi="Lucida Sans Typewriter" w:cs="Courier New"/>
          <w:color w:val="2A00FF"/>
          <w:lang w:val="en-US" w:eastAsia="en-US"/>
        </w:rPr>
        <w:t>"WHEN 'Jurassic Park' THEN 'Dinosaurios' "</w:t>
      </w:r>
    </w:p>
    <w:p w14:paraId="48196F54" w14:textId="77777777" w:rsidR="008B0989" w:rsidRPr="008B0989" w:rsidRDefault="008B0989" w:rsidP="00894C04">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C6563F">
        <w:rPr>
          <w:rFonts w:ascii="Lucida Sans Typewriter" w:hAnsi="Lucida Sans Typewriter" w:cs="Courier New"/>
          <w:color w:val="000000"/>
          <w:lang w:val="en-US" w:eastAsia="en-US"/>
        </w:rPr>
        <w:tab/>
        <w:t xml:space="preserve">+ </w:t>
      </w:r>
      <w:r w:rsidRPr="00C6563F">
        <w:rPr>
          <w:rFonts w:ascii="Lucida Sans Typewriter" w:hAnsi="Lucida Sans Typewriter" w:cs="Courier New"/>
          <w:color w:val="2A00FF"/>
          <w:lang w:val="en-US" w:eastAsia="en-US"/>
        </w:rPr>
        <w:t>"ELSE p.genero "</w:t>
      </w:r>
    </w:p>
    <w:p w14:paraId="12D0D2A5" w14:textId="77777777" w:rsidR="008B0989" w:rsidRPr="008B0989" w:rsidRDefault="008B0989" w:rsidP="00894C04">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lang w:val="en-US" w:eastAsia="en-US"/>
        </w:rPr>
      </w:pPr>
      <w:r w:rsidRPr="00C6563F">
        <w:rPr>
          <w:rFonts w:ascii="Lucida Sans Typewriter" w:hAnsi="Lucida Sans Typewriter" w:cs="Courier New"/>
          <w:color w:val="000000"/>
          <w:lang w:val="en-US" w:eastAsia="en-US"/>
        </w:rPr>
        <w:tab/>
        <w:t xml:space="preserve">+ </w:t>
      </w:r>
      <w:r w:rsidRPr="00C6563F">
        <w:rPr>
          <w:rFonts w:ascii="Lucida Sans Typewriter" w:hAnsi="Lucida Sans Typewriter" w:cs="Courier New"/>
          <w:color w:val="2A00FF"/>
          <w:lang w:val="en-US" w:eastAsia="en-US"/>
        </w:rPr>
        <w:t>"END FROM Pelicula p"</w:t>
      </w:r>
      <w:r w:rsidRPr="00C6563F">
        <w:rPr>
          <w:rFonts w:ascii="Lucida Sans Typewriter" w:hAnsi="Lucida Sans Typewriter" w:cs="Courier New"/>
          <w:color w:val="000000"/>
          <w:lang w:val="en-US" w:eastAsia="en-US"/>
        </w:rPr>
        <w:t>),</w:t>
      </w:r>
    </w:p>
    <w:p w14:paraId="5F3F588E" w14:textId="77777777" w:rsidR="00894C04" w:rsidRPr="007369EF" w:rsidRDefault="00894C04" w:rsidP="00894C04">
      <w:pPr>
        <w:pStyle w:val="Prrafodelista"/>
        <w:ind w:left="1069"/>
        <w:rPr>
          <w:lang w:val="en-US" w:eastAsia="en-US"/>
        </w:rPr>
      </w:pPr>
    </w:p>
    <w:p w14:paraId="702DB158" w14:textId="1E92572E" w:rsidR="008B0989" w:rsidRDefault="008B0989" w:rsidP="008B0989">
      <w:pPr>
        <w:pStyle w:val="Prrafodelista"/>
        <w:numPr>
          <w:ilvl w:val="0"/>
          <w:numId w:val="42"/>
        </w:numPr>
        <w:rPr>
          <w:lang w:eastAsia="en-US"/>
        </w:rPr>
      </w:pPr>
      <w:r>
        <w:rPr>
          <w:lang w:eastAsia="en-US"/>
        </w:rPr>
        <w:t>En esta consulta se recuperará la media de todos los presupuestos y de las recaudaciones.</w:t>
      </w:r>
    </w:p>
    <w:p w14:paraId="6F273FC6" w14:textId="77777777" w:rsidR="00894C04" w:rsidRDefault="00894C04" w:rsidP="00894C04">
      <w:pPr>
        <w:pStyle w:val="Prrafodelista"/>
        <w:ind w:left="1069"/>
        <w:rPr>
          <w:lang w:eastAsia="en-US"/>
        </w:rPr>
      </w:pPr>
    </w:p>
    <w:p w14:paraId="23F98005" w14:textId="77777777" w:rsidR="008B0989" w:rsidRDefault="008B0989" w:rsidP="008B0989">
      <w:pPr>
        <w:pBdr>
          <w:top w:val="single" w:sz="4" w:space="1" w:color="auto"/>
          <w:left w:val="single" w:sz="4" w:space="4" w:color="auto"/>
          <w:bottom w:val="single" w:sz="4" w:space="1" w:color="auto"/>
          <w:right w:val="single" w:sz="4" w:space="4" w:color="auto"/>
        </w:pBdr>
        <w:ind w:left="709"/>
        <w:jc w:val="left"/>
        <w:rPr>
          <w:rFonts w:ascii="Lucida Sans Typewriter" w:hAnsi="Lucida Sans Typewriter"/>
          <w:sz w:val="14"/>
          <w:lang w:eastAsia="en-US"/>
        </w:rPr>
      </w:pPr>
      <w:r w:rsidRPr="00356FAD">
        <w:rPr>
          <w:rFonts w:ascii="Lucida Sans Typewriter" w:hAnsi="Lucida Sans Typewriter" w:cs="Courier New"/>
          <w:color w:val="646464"/>
          <w:lang w:eastAsia="en-US"/>
        </w:rPr>
        <w:t>@NamedQuery</w:t>
      </w:r>
      <w:r w:rsidRPr="00356FAD">
        <w:rPr>
          <w:rFonts w:ascii="Lucida Sans Typewriter" w:hAnsi="Lucida Sans Typewriter" w:cs="Courier New"/>
          <w:color w:val="000000"/>
          <w:lang w:eastAsia="en-US"/>
        </w:rPr>
        <w:t xml:space="preserve">(name = </w:t>
      </w:r>
      <w:r w:rsidRPr="00356FAD">
        <w:rPr>
          <w:rFonts w:ascii="Lucida Sans Typewriter" w:hAnsi="Lucida Sans Typewriter" w:cs="Courier New"/>
          <w:color w:val="2A00FF"/>
          <w:lang w:eastAsia="en-US"/>
        </w:rPr>
        <w:t>"pelicula.AVG"</w:t>
      </w:r>
      <w:r w:rsidRPr="00356FAD">
        <w:rPr>
          <w:rFonts w:ascii="Lucida Sans Typewriter" w:hAnsi="Lucida Sans Typewriter" w:cs="Courier New"/>
          <w:color w:val="000000"/>
          <w:lang w:eastAsia="en-US"/>
        </w:rPr>
        <w:t xml:space="preserve">, query = </w:t>
      </w:r>
      <w:r>
        <w:rPr>
          <w:rFonts w:ascii="Lucida Sans Typewriter" w:hAnsi="Lucida Sans Typewriter" w:cs="Courier New"/>
          <w:color w:val="2A00FF"/>
          <w:lang w:eastAsia="en-US"/>
        </w:rPr>
        <w:t xml:space="preserve">"SELECT </w:t>
      </w:r>
      <w:r w:rsidRPr="00356FAD">
        <w:rPr>
          <w:rFonts w:ascii="Lucida Sans Typewriter" w:hAnsi="Lucida Sans Typewriter" w:cs="Courier New"/>
          <w:color w:val="2A00FF"/>
          <w:lang w:eastAsia="en-US"/>
        </w:rPr>
        <w:t>AVG(p.presupuesto),</w:t>
      </w:r>
      <w:r>
        <w:rPr>
          <w:rFonts w:ascii="Lucida Sans Typewriter" w:hAnsi="Lucida Sans Typewriter" w:cs="Courier New"/>
          <w:color w:val="2A00FF"/>
          <w:lang w:eastAsia="en-US"/>
        </w:rPr>
        <w:t xml:space="preserve"> </w:t>
      </w:r>
      <w:r w:rsidRPr="00356FAD">
        <w:rPr>
          <w:rFonts w:ascii="Lucida Sans Typewriter" w:hAnsi="Lucida Sans Typewriter" w:cs="Courier New"/>
          <w:color w:val="2A00FF"/>
          <w:lang w:eastAsia="en-US"/>
        </w:rPr>
        <w:t>AVG(p.recaudacion) FROM Pelicula p"</w:t>
      </w:r>
      <w:r w:rsidRPr="00356FAD">
        <w:rPr>
          <w:rFonts w:ascii="Lucida Sans Typewriter" w:hAnsi="Lucida Sans Typewriter" w:cs="Courier New"/>
          <w:color w:val="000000"/>
          <w:lang w:eastAsia="en-US"/>
        </w:rPr>
        <w:t>),</w:t>
      </w:r>
    </w:p>
    <w:p w14:paraId="646BE822" w14:textId="5AB57DB2" w:rsidR="008B0989" w:rsidRDefault="008B0989" w:rsidP="00894C04">
      <w:pPr>
        <w:ind w:left="0"/>
        <w:rPr>
          <w:rFonts w:ascii="Lucida Sans Typewriter" w:hAnsi="Lucida Sans Typewriter"/>
          <w:sz w:val="14"/>
          <w:lang w:eastAsia="en-US"/>
        </w:rPr>
      </w:pPr>
    </w:p>
    <w:p w14:paraId="1AB55F0F" w14:textId="77777777" w:rsidR="008B0989" w:rsidRDefault="008B0989" w:rsidP="008B0989">
      <w:pPr>
        <w:pStyle w:val="Ttulo3"/>
        <w:numPr>
          <w:ilvl w:val="3"/>
          <w:numId w:val="3"/>
        </w:numPr>
        <w:rPr>
          <w:lang w:eastAsia="en-US"/>
        </w:rPr>
      </w:pPr>
      <w:bookmarkStart w:id="83" w:name="_Toc532309510"/>
      <w:bookmarkStart w:id="84" w:name="_Toc532368681"/>
      <w:r>
        <w:rPr>
          <w:lang w:eastAsia="en-US"/>
        </w:rPr>
        <w:t>Consulta UPDATE</w:t>
      </w:r>
      <w:bookmarkEnd w:id="83"/>
      <w:bookmarkEnd w:id="84"/>
    </w:p>
    <w:p w14:paraId="3B0C7BD8" w14:textId="77777777" w:rsidR="008B0989" w:rsidRPr="00733684" w:rsidRDefault="008B0989" w:rsidP="008B0989">
      <w:pPr>
        <w:rPr>
          <w:lang w:eastAsia="en-US"/>
        </w:rPr>
      </w:pPr>
      <w:r w:rsidRPr="00733684">
        <w:rPr>
          <w:lang w:eastAsia="en-US"/>
        </w:rPr>
        <w:t>Para modificar cualquier registro en la base de datos, utilizamos la sentencia UPDATE, donde podemos cambiar el valor de cualquier de las propiedades de una entidad.</w:t>
      </w:r>
    </w:p>
    <w:p w14:paraId="68F7EC8D" w14:textId="77777777" w:rsidR="008B0989" w:rsidRPr="00733684" w:rsidRDefault="008B0989" w:rsidP="008B0989">
      <w:pPr>
        <w:rPr>
          <w:lang w:val="fr-FR" w:eastAsia="en-US"/>
        </w:rPr>
      </w:pPr>
    </w:p>
    <w:p w14:paraId="0A3ACA52" w14:textId="77777777" w:rsidR="008B0989" w:rsidRPr="00733684" w:rsidRDefault="008B0989" w:rsidP="008B0989">
      <w:pPr>
        <w:pBdr>
          <w:top w:val="single" w:sz="4" w:space="1" w:color="auto"/>
          <w:left w:val="single" w:sz="4" w:space="4" w:color="auto"/>
          <w:bottom w:val="single" w:sz="4" w:space="1" w:color="auto"/>
          <w:right w:val="single" w:sz="4" w:space="4" w:color="auto"/>
        </w:pBdr>
        <w:ind w:left="709"/>
        <w:rPr>
          <w:rFonts w:ascii="Lucida Sans Typewriter" w:hAnsi="Lucida Sans Typewriter" w:cs="Courier New"/>
          <w:color w:val="000000"/>
          <w:szCs w:val="18"/>
          <w:lang w:eastAsia="en-US"/>
        </w:rPr>
      </w:pPr>
      <w:r w:rsidRPr="00733684">
        <w:rPr>
          <w:rFonts w:ascii="Lucida Sans Typewriter" w:hAnsi="Lucida Sans Typewriter" w:cs="Courier New"/>
          <w:color w:val="646464"/>
          <w:szCs w:val="18"/>
          <w:lang w:eastAsia="en-US"/>
        </w:rPr>
        <w:t>@NamedQuery</w:t>
      </w:r>
      <w:r w:rsidRPr="00733684">
        <w:rPr>
          <w:rFonts w:ascii="Lucida Sans Typewriter" w:hAnsi="Lucida Sans Typewriter" w:cs="Courier New"/>
          <w:color w:val="000000"/>
          <w:szCs w:val="18"/>
          <w:lang w:eastAsia="en-US"/>
        </w:rPr>
        <w:t xml:space="preserve">(name = </w:t>
      </w:r>
      <w:r w:rsidRPr="00733684">
        <w:rPr>
          <w:rFonts w:ascii="Lucida Sans Typewriter" w:hAnsi="Lucida Sans Typewriter" w:cs="Courier New"/>
          <w:color w:val="2A00FF"/>
          <w:szCs w:val="18"/>
          <w:lang w:eastAsia="en-US"/>
        </w:rPr>
        <w:t>"pelicula.UPD"</w:t>
      </w:r>
      <w:r w:rsidRPr="00733684">
        <w:rPr>
          <w:rFonts w:ascii="Lucida Sans Typewriter" w:hAnsi="Lucida Sans Typewriter" w:cs="Courier New"/>
          <w:color w:val="000000"/>
          <w:szCs w:val="18"/>
          <w:lang w:eastAsia="en-US"/>
        </w:rPr>
        <w:t xml:space="preserve">, query = </w:t>
      </w:r>
      <w:r w:rsidRPr="00733684">
        <w:rPr>
          <w:rFonts w:ascii="Lucida Sans Typewriter" w:hAnsi="Lucida Sans Typewriter" w:cs="Courier New"/>
          <w:color w:val="2A00FF"/>
          <w:szCs w:val="18"/>
          <w:lang w:eastAsia="en-US"/>
        </w:rPr>
        <w:t>"UPDATE Pelicula p SET p.titulo = 'La vida es Bella' WHERE p.id_pelicula = 6 "</w:t>
      </w:r>
      <w:r w:rsidRPr="00733684">
        <w:rPr>
          <w:rFonts w:ascii="Lucida Sans Typewriter" w:hAnsi="Lucida Sans Typewriter" w:cs="Courier New"/>
          <w:color w:val="000000"/>
          <w:szCs w:val="18"/>
          <w:lang w:eastAsia="en-US"/>
        </w:rPr>
        <w:t>),</w:t>
      </w:r>
    </w:p>
    <w:p w14:paraId="0C707140" w14:textId="77777777" w:rsidR="008B0989" w:rsidRPr="00733684" w:rsidRDefault="008B0989" w:rsidP="008B0989">
      <w:pPr>
        <w:autoSpaceDE w:val="0"/>
        <w:autoSpaceDN w:val="0"/>
        <w:adjustRightInd w:val="0"/>
        <w:spacing w:before="0" w:line="240" w:lineRule="auto"/>
        <w:ind w:left="0"/>
        <w:jc w:val="left"/>
        <w:rPr>
          <w:rFonts w:ascii="Courier New" w:hAnsi="Courier New" w:cs="Courier New"/>
          <w:b/>
          <w:bCs/>
          <w:color w:val="7F0055"/>
          <w:sz w:val="20"/>
          <w:lang w:eastAsia="en-US"/>
        </w:rPr>
      </w:pPr>
    </w:p>
    <w:p w14:paraId="50B56656" w14:textId="77777777" w:rsidR="008B0989" w:rsidRDefault="008B0989" w:rsidP="008B0989">
      <w:pPr>
        <w:rPr>
          <w:lang w:eastAsia="en-US"/>
        </w:rPr>
      </w:pPr>
      <w:r>
        <w:rPr>
          <w:lang w:eastAsia="en-US"/>
        </w:rPr>
        <w:t xml:space="preserve">El método para la clase </w:t>
      </w:r>
      <w:r w:rsidRPr="00894C04">
        <w:rPr>
          <w:rFonts w:ascii="Lucida Sans Typewriter" w:hAnsi="Lucida Sans Typewriter"/>
          <w:lang w:eastAsia="en-US"/>
        </w:rPr>
        <w:t>ServicioPelicula</w:t>
      </w:r>
      <w:r>
        <w:rPr>
          <w:lang w:eastAsia="en-US"/>
        </w:rPr>
        <w:t>, difiere de los anteriores siendo del modo:</w:t>
      </w:r>
    </w:p>
    <w:p w14:paraId="5A23D306" w14:textId="77777777" w:rsidR="008B0989" w:rsidRPr="00733684" w:rsidRDefault="008B0989" w:rsidP="008B0989">
      <w:pPr>
        <w:autoSpaceDE w:val="0"/>
        <w:autoSpaceDN w:val="0"/>
        <w:adjustRightInd w:val="0"/>
        <w:spacing w:before="0" w:line="240" w:lineRule="auto"/>
        <w:ind w:left="0"/>
        <w:jc w:val="left"/>
        <w:rPr>
          <w:rFonts w:ascii="Courier New" w:hAnsi="Courier New" w:cs="Courier New"/>
          <w:b/>
          <w:bCs/>
          <w:color w:val="7F0055"/>
          <w:sz w:val="20"/>
          <w:lang w:eastAsia="en-US"/>
        </w:rPr>
      </w:pPr>
    </w:p>
    <w:p w14:paraId="2B636898" w14:textId="77777777" w:rsidR="008B0989" w:rsidRPr="00894C04" w:rsidRDefault="008B0989"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894C04">
        <w:rPr>
          <w:rFonts w:ascii="Lucida Sans Typewriter" w:hAnsi="Lucida Sans Typewriter" w:cs="Courier New"/>
          <w:b/>
          <w:bCs/>
          <w:color w:val="7F0055"/>
          <w:szCs w:val="18"/>
          <w:lang w:val="en-US" w:eastAsia="en-US"/>
        </w:rPr>
        <w:t>public</w:t>
      </w:r>
      <w:r w:rsidRPr="00894C04">
        <w:rPr>
          <w:rFonts w:ascii="Lucida Sans Typewriter" w:hAnsi="Lucida Sans Typewriter" w:cs="Courier New"/>
          <w:color w:val="000000"/>
          <w:szCs w:val="18"/>
          <w:lang w:val="en-US" w:eastAsia="en-US"/>
        </w:rPr>
        <w:t xml:space="preserve"> </w:t>
      </w:r>
      <w:r w:rsidRPr="00894C04">
        <w:rPr>
          <w:rFonts w:ascii="Lucida Sans Typewriter" w:hAnsi="Lucida Sans Typewriter" w:cs="Courier New"/>
          <w:b/>
          <w:bCs/>
          <w:color w:val="7F0055"/>
          <w:szCs w:val="18"/>
          <w:lang w:val="en-US" w:eastAsia="en-US"/>
        </w:rPr>
        <w:t>static</w:t>
      </w:r>
      <w:r w:rsidRPr="00894C04">
        <w:rPr>
          <w:rFonts w:ascii="Lucida Sans Typewriter" w:hAnsi="Lucida Sans Typewriter" w:cs="Courier New"/>
          <w:color w:val="000000"/>
          <w:szCs w:val="18"/>
          <w:lang w:val="en-US" w:eastAsia="en-US"/>
        </w:rPr>
        <w:t xml:space="preserve"> </w:t>
      </w:r>
      <w:r w:rsidRPr="00894C04">
        <w:rPr>
          <w:rFonts w:ascii="Lucida Sans Typewriter" w:hAnsi="Lucida Sans Typewriter" w:cs="Courier New"/>
          <w:b/>
          <w:bCs/>
          <w:color w:val="7F0055"/>
          <w:szCs w:val="18"/>
          <w:lang w:val="en-US" w:eastAsia="en-US"/>
        </w:rPr>
        <w:t>void</w:t>
      </w:r>
      <w:r w:rsidRPr="00894C04">
        <w:rPr>
          <w:rFonts w:ascii="Lucida Sans Typewriter" w:hAnsi="Lucida Sans Typewriter" w:cs="Courier New"/>
          <w:color w:val="000000"/>
          <w:szCs w:val="18"/>
          <w:lang w:val="en-US" w:eastAsia="en-US"/>
        </w:rPr>
        <w:t xml:space="preserve"> updatePelicula(EntityManager </w:t>
      </w:r>
      <w:r w:rsidRPr="00894C04">
        <w:rPr>
          <w:rFonts w:ascii="Lucida Sans Typewriter" w:hAnsi="Lucida Sans Typewriter" w:cs="Courier New"/>
          <w:color w:val="6A3E3E"/>
          <w:szCs w:val="18"/>
          <w:lang w:val="en-US" w:eastAsia="en-US"/>
        </w:rPr>
        <w:t>em</w:t>
      </w:r>
      <w:r w:rsidRPr="00894C04">
        <w:rPr>
          <w:rFonts w:ascii="Lucida Sans Typewriter" w:hAnsi="Lucida Sans Typewriter" w:cs="Courier New"/>
          <w:color w:val="000000"/>
          <w:szCs w:val="18"/>
          <w:lang w:val="en-US" w:eastAsia="en-US"/>
        </w:rPr>
        <w:t>) {</w:t>
      </w:r>
    </w:p>
    <w:p w14:paraId="1FB059C6" w14:textId="77777777" w:rsidR="008B0989" w:rsidRPr="00894C04" w:rsidRDefault="008B0989"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894C04">
        <w:rPr>
          <w:rFonts w:ascii="Lucida Sans Typewriter" w:hAnsi="Lucida Sans Typewriter" w:cs="Courier New"/>
          <w:color w:val="000000"/>
          <w:szCs w:val="18"/>
          <w:lang w:val="en-US" w:eastAsia="en-US"/>
        </w:rPr>
        <w:tab/>
      </w:r>
      <w:r w:rsidRPr="00894C04">
        <w:rPr>
          <w:rFonts w:ascii="Lucida Sans Typewriter" w:hAnsi="Lucida Sans Typewriter" w:cs="Courier New"/>
          <w:color w:val="000000"/>
          <w:szCs w:val="18"/>
          <w:lang w:val="en-US" w:eastAsia="en-US"/>
        </w:rPr>
        <w:tab/>
      </w:r>
      <w:r w:rsidRPr="00894C04">
        <w:rPr>
          <w:rFonts w:ascii="Lucida Sans Typewriter" w:hAnsi="Lucida Sans Typewriter" w:cs="Courier New"/>
          <w:color w:val="000000"/>
          <w:szCs w:val="18"/>
          <w:lang w:val="en-US" w:eastAsia="en-US"/>
        </w:rPr>
        <w:tab/>
        <w:t xml:space="preserve"> </w:t>
      </w:r>
      <w:r w:rsidRPr="00894C04">
        <w:rPr>
          <w:rFonts w:ascii="Lucida Sans Typewriter" w:hAnsi="Lucida Sans Typewriter" w:cs="Courier New"/>
          <w:color w:val="6A3E3E"/>
          <w:szCs w:val="18"/>
          <w:lang w:val="en-US" w:eastAsia="en-US"/>
        </w:rPr>
        <w:t>em</w:t>
      </w:r>
      <w:r w:rsidRPr="00894C04">
        <w:rPr>
          <w:rFonts w:ascii="Lucida Sans Typewriter" w:hAnsi="Lucida Sans Typewriter" w:cs="Courier New"/>
          <w:color w:val="000000"/>
          <w:szCs w:val="18"/>
          <w:lang w:val="en-US" w:eastAsia="en-US"/>
        </w:rPr>
        <w:t>.createNamedQuery(</w:t>
      </w:r>
      <w:r w:rsidRPr="00894C04">
        <w:rPr>
          <w:rFonts w:ascii="Lucida Sans Typewriter" w:hAnsi="Lucida Sans Typewriter" w:cs="Courier New"/>
          <w:color w:val="2A00FF"/>
          <w:szCs w:val="18"/>
          <w:lang w:val="en-US" w:eastAsia="en-US"/>
        </w:rPr>
        <w:t>"pelicula.UPD"</w:t>
      </w:r>
      <w:r w:rsidRPr="00894C04">
        <w:rPr>
          <w:rFonts w:ascii="Lucida Sans Typewriter" w:hAnsi="Lucida Sans Typewriter" w:cs="Courier New"/>
          <w:color w:val="000000"/>
          <w:szCs w:val="18"/>
          <w:lang w:val="en-US" w:eastAsia="en-US"/>
        </w:rPr>
        <w:t>).executeUpdate();</w:t>
      </w:r>
    </w:p>
    <w:p w14:paraId="4B70D081" w14:textId="77777777" w:rsidR="008B0989" w:rsidRPr="00894C04" w:rsidRDefault="008B0989" w:rsidP="008B0989">
      <w:pPr>
        <w:pBdr>
          <w:top w:val="single" w:sz="4" w:space="1" w:color="auto"/>
          <w:left w:val="single" w:sz="4" w:space="4" w:color="auto"/>
          <w:bottom w:val="single" w:sz="4" w:space="1" w:color="auto"/>
          <w:right w:val="single" w:sz="4" w:space="4" w:color="auto"/>
        </w:pBdr>
        <w:ind w:left="709"/>
        <w:rPr>
          <w:rFonts w:ascii="Lucida Sans Typewriter" w:hAnsi="Lucida Sans Typewriter" w:cs="Courier New"/>
          <w:color w:val="000000"/>
          <w:szCs w:val="18"/>
          <w:lang w:eastAsia="en-US"/>
        </w:rPr>
      </w:pPr>
      <w:r w:rsidRPr="00894C04">
        <w:rPr>
          <w:rFonts w:ascii="Lucida Sans Typewriter" w:hAnsi="Lucida Sans Typewriter" w:cs="Courier New"/>
          <w:color w:val="000000"/>
          <w:szCs w:val="18"/>
          <w:lang w:eastAsia="en-US"/>
        </w:rPr>
        <w:t>}</w:t>
      </w:r>
    </w:p>
    <w:p w14:paraId="71401787" w14:textId="2D501920" w:rsidR="008B0989" w:rsidRDefault="008B0989" w:rsidP="00894C04">
      <w:pPr>
        <w:ind w:left="0"/>
        <w:rPr>
          <w:rFonts w:ascii="Lucida Sans Typewriter" w:hAnsi="Lucida Sans Typewriter" w:cs="Courier New"/>
          <w:color w:val="000000"/>
          <w:sz w:val="16"/>
          <w:szCs w:val="18"/>
          <w:lang w:eastAsia="en-US"/>
        </w:rPr>
      </w:pPr>
    </w:p>
    <w:p w14:paraId="74E0B883" w14:textId="50E18D24" w:rsidR="00894C04" w:rsidRDefault="007369EF" w:rsidP="007369EF">
      <w:pPr>
        <w:rPr>
          <w:lang w:eastAsia="en-US"/>
        </w:rPr>
      </w:pPr>
      <w:r>
        <w:rPr>
          <w:lang w:eastAsia="en-US"/>
        </w:rPr>
        <w:t>Se recomienda crear un nuevo registro y luego actualizarlo como se desee.</w:t>
      </w:r>
    </w:p>
    <w:p w14:paraId="7E1FA282" w14:textId="5ED39275" w:rsidR="00894C04" w:rsidRDefault="00894C04" w:rsidP="00894C04">
      <w:pPr>
        <w:ind w:left="0"/>
        <w:rPr>
          <w:rFonts w:ascii="Lucida Sans Typewriter" w:hAnsi="Lucida Sans Typewriter" w:cs="Courier New"/>
          <w:color w:val="000000"/>
          <w:sz w:val="16"/>
          <w:szCs w:val="18"/>
          <w:lang w:eastAsia="en-US"/>
        </w:rPr>
      </w:pPr>
    </w:p>
    <w:p w14:paraId="75A6812C" w14:textId="77777777" w:rsidR="00894C04" w:rsidRPr="00733684" w:rsidRDefault="00894C04" w:rsidP="00894C04">
      <w:pPr>
        <w:ind w:left="0"/>
        <w:rPr>
          <w:rFonts w:ascii="Lucida Sans Typewriter" w:hAnsi="Lucida Sans Typewriter"/>
          <w:sz w:val="16"/>
          <w:szCs w:val="18"/>
          <w:lang w:val="fr-FR" w:eastAsia="en-US"/>
        </w:rPr>
      </w:pPr>
    </w:p>
    <w:p w14:paraId="42D37DAB" w14:textId="77777777" w:rsidR="008B0989" w:rsidRDefault="008B0989" w:rsidP="008B0989">
      <w:pPr>
        <w:pStyle w:val="Ttulo3"/>
        <w:numPr>
          <w:ilvl w:val="3"/>
          <w:numId w:val="3"/>
        </w:numPr>
        <w:rPr>
          <w:lang w:eastAsia="en-US"/>
        </w:rPr>
      </w:pPr>
      <w:bookmarkStart w:id="85" w:name="_Toc532309511"/>
      <w:bookmarkStart w:id="86" w:name="_Toc532368682"/>
      <w:r>
        <w:rPr>
          <w:lang w:eastAsia="en-US"/>
        </w:rPr>
        <w:lastRenderedPageBreak/>
        <w:t>Consulta DELETE</w:t>
      </w:r>
      <w:bookmarkEnd w:id="85"/>
      <w:bookmarkEnd w:id="86"/>
    </w:p>
    <w:p w14:paraId="4688EB0D" w14:textId="77777777" w:rsidR="008B0989" w:rsidRPr="00733684" w:rsidRDefault="008B0989" w:rsidP="008B0989">
      <w:pPr>
        <w:rPr>
          <w:lang w:eastAsia="en-US"/>
        </w:rPr>
      </w:pPr>
      <w:r w:rsidRPr="00733684">
        <w:rPr>
          <w:lang w:eastAsia="en-US"/>
        </w:rPr>
        <w:t xml:space="preserve">Para </w:t>
      </w:r>
      <w:r>
        <w:rPr>
          <w:lang w:eastAsia="en-US"/>
        </w:rPr>
        <w:t>borrar</w:t>
      </w:r>
      <w:r w:rsidRPr="00733684">
        <w:rPr>
          <w:lang w:eastAsia="en-US"/>
        </w:rPr>
        <w:t xml:space="preserve"> cualquier registro en la base de datos, utilizamos la sentencia </w:t>
      </w:r>
      <w:r>
        <w:rPr>
          <w:lang w:eastAsia="en-US"/>
        </w:rPr>
        <w:t>DELETE</w:t>
      </w:r>
      <w:r w:rsidRPr="00733684">
        <w:rPr>
          <w:lang w:eastAsia="en-US"/>
        </w:rPr>
        <w:t>.</w:t>
      </w:r>
    </w:p>
    <w:p w14:paraId="0DAE3B13" w14:textId="77777777" w:rsidR="008B0989" w:rsidRPr="00733684" w:rsidRDefault="008B0989" w:rsidP="008B0989">
      <w:pPr>
        <w:rPr>
          <w:lang w:eastAsia="en-US"/>
        </w:rPr>
      </w:pPr>
    </w:p>
    <w:p w14:paraId="701D0A36" w14:textId="77777777" w:rsidR="008B0989" w:rsidRPr="00733684" w:rsidRDefault="008B0989" w:rsidP="008B0989">
      <w:pPr>
        <w:pBdr>
          <w:top w:val="single" w:sz="4" w:space="1" w:color="auto"/>
          <w:left w:val="single" w:sz="4" w:space="4" w:color="auto"/>
          <w:bottom w:val="single" w:sz="4" w:space="1" w:color="auto"/>
          <w:right w:val="single" w:sz="4" w:space="4" w:color="auto"/>
        </w:pBdr>
        <w:ind w:left="709"/>
        <w:rPr>
          <w:rFonts w:ascii="Lucida Sans Typewriter" w:hAnsi="Lucida Sans Typewriter"/>
          <w:szCs w:val="18"/>
          <w:lang w:val="fr-FR" w:eastAsia="en-US"/>
        </w:rPr>
      </w:pPr>
      <w:r w:rsidRPr="00733684">
        <w:rPr>
          <w:rFonts w:ascii="Lucida Sans Typewriter" w:hAnsi="Lucida Sans Typewriter" w:cs="Courier New"/>
          <w:color w:val="646464"/>
          <w:szCs w:val="18"/>
          <w:lang w:eastAsia="en-US"/>
        </w:rPr>
        <w:t>@NamedQuery</w:t>
      </w:r>
      <w:r w:rsidRPr="00733684">
        <w:rPr>
          <w:rFonts w:ascii="Lucida Sans Typewriter" w:hAnsi="Lucida Sans Typewriter" w:cs="Courier New"/>
          <w:color w:val="000000"/>
          <w:szCs w:val="18"/>
          <w:lang w:eastAsia="en-US"/>
        </w:rPr>
        <w:t xml:space="preserve">(name = </w:t>
      </w:r>
      <w:r w:rsidRPr="00733684">
        <w:rPr>
          <w:rFonts w:ascii="Lucida Sans Typewriter" w:hAnsi="Lucida Sans Typewriter" w:cs="Courier New"/>
          <w:color w:val="2A00FF"/>
          <w:szCs w:val="18"/>
          <w:lang w:eastAsia="en-US"/>
        </w:rPr>
        <w:t>"pelicula.DEL"</w:t>
      </w:r>
      <w:r w:rsidRPr="00733684">
        <w:rPr>
          <w:rFonts w:ascii="Lucida Sans Typewriter" w:hAnsi="Lucida Sans Typewriter" w:cs="Courier New"/>
          <w:color w:val="000000"/>
          <w:szCs w:val="18"/>
          <w:lang w:eastAsia="en-US"/>
        </w:rPr>
        <w:t xml:space="preserve">, query = </w:t>
      </w:r>
      <w:r w:rsidRPr="00733684">
        <w:rPr>
          <w:rFonts w:ascii="Lucida Sans Typewriter" w:hAnsi="Lucida Sans Typewriter" w:cs="Courier New"/>
          <w:color w:val="2A00FF"/>
          <w:szCs w:val="18"/>
          <w:lang w:eastAsia="en-US"/>
        </w:rPr>
        <w:t>"DELETE FROM Pelicula p WHERE p.id_pelicula = 12"</w:t>
      </w:r>
      <w:r w:rsidRPr="00733684">
        <w:rPr>
          <w:rFonts w:ascii="Lucida Sans Typewriter" w:hAnsi="Lucida Sans Typewriter" w:cs="Courier New"/>
          <w:color w:val="000000"/>
          <w:szCs w:val="18"/>
          <w:lang w:eastAsia="en-US"/>
        </w:rPr>
        <w:t>),</w:t>
      </w:r>
    </w:p>
    <w:p w14:paraId="251DB04E" w14:textId="42AD7E7E" w:rsidR="008B0989" w:rsidRDefault="008B0989" w:rsidP="008B0989">
      <w:pPr>
        <w:rPr>
          <w:lang w:val="fr-FR" w:eastAsia="en-US"/>
        </w:rPr>
      </w:pPr>
      <w:r>
        <w:rPr>
          <w:lang w:val="fr-FR" w:eastAsia="en-US"/>
        </w:rPr>
        <w:tab/>
        <w:t xml:space="preserve">Este método (de la clase </w:t>
      </w:r>
      <w:r w:rsidRPr="00894C04">
        <w:rPr>
          <w:rFonts w:ascii="Lucida Sans Typewriter" w:hAnsi="Lucida Sans Typewriter"/>
          <w:lang w:val="fr-FR" w:eastAsia="en-US"/>
        </w:rPr>
        <w:t>ServicioPelicula</w:t>
      </w:r>
      <w:r>
        <w:rPr>
          <w:lang w:val="fr-FR" w:eastAsia="en-US"/>
        </w:rPr>
        <w:t>), será el mismo que para UPDA</w:t>
      </w:r>
      <w:r w:rsidR="00894C04">
        <w:rPr>
          <w:lang w:val="fr-FR" w:eastAsia="en-US"/>
        </w:rPr>
        <w:t>TE, teniendo en cuenta los cambios realizados en la consulta</w:t>
      </w:r>
      <w:r>
        <w:rPr>
          <w:lang w:val="fr-FR" w:eastAsia="en-US"/>
        </w:rPr>
        <w:t>.</w:t>
      </w:r>
    </w:p>
    <w:p w14:paraId="7F016F62" w14:textId="77777777" w:rsidR="008B0989" w:rsidRDefault="008B0989" w:rsidP="008B0989">
      <w:pPr>
        <w:tabs>
          <w:tab w:val="left" w:pos="976"/>
        </w:tabs>
        <w:rPr>
          <w:lang w:val="fr-FR" w:eastAsia="en-US"/>
        </w:rPr>
      </w:pPr>
    </w:p>
    <w:p w14:paraId="751AF4A4" w14:textId="77777777" w:rsidR="008B0989" w:rsidRPr="00733684" w:rsidRDefault="008B0989"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733684">
        <w:rPr>
          <w:rFonts w:ascii="Lucida Sans Typewriter" w:hAnsi="Lucida Sans Typewriter" w:cs="Courier New"/>
          <w:b/>
          <w:bCs/>
          <w:color w:val="7F0055"/>
          <w:szCs w:val="18"/>
          <w:lang w:val="en-US" w:eastAsia="en-US"/>
        </w:rPr>
        <w:t>public</w:t>
      </w:r>
      <w:r w:rsidRPr="00733684">
        <w:rPr>
          <w:rFonts w:ascii="Lucida Sans Typewriter" w:hAnsi="Lucida Sans Typewriter" w:cs="Courier New"/>
          <w:color w:val="000000"/>
          <w:szCs w:val="18"/>
          <w:lang w:val="en-US" w:eastAsia="en-US"/>
        </w:rPr>
        <w:t xml:space="preserve"> </w:t>
      </w:r>
      <w:r w:rsidRPr="00733684">
        <w:rPr>
          <w:rFonts w:ascii="Lucida Sans Typewriter" w:hAnsi="Lucida Sans Typewriter" w:cs="Courier New"/>
          <w:b/>
          <w:bCs/>
          <w:color w:val="7F0055"/>
          <w:szCs w:val="18"/>
          <w:lang w:val="en-US" w:eastAsia="en-US"/>
        </w:rPr>
        <w:t>static</w:t>
      </w:r>
      <w:r w:rsidRPr="00733684">
        <w:rPr>
          <w:rFonts w:ascii="Lucida Sans Typewriter" w:hAnsi="Lucida Sans Typewriter" w:cs="Courier New"/>
          <w:color w:val="000000"/>
          <w:szCs w:val="18"/>
          <w:lang w:val="en-US" w:eastAsia="en-US"/>
        </w:rPr>
        <w:t xml:space="preserve"> </w:t>
      </w:r>
      <w:r w:rsidRPr="00733684">
        <w:rPr>
          <w:rFonts w:ascii="Lucida Sans Typewriter" w:hAnsi="Lucida Sans Typewriter" w:cs="Courier New"/>
          <w:b/>
          <w:bCs/>
          <w:color w:val="7F0055"/>
          <w:szCs w:val="18"/>
          <w:lang w:val="en-US" w:eastAsia="en-US"/>
        </w:rPr>
        <w:t>void</w:t>
      </w:r>
      <w:r w:rsidRPr="00733684">
        <w:rPr>
          <w:rFonts w:ascii="Lucida Sans Typewriter" w:hAnsi="Lucida Sans Typewriter" w:cs="Courier New"/>
          <w:color w:val="000000"/>
          <w:szCs w:val="18"/>
          <w:lang w:val="en-US" w:eastAsia="en-US"/>
        </w:rPr>
        <w:t xml:space="preserve"> deletePelicula(EntityManager </w:t>
      </w:r>
      <w:r w:rsidRPr="00733684">
        <w:rPr>
          <w:rFonts w:ascii="Lucida Sans Typewriter" w:hAnsi="Lucida Sans Typewriter" w:cs="Courier New"/>
          <w:color w:val="6A3E3E"/>
          <w:szCs w:val="18"/>
          <w:lang w:val="en-US" w:eastAsia="en-US"/>
        </w:rPr>
        <w:t>em</w:t>
      </w:r>
      <w:r w:rsidRPr="00733684">
        <w:rPr>
          <w:rFonts w:ascii="Lucida Sans Typewriter" w:hAnsi="Lucida Sans Typewriter" w:cs="Courier New"/>
          <w:color w:val="000000"/>
          <w:szCs w:val="18"/>
          <w:lang w:val="en-US" w:eastAsia="en-US"/>
        </w:rPr>
        <w:t>) {</w:t>
      </w:r>
    </w:p>
    <w:p w14:paraId="2628231A" w14:textId="77777777" w:rsidR="008B0989" w:rsidRDefault="008B0989"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val="en-US" w:eastAsia="en-US"/>
        </w:rPr>
      </w:pPr>
      <w:r w:rsidRPr="00733684">
        <w:rPr>
          <w:rFonts w:ascii="Lucida Sans Typewriter" w:hAnsi="Lucida Sans Typewriter" w:cs="Courier New"/>
          <w:color w:val="000000"/>
          <w:szCs w:val="18"/>
          <w:lang w:val="en-US" w:eastAsia="en-US"/>
        </w:rPr>
        <w:tab/>
      </w:r>
      <w:r w:rsidRPr="00733684">
        <w:rPr>
          <w:rFonts w:ascii="Lucida Sans Typewriter" w:hAnsi="Lucida Sans Typewriter" w:cs="Courier New"/>
          <w:color w:val="000000"/>
          <w:szCs w:val="18"/>
          <w:lang w:val="en-US" w:eastAsia="en-US"/>
        </w:rPr>
        <w:tab/>
      </w:r>
      <w:r w:rsidRPr="00733684">
        <w:rPr>
          <w:rFonts w:ascii="Lucida Sans Typewriter" w:hAnsi="Lucida Sans Typewriter" w:cs="Courier New"/>
          <w:color w:val="000000"/>
          <w:szCs w:val="18"/>
          <w:lang w:val="en-US" w:eastAsia="en-US"/>
        </w:rPr>
        <w:tab/>
        <w:t xml:space="preserve"> </w:t>
      </w:r>
      <w:r w:rsidRPr="00733684">
        <w:rPr>
          <w:rFonts w:ascii="Lucida Sans Typewriter" w:hAnsi="Lucida Sans Typewriter" w:cs="Courier New"/>
          <w:color w:val="6A3E3E"/>
          <w:szCs w:val="18"/>
          <w:lang w:val="en-US" w:eastAsia="en-US"/>
        </w:rPr>
        <w:t>em</w:t>
      </w:r>
      <w:r w:rsidRPr="00733684">
        <w:rPr>
          <w:rFonts w:ascii="Lucida Sans Typewriter" w:hAnsi="Lucida Sans Typewriter" w:cs="Courier New"/>
          <w:color w:val="000000"/>
          <w:szCs w:val="18"/>
          <w:lang w:val="en-US" w:eastAsia="en-US"/>
        </w:rPr>
        <w:t>.createNamedQuery(</w:t>
      </w:r>
      <w:r w:rsidRPr="00733684">
        <w:rPr>
          <w:rFonts w:ascii="Lucida Sans Typewriter" w:hAnsi="Lucida Sans Typewriter" w:cs="Courier New"/>
          <w:color w:val="2A00FF"/>
          <w:szCs w:val="18"/>
          <w:lang w:val="en-US" w:eastAsia="en-US"/>
        </w:rPr>
        <w:t>"pelicula.DEL"</w:t>
      </w:r>
      <w:r w:rsidRPr="00733684">
        <w:rPr>
          <w:rFonts w:ascii="Lucida Sans Typewriter" w:hAnsi="Lucida Sans Typewriter" w:cs="Courier New"/>
          <w:color w:val="000000"/>
          <w:szCs w:val="18"/>
          <w:lang w:val="en-US" w:eastAsia="en-US"/>
        </w:rPr>
        <w:t>).executeUpdate();</w:t>
      </w:r>
    </w:p>
    <w:p w14:paraId="6CD76918" w14:textId="77777777" w:rsidR="008B0989" w:rsidRPr="007369EF" w:rsidRDefault="008B0989" w:rsidP="008B0989">
      <w:pPr>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left="709"/>
        <w:jc w:val="left"/>
        <w:rPr>
          <w:rFonts w:ascii="Lucida Sans Typewriter" w:hAnsi="Lucida Sans Typewriter" w:cs="Courier New"/>
          <w:szCs w:val="18"/>
          <w:lang w:eastAsia="en-US"/>
        </w:rPr>
      </w:pPr>
      <w:r w:rsidRPr="00733684">
        <w:rPr>
          <w:rFonts w:ascii="Lucida Sans Typewriter" w:hAnsi="Lucida Sans Typewriter" w:cs="Courier New"/>
          <w:color w:val="000000"/>
          <w:szCs w:val="18"/>
          <w:lang w:eastAsia="en-US"/>
        </w:rPr>
        <w:t>}</w:t>
      </w:r>
    </w:p>
    <w:p w14:paraId="61B730EE" w14:textId="35F37FA8" w:rsidR="00390290" w:rsidRPr="007369EF" w:rsidRDefault="007369EF" w:rsidP="00F52B6D">
      <w:pPr>
        <w:rPr>
          <w:lang w:eastAsia="en-US"/>
        </w:rPr>
      </w:pPr>
      <w:r>
        <w:rPr>
          <w:lang w:eastAsia="en-US"/>
        </w:rPr>
        <w:t xml:space="preserve">Al igual que con la consulta UPDATE, es recomendable crear un registro en la base de datos antes y luego eliminarlo para probar que la </w:t>
      </w:r>
      <w:r>
        <w:rPr>
          <w:i/>
          <w:lang w:eastAsia="en-US"/>
        </w:rPr>
        <w:t>query</w:t>
      </w:r>
      <w:r>
        <w:rPr>
          <w:lang w:eastAsia="en-US"/>
        </w:rPr>
        <w:t xml:space="preserve"> funciona.</w:t>
      </w:r>
    </w:p>
    <w:sectPr w:rsidR="00390290" w:rsidRPr="007369EF" w:rsidSect="000E4807">
      <w:headerReference w:type="even" r:id="rId17"/>
      <w:headerReference w:type="default" r:id="rId18"/>
      <w:footerReference w:type="even" r:id="rId19"/>
      <w:footerReference w:type="default" r:id="rId20"/>
      <w:headerReference w:type="first" r:id="rId21"/>
      <w:footerReference w:type="first" r:id="rId22"/>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2A85D" w14:textId="77777777" w:rsidR="006A1AAA" w:rsidRPr="007E7140" w:rsidRDefault="006A1AAA">
      <w:r w:rsidRPr="007E7140">
        <w:separator/>
      </w:r>
    </w:p>
  </w:endnote>
  <w:endnote w:type="continuationSeparator" w:id="0">
    <w:p w14:paraId="03E58935" w14:textId="77777777" w:rsidR="006A1AAA" w:rsidRPr="007E7140" w:rsidRDefault="006A1AAA">
      <w:r w:rsidRPr="007E71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AF9C0" w14:textId="77777777" w:rsidR="008B0989" w:rsidRDefault="008B09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7" w14:textId="4F7A877D" w:rsidR="008B0989" w:rsidRPr="007E7140" w:rsidRDefault="008B0989" w:rsidP="000E4807">
    <w:pPr>
      <w:pStyle w:val="StylepourPieddepage"/>
      <w:ind w:left="0"/>
    </w:pPr>
    <w:r w:rsidRPr="007E7140">
      <w:rPr>
        <w:noProof/>
        <w:lang w:eastAsia="es-ES"/>
      </w:rPr>
      <mc:AlternateContent>
        <mc:Choice Requires="wps">
          <w:drawing>
            <wp:anchor distT="0" distB="0" distL="114300" distR="114300" simplePos="0" relativeHeight="251659264" behindDoc="0" locked="0" layoutInCell="1" allowOverlap="1" wp14:anchorId="2763CB4F" wp14:editId="2763CB50">
              <wp:simplePos x="0" y="0"/>
              <wp:positionH relativeFrom="column">
                <wp:posOffset>-6350</wp:posOffset>
              </wp:positionH>
              <wp:positionV relativeFrom="paragraph">
                <wp:posOffset>113030</wp:posOffset>
              </wp:positionV>
              <wp:extent cx="5972175" cy="0"/>
              <wp:effectExtent l="12700" t="8255" r="635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2CE64"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" strokecolor="#cf022b" strokeweight=".5pt"/>
          </w:pict>
        </mc:Fallback>
      </mc:AlternateContent>
    </w:r>
    <w:r w:rsidRPr="007E7140">
      <w:rPr>
        <w:noProof/>
        <w:lang w:eastAsia="es-ES"/>
      </w:rPr>
      <w:drawing>
        <wp:anchor distT="0" distB="0" distL="114300" distR="114300" simplePos="0" relativeHeight="251660288" behindDoc="0" locked="0" layoutInCell="1" allowOverlap="1" wp14:anchorId="2763CB51" wp14:editId="2763CB52">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del w:id="96" w:author="COLMENA MATEOS Adrian" w:date="2018-11-26T16:16:00Z">
      <w:r w:rsidRPr="007E7140" w:rsidDel="00D008DC">
        <w:delText>© S</w:delText>
      </w:r>
    </w:del>
    <w:ins w:id="97" w:author="COLMENA MATEOS Adrian" w:date="2018-11-26T16:16:00Z">
      <w:r w:rsidRPr="007E7140" w:rsidDel="00D008DC">
        <w:t xml:space="preserve"> </w:t>
      </w:r>
    </w:ins>
    <w:del w:id="98" w:author="COLMENA MATEOS Adrian" w:date="2018-11-26T16:16:00Z">
      <w:r w:rsidRPr="007E7140" w:rsidDel="00D008DC">
        <w:delText xml:space="preserve">opra Steria Group, </w:delText>
      </w:r>
      <w:r w:rsidRPr="007E7140" w:rsidDel="00D008DC">
        <w:fldChar w:fldCharType="begin"/>
      </w:r>
      <w:r w:rsidRPr="007E7140" w:rsidDel="00D008DC">
        <w:delInstrText xml:space="preserve"> DATE \@ "yyyy" \* MERGEFORMAT </w:delInstrText>
      </w:r>
      <w:r w:rsidRPr="007E7140" w:rsidDel="00D008DC">
        <w:fldChar w:fldCharType="separate"/>
      </w:r>
      <w:r w:rsidDel="00D008DC">
        <w:rPr>
          <w:noProof/>
        </w:rPr>
        <w:delText>2018</w:delText>
      </w:r>
      <w:r w:rsidRPr="007E7140" w:rsidDel="00D008DC">
        <w:fldChar w:fldCharType="end"/>
      </w:r>
      <w:r w:rsidRPr="007E7140" w:rsidDel="00D008DC">
        <w:delText xml:space="preserve"> /Modèle : </w:delText>
      </w:r>
      <w:r w:rsidRPr="007E7140" w:rsidDel="00D008DC">
        <w:fldChar w:fldCharType="begin"/>
      </w:r>
      <w:r w:rsidRPr="007E7140" w:rsidDel="00D008DC">
        <w:delInstrText xml:space="preserve"> DOCPROPERTY  DOCSPROP_osqveditor </w:delInstrText>
      </w:r>
      <w:r w:rsidRPr="007E7140" w:rsidDel="00D008DC">
        <w:fldChar w:fldCharType="separate"/>
      </w:r>
      <w:r w:rsidDel="00D008DC">
        <w:delText>EN_eMREQ-SRS</w:delText>
      </w:r>
      <w:r w:rsidRPr="007E7140" w:rsidDel="00D008DC">
        <w:fldChar w:fldCharType="end"/>
      </w:r>
      <w:r w:rsidRPr="007E7140" w:rsidDel="00D008DC">
        <w:delText>-V</w:delText>
      </w:r>
      <w:r w:rsidRPr="007E7140" w:rsidDel="00D008DC">
        <w:fldChar w:fldCharType="begin"/>
      </w:r>
      <w:r w:rsidRPr="007E7140" w:rsidDel="00D008DC">
        <w:delInstrText xml:space="preserve"> DOCPROPERTY  DOCSPROP_osqvmaj </w:delInstrText>
      </w:r>
      <w:r w:rsidRPr="007E7140" w:rsidDel="00D008DC">
        <w:fldChar w:fldCharType="separate"/>
      </w:r>
      <w:r w:rsidDel="00D008DC">
        <w:delText>1.2</w:delText>
      </w:r>
      <w:r w:rsidRPr="007E7140" w:rsidDel="00D008DC">
        <w:fldChar w:fldCharType="end"/>
      </w:r>
      <w:r w:rsidRPr="007E7140" w:rsidDel="00D008DC">
        <w:delText>-</w:delText>
      </w:r>
      <w:r w:rsidRPr="007E7140" w:rsidDel="00D008DC">
        <w:fldChar w:fldCharType="begin"/>
      </w:r>
      <w:r w:rsidRPr="007E7140" w:rsidDel="00D008DC">
        <w:delInstrText xml:space="preserve"> DOCPROPERTY  DOCSPROP_osqvmin </w:delInstrText>
      </w:r>
      <w:r w:rsidRPr="007E7140" w:rsidDel="00D008DC">
        <w:fldChar w:fldCharType="separate"/>
      </w:r>
      <w:r w:rsidDel="00D008DC">
        <w:delText>4</w:delText>
      </w:r>
      <w:r w:rsidRPr="007E7140" w:rsidDel="00D008DC">
        <w:fldChar w:fldCharType="end"/>
      </w:r>
      <w:r w:rsidRPr="007E7140" w:rsidDel="00D008DC">
        <w:delText>/</w:delText>
      </w:r>
      <w:r w:rsidRPr="007E7140" w:rsidDel="00D008DC">
        <w:fldChar w:fldCharType="begin"/>
      </w:r>
      <w:r w:rsidRPr="007E7140" w:rsidDel="00D008DC">
        <w:delInstrText xml:space="preserve"> DOCPROPERTY  DOCSPROP_osqvyear </w:delInstrText>
      </w:r>
      <w:r w:rsidRPr="007E7140" w:rsidDel="00D008DC">
        <w:fldChar w:fldCharType="separate"/>
      </w:r>
      <w:r w:rsidDel="00D008DC">
        <w:delText>2016</w:delText>
      </w:r>
      <w:r w:rsidRPr="007E7140" w:rsidDel="00D008DC">
        <w:fldChar w:fldCharType="end"/>
      </w:r>
      <w:r w:rsidRPr="007E7140" w:rsidDel="00D008DC">
        <w:delText xml:space="preserve">/ </w:delText>
      </w:r>
      <w:r w:rsidDel="00D008DC">
        <w:fldChar w:fldCharType="begin"/>
      </w:r>
      <w:r w:rsidDel="00D008DC">
        <w:delInstrText xml:space="preserve"> DOCPROPERTY  DOCSLABEL_version  \* MERGEFORMAT </w:delInstrText>
      </w:r>
      <w:r w:rsidDel="00D008DC">
        <w:fldChar w:fldCharType="separate"/>
      </w:r>
      <w:r w:rsidDel="00D008DC">
        <w:delText>Version</w:delText>
      </w:r>
      <w:r w:rsidDel="00D008DC">
        <w:fldChar w:fldCharType="end"/>
      </w:r>
      <w:r w:rsidRPr="007E7140" w:rsidDel="00D008DC">
        <w:delText xml:space="preserve">: </w:delText>
      </w:r>
      <w:r w:rsidDel="00D008DC">
        <w:fldChar w:fldCharType="begin"/>
      </w:r>
      <w:r w:rsidDel="00D008DC">
        <w:delInstrText xml:space="preserve"> DOCPROPERTY  DOCSPROP_version  \* MERGEFORMAT </w:delInstrText>
      </w:r>
      <w:r w:rsidDel="00D008DC">
        <w:fldChar w:fldCharType="separate"/>
      </w:r>
      <w:r w:rsidDel="00D008DC">
        <w:delText>1.00</w:delText>
      </w:r>
      <w:r w:rsidDel="00D008DC">
        <w:fldChar w:fldCharType="end"/>
      </w:r>
      <w:r w:rsidRPr="007E7140" w:rsidDel="00D008DC">
        <w:delText xml:space="preserve"> / </w:delText>
      </w:r>
      <w:r w:rsidDel="00D008DC">
        <w:fldChar w:fldCharType="begin"/>
      </w:r>
      <w:r w:rsidDel="00D008DC">
        <w:delInstrText xml:space="preserve"> DOCPROPERTY  DOCSLABEL_status  \* MERGEFORMAT </w:delInstrText>
      </w:r>
      <w:r w:rsidDel="00D008DC">
        <w:fldChar w:fldCharType="separate"/>
      </w:r>
      <w:r w:rsidDel="00D008DC">
        <w:delText xml:space="preserve">État </w:delText>
      </w:r>
      <w:r w:rsidDel="00D008DC">
        <w:fldChar w:fldCharType="end"/>
      </w:r>
      <w:r w:rsidRPr="007E7140" w:rsidDel="00D008DC">
        <w:delText xml:space="preserve"> </w:delText>
      </w:r>
      <w:r w:rsidDel="00D008DC">
        <w:fldChar w:fldCharType="begin"/>
      </w:r>
      <w:r w:rsidDel="00D008DC">
        <w:delInstrText xml:space="preserve"> DOCPROPERTY  DOCSPROP_status  \* MERGEFORMAT </w:delInstrText>
      </w:r>
      <w:r w:rsidDel="00D008DC">
        <w:fldChar w:fldCharType="separate"/>
      </w:r>
      <w:r w:rsidDel="00D008DC">
        <w:delText>Projet</w:delText>
      </w:r>
      <w:r w:rsidDel="00D008DC">
        <w:fldChar w:fldCharType="end"/>
      </w:r>
      <w:r w:rsidRPr="007E7140" w:rsidDel="00D008DC">
        <w:delText xml:space="preserve"> / Ref. : </w:delText>
      </w:r>
      <w:r w:rsidDel="00D008DC">
        <w:fldChar w:fldCharType="begin"/>
      </w:r>
      <w:r w:rsidDel="00D008DC">
        <w:delInstrText xml:space="preserve"> DOCPROPERTY  DOCSPROP_reference  \* MERGEFORMAT </w:delInstrText>
      </w:r>
      <w:r w:rsidDel="00D008DC">
        <w:fldChar w:fldCharType="separate"/>
      </w:r>
      <w:r w:rsidDel="00D008DC">
        <w:delText>20170124-170150-esgomez</w:delText>
      </w:r>
      <w:r w:rsidDel="00D008DC">
        <w:fldChar w:fldCharType="end"/>
      </w:r>
    </w:del>
  </w:p>
  <w:p w14:paraId="2763CB48" w14:textId="06838EA1" w:rsidR="008B0989" w:rsidRPr="007E7140" w:rsidRDefault="008B0989" w:rsidP="00D008DC">
    <w:pPr>
      <w:pStyle w:val="StylepourPieddepage"/>
      <w:ind w:left="0"/>
    </w:pPr>
    <w:r w:rsidRPr="007E7140">
      <w:fldChar w:fldCharType="begin"/>
    </w:r>
    <w:r w:rsidRPr="007E7140">
      <w:instrText xml:space="preserve"> PAGE  \* MERGEFORMAT </w:instrText>
    </w:r>
    <w:r w:rsidRPr="007E7140">
      <w:fldChar w:fldCharType="separate"/>
    </w:r>
    <w:r w:rsidR="00F740E0">
      <w:rPr>
        <w:noProof/>
      </w:rPr>
      <w:t>8</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F740E0">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D" w14:textId="70D5A76D" w:rsidR="008B0989" w:rsidRPr="007E7140" w:rsidRDefault="008B0989" w:rsidP="000E4807">
    <w:pPr>
      <w:pStyle w:val="StylepourPieddepage"/>
      <w:ind w:left="0"/>
    </w:pPr>
    <w:r w:rsidRPr="007E7140">
      <w:rPr>
        <w:noProof/>
        <w:lang w:eastAsia="es-ES"/>
      </w:rPr>
      <w:drawing>
        <wp:anchor distT="0" distB="0" distL="114300" distR="114300" simplePos="0" relativeHeight="251663360" behindDoc="0" locked="0" layoutInCell="1" allowOverlap="1" wp14:anchorId="2763CB53" wp14:editId="2763CB54">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rPr>
        <w:noProof/>
        <w:lang w:eastAsia="es-ES"/>
      </w:rPr>
      <mc:AlternateContent>
        <mc:Choice Requires="wps">
          <w:drawing>
            <wp:anchor distT="0" distB="0" distL="114300" distR="114300" simplePos="0" relativeHeight="251662336" behindDoc="0" locked="0" layoutInCell="1" allowOverlap="1" wp14:anchorId="2763CB55" wp14:editId="2763CB56">
              <wp:simplePos x="0" y="0"/>
              <wp:positionH relativeFrom="column">
                <wp:posOffset>-6350</wp:posOffset>
              </wp:positionH>
              <wp:positionV relativeFrom="paragraph">
                <wp:posOffset>111760</wp:posOffset>
              </wp:positionV>
              <wp:extent cx="5568950" cy="127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5F700"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9AMarCECAAA3BAAADgAAAAAAAAAAAAAAAAAuAgAAZHJzL2Uyb0RvYy54bWxQ&#10;SwECLQAUAAYACAAAACEAzwqjb90AAAAIAQAADwAAAAAAAAAAAAAAAAB7BAAAZHJzL2Rvd25yZXYu&#10;eG1sUEsFBgAAAAAEAAQA8wAAAIUFAAAAAA==&#10;" strokecolor="#cf022b" strokeweight=".5pt"/>
          </w:pict>
        </mc:Fallback>
      </mc:AlternateContent>
    </w:r>
    <w:del w:id="104" w:author="COLMENA MATEOS Adrian" w:date="2018-11-26T16:20:00Z">
      <w:r w:rsidRPr="007E7140" w:rsidDel="00D008DC">
        <w:delText>©</w:delText>
      </w:r>
    </w:del>
    <w:ins w:id="105" w:author="COLMENA MATEOS Adrian" w:date="2018-11-26T16:20:00Z">
      <w:r w:rsidRPr="007E7140" w:rsidDel="00D008DC">
        <w:t xml:space="preserve"> </w:t>
      </w:r>
    </w:ins>
    <w:del w:id="106" w:author="COLMENA MATEOS Adrian" w:date="2018-11-26T16:20:00Z">
      <w:r w:rsidRPr="007E7140" w:rsidDel="00D008DC">
        <w:delText xml:space="preserve"> Sopra Steria Group, </w:delText>
      </w:r>
      <w:r w:rsidRPr="007E7140" w:rsidDel="00D008DC">
        <w:fldChar w:fldCharType="begin"/>
      </w:r>
      <w:r w:rsidRPr="007E7140" w:rsidDel="00D008DC">
        <w:delInstrText xml:space="preserve"> DATE \@ "yyyy" \* MERGEFORMAT </w:delInstrText>
      </w:r>
      <w:r w:rsidRPr="007E7140" w:rsidDel="00D008DC">
        <w:fldChar w:fldCharType="separate"/>
      </w:r>
      <w:r w:rsidDel="00D008DC">
        <w:rPr>
          <w:noProof/>
        </w:rPr>
        <w:delText>2018</w:delText>
      </w:r>
      <w:r w:rsidRPr="007E7140" w:rsidDel="00D008DC">
        <w:fldChar w:fldCharType="end"/>
      </w:r>
      <w:r w:rsidRPr="007E7140" w:rsidDel="00D008DC">
        <w:delText xml:space="preserve"> /</w:delText>
      </w:r>
      <w:r w:rsidRPr="007E7140" w:rsidDel="00D008DC">
        <w:fldChar w:fldCharType="begin"/>
      </w:r>
      <w:r w:rsidRPr="007E7140" w:rsidDel="00D008DC">
        <w:delInstrText xml:space="preserve"> DOCPROPERTY  DOCSLABEL_template </w:delInstrText>
      </w:r>
      <w:r w:rsidRPr="007E7140" w:rsidDel="00D008DC">
        <w:fldChar w:fldCharType="separate"/>
      </w:r>
      <w:r w:rsidDel="00D008DC">
        <w:delText>Template</w:delText>
      </w:r>
      <w:r w:rsidRPr="007E7140" w:rsidDel="00D008DC">
        <w:fldChar w:fldCharType="end"/>
      </w:r>
      <w:r w:rsidRPr="007E7140" w:rsidDel="00D008DC">
        <w:delText xml:space="preserve"> : </w:delText>
      </w:r>
      <w:r w:rsidRPr="007E7140" w:rsidDel="00D008DC">
        <w:fldChar w:fldCharType="begin"/>
      </w:r>
      <w:r w:rsidRPr="007E7140" w:rsidDel="00D008DC">
        <w:delInstrText xml:space="preserve"> DOCPROPERTY  DOCSPROP_osqveditor </w:delInstrText>
      </w:r>
      <w:r w:rsidRPr="007E7140" w:rsidDel="00D008DC">
        <w:fldChar w:fldCharType="separate"/>
      </w:r>
      <w:r w:rsidDel="00D008DC">
        <w:delText>EN_eMREQ-SRS</w:delText>
      </w:r>
      <w:r w:rsidRPr="007E7140" w:rsidDel="00D008DC">
        <w:fldChar w:fldCharType="end"/>
      </w:r>
      <w:r w:rsidRPr="007E7140" w:rsidDel="00D008DC">
        <w:delText>-V</w:delText>
      </w:r>
      <w:r w:rsidRPr="007E7140" w:rsidDel="00D008DC">
        <w:fldChar w:fldCharType="begin"/>
      </w:r>
      <w:r w:rsidRPr="007E7140" w:rsidDel="00D008DC">
        <w:delInstrText xml:space="preserve"> DOCPROPERTY  DOCSPROP_osqvmaj </w:delInstrText>
      </w:r>
      <w:r w:rsidRPr="007E7140" w:rsidDel="00D008DC">
        <w:fldChar w:fldCharType="separate"/>
      </w:r>
      <w:r w:rsidDel="00D008DC">
        <w:delText>1.2</w:delText>
      </w:r>
      <w:r w:rsidRPr="007E7140" w:rsidDel="00D008DC">
        <w:fldChar w:fldCharType="end"/>
      </w:r>
      <w:r w:rsidRPr="007E7140" w:rsidDel="00D008DC">
        <w:delText>-</w:delText>
      </w:r>
      <w:r w:rsidRPr="007E7140" w:rsidDel="00D008DC">
        <w:fldChar w:fldCharType="begin"/>
      </w:r>
      <w:r w:rsidRPr="007E7140" w:rsidDel="00D008DC">
        <w:delInstrText xml:space="preserve"> DOCPROPERTY  DOCSPROP_osqvmin </w:delInstrText>
      </w:r>
      <w:r w:rsidRPr="007E7140" w:rsidDel="00D008DC">
        <w:fldChar w:fldCharType="separate"/>
      </w:r>
      <w:r w:rsidDel="00D008DC">
        <w:delText>4</w:delText>
      </w:r>
      <w:r w:rsidRPr="007E7140" w:rsidDel="00D008DC">
        <w:fldChar w:fldCharType="end"/>
      </w:r>
      <w:r w:rsidRPr="007E7140" w:rsidDel="00D008DC">
        <w:delText>/</w:delText>
      </w:r>
      <w:r w:rsidRPr="007E7140" w:rsidDel="00D008DC">
        <w:fldChar w:fldCharType="begin"/>
      </w:r>
      <w:r w:rsidRPr="007E7140" w:rsidDel="00D008DC">
        <w:delInstrText xml:space="preserve"> DOCPROPERTY  DOCSPROP_osqvyear </w:delInstrText>
      </w:r>
      <w:r w:rsidRPr="007E7140" w:rsidDel="00D008DC">
        <w:fldChar w:fldCharType="separate"/>
      </w:r>
      <w:r w:rsidDel="00D008DC">
        <w:delText>2016</w:delText>
      </w:r>
      <w:r w:rsidRPr="007E7140" w:rsidDel="00D008DC">
        <w:fldChar w:fldCharType="end"/>
      </w:r>
      <w:r w:rsidRPr="007E7140" w:rsidDel="00D008DC">
        <w:delText xml:space="preserve">/ </w:delText>
      </w:r>
      <w:r w:rsidDel="00D008DC">
        <w:fldChar w:fldCharType="begin"/>
      </w:r>
      <w:r w:rsidDel="00D008DC">
        <w:delInstrText xml:space="preserve"> DOCPROPERTY  DOCSLABEL_version  \* MERGEFORMAT </w:delInstrText>
      </w:r>
      <w:r w:rsidDel="00D008DC">
        <w:fldChar w:fldCharType="separate"/>
      </w:r>
      <w:r w:rsidDel="00D008DC">
        <w:delText>Version</w:delText>
      </w:r>
      <w:r w:rsidDel="00D008DC">
        <w:fldChar w:fldCharType="end"/>
      </w:r>
      <w:r w:rsidRPr="007E7140" w:rsidDel="00D008DC">
        <w:delText xml:space="preserve">: </w:delText>
      </w:r>
      <w:r w:rsidDel="00D008DC">
        <w:fldChar w:fldCharType="begin"/>
      </w:r>
      <w:r w:rsidDel="00D008DC">
        <w:delInstrText xml:space="preserve"> DOCPROPERTY  DOCSPROP_version  \* MERGEFORMAT </w:delInstrText>
      </w:r>
      <w:r w:rsidDel="00D008DC">
        <w:fldChar w:fldCharType="separate"/>
      </w:r>
      <w:r w:rsidDel="00D008DC">
        <w:delText>1.00</w:delText>
      </w:r>
      <w:r w:rsidDel="00D008DC">
        <w:fldChar w:fldCharType="end"/>
      </w:r>
      <w:r w:rsidRPr="007E7140" w:rsidDel="00D008DC">
        <w:delText xml:space="preserve"> / </w:delText>
      </w:r>
      <w:r w:rsidDel="00D008DC">
        <w:fldChar w:fldCharType="begin"/>
      </w:r>
      <w:r w:rsidDel="00D008DC">
        <w:delInstrText xml:space="preserve"> DOCPROPERTY  DOCSLABEL_status  \* MERGEFORMAT </w:delInstrText>
      </w:r>
      <w:r w:rsidDel="00D008DC">
        <w:fldChar w:fldCharType="separate"/>
      </w:r>
      <w:r w:rsidDel="00D008DC">
        <w:delText xml:space="preserve">État </w:delText>
      </w:r>
      <w:r w:rsidDel="00D008DC">
        <w:fldChar w:fldCharType="end"/>
      </w:r>
      <w:r w:rsidRPr="007E7140" w:rsidDel="00D008DC">
        <w:delText xml:space="preserve"> </w:delText>
      </w:r>
      <w:r w:rsidDel="00D008DC">
        <w:fldChar w:fldCharType="begin"/>
      </w:r>
      <w:r w:rsidDel="00D008DC">
        <w:delInstrText xml:space="preserve"> DOCPROPERTY  DOCSPROP_status  \* MERGEFORMAT </w:delInstrText>
      </w:r>
      <w:r w:rsidDel="00D008DC">
        <w:fldChar w:fldCharType="separate"/>
      </w:r>
      <w:r w:rsidDel="00D008DC">
        <w:delText>Projet</w:delText>
      </w:r>
      <w:r w:rsidDel="00D008DC">
        <w:fldChar w:fldCharType="end"/>
      </w:r>
      <w:r w:rsidRPr="007E7140" w:rsidDel="00D008DC">
        <w:delText xml:space="preserve"> / Ref. : </w:delText>
      </w:r>
      <w:r w:rsidDel="00D008DC">
        <w:fldChar w:fldCharType="begin"/>
      </w:r>
      <w:r w:rsidDel="00D008DC">
        <w:delInstrText xml:space="preserve"> DOCPROPERTY  DOCSPROP_reference  \* MERGEFORMAT </w:delInstrText>
      </w:r>
      <w:r w:rsidDel="00D008DC">
        <w:fldChar w:fldCharType="separate"/>
      </w:r>
      <w:r w:rsidDel="00D008DC">
        <w:delText>20170124-170150-esgomez</w:delText>
      </w:r>
      <w:r w:rsidDel="00D008DC">
        <w:fldChar w:fldCharType="end"/>
      </w:r>
    </w:del>
  </w:p>
  <w:p w14:paraId="2763CB4E" w14:textId="14722826" w:rsidR="008B0989" w:rsidRPr="007E7140" w:rsidRDefault="008B0989" w:rsidP="00D008DC">
    <w:pPr>
      <w:pStyle w:val="StylepourPieddepage"/>
      <w:ind w:left="0"/>
    </w:pPr>
    <w:r w:rsidRPr="007E7140">
      <w:fldChar w:fldCharType="begin"/>
    </w:r>
    <w:r w:rsidRPr="007E7140">
      <w:instrText xml:space="preserve"> PAGE  \* MERGEFORMAT </w:instrText>
    </w:r>
    <w:r w:rsidRPr="007E7140">
      <w:fldChar w:fldCharType="separate"/>
    </w:r>
    <w:r w:rsidR="00F740E0">
      <w:rPr>
        <w:noProof/>
      </w:rPr>
      <w:t>1</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F740E0">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CA80F" w14:textId="77777777" w:rsidR="006A1AAA" w:rsidRPr="007E7140" w:rsidRDefault="006A1AAA"/>
  </w:footnote>
  <w:footnote w:type="continuationSeparator" w:id="0">
    <w:p w14:paraId="62C408BB" w14:textId="77777777" w:rsidR="006A1AAA" w:rsidRPr="007E7140" w:rsidRDefault="006A1AAA"/>
  </w:footnote>
  <w:footnote w:type="continuationNotice" w:id="1">
    <w:p w14:paraId="49263AA2" w14:textId="77777777" w:rsidR="006A1AAA" w:rsidRPr="007E7140" w:rsidRDefault="006A1AA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36B6" w14:textId="77777777" w:rsidR="008B0989" w:rsidRDefault="008B09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3" w14:textId="3E813742" w:rsidR="008B0989" w:rsidRPr="00D008DC" w:rsidDel="00D008DC" w:rsidRDefault="008B0989" w:rsidP="000E4807">
    <w:pPr>
      <w:pStyle w:val="En-ttedroit"/>
      <w:rPr>
        <w:del w:id="87" w:author="COLMENA MATEOS Adrian" w:date="2018-11-26T16:16:00Z"/>
      </w:rPr>
    </w:pPr>
    <w:r w:rsidRPr="007E7140">
      <w:tab/>
    </w:r>
    <w:ins w:id="88" w:author="COLMENA MATEOS Adrian" w:date="2018-11-26T16:17:00Z">
      <w:r w:rsidRPr="00D008DC">
        <w:t>Formación Sopra/</w:t>
      </w:r>
    </w:ins>
    <w:del w:id="89" w:author="COLMENA MATEOS Adrian" w:date="2018-11-26T16:16:00Z">
      <w:r w:rsidRPr="00D008DC" w:rsidDel="00D008DC">
        <w:fldChar w:fldCharType="begin"/>
      </w:r>
      <w:r w:rsidRPr="00D008DC" w:rsidDel="00D008DC">
        <w:delInstrText xml:space="preserve"> DOCPROPERTY  DOCSPROP_title  \* MERGEFORMAT </w:delInstrText>
      </w:r>
      <w:r w:rsidRPr="00D008DC" w:rsidDel="00D008DC">
        <w:fldChar w:fldCharType="separate"/>
      </w:r>
      <w:r w:rsidRPr="00D008DC" w:rsidDel="00D008DC">
        <w:delText>Spécifications des besoins de la solution - GEMIS</w:delText>
      </w:r>
      <w:r w:rsidRPr="00D008DC" w:rsidDel="00D008DC">
        <w:fldChar w:fldCharType="end"/>
      </w:r>
    </w:del>
  </w:p>
  <w:p w14:paraId="2763CB44" w14:textId="4C6BF1EE" w:rsidR="008B0989" w:rsidRPr="00D008DC" w:rsidRDefault="008B0989" w:rsidP="00D008DC">
    <w:pPr>
      <w:pStyle w:val="En-ttedroit"/>
    </w:pPr>
    <w:del w:id="90" w:author="COLMENA MATEOS Adrian" w:date="2018-11-26T16:16:00Z">
      <w:r w:rsidRPr="00D008DC" w:rsidDel="00D008DC">
        <w:tab/>
        <w:delText>CSV/</w:delText>
      </w:r>
      <w:r w:rsidRPr="00D008DC" w:rsidDel="00D008DC">
        <w:fldChar w:fldCharType="begin"/>
      </w:r>
      <w:r w:rsidRPr="00D008DC" w:rsidDel="00D008DC">
        <w:delInstrText xml:space="preserve"> DOCPROPERTY  DOCSPROP_project  \* MERGEFORMAT </w:delInstrText>
      </w:r>
      <w:r w:rsidRPr="00D008DC" w:rsidDel="00D008DC">
        <w:fldChar w:fldCharType="separate"/>
      </w:r>
      <w:r w:rsidRPr="00D008DC" w:rsidDel="00D008DC">
        <w:delText>GEMIS</w:delText>
      </w:r>
      <w:r w:rsidRPr="00D008DC" w:rsidDel="00D008DC">
        <w:fldChar w:fldCharType="end"/>
      </w:r>
    </w:del>
    <w:ins w:id="91" w:author="COLMENA MATEOS Adrian" w:date="2018-11-26T16:16:00Z">
      <w:r w:rsidRPr="00D008DC">
        <w:t>Tutorial JPA</w:t>
      </w:r>
    </w:ins>
  </w:p>
  <w:p w14:paraId="2763CB45" w14:textId="6281D427" w:rsidR="008B0989" w:rsidRPr="00D008DC" w:rsidRDefault="008B0989" w:rsidP="000E4807">
    <w:pPr>
      <w:pBdr>
        <w:bottom w:val="single" w:sz="2" w:space="0" w:color="999999"/>
      </w:pBdr>
      <w:tabs>
        <w:tab w:val="right" w:pos="9960"/>
      </w:tabs>
      <w:spacing w:before="0" w:line="240" w:lineRule="auto"/>
      <w:ind w:left="0"/>
      <w:rPr>
        <w:rFonts w:ascii="Century Gothic" w:hAnsi="Century Gothic"/>
        <w:color w:val="999999"/>
        <w:sz w:val="16"/>
        <w:szCs w:val="16"/>
      </w:rPr>
    </w:pPr>
    <w:del w:id="92" w:author="COLMENA MATEOS Adrian" w:date="2018-11-26T16:16:00Z">
      <w:r w:rsidRPr="00D008DC" w:rsidDel="00D008DC">
        <w:rPr>
          <w:rStyle w:val="En-ttegaucheCar"/>
          <w:lang w:val="es-ES"/>
        </w:rPr>
        <w:delText xml:space="preserve">09 </w:delText>
      </w:r>
    </w:del>
    <w:ins w:id="93" w:author="COLMENA MATEOS Adrian" w:date="2018-11-26T16:16:00Z">
      <w:r w:rsidRPr="00D008DC">
        <w:rPr>
          <w:rStyle w:val="En-ttegaucheCar"/>
          <w:lang w:val="es-ES"/>
        </w:rPr>
        <w:t xml:space="preserve">21 </w:t>
      </w:r>
    </w:ins>
    <w:r w:rsidRPr="00D008DC">
      <w:rPr>
        <w:rStyle w:val="En-ttegaucheCar"/>
        <w:lang w:val="es-ES"/>
      </w:rPr>
      <w:t xml:space="preserve">de </w:t>
    </w:r>
    <w:del w:id="94" w:author="COLMENA MATEOS Adrian" w:date="2018-11-26T16:16:00Z">
      <w:r w:rsidRPr="00D008DC" w:rsidDel="00D008DC">
        <w:rPr>
          <w:rStyle w:val="En-ttegaucheCar"/>
          <w:lang w:val="es-ES"/>
        </w:rPr>
        <w:delText xml:space="preserve">mars </w:delText>
      </w:r>
    </w:del>
    <w:ins w:id="95" w:author="COLMENA MATEOS Adrian" w:date="2018-11-26T16:16:00Z">
      <w:r w:rsidRPr="00D008DC">
        <w:rPr>
          <w:rStyle w:val="En-ttegaucheCar"/>
          <w:lang w:val="es-ES"/>
        </w:rPr>
        <w:t xml:space="preserve">noviembre </w:t>
      </w:r>
    </w:ins>
    <w:r w:rsidRPr="00D008DC">
      <w:rPr>
        <w:rStyle w:val="En-ttegaucheCar"/>
        <w:lang w:val="es-ES"/>
      </w:rPr>
      <w:t>de 2018</w:t>
    </w:r>
    <w:r w:rsidRPr="00D008DC">
      <w:rPr>
        <w:rFonts w:ascii="Century Gothic" w:hAnsi="Century Gothic"/>
        <w:color w:val="999999"/>
        <w:sz w:val="16"/>
        <w:szCs w:val="16"/>
      </w:rPr>
      <w:t xml:space="preserve"> </w:t>
    </w:r>
    <w:r w:rsidRPr="00D008DC">
      <w:rPr>
        <w:rStyle w:val="ConfidentielpourEn-tteCar"/>
        <w:color w:val="CF022B"/>
        <w:lang w:val="es-ES"/>
      </w:rPr>
      <w:fldChar w:fldCharType="begin"/>
    </w:r>
    <w:r w:rsidRPr="00D008DC">
      <w:rPr>
        <w:rStyle w:val="ConfidentielpourEn-tteCar"/>
        <w:color w:val="CF022B"/>
        <w:lang w:val="es-ES"/>
      </w:rPr>
      <w:instrText xml:space="preserve"> DOCPROPERTY  DOCSCHAR_splitconfidential </w:instrText>
    </w:r>
    <w:r w:rsidRPr="00D008DC">
      <w:rPr>
        <w:rStyle w:val="ConfidentielpourEn-tteCar"/>
        <w:color w:val="CF022B"/>
        <w:lang w:val="es-ES"/>
      </w:rPr>
      <w:fldChar w:fldCharType="end"/>
    </w:r>
    <w:r w:rsidRPr="00D008DC">
      <w:rPr>
        <w:rStyle w:val="ConfidentielpourEn-tteCar"/>
        <w:color w:val="CF022B"/>
        <w:lang w:val="es-ES"/>
      </w:rPr>
      <w:t xml:space="preserve"> </w:t>
    </w:r>
    <w:r w:rsidRPr="00D008DC">
      <w:rPr>
        <w:rStyle w:val="ConfidentielpourEn-tteCar"/>
        <w:color w:val="CF022B"/>
        <w:lang w:val="es-ES"/>
      </w:rPr>
      <w:fldChar w:fldCharType="begin"/>
    </w:r>
    <w:r w:rsidRPr="00D008DC">
      <w:rPr>
        <w:rStyle w:val="ConfidentielpourEn-tteCar"/>
        <w:color w:val="CF022B"/>
        <w:lang w:val="es-ES"/>
      </w:rPr>
      <w:instrText xml:space="preserve"> DOCPROPERTY  DOCSPROP_confidential  \* MERGEFORMAT </w:instrText>
    </w:r>
    <w:r w:rsidRPr="00D008DC">
      <w:rPr>
        <w:rStyle w:val="ConfidentielpourEn-tteCar"/>
        <w:color w:val="CF022B"/>
        <w:lang w:val="es-ES"/>
      </w:rPr>
      <w:fldChar w:fldCharType="end"/>
    </w:r>
    <w:r w:rsidRPr="00D008DC">
      <w:rPr>
        <w:rFonts w:ascii="Century Gothic" w:hAnsi="Century Gothic"/>
        <w:color w:val="999999"/>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9" w14:textId="04D7E458" w:rsidR="008B0989" w:rsidRPr="007E7140" w:rsidDel="00F67B9B" w:rsidRDefault="008B0989" w:rsidP="00F07596">
    <w:pPr>
      <w:pStyle w:val="En-ttedroit"/>
      <w:jc w:val="right"/>
      <w:rPr>
        <w:del w:id="99" w:author="COLMENA MATEOS Adrian" w:date="2018-11-26T17:00:00Z"/>
      </w:rPr>
    </w:pPr>
    <w:r w:rsidRPr="007E7140">
      <w:tab/>
    </w:r>
    <w:del w:id="100" w:author="COLMENA MATEOS Adrian" w:date="2018-11-26T17:00:00Z">
      <w:r w:rsidDel="00F67B9B">
        <w:fldChar w:fldCharType="begin"/>
      </w:r>
      <w:r w:rsidDel="00F67B9B">
        <w:delInstrText xml:space="preserve"> DOCPROPERTY  DOCSPROP_title  \* MERGEFORMAT </w:delInstrText>
      </w:r>
      <w:r w:rsidDel="00F67B9B">
        <w:fldChar w:fldCharType="separate"/>
      </w:r>
      <w:r w:rsidDel="00F67B9B">
        <w:delText>Spécifications des besoins de la solution - GEMIS</w:delText>
      </w:r>
      <w:r w:rsidDel="00F67B9B">
        <w:fldChar w:fldCharType="end"/>
      </w:r>
    </w:del>
  </w:p>
  <w:p w14:paraId="2763CB4A" w14:textId="1DBD0F41" w:rsidR="008B0989" w:rsidRPr="007E7140" w:rsidRDefault="008B0989" w:rsidP="00F67B9B">
    <w:pPr>
      <w:pStyle w:val="En-ttedroit"/>
      <w:jc w:val="right"/>
    </w:pPr>
    <w:del w:id="101" w:author="COLMENA MATEOS Adrian" w:date="2018-11-26T17:00:00Z">
      <w:r w:rsidRPr="007E7140" w:rsidDel="00F67B9B">
        <w:tab/>
        <w:delText>CSV</w:delText>
      </w:r>
      <w:r w:rsidRPr="007E7140" w:rsidDel="00F67B9B">
        <w:fldChar w:fldCharType="begin"/>
      </w:r>
      <w:r w:rsidRPr="007E7140" w:rsidDel="00F67B9B">
        <w:delInstrText xml:space="preserve"> DOCPROPERTY  DOCSCHAR_splitproject </w:delInstrText>
      </w:r>
      <w:r w:rsidRPr="007E7140" w:rsidDel="00F67B9B">
        <w:fldChar w:fldCharType="separate"/>
      </w:r>
      <w:r w:rsidDel="00F67B9B">
        <w:delText xml:space="preserve"> / </w:delText>
      </w:r>
      <w:r w:rsidRPr="007E7140" w:rsidDel="00F67B9B">
        <w:fldChar w:fldCharType="end"/>
      </w:r>
      <w:r w:rsidDel="00F67B9B">
        <w:fldChar w:fldCharType="begin"/>
      </w:r>
      <w:r w:rsidDel="00F67B9B">
        <w:delInstrText xml:space="preserve"> DOCPROPERTY  DOCSPROP_project  \* MERGEFORMAT </w:delInstrText>
      </w:r>
      <w:r w:rsidDel="00F67B9B">
        <w:fldChar w:fldCharType="separate"/>
      </w:r>
      <w:r w:rsidDel="00F67B9B">
        <w:delText>GEMIS</w:delText>
      </w:r>
      <w:r w:rsidDel="00F67B9B">
        <w:fldChar w:fldCharType="end"/>
      </w:r>
    </w:del>
    <w:ins w:id="102" w:author="COLMENA MATEOS Adrian" w:date="2018-11-26T17:00:00Z">
      <w:r>
        <w:t>Formaci</w:t>
      </w:r>
    </w:ins>
    <w:ins w:id="103" w:author="COLMENA MATEOS Adrian" w:date="2018-11-26T17:01:00Z">
      <w:r>
        <w:t>ón Sopra/Tutorial JPA</w:t>
      </w:r>
    </w:ins>
  </w:p>
  <w:p w14:paraId="2763CB4B" w14:textId="77777777" w:rsidR="008B0989" w:rsidRPr="007E7140" w:rsidRDefault="008B0989" w:rsidP="00BE768C">
    <w:pPr>
      <w:pStyle w:val="En-ttedroit"/>
    </w:pPr>
    <w:r w:rsidRPr="007E7140">
      <w:rPr>
        <w:rStyle w:val="En-ttegaucheCar"/>
      </w:rPr>
      <w:t xml:space="preserve">09 de </w:t>
    </w:r>
    <w:r>
      <w:rPr>
        <w:rStyle w:val="En-ttegaucheCar"/>
      </w:rPr>
      <w:t>mars</w:t>
    </w:r>
    <w:r w:rsidRPr="007E7140">
      <w:rPr>
        <w:rStyle w:val="En-ttegaucheCar"/>
      </w:rPr>
      <w:t xml:space="preserve"> de 2018</w:t>
    </w:r>
    <w:r w:rsidRPr="007E7140">
      <w:rPr>
        <w:color w:val="999999"/>
      </w:rPr>
      <w:t xml:space="preserve"> </w:t>
    </w:r>
  </w:p>
  <w:p w14:paraId="2763CB4C" w14:textId="77777777" w:rsidR="008B0989" w:rsidRPr="007E7140" w:rsidRDefault="008B0989" w:rsidP="000E4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00ED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A6E94"/>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F01E48"/>
    <w:multiLevelType w:val="multilevel"/>
    <w:tmpl w:val="13DAE582"/>
    <w:lvl w:ilvl="0">
      <w:start w:val="1"/>
      <w:numFmt w:val="none"/>
      <w:pStyle w:val="Ttulo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tulo1"/>
      <w:lvlText w:val="%2."/>
      <w:lvlJc w:val="left"/>
      <w:pPr>
        <w:tabs>
          <w:tab w:val="num" w:pos="0"/>
        </w:tabs>
        <w:ind w:left="0" w:firstLine="0"/>
      </w:pPr>
      <w:rPr>
        <w:rFonts w:ascii="Century Gothic" w:hAnsi="Century Gothic" w:hint="default"/>
        <w:color w:val="E51519"/>
        <w:sz w:val="32"/>
        <w:szCs w:val="32"/>
      </w:rPr>
    </w:lvl>
    <w:lvl w:ilvl="2">
      <w:start w:val="1"/>
      <w:numFmt w:val="decimal"/>
      <w:pStyle w:val="Ttulo2"/>
      <w:lvlText w:val="%2.%3."/>
      <w:lvlJc w:val="left"/>
      <w:pPr>
        <w:tabs>
          <w:tab w:val="num" w:pos="0"/>
        </w:tabs>
        <w:ind w:left="0" w:firstLine="0"/>
      </w:pPr>
      <w:rPr>
        <w:rFonts w:hint="default"/>
      </w:rPr>
    </w:lvl>
    <w:lvl w:ilvl="3">
      <w:start w:val="1"/>
      <w:numFmt w:val="decimal"/>
      <w:pStyle w:val="Ttulo3"/>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5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pStyle w:val="Ttulo7"/>
      <w:suff w:val="nothing"/>
      <w:lvlText w:val=""/>
      <w:lvlJc w:val="left"/>
      <w:pPr>
        <w:ind w:left="1520" w:firstLine="0"/>
      </w:pPr>
      <w:rPr>
        <w:rFonts w:hint="default"/>
      </w:rPr>
    </w:lvl>
    <w:lvl w:ilvl="8">
      <w:start w:val="1"/>
      <w:numFmt w:val="none"/>
      <w:pStyle w:val="Ttulo8"/>
      <w:suff w:val="nothing"/>
      <w:lvlText w:val=""/>
      <w:lvlJc w:val="left"/>
      <w:pPr>
        <w:ind w:left="1520" w:firstLine="0"/>
      </w:pPr>
      <w:rPr>
        <w:rFonts w:hint="default"/>
      </w:rPr>
    </w:lvl>
  </w:abstractNum>
  <w:abstractNum w:abstractNumId="3" w15:restartNumberingAfterBreak="0">
    <w:nsid w:val="0AF343C2"/>
    <w:multiLevelType w:val="hybridMultilevel"/>
    <w:tmpl w:val="C30C1ADE"/>
    <w:lvl w:ilvl="0" w:tplc="FFFFFFFF">
      <w:start w:val="1"/>
      <w:numFmt w:val="bullet"/>
      <w:pStyle w:val="Listaconvieta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5" w15:restartNumberingAfterBreak="0">
    <w:nsid w:val="0B8F1063"/>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6C7A4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AF06B7"/>
    <w:multiLevelType w:val="hybridMultilevel"/>
    <w:tmpl w:val="2D243F92"/>
    <w:lvl w:ilvl="0" w:tplc="38DEE73A">
      <w:start w:val="1"/>
      <w:numFmt w:val="bullet"/>
      <w:lvlText w:val="-"/>
      <w:lvlJc w:val="left"/>
      <w:pPr>
        <w:ind w:left="1069" w:hanging="360"/>
      </w:pPr>
      <w:rPr>
        <w:rFonts w:ascii="Verdana" w:eastAsia="Times New Roman" w:hAnsi="Verdana"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1FCB7258"/>
    <w:multiLevelType w:val="hybridMultilevel"/>
    <w:tmpl w:val="43EADB8A"/>
    <w:lvl w:ilvl="0" w:tplc="2B4C5256">
      <w:numFmt w:val="bullet"/>
      <w:lvlText w:val="-"/>
      <w:lvlJc w:val="left"/>
      <w:pPr>
        <w:ind w:left="921" w:hanging="360"/>
      </w:pPr>
      <w:rPr>
        <w:rFonts w:ascii="Verdana" w:eastAsia="Times New Roman" w:hAnsi="Verdana" w:cs="Times New Roman" w:hint="default"/>
      </w:rPr>
    </w:lvl>
    <w:lvl w:ilvl="1" w:tplc="0C0A0003" w:tentative="1">
      <w:start w:val="1"/>
      <w:numFmt w:val="bullet"/>
      <w:lvlText w:val="o"/>
      <w:lvlJc w:val="left"/>
      <w:pPr>
        <w:ind w:left="1641" w:hanging="360"/>
      </w:pPr>
      <w:rPr>
        <w:rFonts w:ascii="Courier New" w:hAnsi="Courier New" w:cs="Courier New" w:hint="default"/>
      </w:rPr>
    </w:lvl>
    <w:lvl w:ilvl="2" w:tplc="0C0A0005" w:tentative="1">
      <w:start w:val="1"/>
      <w:numFmt w:val="bullet"/>
      <w:lvlText w:val=""/>
      <w:lvlJc w:val="left"/>
      <w:pPr>
        <w:ind w:left="2361" w:hanging="360"/>
      </w:pPr>
      <w:rPr>
        <w:rFonts w:ascii="Wingdings" w:hAnsi="Wingdings" w:hint="default"/>
      </w:rPr>
    </w:lvl>
    <w:lvl w:ilvl="3" w:tplc="0C0A0001" w:tentative="1">
      <w:start w:val="1"/>
      <w:numFmt w:val="bullet"/>
      <w:lvlText w:val=""/>
      <w:lvlJc w:val="left"/>
      <w:pPr>
        <w:ind w:left="3081" w:hanging="360"/>
      </w:pPr>
      <w:rPr>
        <w:rFonts w:ascii="Symbol" w:hAnsi="Symbol" w:hint="default"/>
      </w:rPr>
    </w:lvl>
    <w:lvl w:ilvl="4" w:tplc="0C0A0003" w:tentative="1">
      <w:start w:val="1"/>
      <w:numFmt w:val="bullet"/>
      <w:lvlText w:val="o"/>
      <w:lvlJc w:val="left"/>
      <w:pPr>
        <w:ind w:left="3801" w:hanging="360"/>
      </w:pPr>
      <w:rPr>
        <w:rFonts w:ascii="Courier New" w:hAnsi="Courier New" w:cs="Courier New" w:hint="default"/>
      </w:rPr>
    </w:lvl>
    <w:lvl w:ilvl="5" w:tplc="0C0A0005" w:tentative="1">
      <w:start w:val="1"/>
      <w:numFmt w:val="bullet"/>
      <w:lvlText w:val=""/>
      <w:lvlJc w:val="left"/>
      <w:pPr>
        <w:ind w:left="4521" w:hanging="360"/>
      </w:pPr>
      <w:rPr>
        <w:rFonts w:ascii="Wingdings" w:hAnsi="Wingdings" w:hint="default"/>
      </w:rPr>
    </w:lvl>
    <w:lvl w:ilvl="6" w:tplc="0C0A0001" w:tentative="1">
      <w:start w:val="1"/>
      <w:numFmt w:val="bullet"/>
      <w:lvlText w:val=""/>
      <w:lvlJc w:val="left"/>
      <w:pPr>
        <w:ind w:left="5241" w:hanging="360"/>
      </w:pPr>
      <w:rPr>
        <w:rFonts w:ascii="Symbol" w:hAnsi="Symbol" w:hint="default"/>
      </w:rPr>
    </w:lvl>
    <w:lvl w:ilvl="7" w:tplc="0C0A0003" w:tentative="1">
      <w:start w:val="1"/>
      <w:numFmt w:val="bullet"/>
      <w:lvlText w:val="o"/>
      <w:lvlJc w:val="left"/>
      <w:pPr>
        <w:ind w:left="5961" w:hanging="360"/>
      </w:pPr>
      <w:rPr>
        <w:rFonts w:ascii="Courier New" w:hAnsi="Courier New" w:cs="Courier New" w:hint="default"/>
      </w:rPr>
    </w:lvl>
    <w:lvl w:ilvl="8" w:tplc="0C0A0005" w:tentative="1">
      <w:start w:val="1"/>
      <w:numFmt w:val="bullet"/>
      <w:lvlText w:val=""/>
      <w:lvlJc w:val="left"/>
      <w:pPr>
        <w:ind w:left="6681" w:hanging="360"/>
      </w:pPr>
      <w:rPr>
        <w:rFonts w:ascii="Wingdings" w:hAnsi="Wingdings" w:hint="default"/>
      </w:rPr>
    </w:lvl>
  </w:abstractNum>
  <w:abstractNum w:abstractNumId="9" w15:restartNumberingAfterBreak="0">
    <w:nsid w:val="20CE38D2"/>
    <w:multiLevelType w:val="hybridMultilevel"/>
    <w:tmpl w:val="D436B256"/>
    <w:lvl w:ilvl="0" w:tplc="0C0A0001">
      <w:start w:val="1"/>
      <w:numFmt w:val="bullet"/>
      <w:lvlText w:val=""/>
      <w:lvlJc w:val="left"/>
      <w:pPr>
        <w:ind w:left="1335" w:hanging="360"/>
      </w:pPr>
      <w:rPr>
        <w:rFonts w:ascii="Symbol" w:hAnsi="Symbol" w:hint="default"/>
      </w:rPr>
    </w:lvl>
    <w:lvl w:ilvl="1" w:tplc="0C0A0003" w:tentative="1">
      <w:start w:val="1"/>
      <w:numFmt w:val="bullet"/>
      <w:lvlText w:val="o"/>
      <w:lvlJc w:val="left"/>
      <w:pPr>
        <w:ind w:left="2055" w:hanging="360"/>
      </w:pPr>
      <w:rPr>
        <w:rFonts w:ascii="Courier New" w:hAnsi="Courier New" w:cs="Courier New" w:hint="default"/>
      </w:rPr>
    </w:lvl>
    <w:lvl w:ilvl="2" w:tplc="0C0A0005" w:tentative="1">
      <w:start w:val="1"/>
      <w:numFmt w:val="bullet"/>
      <w:lvlText w:val=""/>
      <w:lvlJc w:val="left"/>
      <w:pPr>
        <w:ind w:left="2775" w:hanging="360"/>
      </w:pPr>
      <w:rPr>
        <w:rFonts w:ascii="Wingdings" w:hAnsi="Wingdings" w:hint="default"/>
      </w:rPr>
    </w:lvl>
    <w:lvl w:ilvl="3" w:tplc="0C0A0001" w:tentative="1">
      <w:start w:val="1"/>
      <w:numFmt w:val="bullet"/>
      <w:lvlText w:val=""/>
      <w:lvlJc w:val="left"/>
      <w:pPr>
        <w:ind w:left="3495" w:hanging="360"/>
      </w:pPr>
      <w:rPr>
        <w:rFonts w:ascii="Symbol" w:hAnsi="Symbol" w:hint="default"/>
      </w:rPr>
    </w:lvl>
    <w:lvl w:ilvl="4" w:tplc="0C0A0003" w:tentative="1">
      <w:start w:val="1"/>
      <w:numFmt w:val="bullet"/>
      <w:lvlText w:val="o"/>
      <w:lvlJc w:val="left"/>
      <w:pPr>
        <w:ind w:left="4215" w:hanging="360"/>
      </w:pPr>
      <w:rPr>
        <w:rFonts w:ascii="Courier New" w:hAnsi="Courier New" w:cs="Courier New" w:hint="default"/>
      </w:rPr>
    </w:lvl>
    <w:lvl w:ilvl="5" w:tplc="0C0A0005" w:tentative="1">
      <w:start w:val="1"/>
      <w:numFmt w:val="bullet"/>
      <w:lvlText w:val=""/>
      <w:lvlJc w:val="left"/>
      <w:pPr>
        <w:ind w:left="4935" w:hanging="360"/>
      </w:pPr>
      <w:rPr>
        <w:rFonts w:ascii="Wingdings" w:hAnsi="Wingdings" w:hint="default"/>
      </w:rPr>
    </w:lvl>
    <w:lvl w:ilvl="6" w:tplc="0C0A0001" w:tentative="1">
      <w:start w:val="1"/>
      <w:numFmt w:val="bullet"/>
      <w:lvlText w:val=""/>
      <w:lvlJc w:val="left"/>
      <w:pPr>
        <w:ind w:left="5655" w:hanging="360"/>
      </w:pPr>
      <w:rPr>
        <w:rFonts w:ascii="Symbol" w:hAnsi="Symbol" w:hint="default"/>
      </w:rPr>
    </w:lvl>
    <w:lvl w:ilvl="7" w:tplc="0C0A0003" w:tentative="1">
      <w:start w:val="1"/>
      <w:numFmt w:val="bullet"/>
      <w:lvlText w:val="o"/>
      <w:lvlJc w:val="left"/>
      <w:pPr>
        <w:ind w:left="6375" w:hanging="360"/>
      </w:pPr>
      <w:rPr>
        <w:rFonts w:ascii="Courier New" w:hAnsi="Courier New" w:cs="Courier New" w:hint="default"/>
      </w:rPr>
    </w:lvl>
    <w:lvl w:ilvl="8" w:tplc="0C0A0005" w:tentative="1">
      <w:start w:val="1"/>
      <w:numFmt w:val="bullet"/>
      <w:lvlText w:val=""/>
      <w:lvlJc w:val="left"/>
      <w:pPr>
        <w:ind w:left="7095" w:hanging="360"/>
      </w:pPr>
      <w:rPr>
        <w:rFonts w:ascii="Wingdings" w:hAnsi="Wingdings" w:hint="default"/>
      </w:rPr>
    </w:lvl>
  </w:abstractNum>
  <w:abstractNum w:abstractNumId="10" w15:restartNumberingAfterBreak="0">
    <w:nsid w:val="245501AD"/>
    <w:multiLevelType w:val="hybridMultilevel"/>
    <w:tmpl w:val="DF9ACA32"/>
    <w:lvl w:ilvl="0" w:tplc="670257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027980"/>
    <w:multiLevelType w:val="hybridMultilevel"/>
    <w:tmpl w:val="1F8EF8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6083331"/>
    <w:multiLevelType w:val="hybridMultilevel"/>
    <w:tmpl w:val="944EF8AC"/>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13" w15:restartNumberingAfterBreak="0">
    <w:nsid w:val="283E1667"/>
    <w:multiLevelType w:val="hybridMultilevel"/>
    <w:tmpl w:val="A31044F0"/>
    <w:lvl w:ilvl="0" w:tplc="F942FE90">
      <w:numFmt w:val="bullet"/>
      <w:lvlText w:val="-"/>
      <w:lvlJc w:val="left"/>
      <w:pPr>
        <w:ind w:left="1080" w:hanging="360"/>
      </w:pPr>
      <w:rPr>
        <w:rFonts w:ascii="Verdana" w:eastAsia="Times New Roman" w:hAnsi="Verdana" w:cs="Times New Roman"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F477D40"/>
    <w:multiLevelType w:val="hybridMultilevel"/>
    <w:tmpl w:val="90F455AC"/>
    <w:lvl w:ilvl="0" w:tplc="D564F6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731D32"/>
    <w:multiLevelType w:val="hybridMultilevel"/>
    <w:tmpl w:val="6160FC32"/>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33E46A11"/>
    <w:multiLevelType w:val="hybridMultilevel"/>
    <w:tmpl w:val="D2D2452C"/>
    <w:lvl w:ilvl="0" w:tplc="FFFFFFFF">
      <w:start w:val="1"/>
      <w:numFmt w:val="bullet"/>
      <w:pStyle w:val="Listaconvieta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8" w15:restartNumberingAfterBreak="0">
    <w:nsid w:val="342C3A96"/>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4A7834"/>
    <w:multiLevelType w:val="hybridMultilevel"/>
    <w:tmpl w:val="86CCA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A754C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38324D"/>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A143EF"/>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42D2361"/>
    <w:multiLevelType w:val="hybridMultilevel"/>
    <w:tmpl w:val="EF9E3564"/>
    <w:lvl w:ilvl="0" w:tplc="42123D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97439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65277E"/>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6" w15:restartNumberingAfterBreak="0">
    <w:nsid w:val="4C7E516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D07409"/>
    <w:multiLevelType w:val="hybridMultilevel"/>
    <w:tmpl w:val="0142AA3A"/>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8" w15:restartNumberingAfterBreak="0">
    <w:nsid w:val="5B517B61"/>
    <w:multiLevelType w:val="hybridMultilevel"/>
    <w:tmpl w:val="3372043A"/>
    <w:lvl w:ilvl="0" w:tplc="0C0A000F">
      <w:start w:val="1"/>
      <w:numFmt w:val="decimal"/>
      <w:lvlText w:val="%1."/>
      <w:lvlJc w:val="left"/>
      <w:pPr>
        <w:ind w:left="4155" w:hanging="360"/>
      </w:pPr>
    </w:lvl>
    <w:lvl w:ilvl="1" w:tplc="0C0A0019" w:tentative="1">
      <w:start w:val="1"/>
      <w:numFmt w:val="lowerLetter"/>
      <w:lvlText w:val="%2."/>
      <w:lvlJc w:val="left"/>
      <w:pPr>
        <w:ind w:left="4875" w:hanging="360"/>
      </w:pPr>
    </w:lvl>
    <w:lvl w:ilvl="2" w:tplc="0C0A001B" w:tentative="1">
      <w:start w:val="1"/>
      <w:numFmt w:val="lowerRoman"/>
      <w:lvlText w:val="%3."/>
      <w:lvlJc w:val="right"/>
      <w:pPr>
        <w:ind w:left="5595" w:hanging="180"/>
      </w:pPr>
    </w:lvl>
    <w:lvl w:ilvl="3" w:tplc="0C0A000F" w:tentative="1">
      <w:start w:val="1"/>
      <w:numFmt w:val="decimal"/>
      <w:lvlText w:val="%4."/>
      <w:lvlJc w:val="left"/>
      <w:pPr>
        <w:ind w:left="6315" w:hanging="360"/>
      </w:pPr>
    </w:lvl>
    <w:lvl w:ilvl="4" w:tplc="0C0A0019" w:tentative="1">
      <w:start w:val="1"/>
      <w:numFmt w:val="lowerLetter"/>
      <w:lvlText w:val="%5."/>
      <w:lvlJc w:val="left"/>
      <w:pPr>
        <w:ind w:left="7035" w:hanging="360"/>
      </w:pPr>
    </w:lvl>
    <w:lvl w:ilvl="5" w:tplc="0C0A001B" w:tentative="1">
      <w:start w:val="1"/>
      <w:numFmt w:val="lowerRoman"/>
      <w:lvlText w:val="%6."/>
      <w:lvlJc w:val="right"/>
      <w:pPr>
        <w:ind w:left="7755" w:hanging="180"/>
      </w:pPr>
    </w:lvl>
    <w:lvl w:ilvl="6" w:tplc="0C0A000F" w:tentative="1">
      <w:start w:val="1"/>
      <w:numFmt w:val="decimal"/>
      <w:lvlText w:val="%7."/>
      <w:lvlJc w:val="left"/>
      <w:pPr>
        <w:ind w:left="8475" w:hanging="360"/>
      </w:pPr>
    </w:lvl>
    <w:lvl w:ilvl="7" w:tplc="0C0A0019" w:tentative="1">
      <w:start w:val="1"/>
      <w:numFmt w:val="lowerLetter"/>
      <w:lvlText w:val="%8."/>
      <w:lvlJc w:val="left"/>
      <w:pPr>
        <w:ind w:left="9195" w:hanging="360"/>
      </w:pPr>
    </w:lvl>
    <w:lvl w:ilvl="8" w:tplc="0C0A001B" w:tentative="1">
      <w:start w:val="1"/>
      <w:numFmt w:val="lowerRoman"/>
      <w:lvlText w:val="%9."/>
      <w:lvlJc w:val="right"/>
      <w:pPr>
        <w:ind w:left="9915" w:hanging="180"/>
      </w:pPr>
    </w:lvl>
  </w:abstractNum>
  <w:abstractNum w:abstractNumId="29" w15:restartNumberingAfterBreak="0">
    <w:nsid w:val="5D125775"/>
    <w:multiLevelType w:val="hybridMultilevel"/>
    <w:tmpl w:val="27D20994"/>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30" w15:restartNumberingAfterBreak="0">
    <w:nsid w:val="60403FAF"/>
    <w:multiLevelType w:val="hybridMultilevel"/>
    <w:tmpl w:val="F580F016"/>
    <w:lvl w:ilvl="0" w:tplc="322635BE">
      <w:start w:val="1"/>
      <w:numFmt w:val="decimal"/>
      <w:pStyle w:val="Ttulo4"/>
      <w:lvlText w:val="%1."/>
      <w:lvlJc w:val="left"/>
      <w:pPr>
        <w:ind w:left="2487" w:hanging="360"/>
      </w:pPr>
      <w:rPr>
        <w:rFonts w:hint="default"/>
      </w:r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start w:val="1"/>
      <w:numFmt w:val="lowerRoman"/>
      <w:pStyle w:val="Ttulo5"/>
      <w:lvlText w:val="%6."/>
      <w:lvlJc w:val="right"/>
      <w:pPr>
        <w:ind w:left="6087" w:hanging="180"/>
      </w:pPr>
    </w:lvl>
    <w:lvl w:ilvl="6" w:tplc="040A000F" w:tentative="1">
      <w:start w:val="1"/>
      <w:numFmt w:val="decimal"/>
      <w:pStyle w:val="Ttulo6"/>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31" w15:restartNumberingAfterBreak="0">
    <w:nsid w:val="66964F43"/>
    <w:multiLevelType w:val="hybridMultilevel"/>
    <w:tmpl w:val="29C4A49E"/>
    <w:lvl w:ilvl="0" w:tplc="0C0A000F">
      <w:start w:val="1"/>
      <w:numFmt w:val="decimal"/>
      <w:lvlText w:val="%1."/>
      <w:lvlJc w:val="left"/>
      <w:pPr>
        <w:ind w:left="1280" w:hanging="360"/>
      </w:pPr>
      <w:rPr>
        <w:rFonts w:hint="default"/>
      </w:rPr>
    </w:lvl>
    <w:lvl w:ilvl="1" w:tplc="0C0A0019" w:tentative="1">
      <w:start w:val="1"/>
      <w:numFmt w:val="lowerLetter"/>
      <w:lvlText w:val="%2."/>
      <w:lvlJc w:val="left"/>
      <w:pPr>
        <w:ind w:left="2000" w:hanging="360"/>
      </w:pPr>
    </w:lvl>
    <w:lvl w:ilvl="2" w:tplc="0C0A001B" w:tentative="1">
      <w:start w:val="1"/>
      <w:numFmt w:val="lowerRoman"/>
      <w:lvlText w:val="%3."/>
      <w:lvlJc w:val="right"/>
      <w:pPr>
        <w:ind w:left="2720" w:hanging="180"/>
      </w:pPr>
    </w:lvl>
    <w:lvl w:ilvl="3" w:tplc="0C0A000F" w:tentative="1">
      <w:start w:val="1"/>
      <w:numFmt w:val="decimal"/>
      <w:lvlText w:val="%4."/>
      <w:lvlJc w:val="left"/>
      <w:pPr>
        <w:ind w:left="3440" w:hanging="360"/>
      </w:pPr>
    </w:lvl>
    <w:lvl w:ilvl="4" w:tplc="0C0A0019" w:tentative="1">
      <w:start w:val="1"/>
      <w:numFmt w:val="lowerLetter"/>
      <w:lvlText w:val="%5."/>
      <w:lvlJc w:val="left"/>
      <w:pPr>
        <w:ind w:left="4160" w:hanging="360"/>
      </w:pPr>
    </w:lvl>
    <w:lvl w:ilvl="5" w:tplc="0C0A001B" w:tentative="1">
      <w:start w:val="1"/>
      <w:numFmt w:val="lowerRoman"/>
      <w:lvlText w:val="%6."/>
      <w:lvlJc w:val="right"/>
      <w:pPr>
        <w:ind w:left="4880" w:hanging="180"/>
      </w:pPr>
    </w:lvl>
    <w:lvl w:ilvl="6" w:tplc="0C0A000F" w:tentative="1">
      <w:start w:val="1"/>
      <w:numFmt w:val="decimal"/>
      <w:lvlText w:val="%7."/>
      <w:lvlJc w:val="left"/>
      <w:pPr>
        <w:ind w:left="5600" w:hanging="360"/>
      </w:pPr>
    </w:lvl>
    <w:lvl w:ilvl="7" w:tplc="0C0A0019" w:tentative="1">
      <w:start w:val="1"/>
      <w:numFmt w:val="lowerLetter"/>
      <w:lvlText w:val="%8."/>
      <w:lvlJc w:val="left"/>
      <w:pPr>
        <w:ind w:left="6320" w:hanging="360"/>
      </w:pPr>
    </w:lvl>
    <w:lvl w:ilvl="8" w:tplc="0C0A001B" w:tentative="1">
      <w:start w:val="1"/>
      <w:numFmt w:val="lowerRoman"/>
      <w:lvlText w:val="%9."/>
      <w:lvlJc w:val="right"/>
      <w:pPr>
        <w:ind w:left="7040" w:hanging="180"/>
      </w:pPr>
    </w:lvl>
  </w:abstractNum>
  <w:abstractNum w:abstractNumId="32" w15:restartNumberingAfterBreak="0">
    <w:nsid w:val="693E42B4"/>
    <w:multiLevelType w:val="hybridMultilevel"/>
    <w:tmpl w:val="4E1CF256"/>
    <w:lvl w:ilvl="0" w:tplc="CB4EF9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A362DD"/>
    <w:multiLevelType w:val="hybridMultilevel"/>
    <w:tmpl w:val="182CB5F2"/>
    <w:lvl w:ilvl="0" w:tplc="B50E9050">
      <w:start w:val="1"/>
      <w:numFmt w:val="bullet"/>
      <w:pStyle w:val="Listaconvieta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4" w15:restartNumberingAfterBreak="0">
    <w:nsid w:val="6BCC32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95171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027334"/>
    <w:multiLevelType w:val="hybridMultilevel"/>
    <w:tmpl w:val="F000E216"/>
    <w:lvl w:ilvl="0" w:tplc="411ACDC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7" w15:restartNumberingAfterBreak="0">
    <w:nsid w:val="73B828CA"/>
    <w:multiLevelType w:val="hybridMultilevel"/>
    <w:tmpl w:val="23921390"/>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num w:numId="1">
    <w:abstractNumId w:val="3"/>
  </w:num>
  <w:num w:numId="2">
    <w:abstractNumId w:val="17"/>
  </w:num>
  <w:num w:numId="3">
    <w:abstractNumId w:val="2"/>
  </w:num>
  <w:num w:numId="4">
    <w:abstractNumId w:val="16"/>
  </w:num>
  <w:num w:numId="5">
    <w:abstractNumId w:val="33"/>
  </w:num>
  <w:num w:numId="6">
    <w:abstractNumId w:val="4"/>
  </w:num>
  <w:num w:numId="7">
    <w:abstractNumId w:val="2"/>
  </w:num>
  <w:num w:numId="8">
    <w:abstractNumId w:val="20"/>
  </w:num>
  <w:num w:numId="9">
    <w:abstractNumId w:val="30"/>
  </w:num>
  <w:num w:numId="10">
    <w:abstractNumId w:val="36"/>
  </w:num>
  <w:num w:numId="11">
    <w:abstractNumId w:val="22"/>
  </w:num>
  <w:num w:numId="12">
    <w:abstractNumId w:val="24"/>
  </w:num>
  <w:num w:numId="13">
    <w:abstractNumId w:val="18"/>
  </w:num>
  <w:num w:numId="14">
    <w:abstractNumId w:val="21"/>
  </w:num>
  <w:num w:numId="15">
    <w:abstractNumId w:val="5"/>
  </w:num>
  <w:num w:numId="16">
    <w:abstractNumId w:val="34"/>
  </w:num>
  <w:num w:numId="17">
    <w:abstractNumId w:val="1"/>
  </w:num>
  <w:num w:numId="18">
    <w:abstractNumId w:val="26"/>
  </w:num>
  <w:num w:numId="19">
    <w:abstractNumId w:val="6"/>
  </w:num>
  <w:num w:numId="20">
    <w:abstractNumId w:val="0"/>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10"/>
  </w:num>
  <w:num w:numId="25">
    <w:abstractNumId w:val="14"/>
  </w:num>
  <w:num w:numId="26">
    <w:abstractNumId w:val="23"/>
  </w:num>
  <w:num w:numId="27">
    <w:abstractNumId w:val="32"/>
  </w:num>
  <w:num w:numId="28">
    <w:abstractNumId w:val="15"/>
  </w:num>
  <w:num w:numId="29">
    <w:abstractNumId w:val="31"/>
  </w:num>
  <w:num w:numId="30">
    <w:abstractNumId w:val="19"/>
  </w:num>
  <w:num w:numId="31">
    <w:abstractNumId w:val="11"/>
  </w:num>
  <w:num w:numId="32">
    <w:abstractNumId w:val="28"/>
  </w:num>
  <w:num w:numId="33">
    <w:abstractNumId w:val="25"/>
  </w:num>
  <w:num w:numId="34">
    <w:abstractNumId w:val="37"/>
  </w:num>
  <w:num w:numId="35">
    <w:abstractNumId w:val="2"/>
    <w:lvlOverride w:ilvl="0">
      <w:startOverride w:val="1"/>
    </w:lvlOverride>
    <w:lvlOverride w:ilvl="1">
      <w:startOverride w:val="1"/>
    </w:lvlOverride>
    <w:lvlOverride w:ilvl="2">
      <w:startOverride w:val="2"/>
    </w:lvlOverride>
    <w:lvlOverride w:ilvl="3">
      <w:startOverride w:val="3"/>
    </w:lvlOverride>
  </w:num>
  <w:num w:numId="36">
    <w:abstractNumId w:val="29"/>
  </w:num>
  <w:num w:numId="37">
    <w:abstractNumId w:val="13"/>
  </w:num>
  <w:num w:numId="38">
    <w:abstractNumId w:val="12"/>
  </w:num>
  <w:num w:numId="39">
    <w:abstractNumId w:val="9"/>
  </w:num>
  <w:num w:numId="40">
    <w:abstractNumId w:val="27"/>
  </w:num>
  <w:num w:numId="41">
    <w:abstractNumId w:val="8"/>
  </w:num>
  <w:num w:numId="42">
    <w:abstractNumId w:val="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MENA MATEOS Adrian">
    <w15:presenceInfo w15:providerId="AD" w15:userId="S-1-5-21-1248577188-10479689-3873521419-605160"/>
  </w15:person>
  <w15:person w15:author="BERMEJO SOLIS Alba">
    <w15:presenceInfo w15:providerId="AD" w15:userId="S-1-5-21-1248577188-10479689-3873521419-610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ctiveWritingStyle w:appName="MSWord" w:lang="es-MX"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doNotTrackFormatting/>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4097"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9C605F"/>
    <w:rsid w:val="00001D83"/>
    <w:rsid w:val="0001211E"/>
    <w:rsid w:val="00012626"/>
    <w:rsid w:val="00013949"/>
    <w:rsid w:val="00016EFD"/>
    <w:rsid w:val="00021028"/>
    <w:rsid w:val="000221CE"/>
    <w:rsid w:val="00023404"/>
    <w:rsid w:val="00023B7D"/>
    <w:rsid w:val="00030CEA"/>
    <w:rsid w:val="000324CA"/>
    <w:rsid w:val="000346F6"/>
    <w:rsid w:val="0003611E"/>
    <w:rsid w:val="000369A8"/>
    <w:rsid w:val="00037BC2"/>
    <w:rsid w:val="00041BEA"/>
    <w:rsid w:val="000428E6"/>
    <w:rsid w:val="000442F4"/>
    <w:rsid w:val="00045689"/>
    <w:rsid w:val="00047BD2"/>
    <w:rsid w:val="00047FF4"/>
    <w:rsid w:val="00050698"/>
    <w:rsid w:val="0005074C"/>
    <w:rsid w:val="00054058"/>
    <w:rsid w:val="00055759"/>
    <w:rsid w:val="000579CA"/>
    <w:rsid w:val="00063AB5"/>
    <w:rsid w:val="000647AA"/>
    <w:rsid w:val="00066F7D"/>
    <w:rsid w:val="000677A8"/>
    <w:rsid w:val="000734C9"/>
    <w:rsid w:val="00073E98"/>
    <w:rsid w:val="00074A40"/>
    <w:rsid w:val="00075DC2"/>
    <w:rsid w:val="0008051F"/>
    <w:rsid w:val="00080B9C"/>
    <w:rsid w:val="00084DFC"/>
    <w:rsid w:val="000873B0"/>
    <w:rsid w:val="0008785B"/>
    <w:rsid w:val="0009066B"/>
    <w:rsid w:val="000912A2"/>
    <w:rsid w:val="000914A8"/>
    <w:rsid w:val="00091FE5"/>
    <w:rsid w:val="00092991"/>
    <w:rsid w:val="00092B84"/>
    <w:rsid w:val="0009327D"/>
    <w:rsid w:val="00093B68"/>
    <w:rsid w:val="00093EE2"/>
    <w:rsid w:val="00095204"/>
    <w:rsid w:val="00095F02"/>
    <w:rsid w:val="00097095"/>
    <w:rsid w:val="000A016B"/>
    <w:rsid w:val="000A3ADC"/>
    <w:rsid w:val="000A5859"/>
    <w:rsid w:val="000B00C6"/>
    <w:rsid w:val="000B1F11"/>
    <w:rsid w:val="000B3714"/>
    <w:rsid w:val="000B6A4E"/>
    <w:rsid w:val="000B7D22"/>
    <w:rsid w:val="000C4900"/>
    <w:rsid w:val="000C4FCB"/>
    <w:rsid w:val="000C5515"/>
    <w:rsid w:val="000C59DA"/>
    <w:rsid w:val="000C5DC9"/>
    <w:rsid w:val="000D0117"/>
    <w:rsid w:val="000D14AC"/>
    <w:rsid w:val="000D2D26"/>
    <w:rsid w:val="000D3F65"/>
    <w:rsid w:val="000D403A"/>
    <w:rsid w:val="000D7202"/>
    <w:rsid w:val="000E05E8"/>
    <w:rsid w:val="000E1025"/>
    <w:rsid w:val="000E2065"/>
    <w:rsid w:val="000E333B"/>
    <w:rsid w:val="000E4807"/>
    <w:rsid w:val="000E72DE"/>
    <w:rsid w:val="000F0BAB"/>
    <w:rsid w:val="000F15B0"/>
    <w:rsid w:val="00100B9A"/>
    <w:rsid w:val="001110BC"/>
    <w:rsid w:val="00115AEF"/>
    <w:rsid w:val="001160BF"/>
    <w:rsid w:val="001167D1"/>
    <w:rsid w:val="0012077E"/>
    <w:rsid w:val="00120AAB"/>
    <w:rsid w:val="0012137A"/>
    <w:rsid w:val="001215FD"/>
    <w:rsid w:val="0012163E"/>
    <w:rsid w:val="00127DD9"/>
    <w:rsid w:val="00132AC1"/>
    <w:rsid w:val="00134848"/>
    <w:rsid w:val="00136DDD"/>
    <w:rsid w:val="001402DA"/>
    <w:rsid w:val="00143F54"/>
    <w:rsid w:val="0014624F"/>
    <w:rsid w:val="001472D6"/>
    <w:rsid w:val="001476D7"/>
    <w:rsid w:val="0015374F"/>
    <w:rsid w:val="0015379B"/>
    <w:rsid w:val="0015434C"/>
    <w:rsid w:val="00156868"/>
    <w:rsid w:val="00161263"/>
    <w:rsid w:val="001617C7"/>
    <w:rsid w:val="0016336E"/>
    <w:rsid w:val="00164256"/>
    <w:rsid w:val="00166FE9"/>
    <w:rsid w:val="00172A69"/>
    <w:rsid w:val="0017371C"/>
    <w:rsid w:val="001813CE"/>
    <w:rsid w:val="00181A4B"/>
    <w:rsid w:val="00184FD2"/>
    <w:rsid w:val="00185F6D"/>
    <w:rsid w:val="0019022D"/>
    <w:rsid w:val="00190997"/>
    <w:rsid w:val="00190CBC"/>
    <w:rsid w:val="00191406"/>
    <w:rsid w:val="001920D6"/>
    <w:rsid w:val="001921E5"/>
    <w:rsid w:val="0019249D"/>
    <w:rsid w:val="0019548A"/>
    <w:rsid w:val="00196AFB"/>
    <w:rsid w:val="00197285"/>
    <w:rsid w:val="001A0C51"/>
    <w:rsid w:val="001A203A"/>
    <w:rsid w:val="001A348A"/>
    <w:rsid w:val="001A5F97"/>
    <w:rsid w:val="001A6C76"/>
    <w:rsid w:val="001B2521"/>
    <w:rsid w:val="001B40D9"/>
    <w:rsid w:val="001B498F"/>
    <w:rsid w:val="001B6AE2"/>
    <w:rsid w:val="001B711A"/>
    <w:rsid w:val="001C1DBD"/>
    <w:rsid w:val="001C50F3"/>
    <w:rsid w:val="001C6ED4"/>
    <w:rsid w:val="001C7501"/>
    <w:rsid w:val="001C78E0"/>
    <w:rsid w:val="001C7939"/>
    <w:rsid w:val="001D1517"/>
    <w:rsid w:val="001D1862"/>
    <w:rsid w:val="001D3E24"/>
    <w:rsid w:val="001D4A1F"/>
    <w:rsid w:val="001E00A6"/>
    <w:rsid w:val="001E12A5"/>
    <w:rsid w:val="001E46F6"/>
    <w:rsid w:val="001F135A"/>
    <w:rsid w:val="001F187A"/>
    <w:rsid w:val="001F35C1"/>
    <w:rsid w:val="001F38B0"/>
    <w:rsid w:val="001F5428"/>
    <w:rsid w:val="001F5E9B"/>
    <w:rsid w:val="00202653"/>
    <w:rsid w:val="00204249"/>
    <w:rsid w:val="002051B7"/>
    <w:rsid w:val="002056DC"/>
    <w:rsid w:val="00211653"/>
    <w:rsid w:val="00211783"/>
    <w:rsid w:val="00213433"/>
    <w:rsid w:val="00214D22"/>
    <w:rsid w:val="00215370"/>
    <w:rsid w:val="00215612"/>
    <w:rsid w:val="002212DF"/>
    <w:rsid w:val="002217BF"/>
    <w:rsid w:val="00223521"/>
    <w:rsid w:val="00225E63"/>
    <w:rsid w:val="0022657F"/>
    <w:rsid w:val="002268AC"/>
    <w:rsid w:val="002279AC"/>
    <w:rsid w:val="002315CB"/>
    <w:rsid w:val="00234F59"/>
    <w:rsid w:val="0024023B"/>
    <w:rsid w:val="00241C32"/>
    <w:rsid w:val="0024487C"/>
    <w:rsid w:val="002455E0"/>
    <w:rsid w:val="00247A81"/>
    <w:rsid w:val="00251211"/>
    <w:rsid w:val="00254EB5"/>
    <w:rsid w:val="002621E1"/>
    <w:rsid w:val="0026325F"/>
    <w:rsid w:val="00263AF4"/>
    <w:rsid w:val="0026488C"/>
    <w:rsid w:val="00265673"/>
    <w:rsid w:val="002658FA"/>
    <w:rsid w:val="00271EB2"/>
    <w:rsid w:val="00271EF2"/>
    <w:rsid w:val="00272D4C"/>
    <w:rsid w:val="0028225D"/>
    <w:rsid w:val="002903A8"/>
    <w:rsid w:val="00291196"/>
    <w:rsid w:val="002A130A"/>
    <w:rsid w:val="002A3EFE"/>
    <w:rsid w:val="002A4DED"/>
    <w:rsid w:val="002A5F74"/>
    <w:rsid w:val="002A6008"/>
    <w:rsid w:val="002B070C"/>
    <w:rsid w:val="002B0B08"/>
    <w:rsid w:val="002B0E2E"/>
    <w:rsid w:val="002B3E69"/>
    <w:rsid w:val="002B4C7A"/>
    <w:rsid w:val="002B686C"/>
    <w:rsid w:val="002B6CC6"/>
    <w:rsid w:val="002B7D7F"/>
    <w:rsid w:val="002C0025"/>
    <w:rsid w:val="002C1829"/>
    <w:rsid w:val="002C2319"/>
    <w:rsid w:val="002C29A1"/>
    <w:rsid w:val="002C2F84"/>
    <w:rsid w:val="002C3D98"/>
    <w:rsid w:val="002C582F"/>
    <w:rsid w:val="002C6239"/>
    <w:rsid w:val="002D0D58"/>
    <w:rsid w:val="002D4932"/>
    <w:rsid w:val="002D7AFD"/>
    <w:rsid w:val="002E3B27"/>
    <w:rsid w:val="002E3B2B"/>
    <w:rsid w:val="002E518A"/>
    <w:rsid w:val="002E73A9"/>
    <w:rsid w:val="002F21BD"/>
    <w:rsid w:val="002F26D1"/>
    <w:rsid w:val="002F47C3"/>
    <w:rsid w:val="00302AB0"/>
    <w:rsid w:val="00303962"/>
    <w:rsid w:val="003109BD"/>
    <w:rsid w:val="0031536E"/>
    <w:rsid w:val="00315E39"/>
    <w:rsid w:val="00316594"/>
    <w:rsid w:val="0031762C"/>
    <w:rsid w:val="00317D68"/>
    <w:rsid w:val="003241B3"/>
    <w:rsid w:val="00324900"/>
    <w:rsid w:val="00324FEE"/>
    <w:rsid w:val="00325155"/>
    <w:rsid w:val="003313AB"/>
    <w:rsid w:val="003320A2"/>
    <w:rsid w:val="00332AC5"/>
    <w:rsid w:val="003369A6"/>
    <w:rsid w:val="0033769B"/>
    <w:rsid w:val="00345DE8"/>
    <w:rsid w:val="00346997"/>
    <w:rsid w:val="003469C5"/>
    <w:rsid w:val="0035029D"/>
    <w:rsid w:val="00350CCF"/>
    <w:rsid w:val="003520DB"/>
    <w:rsid w:val="00355ECC"/>
    <w:rsid w:val="003600EB"/>
    <w:rsid w:val="00360517"/>
    <w:rsid w:val="00362036"/>
    <w:rsid w:val="0036209D"/>
    <w:rsid w:val="00366CBB"/>
    <w:rsid w:val="003711E1"/>
    <w:rsid w:val="00372DFD"/>
    <w:rsid w:val="003739EA"/>
    <w:rsid w:val="00377FD6"/>
    <w:rsid w:val="00382EF6"/>
    <w:rsid w:val="00383A41"/>
    <w:rsid w:val="00384734"/>
    <w:rsid w:val="003865E6"/>
    <w:rsid w:val="0038799A"/>
    <w:rsid w:val="00390290"/>
    <w:rsid w:val="00395F02"/>
    <w:rsid w:val="003960A9"/>
    <w:rsid w:val="003A09FE"/>
    <w:rsid w:val="003A1117"/>
    <w:rsid w:val="003A60F1"/>
    <w:rsid w:val="003B0AE5"/>
    <w:rsid w:val="003B19D2"/>
    <w:rsid w:val="003B30A3"/>
    <w:rsid w:val="003B4829"/>
    <w:rsid w:val="003B4B1A"/>
    <w:rsid w:val="003B619B"/>
    <w:rsid w:val="003B6BBB"/>
    <w:rsid w:val="003B7CEB"/>
    <w:rsid w:val="003C1D03"/>
    <w:rsid w:val="003C23D9"/>
    <w:rsid w:val="003C5418"/>
    <w:rsid w:val="003C5D7E"/>
    <w:rsid w:val="003D0EB9"/>
    <w:rsid w:val="003D4AC5"/>
    <w:rsid w:val="003D58FF"/>
    <w:rsid w:val="003D66F8"/>
    <w:rsid w:val="003D6D53"/>
    <w:rsid w:val="003E0F07"/>
    <w:rsid w:val="003E2E86"/>
    <w:rsid w:val="003E4E6C"/>
    <w:rsid w:val="003E7068"/>
    <w:rsid w:val="003E7532"/>
    <w:rsid w:val="003F0453"/>
    <w:rsid w:val="003F1678"/>
    <w:rsid w:val="003F3AEC"/>
    <w:rsid w:val="003F40A2"/>
    <w:rsid w:val="003F7CB2"/>
    <w:rsid w:val="003F7D6E"/>
    <w:rsid w:val="004005C0"/>
    <w:rsid w:val="00401137"/>
    <w:rsid w:val="00403F76"/>
    <w:rsid w:val="004067BB"/>
    <w:rsid w:val="0041426A"/>
    <w:rsid w:val="00416706"/>
    <w:rsid w:val="0041706F"/>
    <w:rsid w:val="0043216F"/>
    <w:rsid w:val="0043327C"/>
    <w:rsid w:val="004408EC"/>
    <w:rsid w:val="00445808"/>
    <w:rsid w:val="004466C9"/>
    <w:rsid w:val="0044776A"/>
    <w:rsid w:val="00450EF1"/>
    <w:rsid w:val="00454399"/>
    <w:rsid w:val="00454D56"/>
    <w:rsid w:val="00456B6B"/>
    <w:rsid w:val="004610F2"/>
    <w:rsid w:val="00461347"/>
    <w:rsid w:val="00461B95"/>
    <w:rsid w:val="004621DB"/>
    <w:rsid w:val="004625D3"/>
    <w:rsid w:val="00463469"/>
    <w:rsid w:val="0046608E"/>
    <w:rsid w:val="004662BF"/>
    <w:rsid w:val="00466CD9"/>
    <w:rsid w:val="004702D0"/>
    <w:rsid w:val="004706AD"/>
    <w:rsid w:val="0047268C"/>
    <w:rsid w:val="004731AA"/>
    <w:rsid w:val="0047557C"/>
    <w:rsid w:val="004830BA"/>
    <w:rsid w:val="004833C7"/>
    <w:rsid w:val="00485079"/>
    <w:rsid w:val="00485ECE"/>
    <w:rsid w:val="0049540E"/>
    <w:rsid w:val="0049669B"/>
    <w:rsid w:val="00497173"/>
    <w:rsid w:val="004972DD"/>
    <w:rsid w:val="004A067C"/>
    <w:rsid w:val="004A1F0D"/>
    <w:rsid w:val="004A2BFD"/>
    <w:rsid w:val="004A65E2"/>
    <w:rsid w:val="004A7213"/>
    <w:rsid w:val="004B332A"/>
    <w:rsid w:val="004B35FD"/>
    <w:rsid w:val="004C0AE3"/>
    <w:rsid w:val="004C0FD4"/>
    <w:rsid w:val="004C17DA"/>
    <w:rsid w:val="004C1AAA"/>
    <w:rsid w:val="004C1B44"/>
    <w:rsid w:val="004C4BE6"/>
    <w:rsid w:val="004C4EEF"/>
    <w:rsid w:val="004C7C7F"/>
    <w:rsid w:val="004D0FF3"/>
    <w:rsid w:val="004D119F"/>
    <w:rsid w:val="004D2540"/>
    <w:rsid w:val="004D6A81"/>
    <w:rsid w:val="004E6089"/>
    <w:rsid w:val="004E64B8"/>
    <w:rsid w:val="004E728D"/>
    <w:rsid w:val="004F0191"/>
    <w:rsid w:val="004F0E58"/>
    <w:rsid w:val="004F34F3"/>
    <w:rsid w:val="004F4EA1"/>
    <w:rsid w:val="004F5848"/>
    <w:rsid w:val="004F68FD"/>
    <w:rsid w:val="004F7D3B"/>
    <w:rsid w:val="00504701"/>
    <w:rsid w:val="00510F9C"/>
    <w:rsid w:val="0051349B"/>
    <w:rsid w:val="00520A22"/>
    <w:rsid w:val="005226AC"/>
    <w:rsid w:val="00525FA4"/>
    <w:rsid w:val="005266FF"/>
    <w:rsid w:val="005276F6"/>
    <w:rsid w:val="005310DE"/>
    <w:rsid w:val="00542837"/>
    <w:rsid w:val="00544009"/>
    <w:rsid w:val="0055347E"/>
    <w:rsid w:val="00561002"/>
    <w:rsid w:val="00561063"/>
    <w:rsid w:val="005617F5"/>
    <w:rsid w:val="00561AD3"/>
    <w:rsid w:val="00563A47"/>
    <w:rsid w:val="005644F8"/>
    <w:rsid w:val="00566A62"/>
    <w:rsid w:val="0057030A"/>
    <w:rsid w:val="00570F57"/>
    <w:rsid w:val="005725F0"/>
    <w:rsid w:val="00580B48"/>
    <w:rsid w:val="00581431"/>
    <w:rsid w:val="00582840"/>
    <w:rsid w:val="00591692"/>
    <w:rsid w:val="005917CC"/>
    <w:rsid w:val="0059238F"/>
    <w:rsid w:val="005954A2"/>
    <w:rsid w:val="005966C3"/>
    <w:rsid w:val="005973F2"/>
    <w:rsid w:val="005A092A"/>
    <w:rsid w:val="005A09BB"/>
    <w:rsid w:val="005A1016"/>
    <w:rsid w:val="005A53F7"/>
    <w:rsid w:val="005A5CC4"/>
    <w:rsid w:val="005B14AB"/>
    <w:rsid w:val="005B34B7"/>
    <w:rsid w:val="005B6095"/>
    <w:rsid w:val="005C1470"/>
    <w:rsid w:val="005C2D8D"/>
    <w:rsid w:val="005C58B9"/>
    <w:rsid w:val="005C625A"/>
    <w:rsid w:val="005D1F86"/>
    <w:rsid w:val="005D2576"/>
    <w:rsid w:val="005D3532"/>
    <w:rsid w:val="005D586A"/>
    <w:rsid w:val="005D5ECD"/>
    <w:rsid w:val="005D76F7"/>
    <w:rsid w:val="005E6270"/>
    <w:rsid w:val="005E7F74"/>
    <w:rsid w:val="005F6C76"/>
    <w:rsid w:val="0060043E"/>
    <w:rsid w:val="0060101B"/>
    <w:rsid w:val="006019DA"/>
    <w:rsid w:val="0060272D"/>
    <w:rsid w:val="00606FFD"/>
    <w:rsid w:val="00613425"/>
    <w:rsid w:val="006137CA"/>
    <w:rsid w:val="00617456"/>
    <w:rsid w:val="00622441"/>
    <w:rsid w:val="00625463"/>
    <w:rsid w:val="00626217"/>
    <w:rsid w:val="006304D0"/>
    <w:rsid w:val="006340E1"/>
    <w:rsid w:val="00634F6A"/>
    <w:rsid w:val="006433E8"/>
    <w:rsid w:val="006436EB"/>
    <w:rsid w:val="00645B75"/>
    <w:rsid w:val="006466E1"/>
    <w:rsid w:val="00647021"/>
    <w:rsid w:val="00647C83"/>
    <w:rsid w:val="00650E32"/>
    <w:rsid w:val="00653999"/>
    <w:rsid w:val="00654077"/>
    <w:rsid w:val="0065435B"/>
    <w:rsid w:val="00661666"/>
    <w:rsid w:val="006648B6"/>
    <w:rsid w:val="006652F7"/>
    <w:rsid w:val="0066547F"/>
    <w:rsid w:val="0067024B"/>
    <w:rsid w:val="006727ED"/>
    <w:rsid w:val="00673E2C"/>
    <w:rsid w:val="0067676F"/>
    <w:rsid w:val="006778A4"/>
    <w:rsid w:val="00677DD8"/>
    <w:rsid w:val="00680B77"/>
    <w:rsid w:val="0068145E"/>
    <w:rsid w:val="006822F0"/>
    <w:rsid w:val="00685AB3"/>
    <w:rsid w:val="00687308"/>
    <w:rsid w:val="00690BDC"/>
    <w:rsid w:val="00692C60"/>
    <w:rsid w:val="00693C7C"/>
    <w:rsid w:val="0069531C"/>
    <w:rsid w:val="006953AD"/>
    <w:rsid w:val="00696ED5"/>
    <w:rsid w:val="006974FE"/>
    <w:rsid w:val="006976CB"/>
    <w:rsid w:val="00697C5B"/>
    <w:rsid w:val="006A1053"/>
    <w:rsid w:val="006A1AAA"/>
    <w:rsid w:val="006A3943"/>
    <w:rsid w:val="006A4A4C"/>
    <w:rsid w:val="006B0AA0"/>
    <w:rsid w:val="006B0AD9"/>
    <w:rsid w:val="006B1F6E"/>
    <w:rsid w:val="006B253F"/>
    <w:rsid w:val="006B7975"/>
    <w:rsid w:val="006C1149"/>
    <w:rsid w:val="006C2587"/>
    <w:rsid w:val="006C2D17"/>
    <w:rsid w:val="006D0120"/>
    <w:rsid w:val="006D2471"/>
    <w:rsid w:val="006D6385"/>
    <w:rsid w:val="006E2633"/>
    <w:rsid w:val="006E3734"/>
    <w:rsid w:val="006E52BE"/>
    <w:rsid w:val="006E643C"/>
    <w:rsid w:val="006E72F3"/>
    <w:rsid w:val="006F2068"/>
    <w:rsid w:val="006F52F4"/>
    <w:rsid w:val="006F549C"/>
    <w:rsid w:val="007019B2"/>
    <w:rsid w:val="00702389"/>
    <w:rsid w:val="00707D2B"/>
    <w:rsid w:val="00710F54"/>
    <w:rsid w:val="007131D8"/>
    <w:rsid w:val="00713F5F"/>
    <w:rsid w:val="00714919"/>
    <w:rsid w:val="007163EA"/>
    <w:rsid w:val="00716722"/>
    <w:rsid w:val="00716DD6"/>
    <w:rsid w:val="00721A2B"/>
    <w:rsid w:val="00721C5B"/>
    <w:rsid w:val="0072227A"/>
    <w:rsid w:val="007222FA"/>
    <w:rsid w:val="00723627"/>
    <w:rsid w:val="00723FE3"/>
    <w:rsid w:val="00724AEC"/>
    <w:rsid w:val="007252F9"/>
    <w:rsid w:val="00725F35"/>
    <w:rsid w:val="0072781B"/>
    <w:rsid w:val="0073235F"/>
    <w:rsid w:val="007369EF"/>
    <w:rsid w:val="0074046B"/>
    <w:rsid w:val="007430A8"/>
    <w:rsid w:val="00745AC7"/>
    <w:rsid w:val="0074608B"/>
    <w:rsid w:val="0074795D"/>
    <w:rsid w:val="00747BE3"/>
    <w:rsid w:val="00750959"/>
    <w:rsid w:val="00750D73"/>
    <w:rsid w:val="00750DF9"/>
    <w:rsid w:val="007526F5"/>
    <w:rsid w:val="00753E80"/>
    <w:rsid w:val="007622A2"/>
    <w:rsid w:val="007657DA"/>
    <w:rsid w:val="007701F7"/>
    <w:rsid w:val="0077096D"/>
    <w:rsid w:val="00770BCD"/>
    <w:rsid w:val="007740DA"/>
    <w:rsid w:val="00774560"/>
    <w:rsid w:val="00776BBA"/>
    <w:rsid w:val="007773ED"/>
    <w:rsid w:val="007833C4"/>
    <w:rsid w:val="007856AF"/>
    <w:rsid w:val="00785FF1"/>
    <w:rsid w:val="00797065"/>
    <w:rsid w:val="00797D28"/>
    <w:rsid w:val="00797EA3"/>
    <w:rsid w:val="007A0699"/>
    <w:rsid w:val="007A2353"/>
    <w:rsid w:val="007A2BDB"/>
    <w:rsid w:val="007A3866"/>
    <w:rsid w:val="007A43DA"/>
    <w:rsid w:val="007A4892"/>
    <w:rsid w:val="007A634C"/>
    <w:rsid w:val="007B20C3"/>
    <w:rsid w:val="007B30A9"/>
    <w:rsid w:val="007B57F8"/>
    <w:rsid w:val="007B5A9A"/>
    <w:rsid w:val="007C1155"/>
    <w:rsid w:val="007C2566"/>
    <w:rsid w:val="007C2AB1"/>
    <w:rsid w:val="007C2DDA"/>
    <w:rsid w:val="007C3496"/>
    <w:rsid w:val="007C5CD0"/>
    <w:rsid w:val="007D09AB"/>
    <w:rsid w:val="007D2DF5"/>
    <w:rsid w:val="007D3FC3"/>
    <w:rsid w:val="007D58DF"/>
    <w:rsid w:val="007D6490"/>
    <w:rsid w:val="007E1010"/>
    <w:rsid w:val="007E1EA5"/>
    <w:rsid w:val="007E2254"/>
    <w:rsid w:val="007E31AF"/>
    <w:rsid w:val="007E4E88"/>
    <w:rsid w:val="007E6166"/>
    <w:rsid w:val="007E7140"/>
    <w:rsid w:val="007E7626"/>
    <w:rsid w:val="007E771E"/>
    <w:rsid w:val="007F1F6B"/>
    <w:rsid w:val="007F2412"/>
    <w:rsid w:val="007F32EC"/>
    <w:rsid w:val="007F4B3B"/>
    <w:rsid w:val="007F61CC"/>
    <w:rsid w:val="008021BB"/>
    <w:rsid w:val="008033FD"/>
    <w:rsid w:val="008053B1"/>
    <w:rsid w:val="00805B6B"/>
    <w:rsid w:val="008064A4"/>
    <w:rsid w:val="00806AD3"/>
    <w:rsid w:val="00807026"/>
    <w:rsid w:val="00812053"/>
    <w:rsid w:val="00816AD2"/>
    <w:rsid w:val="00817292"/>
    <w:rsid w:val="0082079A"/>
    <w:rsid w:val="008243E2"/>
    <w:rsid w:val="00825090"/>
    <w:rsid w:val="00825AE4"/>
    <w:rsid w:val="0082762B"/>
    <w:rsid w:val="008356D4"/>
    <w:rsid w:val="0084008A"/>
    <w:rsid w:val="0084060B"/>
    <w:rsid w:val="00841B47"/>
    <w:rsid w:val="00842E60"/>
    <w:rsid w:val="00842EA2"/>
    <w:rsid w:val="00844702"/>
    <w:rsid w:val="008448B4"/>
    <w:rsid w:val="00846A87"/>
    <w:rsid w:val="00851B44"/>
    <w:rsid w:val="00853569"/>
    <w:rsid w:val="008552C0"/>
    <w:rsid w:val="008614A8"/>
    <w:rsid w:val="00864278"/>
    <w:rsid w:val="00864B70"/>
    <w:rsid w:val="00866D82"/>
    <w:rsid w:val="008728EC"/>
    <w:rsid w:val="00874C35"/>
    <w:rsid w:val="00877F84"/>
    <w:rsid w:val="00877FCF"/>
    <w:rsid w:val="008800CE"/>
    <w:rsid w:val="008819A4"/>
    <w:rsid w:val="0088494C"/>
    <w:rsid w:val="00886C19"/>
    <w:rsid w:val="00887B2E"/>
    <w:rsid w:val="00892D02"/>
    <w:rsid w:val="00893796"/>
    <w:rsid w:val="00893E46"/>
    <w:rsid w:val="00894C04"/>
    <w:rsid w:val="00895826"/>
    <w:rsid w:val="00895F7D"/>
    <w:rsid w:val="008A07E1"/>
    <w:rsid w:val="008A3741"/>
    <w:rsid w:val="008A5880"/>
    <w:rsid w:val="008B01AF"/>
    <w:rsid w:val="008B0989"/>
    <w:rsid w:val="008B2FF3"/>
    <w:rsid w:val="008B3349"/>
    <w:rsid w:val="008C140F"/>
    <w:rsid w:val="008C3546"/>
    <w:rsid w:val="008C64F9"/>
    <w:rsid w:val="008C736B"/>
    <w:rsid w:val="008C7DEA"/>
    <w:rsid w:val="008D4BC5"/>
    <w:rsid w:val="008D6408"/>
    <w:rsid w:val="008E38F4"/>
    <w:rsid w:val="008E50B2"/>
    <w:rsid w:val="008E66DD"/>
    <w:rsid w:val="008E67AD"/>
    <w:rsid w:val="008F22F2"/>
    <w:rsid w:val="008F4428"/>
    <w:rsid w:val="00900719"/>
    <w:rsid w:val="00901C0C"/>
    <w:rsid w:val="00902F2B"/>
    <w:rsid w:val="009043D3"/>
    <w:rsid w:val="009077DE"/>
    <w:rsid w:val="009079A5"/>
    <w:rsid w:val="00914633"/>
    <w:rsid w:val="009147C7"/>
    <w:rsid w:val="00916A20"/>
    <w:rsid w:val="00916CAF"/>
    <w:rsid w:val="00920751"/>
    <w:rsid w:val="00921C31"/>
    <w:rsid w:val="00921D03"/>
    <w:rsid w:val="00925457"/>
    <w:rsid w:val="009271EA"/>
    <w:rsid w:val="0093396B"/>
    <w:rsid w:val="0093522F"/>
    <w:rsid w:val="00935F18"/>
    <w:rsid w:val="0093723F"/>
    <w:rsid w:val="00942725"/>
    <w:rsid w:val="00944D57"/>
    <w:rsid w:val="009464AE"/>
    <w:rsid w:val="00946505"/>
    <w:rsid w:val="00947386"/>
    <w:rsid w:val="009503F9"/>
    <w:rsid w:val="0095304C"/>
    <w:rsid w:val="009538D4"/>
    <w:rsid w:val="00955409"/>
    <w:rsid w:val="00955570"/>
    <w:rsid w:val="00955928"/>
    <w:rsid w:val="00961328"/>
    <w:rsid w:val="00961BFB"/>
    <w:rsid w:val="00962AC7"/>
    <w:rsid w:val="00962E4A"/>
    <w:rsid w:val="009702B1"/>
    <w:rsid w:val="0097149D"/>
    <w:rsid w:val="00971D1F"/>
    <w:rsid w:val="009768F1"/>
    <w:rsid w:val="00977507"/>
    <w:rsid w:val="00982863"/>
    <w:rsid w:val="00983003"/>
    <w:rsid w:val="0098364B"/>
    <w:rsid w:val="00984FA8"/>
    <w:rsid w:val="0099177D"/>
    <w:rsid w:val="00991E72"/>
    <w:rsid w:val="0099319F"/>
    <w:rsid w:val="00993B21"/>
    <w:rsid w:val="00994ADE"/>
    <w:rsid w:val="0099574B"/>
    <w:rsid w:val="009A0010"/>
    <w:rsid w:val="009A09AE"/>
    <w:rsid w:val="009A1477"/>
    <w:rsid w:val="009A20AD"/>
    <w:rsid w:val="009A2B62"/>
    <w:rsid w:val="009A3C25"/>
    <w:rsid w:val="009A4846"/>
    <w:rsid w:val="009A54BD"/>
    <w:rsid w:val="009A54D6"/>
    <w:rsid w:val="009A5F0F"/>
    <w:rsid w:val="009B15B2"/>
    <w:rsid w:val="009B20DC"/>
    <w:rsid w:val="009B2AE4"/>
    <w:rsid w:val="009B489F"/>
    <w:rsid w:val="009C0438"/>
    <w:rsid w:val="009C1215"/>
    <w:rsid w:val="009C310D"/>
    <w:rsid w:val="009C452F"/>
    <w:rsid w:val="009C605F"/>
    <w:rsid w:val="009C681C"/>
    <w:rsid w:val="009C6BED"/>
    <w:rsid w:val="009C6C2E"/>
    <w:rsid w:val="009C6FA2"/>
    <w:rsid w:val="009C7F08"/>
    <w:rsid w:val="009D1313"/>
    <w:rsid w:val="009D18CC"/>
    <w:rsid w:val="009D23E1"/>
    <w:rsid w:val="009D466C"/>
    <w:rsid w:val="009D4805"/>
    <w:rsid w:val="009D4C49"/>
    <w:rsid w:val="009D4C4A"/>
    <w:rsid w:val="009D5D0B"/>
    <w:rsid w:val="009D790A"/>
    <w:rsid w:val="009E1562"/>
    <w:rsid w:val="009E16A4"/>
    <w:rsid w:val="009E3AC6"/>
    <w:rsid w:val="009E6F63"/>
    <w:rsid w:val="009F38B5"/>
    <w:rsid w:val="009F5012"/>
    <w:rsid w:val="009F7CFE"/>
    <w:rsid w:val="00A010BF"/>
    <w:rsid w:val="00A02851"/>
    <w:rsid w:val="00A02B29"/>
    <w:rsid w:val="00A04D17"/>
    <w:rsid w:val="00A055BF"/>
    <w:rsid w:val="00A10E9B"/>
    <w:rsid w:val="00A12285"/>
    <w:rsid w:val="00A1302D"/>
    <w:rsid w:val="00A15639"/>
    <w:rsid w:val="00A2036F"/>
    <w:rsid w:val="00A224EC"/>
    <w:rsid w:val="00A24044"/>
    <w:rsid w:val="00A243AE"/>
    <w:rsid w:val="00A24721"/>
    <w:rsid w:val="00A31F20"/>
    <w:rsid w:val="00A32586"/>
    <w:rsid w:val="00A334ED"/>
    <w:rsid w:val="00A35F9B"/>
    <w:rsid w:val="00A37C2C"/>
    <w:rsid w:val="00A37C9F"/>
    <w:rsid w:val="00A4054E"/>
    <w:rsid w:val="00A40929"/>
    <w:rsid w:val="00A40EC9"/>
    <w:rsid w:val="00A433FD"/>
    <w:rsid w:val="00A43D19"/>
    <w:rsid w:val="00A471D1"/>
    <w:rsid w:val="00A52901"/>
    <w:rsid w:val="00A5392D"/>
    <w:rsid w:val="00A53EEC"/>
    <w:rsid w:val="00A56BCC"/>
    <w:rsid w:val="00A57B3D"/>
    <w:rsid w:val="00A617ED"/>
    <w:rsid w:val="00A65B9C"/>
    <w:rsid w:val="00A65F81"/>
    <w:rsid w:val="00A67EE6"/>
    <w:rsid w:val="00A70834"/>
    <w:rsid w:val="00A73FEE"/>
    <w:rsid w:val="00A76221"/>
    <w:rsid w:val="00A763B9"/>
    <w:rsid w:val="00A76CC0"/>
    <w:rsid w:val="00A83213"/>
    <w:rsid w:val="00A930AD"/>
    <w:rsid w:val="00A9359A"/>
    <w:rsid w:val="00A96D58"/>
    <w:rsid w:val="00AA1815"/>
    <w:rsid w:val="00AA3068"/>
    <w:rsid w:val="00AA4FBC"/>
    <w:rsid w:val="00AA6EA4"/>
    <w:rsid w:val="00AB2BF9"/>
    <w:rsid w:val="00AB3208"/>
    <w:rsid w:val="00AB3804"/>
    <w:rsid w:val="00AB59AE"/>
    <w:rsid w:val="00AB5A6D"/>
    <w:rsid w:val="00AB7E77"/>
    <w:rsid w:val="00AC099F"/>
    <w:rsid w:val="00AC0AFA"/>
    <w:rsid w:val="00AC2771"/>
    <w:rsid w:val="00AC3B3F"/>
    <w:rsid w:val="00AD2B0E"/>
    <w:rsid w:val="00AD32FB"/>
    <w:rsid w:val="00AD6A1A"/>
    <w:rsid w:val="00AE1D42"/>
    <w:rsid w:val="00AF2FD7"/>
    <w:rsid w:val="00AF3F3A"/>
    <w:rsid w:val="00AF40F4"/>
    <w:rsid w:val="00AF4FC5"/>
    <w:rsid w:val="00B07EF5"/>
    <w:rsid w:val="00B109BF"/>
    <w:rsid w:val="00B11B99"/>
    <w:rsid w:val="00B13FFD"/>
    <w:rsid w:val="00B14727"/>
    <w:rsid w:val="00B14818"/>
    <w:rsid w:val="00B14ED9"/>
    <w:rsid w:val="00B1587F"/>
    <w:rsid w:val="00B211AA"/>
    <w:rsid w:val="00B22336"/>
    <w:rsid w:val="00B228B2"/>
    <w:rsid w:val="00B22C7E"/>
    <w:rsid w:val="00B24372"/>
    <w:rsid w:val="00B30F87"/>
    <w:rsid w:val="00B330A8"/>
    <w:rsid w:val="00B379C9"/>
    <w:rsid w:val="00B46914"/>
    <w:rsid w:val="00B46C6B"/>
    <w:rsid w:val="00B4798F"/>
    <w:rsid w:val="00B54BEB"/>
    <w:rsid w:val="00B57CD0"/>
    <w:rsid w:val="00B57FF0"/>
    <w:rsid w:val="00B648B2"/>
    <w:rsid w:val="00B64E8E"/>
    <w:rsid w:val="00B6507E"/>
    <w:rsid w:val="00B65562"/>
    <w:rsid w:val="00B7037C"/>
    <w:rsid w:val="00B7105B"/>
    <w:rsid w:val="00B7385A"/>
    <w:rsid w:val="00B753A5"/>
    <w:rsid w:val="00B75464"/>
    <w:rsid w:val="00B815F6"/>
    <w:rsid w:val="00B82D28"/>
    <w:rsid w:val="00B85E10"/>
    <w:rsid w:val="00B92974"/>
    <w:rsid w:val="00B949E4"/>
    <w:rsid w:val="00B95E97"/>
    <w:rsid w:val="00BA10C9"/>
    <w:rsid w:val="00BA3B47"/>
    <w:rsid w:val="00BA480C"/>
    <w:rsid w:val="00BA5E16"/>
    <w:rsid w:val="00BA5E2B"/>
    <w:rsid w:val="00BA698A"/>
    <w:rsid w:val="00BA770E"/>
    <w:rsid w:val="00BA787A"/>
    <w:rsid w:val="00BB170F"/>
    <w:rsid w:val="00BB5084"/>
    <w:rsid w:val="00BB52C7"/>
    <w:rsid w:val="00BB6C1C"/>
    <w:rsid w:val="00BB7117"/>
    <w:rsid w:val="00BB7D4F"/>
    <w:rsid w:val="00BB7FD3"/>
    <w:rsid w:val="00BC24FA"/>
    <w:rsid w:val="00BC42BC"/>
    <w:rsid w:val="00BC4B36"/>
    <w:rsid w:val="00BC77B4"/>
    <w:rsid w:val="00BD2C82"/>
    <w:rsid w:val="00BD33E8"/>
    <w:rsid w:val="00BD42FD"/>
    <w:rsid w:val="00BD7FA9"/>
    <w:rsid w:val="00BE5BC7"/>
    <w:rsid w:val="00BE768C"/>
    <w:rsid w:val="00BE778C"/>
    <w:rsid w:val="00BF0156"/>
    <w:rsid w:val="00BF0424"/>
    <w:rsid w:val="00BF0860"/>
    <w:rsid w:val="00BF444F"/>
    <w:rsid w:val="00BF7882"/>
    <w:rsid w:val="00C00027"/>
    <w:rsid w:val="00C0010B"/>
    <w:rsid w:val="00C0146B"/>
    <w:rsid w:val="00C014A2"/>
    <w:rsid w:val="00C0198F"/>
    <w:rsid w:val="00C03901"/>
    <w:rsid w:val="00C03A19"/>
    <w:rsid w:val="00C03AE7"/>
    <w:rsid w:val="00C0468B"/>
    <w:rsid w:val="00C124C8"/>
    <w:rsid w:val="00C1447A"/>
    <w:rsid w:val="00C2160F"/>
    <w:rsid w:val="00C216FA"/>
    <w:rsid w:val="00C22763"/>
    <w:rsid w:val="00C23AFF"/>
    <w:rsid w:val="00C23EBF"/>
    <w:rsid w:val="00C25045"/>
    <w:rsid w:val="00C25D40"/>
    <w:rsid w:val="00C30216"/>
    <w:rsid w:val="00C314AA"/>
    <w:rsid w:val="00C32508"/>
    <w:rsid w:val="00C3385B"/>
    <w:rsid w:val="00C340AB"/>
    <w:rsid w:val="00C37EAF"/>
    <w:rsid w:val="00C40CAC"/>
    <w:rsid w:val="00C4391F"/>
    <w:rsid w:val="00C44DAC"/>
    <w:rsid w:val="00C47582"/>
    <w:rsid w:val="00C53C0D"/>
    <w:rsid w:val="00C5701E"/>
    <w:rsid w:val="00C70000"/>
    <w:rsid w:val="00C72F08"/>
    <w:rsid w:val="00C7418D"/>
    <w:rsid w:val="00C77C4E"/>
    <w:rsid w:val="00C856FC"/>
    <w:rsid w:val="00C858C2"/>
    <w:rsid w:val="00C87B48"/>
    <w:rsid w:val="00C915C9"/>
    <w:rsid w:val="00C9212D"/>
    <w:rsid w:val="00C932BF"/>
    <w:rsid w:val="00C9350D"/>
    <w:rsid w:val="00C93C39"/>
    <w:rsid w:val="00C94F3D"/>
    <w:rsid w:val="00C95025"/>
    <w:rsid w:val="00C96832"/>
    <w:rsid w:val="00CA3368"/>
    <w:rsid w:val="00CB0261"/>
    <w:rsid w:val="00CB2159"/>
    <w:rsid w:val="00CB25C1"/>
    <w:rsid w:val="00CB2C33"/>
    <w:rsid w:val="00CB2F9C"/>
    <w:rsid w:val="00CB4E96"/>
    <w:rsid w:val="00CB516C"/>
    <w:rsid w:val="00CB5F07"/>
    <w:rsid w:val="00CB6752"/>
    <w:rsid w:val="00CB7D65"/>
    <w:rsid w:val="00CC3EB1"/>
    <w:rsid w:val="00CC6050"/>
    <w:rsid w:val="00CC7AE4"/>
    <w:rsid w:val="00CC7B17"/>
    <w:rsid w:val="00CC7E3D"/>
    <w:rsid w:val="00CD195C"/>
    <w:rsid w:val="00CD591D"/>
    <w:rsid w:val="00CD743D"/>
    <w:rsid w:val="00CE1AA7"/>
    <w:rsid w:val="00CE2425"/>
    <w:rsid w:val="00CE2AD5"/>
    <w:rsid w:val="00CE3D2A"/>
    <w:rsid w:val="00CE4578"/>
    <w:rsid w:val="00CE4E94"/>
    <w:rsid w:val="00CE4FC1"/>
    <w:rsid w:val="00CE6FCE"/>
    <w:rsid w:val="00CE717B"/>
    <w:rsid w:val="00CF2139"/>
    <w:rsid w:val="00CF2DFE"/>
    <w:rsid w:val="00D008DC"/>
    <w:rsid w:val="00D02D10"/>
    <w:rsid w:val="00D03473"/>
    <w:rsid w:val="00D05789"/>
    <w:rsid w:val="00D13B78"/>
    <w:rsid w:val="00D16BB0"/>
    <w:rsid w:val="00D21630"/>
    <w:rsid w:val="00D239A1"/>
    <w:rsid w:val="00D25203"/>
    <w:rsid w:val="00D25848"/>
    <w:rsid w:val="00D26066"/>
    <w:rsid w:val="00D31D69"/>
    <w:rsid w:val="00D33F95"/>
    <w:rsid w:val="00D348F3"/>
    <w:rsid w:val="00D40AFE"/>
    <w:rsid w:val="00D41A59"/>
    <w:rsid w:val="00D427C9"/>
    <w:rsid w:val="00D44EEF"/>
    <w:rsid w:val="00D453FC"/>
    <w:rsid w:val="00D46615"/>
    <w:rsid w:val="00D4728E"/>
    <w:rsid w:val="00D507ED"/>
    <w:rsid w:val="00D52825"/>
    <w:rsid w:val="00D5398D"/>
    <w:rsid w:val="00D547A3"/>
    <w:rsid w:val="00D57B9B"/>
    <w:rsid w:val="00D6282C"/>
    <w:rsid w:val="00D62B83"/>
    <w:rsid w:val="00D63300"/>
    <w:rsid w:val="00D64220"/>
    <w:rsid w:val="00D655C1"/>
    <w:rsid w:val="00D71C8C"/>
    <w:rsid w:val="00D72BA9"/>
    <w:rsid w:val="00D7322F"/>
    <w:rsid w:val="00D7602F"/>
    <w:rsid w:val="00D83692"/>
    <w:rsid w:val="00D83CE4"/>
    <w:rsid w:val="00D8562D"/>
    <w:rsid w:val="00D85C18"/>
    <w:rsid w:val="00D91A77"/>
    <w:rsid w:val="00D935D6"/>
    <w:rsid w:val="00D93BEC"/>
    <w:rsid w:val="00D943F9"/>
    <w:rsid w:val="00D961AB"/>
    <w:rsid w:val="00D97D17"/>
    <w:rsid w:val="00DA09BE"/>
    <w:rsid w:val="00DA0FC8"/>
    <w:rsid w:val="00DA22DB"/>
    <w:rsid w:val="00DA32C6"/>
    <w:rsid w:val="00DA729D"/>
    <w:rsid w:val="00DA731F"/>
    <w:rsid w:val="00DB150D"/>
    <w:rsid w:val="00DB29C0"/>
    <w:rsid w:val="00DB7633"/>
    <w:rsid w:val="00DB7B9E"/>
    <w:rsid w:val="00DC021A"/>
    <w:rsid w:val="00DC025D"/>
    <w:rsid w:val="00DC168A"/>
    <w:rsid w:val="00DC3894"/>
    <w:rsid w:val="00DC3F84"/>
    <w:rsid w:val="00DC7BBB"/>
    <w:rsid w:val="00DD09A5"/>
    <w:rsid w:val="00DD2008"/>
    <w:rsid w:val="00DD376E"/>
    <w:rsid w:val="00DD4A39"/>
    <w:rsid w:val="00DD6D13"/>
    <w:rsid w:val="00DD7506"/>
    <w:rsid w:val="00DD7DD2"/>
    <w:rsid w:val="00DE11C4"/>
    <w:rsid w:val="00DE35B9"/>
    <w:rsid w:val="00DE3FE4"/>
    <w:rsid w:val="00DF13A7"/>
    <w:rsid w:val="00DF438B"/>
    <w:rsid w:val="00DF5C96"/>
    <w:rsid w:val="00E03C70"/>
    <w:rsid w:val="00E03DD4"/>
    <w:rsid w:val="00E0496B"/>
    <w:rsid w:val="00E0639B"/>
    <w:rsid w:val="00E064F3"/>
    <w:rsid w:val="00E10DBD"/>
    <w:rsid w:val="00E1229E"/>
    <w:rsid w:val="00E13993"/>
    <w:rsid w:val="00E145E6"/>
    <w:rsid w:val="00E15908"/>
    <w:rsid w:val="00E161B7"/>
    <w:rsid w:val="00E164F3"/>
    <w:rsid w:val="00E164FA"/>
    <w:rsid w:val="00E21285"/>
    <w:rsid w:val="00E24160"/>
    <w:rsid w:val="00E2635C"/>
    <w:rsid w:val="00E30DCC"/>
    <w:rsid w:val="00E31168"/>
    <w:rsid w:val="00E3433E"/>
    <w:rsid w:val="00E3485B"/>
    <w:rsid w:val="00E34CDD"/>
    <w:rsid w:val="00E35B04"/>
    <w:rsid w:val="00E37D26"/>
    <w:rsid w:val="00E37E31"/>
    <w:rsid w:val="00E4302D"/>
    <w:rsid w:val="00E432C1"/>
    <w:rsid w:val="00E46504"/>
    <w:rsid w:val="00E506C9"/>
    <w:rsid w:val="00E50B1A"/>
    <w:rsid w:val="00E53001"/>
    <w:rsid w:val="00E53BB7"/>
    <w:rsid w:val="00E549E9"/>
    <w:rsid w:val="00E549F1"/>
    <w:rsid w:val="00E551F8"/>
    <w:rsid w:val="00E555BC"/>
    <w:rsid w:val="00E56E61"/>
    <w:rsid w:val="00E57DF0"/>
    <w:rsid w:val="00E621C4"/>
    <w:rsid w:val="00E749E7"/>
    <w:rsid w:val="00E77588"/>
    <w:rsid w:val="00E8229F"/>
    <w:rsid w:val="00E83E84"/>
    <w:rsid w:val="00E91615"/>
    <w:rsid w:val="00E91DF0"/>
    <w:rsid w:val="00E92594"/>
    <w:rsid w:val="00EA3B5C"/>
    <w:rsid w:val="00EA4248"/>
    <w:rsid w:val="00EA6A40"/>
    <w:rsid w:val="00EB2C68"/>
    <w:rsid w:val="00EB5FB3"/>
    <w:rsid w:val="00EB63D3"/>
    <w:rsid w:val="00EB6C30"/>
    <w:rsid w:val="00EB6E03"/>
    <w:rsid w:val="00EC06FA"/>
    <w:rsid w:val="00EC30B0"/>
    <w:rsid w:val="00EC328C"/>
    <w:rsid w:val="00EC5DF8"/>
    <w:rsid w:val="00ED0AD0"/>
    <w:rsid w:val="00ED1183"/>
    <w:rsid w:val="00ED33E9"/>
    <w:rsid w:val="00ED3A00"/>
    <w:rsid w:val="00ED59F9"/>
    <w:rsid w:val="00ED660E"/>
    <w:rsid w:val="00EE44A0"/>
    <w:rsid w:val="00EE4745"/>
    <w:rsid w:val="00EE6E12"/>
    <w:rsid w:val="00EF0C94"/>
    <w:rsid w:val="00EF1721"/>
    <w:rsid w:val="00EF3BC8"/>
    <w:rsid w:val="00EF6FC6"/>
    <w:rsid w:val="00F04272"/>
    <w:rsid w:val="00F046B5"/>
    <w:rsid w:val="00F0514A"/>
    <w:rsid w:val="00F051C8"/>
    <w:rsid w:val="00F07596"/>
    <w:rsid w:val="00F11E42"/>
    <w:rsid w:val="00F123D2"/>
    <w:rsid w:val="00F1403B"/>
    <w:rsid w:val="00F204D8"/>
    <w:rsid w:val="00F22A42"/>
    <w:rsid w:val="00F3227E"/>
    <w:rsid w:val="00F35001"/>
    <w:rsid w:val="00F350C3"/>
    <w:rsid w:val="00F37810"/>
    <w:rsid w:val="00F406A6"/>
    <w:rsid w:val="00F41336"/>
    <w:rsid w:val="00F432A3"/>
    <w:rsid w:val="00F43D6E"/>
    <w:rsid w:val="00F4531C"/>
    <w:rsid w:val="00F46F1D"/>
    <w:rsid w:val="00F47261"/>
    <w:rsid w:val="00F50A75"/>
    <w:rsid w:val="00F52B6D"/>
    <w:rsid w:val="00F53D54"/>
    <w:rsid w:val="00F55C90"/>
    <w:rsid w:val="00F560D0"/>
    <w:rsid w:val="00F613A2"/>
    <w:rsid w:val="00F613BC"/>
    <w:rsid w:val="00F62494"/>
    <w:rsid w:val="00F62CFE"/>
    <w:rsid w:val="00F6337B"/>
    <w:rsid w:val="00F63AF2"/>
    <w:rsid w:val="00F64657"/>
    <w:rsid w:val="00F64D67"/>
    <w:rsid w:val="00F67B9B"/>
    <w:rsid w:val="00F70B61"/>
    <w:rsid w:val="00F72A2A"/>
    <w:rsid w:val="00F740E0"/>
    <w:rsid w:val="00F743EC"/>
    <w:rsid w:val="00F76C0F"/>
    <w:rsid w:val="00F77AE4"/>
    <w:rsid w:val="00F85302"/>
    <w:rsid w:val="00F86883"/>
    <w:rsid w:val="00F9320F"/>
    <w:rsid w:val="00F956D8"/>
    <w:rsid w:val="00F97826"/>
    <w:rsid w:val="00FA08A3"/>
    <w:rsid w:val="00FA394B"/>
    <w:rsid w:val="00FA541E"/>
    <w:rsid w:val="00FA69D8"/>
    <w:rsid w:val="00FB2085"/>
    <w:rsid w:val="00FB4CE1"/>
    <w:rsid w:val="00FB644B"/>
    <w:rsid w:val="00FB6E89"/>
    <w:rsid w:val="00FB793D"/>
    <w:rsid w:val="00FC1B2E"/>
    <w:rsid w:val="00FC347A"/>
    <w:rsid w:val="00FC4215"/>
    <w:rsid w:val="00FD1089"/>
    <w:rsid w:val="00FD2417"/>
    <w:rsid w:val="00FD7EB2"/>
    <w:rsid w:val="00FE038D"/>
    <w:rsid w:val="00FE0D0B"/>
    <w:rsid w:val="00FE2BCD"/>
    <w:rsid w:val="00FE2DB4"/>
    <w:rsid w:val="00FE38FF"/>
    <w:rsid w:val="00FE65E7"/>
    <w:rsid w:val="00FF34F6"/>
    <w:rsid w:val="00FF4034"/>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indow" stroke="f">
      <v:fill color="window" on="f"/>
      <v:stroke on="f"/>
      <o:colormru v:ext="edit" colors="#eaeaea"/>
    </o:shapedefaults>
    <o:shapelayout v:ext="edit">
      <o:idmap v:ext="edit" data="1"/>
    </o:shapelayout>
  </w:shapeDefaults>
  <w:decimalSymbol w:val=","/>
  <w:listSeparator w:val=";"/>
  <w14:docId w14:val="2763C757"/>
  <w15:docId w15:val="{C18396A5-FB47-4712-A6FC-53AC434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69B"/>
    <w:pPr>
      <w:spacing w:before="60" w:line="300" w:lineRule="exact"/>
      <w:ind w:left="561"/>
      <w:jc w:val="both"/>
      <w:pPrChange w:id="0" w:author="COLMENA MATEOS Adrian" w:date="2018-11-26T11:59:00Z">
        <w:pPr>
          <w:spacing w:before="60" w:line="300" w:lineRule="exact"/>
          <w:ind w:left="560"/>
          <w:jc w:val="both"/>
        </w:pPr>
      </w:pPrChange>
    </w:pPr>
    <w:rPr>
      <w:rFonts w:ascii="Verdana" w:hAnsi="Verdana"/>
      <w:sz w:val="18"/>
      <w:lang w:val="es-ES" w:eastAsia="fr-FR"/>
      <w:rPrChange w:id="0" w:author="COLMENA MATEOS Adrian" w:date="2018-11-26T11:59:00Z">
        <w:rPr>
          <w:rFonts w:ascii="Verdana" w:hAnsi="Verdana"/>
          <w:sz w:val="18"/>
          <w:lang w:val="fr-FR" w:eastAsia="fr-FR" w:bidi="ar-SA"/>
        </w:rPr>
      </w:rPrChange>
    </w:rPr>
  </w:style>
  <w:style w:type="paragraph" w:styleId="Ttulo1">
    <w:name w:val="heading 1"/>
    <w:aliases w:val="Title 1"/>
    <w:next w:val="Normal"/>
    <w:link w:val="Ttulo1Car"/>
    <w:qFormat/>
    <w:rsid w:val="000E4807"/>
    <w:pPr>
      <w:keepNext/>
      <w:numPr>
        <w:ilvl w:val="1"/>
        <w:numId w:val="7"/>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tulo2">
    <w:name w:val="heading 2"/>
    <w:aliases w:val="Title 2"/>
    <w:next w:val="Normal"/>
    <w:link w:val="Ttulo2Car"/>
    <w:qFormat/>
    <w:rsid w:val="000E4807"/>
    <w:pPr>
      <w:keepNext/>
      <w:numPr>
        <w:ilvl w:val="2"/>
        <w:numId w:val="7"/>
      </w:numPr>
      <w:tabs>
        <w:tab w:val="left" w:pos="560"/>
      </w:tabs>
      <w:spacing w:before="480" w:after="120"/>
      <w:outlineLvl w:val="1"/>
    </w:pPr>
    <w:rPr>
      <w:rFonts w:ascii="Century Gothic" w:hAnsi="Century Gothic"/>
      <w:b/>
      <w:kern w:val="28"/>
      <w:sz w:val="24"/>
      <w:szCs w:val="24"/>
      <w:lang w:val="fr-FR" w:eastAsia="fr-FR"/>
    </w:rPr>
  </w:style>
  <w:style w:type="paragraph" w:styleId="Ttulo3">
    <w:name w:val="heading 3"/>
    <w:aliases w:val="Title 3"/>
    <w:next w:val="Normal"/>
    <w:link w:val="Ttulo3Car"/>
    <w:qFormat/>
    <w:rsid w:val="000E4807"/>
    <w:pPr>
      <w:keepNext/>
      <w:numPr>
        <w:ilvl w:val="3"/>
        <w:numId w:val="7"/>
      </w:numPr>
      <w:spacing w:before="360" w:after="120"/>
      <w:outlineLvl w:val="2"/>
    </w:pPr>
    <w:rPr>
      <w:rFonts w:ascii="Century Gothic" w:hAnsi="Century Gothic"/>
      <w:kern w:val="28"/>
      <w:sz w:val="24"/>
      <w:szCs w:val="24"/>
      <w:lang w:val="fr-FR" w:eastAsia="fr-FR"/>
    </w:rPr>
  </w:style>
  <w:style w:type="paragraph" w:styleId="Ttulo4">
    <w:name w:val="heading 4"/>
    <w:aliases w:val="Title 4"/>
    <w:basedOn w:val="Ttulo3"/>
    <w:next w:val="Normal"/>
    <w:qFormat/>
    <w:rsid w:val="00645B75"/>
    <w:pPr>
      <w:numPr>
        <w:ilvl w:val="0"/>
        <w:numId w:val="9"/>
      </w:numPr>
      <w:spacing w:before="240"/>
      <w:ind w:left="782" w:hanging="357"/>
      <w:outlineLvl w:val="3"/>
    </w:pPr>
    <w:rPr>
      <w:sz w:val="22"/>
      <w:szCs w:val="22"/>
      <w:lang w:val="es-ES_tradnl"/>
    </w:rPr>
  </w:style>
  <w:style w:type="paragraph" w:styleId="Ttulo5">
    <w:name w:val="heading 5"/>
    <w:basedOn w:val="Ttulo4"/>
    <w:next w:val="Normal"/>
    <w:link w:val="Ttulo5Car"/>
    <w:qFormat/>
    <w:rsid w:val="0016336E"/>
    <w:pPr>
      <w:numPr>
        <w:ilvl w:val="5"/>
      </w:numPr>
      <w:tabs>
        <w:tab w:val="num" w:pos="360"/>
      </w:tabs>
      <w:ind w:left="2307" w:hanging="360"/>
      <w:outlineLvl w:val="4"/>
    </w:pPr>
    <w:rPr>
      <w:i/>
    </w:rPr>
  </w:style>
  <w:style w:type="paragraph" w:styleId="Ttulo6">
    <w:name w:val="heading 6"/>
    <w:basedOn w:val="Ttulo5"/>
    <w:next w:val="Normal"/>
    <w:qFormat/>
    <w:rsid w:val="000E4807"/>
    <w:pPr>
      <w:numPr>
        <w:ilvl w:val="6"/>
      </w:numPr>
      <w:outlineLvl w:val="5"/>
    </w:pPr>
    <w:rPr>
      <w:b/>
    </w:rPr>
  </w:style>
  <w:style w:type="paragraph" w:styleId="Ttulo7">
    <w:name w:val="heading 7"/>
    <w:basedOn w:val="Normal"/>
    <w:next w:val="Normal"/>
    <w:qFormat/>
    <w:rsid w:val="000E4807"/>
    <w:pPr>
      <w:numPr>
        <w:ilvl w:val="7"/>
        <w:numId w:val="7"/>
      </w:numPr>
      <w:spacing w:before="240" w:after="60"/>
      <w:outlineLvl w:val="6"/>
    </w:pPr>
    <w:rPr>
      <w:rFonts w:ascii="Arial" w:hAnsi="Arial"/>
      <w:sz w:val="20"/>
    </w:rPr>
  </w:style>
  <w:style w:type="paragraph" w:styleId="Ttulo8">
    <w:name w:val="heading 8"/>
    <w:basedOn w:val="Normal"/>
    <w:next w:val="Normal"/>
    <w:qFormat/>
    <w:rsid w:val="000E4807"/>
    <w:pPr>
      <w:numPr>
        <w:ilvl w:val="8"/>
        <w:numId w:val="7"/>
      </w:numPr>
      <w:spacing w:before="240" w:after="60"/>
      <w:outlineLvl w:val="7"/>
    </w:pPr>
    <w:rPr>
      <w:rFonts w:ascii="Arial" w:hAnsi="Arial"/>
      <w:i/>
      <w:sz w:val="20"/>
    </w:rPr>
  </w:style>
  <w:style w:type="paragraph" w:styleId="Ttulo9">
    <w:name w:val="heading 9"/>
    <w:basedOn w:val="Normal"/>
    <w:next w:val="Normal"/>
    <w:qFormat/>
    <w:rsid w:val="000E4807"/>
    <w:pPr>
      <w:spacing w:before="240" w:after="60"/>
      <w:ind w:left="0"/>
      <w:outlineLvl w:val="8"/>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 1 Car"/>
    <w:link w:val="Ttulo1"/>
    <w:rsid w:val="000E4807"/>
    <w:rPr>
      <w:rFonts w:ascii="Century Gothic" w:hAnsi="Century Gothic"/>
      <w:kern w:val="28"/>
      <w:sz w:val="32"/>
      <w:szCs w:val="40"/>
      <w:lang w:val="fr-FR" w:eastAsia="fr-FR"/>
    </w:rPr>
  </w:style>
  <w:style w:type="paragraph" w:styleId="TDC2">
    <w:name w:val="toc 2"/>
    <w:next w:val="Normal"/>
    <w:autoRedefine/>
    <w:uiPriority w:val="39"/>
    <w:rsid w:val="002279AC"/>
    <w:pPr>
      <w:tabs>
        <w:tab w:val="left" w:pos="578"/>
        <w:tab w:val="right" w:pos="9960"/>
      </w:tabs>
      <w:spacing w:before="60" w:after="60"/>
      <w:ind w:left="600" w:hanging="600"/>
    </w:pPr>
    <w:rPr>
      <w:rFonts w:ascii="Century Gothic" w:hAnsi="Century Gothic"/>
      <w:b/>
      <w:bCs/>
      <w:szCs w:val="24"/>
      <w:lang w:val="fr-FR" w:eastAsia="fr-FR"/>
    </w:rPr>
  </w:style>
  <w:style w:type="paragraph" w:styleId="TDC1">
    <w:name w:val="toc 1"/>
    <w:next w:val="Normal"/>
    <w:autoRedefine/>
    <w:uiPriority w:val="39"/>
    <w:rsid w:val="000E4807"/>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DC3">
    <w:name w:val="toc 3"/>
    <w:next w:val="Normal"/>
    <w:autoRedefine/>
    <w:uiPriority w:val="39"/>
    <w:rsid w:val="000E4807"/>
    <w:pPr>
      <w:tabs>
        <w:tab w:val="left" w:pos="1440"/>
        <w:tab w:val="right" w:pos="9960"/>
      </w:tabs>
      <w:spacing w:before="60"/>
      <w:ind w:left="1440" w:hanging="840"/>
    </w:pPr>
    <w:rPr>
      <w:rFonts w:ascii="Century Gothic" w:hAnsi="Century Gothic"/>
      <w:szCs w:val="24"/>
      <w:lang w:val="fr-FR" w:eastAsia="fr-FR"/>
    </w:rPr>
  </w:style>
  <w:style w:type="paragraph" w:styleId="TDC4">
    <w:name w:val="toc 4"/>
    <w:next w:val="Normal"/>
    <w:semiHidden/>
    <w:rsid w:val="000E4807"/>
    <w:pPr>
      <w:tabs>
        <w:tab w:val="right" w:pos="9960"/>
      </w:tabs>
      <w:spacing w:after="120"/>
      <w:ind w:left="840"/>
    </w:pPr>
    <w:rPr>
      <w:rFonts w:ascii="Century Gothic" w:hAnsi="Century Gothic"/>
      <w:sz w:val="18"/>
      <w:szCs w:val="24"/>
      <w:lang w:val="fr-FR" w:eastAsia="fr-FR"/>
    </w:rPr>
  </w:style>
  <w:style w:type="paragraph" w:styleId="ndice1">
    <w:name w:val="index 1"/>
    <w:semiHidden/>
    <w:rsid w:val="000E4807"/>
    <w:pPr>
      <w:spacing w:before="60"/>
      <w:ind w:left="284" w:hanging="284"/>
    </w:pPr>
    <w:rPr>
      <w:rFonts w:ascii="Arial" w:hAnsi="Arial"/>
      <w:b/>
      <w:sz w:val="18"/>
      <w:lang w:val="fr-FR" w:eastAsia="fr-FR"/>
    </w:rPr>
  </w:style>
  <w:style w:type="paragraph" w:styleId="ndice2">
    <w:name w:val="index 2"/>
    <w:basedOn w:val="ndice1"/>
    <w:semiHidden/>
    <w:rsid w:val="000E4807"/>
    <w:pPr>
      <w:spacing w:before="0"/>
      <w:ind w:left="568"/>
    </w:pPr>
    <w:rPr>
      <w:b w:val="0"/>
    </w:rPr>
  </w:style>
  <w:style w:type="character" w:styleId="Refdenotaalpie">
    <w:name w:val="footnote reference"/>
    <w:semiHidden/>
    <w:rsid w:val="000E4807"/>
    <w:rPr>
      <w:rFonts w:ascii="Garamond" w:hAnsi="Garamond"/>
      <w:noProof w:val="0"/>
      <w:sz w:val="24"/>
      <w:vertAlign w:val="superscript"/>
      <w:lang w:val="fr-FR"/>
    </w:rPr>
  </w:style>
  <w:style w:type="paragraph" w:styleId="Textonotapie">
    <w:name w:val="footnote text"/>
    <w:semiHidden/>
    <w:rsid w:val="000E4807"/>
    <w:rPr>
      <w:rFonts w:ascii="Garamond" w:hAnsi="Garamond"/>
      <w:lang w:val="fr-FR" w:eastAsia="fr-FR"/>
    </w:rPr>
  </w:style>
  <w:style w:type="paragraph" w:styleId="Descripcin">
    <w:name w:val="caption"/>
    <w:next w:val="Normal"/>
    <w:qFormat/>
    <w:rsid w:val="000E4807"/>
    <w:pPr>
      <w:spacing w:before="40"/>
      <w:ind w:left="1361"/>
      <w:jc w:val="center"/>
    </w:pPr>
    <w:rPr>
      <w:rFonts w:ascii="Garamond" w:hAnsi="Garamond"/>
      <w:i/>
      <w:sz w:val="24"/>
      <w:lang w:val="fr-FR" w:eastAsia="fr-FR"/>
    </w:rPr>
  </w:style>
  <w:style w:type="paragraph" w:styleId="ndice3">
    <w:name w:val="index 3"/>
    <w:basedOn w:val="ndice2"/>
    <w:next w:val="Normal"/>
    <w:autoRedefine/>
    <w:semiHidden/>
    <w:rsid w:val="000E4807"/>
    <w:pPr>
      <w:ind w:left="851"/>
    </w:pPr>
    <w:rPr>
      <w:i/>
    </w:rPr>
  </w:style>
  <w:style w:type="paragraph" w:styleId="Mapadeldocumento">
    <w:name w:val="Document Map"/>
    <w:basedOn w:val="Normal"/>
    <w:semiHidden/>
    <w:rsid w:val="000E4807"/>
    <w:pPr>
      <w:shd w:val="clear" w:color="auto" w:fill="000080"/>
    </w:pPr>
    <w:rPr>
      <w:rFonts w:ascii="Tahoma" w:hAnsi="Tahoma" w:cs="Tahoma"/>
      <w:sz w:val="20"/>
    </w:rPr>
  </w:style>
  <w:style w:type="paragraph" w:styleId="TDC5">
    <w:name w:val="toc 5"/>
    <w:basedOn w:val="Normal"/>
    <w:next w:val="Normal"/>
    <w:autoRedefine/>
    <w:semiHidden/>
    <w:rsid w:val="000E4807"/>
    <w:pPr>
      <w:spacing w:before="0"/>
      <w:ind w:left="600"/>
      <w:jc w:val="left"/>
    </w:pPr>
    <w:rPr>
      <w:rFonts w:ascii="Times New Roman" w:hAnsi="Times New Roman"/>
    </w:rPr>
  </w:style>
  <w:style w:type="paragraph" w:styleId="TDC6">
    <w:name w:val="toc 6"/>
    <w:basedOn w:val="Normal"/>
    <w:next w:val="Normal"/>
    <w:autoRedefine/>
    <w:semiHidden/>
    <w:rsid w:val="000E4807"/>
    <w:pPr>
      <w:spacing w:before="0"/>
      <w:ind w:left="800"/>
      <w:jc w:val="left"/>
    </w:pPr>
    <w:rPr>
      <w:rFonts w:ascii="Times New Roman" w:hAnsi="Times New Roman"/>
    </w:rPr>
  </w:style>
  <w:style w:type="paragraph" w:styleId="TDC7">
    <w:name w:val="toc 7"/>
    <w:basedOn w:val="Normal"/>
    <w:next w:val="Normal"/>
    <w:autoRedefine/>
    <w:semiHidden/>
    <w:rsid w:val="000E4807"/>
    <w:pPr>
      <w:spacing w:before="0"/>
      <w:ind w:left="1000"/>
      <w:jc w:val="left"/>
    </w:pPr>
    <w:rPr>
      <w:rFonts w:ascii="Times New Roman" w:hAnsi="Times New Roman"/>
    </w:rPr>
  </w:style>
  <w:style w:type="paragraph" w:styleId="TDC8">
    <w:name w:val="toc 8"/>
    <w:basedOn w:val="Normal"/>
    <w:next w:val="Normal"/>
    <w:autoRedefine/>
    <w:semiHidden/>
    <w:rsid w:val="000E4807"/>
    <w:pPr>
      <w:spacing w:before="0"/>
      <w:ind w:left="1200"/>
      <w:jc w:val="left"/>
    </w:pPr>
    <w:rPr>
      <w:rFonts w:ascii="Times New Roman" w:hAnsi="Times New Roman"/>
    </w:rPr>
  </w:style>
  <w:style w:type="paragraph" w:styleId="TDC9">
    <w:name w:val="toc 9"/>
    <w:basedOn w:val="Normal"/>
    <w:next w:val="Normal"/>
    <w:autoRedefine/>
    <w:semiHidden/>
    <w:rsid w:val="000E4807"/>
    <w:pPr>
      <w:spacing w:before="0"/>
      <w:ind w:left="1400"/>
      <w:jc w:val="left"/>
    </w:pPr>
    <w:rPr>
      <w:rFonts w:ascii="Times New Roman" w:hAnsi="Times New Roman"/>
    </w:rPr>
  </w:style>
  <w:style w:type="paragraph" w:styleId="Listaconvietas">
    <w:name w:val="List Bullet"/>
    <w:aliases w:val="Liste à puces 1,Bullet List 1"/>
    <w:basedOn w:val="Normal"/>
    <w:link w:val="ListaconvietasCar"/>
    <w:rsid w:val="000E4807"/>
    <w:pPr>
      <w:keepLines/>
      <w:numPr>
        <w:numId w:val="1"/>
      </w:numPr>
      <w:tabs>
        <w:tab w:val="clear" w:pos="1589"/>
        <w:tab w:val="left" w:pos="907"/>
      </w:tabs>
      <w:spacing w:line="240" w:lineRule="auto"/>
      <w:ind w:left="918" w:hanging="357"/>
    </w:pPr>
  </w:style>
  <w:style w:type="character" w:customStyle="1" w:styleId="ListaconvietasCar">
    <w:name w:val="Lista con viñetas Car"/>
    <w:aliases w:val="Liste à puces 1 Car,Bullet List 1 Car"/>
    <w:link w:val="Listaconvietas"/>
    <w:rsid w:val="000E4807"/>
    <w:rPr>
      <w:rFonts w:ascii="Verdana" w:hAnsi="Verdana"/>
      <w:sz w:val="18"/>
      <w:lang w:val="es-ES_tradnl" w:eastAsia="fr-FR"/>
    </w:rPr>
  </w:style>
  <w:style w:type="paragraph" w:customStyle="1" w:styleId="NormalsansretraitDocs">
    <w:name w:val="Normal sans retrait Docs"/>
    <w:basedOn w:val="Normal"/>
    <w:link w:val="NormalsansretraitDocsCar"/>
    <w:rsid w:val="000E4807"/>
    <w:pPr>
      <w:ind w:left="0"/>
    </w:pPr>
  </w:style>
  <w:style w:type="character" w:customStyle="1" w:styleId="NormalsansretraitDocsCar">
    <w:name w:val="Normal sans retrait Docs Car"/>
    <w:link w:val="NormalsansretraitDocs"/>
    <w:rsid w:val="000E4807"/>
    <w:rPr>
      <w:rFonts w:ascii="Verdana" w:hAnsi="Verdana"/>
      <w:sz w:val="18"/>
      <w:lang w:val="fr-FR" w:eastAsia="fr-FR"/>
    </w:rPr>
  </w:style>
  <w:style w:type="paragraph" w:styleId="Listaconvietas2">
    <w:name w:val="List Bullet 2"/>
    <w:rsid w:val="000E4807"/>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aconvietas3">
    <w:name w:val="List Bullet 3"/>
    <w:aliases w:val="Bullet List 3"/>
    <w:rsid w:val="000E4807"/>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0E4807"/>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0E4807"/>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0E4807"/>
    <w:pPr>
      <w:spacing w:before="40" w:after="40" w:line="240" w:lineRule="auto"/>
      <w:ind w:left="0"/>
      <w:jc w:val="left"/>
    </w:pPr>
    <w:rPr>
      <w:rFonts w:ascii="Arial" w:hAnsi="Arial" w:cs="Arial"/>
      <w:szCs w:val="18"/>
    </w:rPr>
  </w:style>
  <w:style w:type="paragraph" w:customStyle="1" w:styleId="Chapitre">
    <w:name w:val="Chapitre"/>
    <w:basedOn w:val="Normal"/>
    <w:rsid w:val="000E4807"/>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a"/>
    <w:rsid w:val="000E4807"/>
    <w:pPr>
      <w:numPr>
        <w:numId w:val="4"/>
      </w:numPr>
    </w:pPr>
    <w:rPr>
      <w:lang w:val="en-GB"/>
    </w:rPr>
  </w:style>
  <w:style w:type="table" w:customStyle="1" w:styleId="TableausansGrille">
    <w:name w:val="Tableau sans Grille"/>
    <w:basedOn w:val="Tablanormal"/>
    <w:rsid w:val="00F9320F"/>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aconcuadrcula">
    <w:name w:val="Table Grid"/>
    <w:basedOn w:val="Tablanormal"/>
    <w:rsid w:val="000E4807"/>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F9320F"/>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ipervnculo">
    <w:name w:val="Hyperlink"/>
    <w:uiPriority w:val="99"/>
    <w:rsid w:val="000E4807"/>
    <w:rPr>
      <w:noProof/>
      <w:color w:val="0000FF"/>
      <w:u w:val="single"/>
      <w:lang w:val="fr-FR"/>
    </w:rPr>
  </w:style>
  <w:style w:type="paragraph" w:customStyle="1" w:styleId="En-ttedroit">
    <w:name w:val="En-tête droit"/>
    <w:basedOn w:val="Normal"/>
    <w:link w:val="En-ttedroit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0E4807"/>
    <w:rPr>
      <w:color w:val="808080"/>
      <w:sz w:val="12"/>
      <w:szCs w:val="12"/>
    </w:rPr>
  </w:style>
  <w:style w:type="paragraph" w:customStyle="1" w:styleId="Normalsansretrait">
    <w:name w:val="Normal sans retrait"/>
    <w:basedOn w:val="Normal"/>
    <w:link w:val="NormalsansretraitCar"/>
    <w:rsid w:val="000E4807"/>
    <w:pPr>
      <w:ind w:left="0"/>
    </w:pPr>
  </w:style>
  <w:style w:type="character" w:customStyle="1" w:styleId="NormalsansretraitCar">
    <w:name w:val="Normal sans retrait Car"/>
    <w:link w:val="Normalsansretrait"/>
    <w:rsid w:val="000E4807"/>
    <w:rPr>
      <w:rFonts w:ascii="Verdana" w:hAnsi="Verdana"/>
      <w:sz w:val="18"/>
      <w:lang w:val="fr-FR" w:eastAsia="fr-FR"/>
    </w:rPr>
  </w:style>
  <w:style w:type="paragraph" w:customStyle="1" w:styleId="Titredudocument">
    <w:name w:val="Titre du document"/>
    <w:basedOn w:val="Normalsansretrait"/>
    <w:rsid w:val="000E4807"/>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0E480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0E480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0E480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0E480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E4807"/>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0E4807"/>
    <w:pPr>
      <w:jc w:val="right"/>
    </w:pPr>
    <w:rPr>
      <w:rFonts w:ascii="Century Gothic" w:hAnsi="Century Gothic"/>
      <w:color w:val="808080"/>
      <w:sz w:val="40"/>
      <w:szCs w:val="40"/>
    </w:rPr>
  </w:style>
  <w:style w:type="paragraph" w:customStyle="1" w:styleId="Avant-propos">
    <w:name w:val="Avant-propos"/>
    <w:next w:val="Normalsansretrait"/>
    <w:rsid w:val="000E4807"/>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0E4807"/>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cabezado">
    <w:name w:val="header"/>
    <w:basedOn w:val="Normal"/>
    <w:link w:val="EncabezadoCar"/>
    <w:rsid w:val="000E4807"/>
    <w:pPr>
      <w:tabs>
        <w:tab w:val="center" w:pos="4536"/>
        <w:tab w:val="right" w:pos="9072"/>
      </w:tabs>
    </w:pPr>
  </w:style>
  <w:style w:type="character" w:customStyle="1" w:styleId="EncabezadoCar">
    <w:name w:val="Encabezado Car"/>
    <w:basedOn w:val="Fuentedeprrafopredeter"/>
    <w:link w:val="Encabezado"/>
    <w:rsid w:val="000E4807"/>
    <w:rPr>
      <w:rFonts w:ascii="Verdana" w:hAnsi="Verdana"/>
      <w:noProof w:val="0"/>
      <w:sz w:val="18"/>
      <w:lang w:val="fr-FR" w:eastAsia="fr-FR"/>
    </w:rPr>
  </w:style>
  <w:style w:type="paragraph" w:customStyle="1" w:styleId="NumrotationduPieddepage">
    <w:name w:val="Numérotation du Pied de page"/>
    <w:basedOn w:val="Normal"/>
    <w:rsid w:val="000E4807"/>
    <w:pPr>
      <w:spacing w:before="0"/>
      <w:jc w:val="center"/>
    </w:pPr>
    <w:rPr>
      <w:color w:val="808080"/>
      <w:szCs w:val="18"/>
    </w:rPr>
  </w:style>
  <w:style w:type="paragraph" w:styleId="Piedepgina">
    <w:name w:val="footer"/>
    <w:basedOn w:val="Normal"/>
    <w:link w:val="PiedepginaCar"/>
    <w:rsid w:val="000E4807"/>
    <w:pPr>
      <w:tabs>
        <w:tab w:val="center" w:pos="4536"/>
        <w:tab w:val="right" w:pos="9072"/>
      </w:tabs>
    </w:pPr>
  </w:style>
  <w:style w:type="character" w:customStyle="1" w:styleId="PiedepginaCar">
    <w:name w:val="Pie de página Car"/>
    <w:basedOn w:val="Fuentedeprrafopredeter"/>
    <w:link w:val="Piedepgina"/>
    <w:rsid w:val="000E4807"/>
    <w:rPr>
      <w:rFonts w:ascii="Verdana" w:hAnsi="Verdana"/>
      <w:noProof w:val="0"/>
      <w:sz w:val="18"/>
      <w:lang w:val="fr-FR" w:eastAsia="fr-FR"/>
    </w:rPr>
  </w:style>
  <w:style w:type="paragraph" w:customStyle="1" w:styleId="TextedeTableau">
    <w:name w:val="Texte de Tableau"/>
    <w:basedOn w:val="Normal"/>
    <w:rsid w:val="000E4807"/>
    <w:pPr>
      <w:spacing w:after="60" w:line="240" w:lineRule="auto"/>
      <w:ind w:left="119"/>
    </w:pPr>
    <w:rPr>
      <w:rFonts w:ascii="Arial" w:hAnsi="Arial"/>
    </w:rPr>
  </w:style>
  <w:style w:type="paragraph" w:customStyle="1" w:styleId="TexteduTableaudelHistorique">
    <w:name w:val="Texte du Tableau de l'Historique"/>
    <w:basedOn w:val="Normal"/>
    <w:rsid w:val="000E4807"/>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0E4807"/>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0E4807"/>
    <w:rPr>
      <w:color w:val="E51519"/>
    </w:rPr>
  </w:style>
  <w:style w:type="character" w:customStyle="1" w:styleId="TexteduTitredudocumentCar">
    <w:name w:val="Texte du Titre du document Car"/>
    <w:link w:val="TexteduTitredudocument"/>
    <w:rsid w:val="000E4807"/>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0E4807"/>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0E4807"/>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0E4807"/>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0E4807"/>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0E4807"/>
    <w:pPr>
      <w:spacing w:before="200"/>
    </w:pPr>
  </w:style>
  <w:style w:type="character" w:customStyle="1" w:styleId="En-ttegaucheCar">
    <w:name w:val="En-tête gauche Car"/>
    <w:link w:val="En-ttegauche"/>
    <w:rsid w:val="000E4807"/>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0E4807"/>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0E4807"/>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0E4807"/>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0E4807"/>
    <w:pPr>
      <w:spacing w:before="0" w:line="180" w:lineRule="exact"/>
      <w:ind w:left="0"/>
    </w:pPr>
    <w:rPr>
      <w:color w:val="808080"/>
      <w:sz w:val="12"/>
      <w:szCs w:val="12"/>
    </w:rPr>
  </w:style>
  <w:style w:type="table" w:customStyle="1" w:styleId="Tableaudesdestinataires">
    <w:name w:val="Tableau des destinataires"/>
    <w:basedOn w:val="Tablanormal"/>
    <w:rsid w:val="000E4807"/>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0E4807"/>
    <w:pPr>
      <w:spacing w:line="240" w:lineRule="auto"/>
    </w:pPr>
    <w:rPr>
      <w:noProof/>
    </w:rPr>
  </w:style>
  <w:style w:type="paragraph" w:customStyle="1" w:styleId="Mentionlgale">
    <w:name w:val="Mention légale"/>
    <w:basedOn w:val="Normal"/>
    <w:rsid w:val="000E4807"/>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0E4807"/>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0E4807"/>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0E4807"/>
    <w:pPr>
      <w:spacing w:before="0" w:line="240" w:lineRule="auto"/>
      <w:ind w:left="0"/>
    </w:pPr>
    <w:rPr>
      <w:rFonts w:ascii="Century Gothic" w:hAnsi="Century Gothic"/>
      <w:sz w:val="20"/>
    </w:rPr>
  </w:style>
  <w:style w:type="paragraph" w:customStyle="1" w:styleId="DatedeLettre">
    <w:name w:val="Date de Lettre"/>
    <w:basedOn w:val="Normal"/>
    <w:rsid w:val="000E4807"/>
    <w:pPr>
      <w:ind w:left="0"/>
    </w:pPr>
    <w:rPr>
      <w:rFonts w:ascii="Century Gothic" w:hAnsi="Century Gothic"/>
      <w:sz w:val="20"/>
    </w:rPr>
  </w:style>
  <w:style w:type="paragraph" w:customStyle="1" w:styleId="Listepucespourtableau">
    <w:name w:val="Liste à puces pour tableau"/>
    <w:basedOn w:val="Listaconvietas"/>
    <w:rsid w:val="000E4807"/>
    <w:pPr>
      <w:tabs>
        <w:tab w:val="clear" w:pos="907"/>
        <w:tab w:val="left" w:pos="360"/>
      </w:tabs>
      <w:ind w:left="397"/>
    </w:pPr>
    <w:rPr>
      <w:szCs w:val="32"/>
    </w:rPr>
  </w:style>
  <w:style w:type="paragraph" w:customStyle="1" w:styleId="En-tteGrasdeLettre">
    <w:name w:val="En-tête Gras de Lettre"/>
    <w:basedOn w:val="Normal"/>
    <w:link w:val="En-tteGrasdeLettreCar"/>
    <w:rsid w:val="000E4807"/>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0E4807"/>
    <w:rPr>
      <w:rFonts w:ascii="Century Gothic" w:hAnsi="Century Gothic"/>
      <w:b/>
      <w:lang w:val="fr-FR" w:eastAsia="fr-FR"/>
    </w:rPr>
  </w:style>
  <w:style w:type="paragraph" w:customStyle="1" w:styleId="En-tteNormaldeLettre">
    <w:name w:val="En-tête Normal de Lettre"/>
    <w:basedOn w:val="Normal"/>
    <w:link w:val="En-tteNormaldeLettreCar"/>
    <w:rsid w:val="000E4807"/>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0E4807"/>
    <w:rPr>
      <w:rFonts w:ascii="Century Gothic" w:hAnsi="Century Gothic"/>
      <w:lang w:val="fr-FR" w:eastAsia="fr-FR"/>
    </w:rPr>
  </w:style>
  <w:style w:type="paragraph" w:customStyle="1" w:styleId="PJCopiePSpourLettre">
    <w:name w:val="PJ Copie PS pour Lettre"/>
    <w:basedOn w:val="Normal"/>
    <w:rsid w:val="000E4807"/>
    <w:pPr>
      <w:spacing w:line="360" w:lineRule="auto"/>
      <w:ind w:left="0"/>
    </w:pPr>
    <w:rPr>
      <w:rFonts w:ascii="Century Gothic" w:hAnsi="Century Gothic"/>
      <w:szCs w:val="18"/>
    </w:rPr>
  </w:style>
  <w:style w:type="paragraph" w:customStyle="1" w:styleId="SignatairedelaLettre">
    <w:name w:val="Signataire de la Lettre"/>
    <w:basedOn w:val="Normal"/>
    <w:rsid w:val="000E4807"/>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0E4807"/>
    <w:pPr>
      <w:spacing w:line="360" w:lineRule="auto"/>
      <w:ind w:left="-108"/>
    </w:pPr>
    <w:rPr>
      <w:rFonts w:ascii="Century Gothic" w:hAnsi="Century Gothic"/>
      <w:szCs w:val="18"/>
    </w:rPr>
  </w:style>
  <w:style w:type="paragraph" w:styleId="Sangradetextonormal">
    <w:name w:val="Body Text Indent"/>
    <w:basedOn w:val="Normal"/>
    <w:link w:val="SangradetextonormalCar"/>
    <w:rsid w:val="000E4807"/>
    <w:pPr>
      <w:spacing w:after="120"/>
      <w:ind w:left="283"/>
    </w:pPr>
  </w:style>
  <w:style w:type="character" w:customStyle="1" w:styleId="SangradetextonormalCar">
    <w:name w:val="Sangría de texto normal Car"/>
    <w:basedOn w:val="Fuentedeprrafopredeter"/>
    <w:link w:val="Sangradetextonormal"/>
    <w:rsid w:val="000E4807"/>
    <w:rPr>
      <w:rFonts w:ascii="Verdana" w:hAnsi="Verdana"/>
      <w:noProof w:val="0"/>
      <w:sz w:val="18"/>
      <w:lang w:val="fr-FR" w:eastAsia="fr-FR"/>
    </w:rPr>
  </w:style>
  <w:style w:type="paragraph" w:customStyle="1" w:styleId="FaxdeSocitpourLettre">
    <w:name w:val="Fax de Société pour Lettre"/>
    <w:basedOn w:val="Normal"/>
    <w:rsid w:val="000E4807"/>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Sangradetextonormal"/>
    <w:rsid w:val="000E4807"/>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0E4807"/>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0E4807"/>
    <w:pPr>
      <w:spacing w:before="0" w:line="240" w:lineRule="auto"/>
      <w:ind w:left="0"/>
    </w:pPr>
    <w:rPr>
      <w:rFonts w:ascii="Century Gothic" w:hAnsi="Century Gothic"/>
      <w:sz w:val="20"/>
    </w:rPr>
  </w:style>
  <w:style w:type="paragraph" w:customStyle="1" w:styleId="DateFax">
    <w:name w:val="Date Fax"/>
    <w:basedOn w:val="Normal"/>
    <w:rsid w:val="000E4807"/>
    <w:pPr>
      <w:spacing w:before="0" w:line="360" w:lineRule="auto"/>
      <w:ind w:left="0"/>
      <w:jc w:val="right"/>
    </w:pPr>
    <w:rPr>
      <w:rFonts w:ascii="Century Gothic" w:hAnsi="Century Gothic"/>
      <w:sz w:val="20"/>
    </w:rPr>
  </w:style>
  <w:style w:type="paragraph" w:customStyle="1" w:styleId="TitreFax">
    <w:name w:val="Titre Fax"/>
    <w:basedOn w:val="Normal"/>
    <w:rsid w:val="000E4807"/>
    <w:pPr>
      <w:spacing w:after="10"/>
      <w:ind w:left="-48"/>
    </w:pPr>
    <w:rPr>
      <w:rFonts w:ascii="Century Gothic" w:hAnsi="Century Gothic" w:cs="Arial"/>
      <w:b/>
      <w:spacing w:val="20"/>
      <w:sz w:val="20"/>
    </w:rPr>
  </w:style>
  <w:style w:type="paragraph" w:customStyle="1" w:styleId="En-tteFax">
    <w:name w:val="En-tête Fax"/>
    <w:basedOn w:val="Normal"/>
    <w:rsid w:val="000E4807"/>
    <w:pPr>
      <w:ind w:left="-48"/>
      <w:jc w:val="left"/>
    </w:pPr>
    <w:rPr>
      <w:rFonts w:ascii="Century Gothic" w:hAnsi="Century Gothic" w:cs="Arial"/>
      <w:szCs w:val="18"/>
    </w:rPr>
  </w:style>
  <w:style w:type="paragraph" w:customStyle="1" w:styleId="Listenumrotepourtableau">
    <w:name w:val="Liste numérotée pour tableau"/>
    <w:basedOn w:val="Lista"/>
    <w:rsid w:val="000E4807"/>
    <w:pPr>
      <w:numPr>
        <w:numId w:val="6"/>
      </w:numPr>
    </w:pPr>
    <w:rPr>
      <w:szCs w:val="32"/>
    </w:rPr>
  </w:style>
  <w:style w:type="paragraph" w:customStyle="1" w:styleId="StyleTM3">
    <w:name w:val="Style TM 3"/>
    <w:basedOn w:val="TDC3"/>
    <w:rsid w:val="000E4807"/>
    <w:pPr>
      <w:ind w:left="600"/>
    </w:pPr>
    <w:rPr>
      <w:szCs w:val="20"/>
    </w:rPr>
  </w:style>
  <w:style w:type="paragraph" w:customStyle="1" w:styleId="StyleTM2Gauche0cmSuspendu106cm">
    <w:name w:val="Style TM 2 + Gauche :  0 cm Suspendu : 106 cm"/>
    <w:basedOn w:val="TDC2"/>
    <w:autoRedefine/>
    <w:rsid w:val="000E4807"/>
    <w:rPr>
      <w:szCs w:val="20"/>
    </w:rPr>
  </w:style>
  <w:style w:type="paragraph" w:customStyle="1" w:styleId="Titre2sansnumro">
    <w:name w:val="Titre 2 sans numéro"/>
    <w:basedOn w:val="Normal"/>
    <w:rsid w:val="000E4807"/>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E4807"/>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0E4807"/>
    <w:pPr>
      <w:keepNext/>
      <w:spacing w:before="360" w:after="120" w:line="240" w:lineRule="auto"/>
      <w:jc w:val="left"/>
    </w:pPr>
    <w:rPr>
      <w:rFonts w:ascii="Century Gothic" w:hAnsi="Century Gothic"/>
      <w:sz w:val="24"/>
      <w:szCs w:val="24"/>
    </w:rPr>
  </w:style>
  <w:style w:type="paragraph" w:customStyle="1" w:styleId="titre4sansnumro">
    <w:name w:val="titre 4 sans numéro"/>
    <w:basedOn w:val="Normal"/>
    <w:next w:val="Normal"/>
    <w:rsid w:val="000E4807"/>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0E4807"/>
    <w:pPr>
      <w:keepNext/>
      <w:pBdr>
        <w:bottom w:val="single" w:sz="4" w:space="6" w:color="FF0000"/>
      </w:pBdr>
      <w:spacing w:before="1000" w:after="120"/>
      <w:ind w:left="0"/>
    </w:pPr>
    <w:rPr>
      <w:rFonts w:ascii="Century Gothic" w:hAnsi="Century Gothic"/>
      <w:sz w:val="32"/>
      <w:szCs w:val="32"/>
    </w:rPr>
  </w:style>
  <w:style w:type="paragraph" w:styleId="Lista">
    <w:name w:val="List"/>
    <w:basedOn w:val="Normal"/>
    <w:rsid w:val="000E4807"/>
    <w:pPr>
      <w:ind w:left="283" w:hanging="283"/>
    </w:pPr>
  </w:style>
  <w:style w:type="character" w:customStyle="1" w:styleId="En-ttedroitCar">
    <w:name w:val="En-tête droit Car"/>
    <w:link w:val="En-ttedroit"/>
    <w:rsid w:val="000E4807"/>
    <w:rPr>
      <w:rFonts w:ascii="Century Gothic" w:hAnsi="Century Gothic"/>
      <w:color w:val="808080"/>
      <w:sz w:val="16"/>
      <w:szCs w:val="16"/>
      <w:lang w:val="fr-FR" w:eastAsia="fr-FR"/>
    </w:rPr>
  </w:style>
  <w:style w:type="paragraph" w:styleId="Textodeglobo">
    <w:name w:val="Balloon Text"/>
    <w:basedOn w:val="Normal"/>
    <w:link w:val="TextodegloboCar"/>
    <w:rsid w:val="000E4807"/>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rsid w:val="000E4807"/>
    <w:rPr>
      <w:rFonts w:ascii="Tahoma" w:hAnsi="Tahoma" w:cs="Tahoma"/>
      <w:noProof w:val="0"/>
      <w:sz w:val="16"/>
      <w:szCs w:val="16"/>
      <w:lang w:val="fr-FR" w:eastAsia="fr-FR"/>
    </w:rPr>
  </w:style>
  <w:style w:type="paragraph" w:customStyle="1" w:styleId="HistoryTableText">
    <w:name w:val="History Table Text"/>
    <w:basedOn w:val="Normal"/>
    <w:rsid w:val="002D7AFD"/>
    <w:pPr>
      <w:spacing w:after="60" w:line="240" w:lineRule="auto"/>
      <w:ind w:left="0"/>
    </w:pPr>
    <w:rPr>
      <w:rFonts w:ascii="Arial" w:hAnsi="Arial"/>
      <w:color w:val="999999"/>
    </w:rPr>
  </w:style>
  <w:style w:type="paragraph" w:styleId="Textoindependienteprimerasangra2">
    <w:name w:val="Body Text First Indent 2"/>
    <w:basedOn w:val="Sangradetextonormal"/>
    <w:link w:val="Textoindependienteprimerasangra2Car"/>
    <w:rsid w:val="00416706"/>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416706"/>
    <w:rPr>
      <w:rFonts w:ascii="Verdana" w:hAnsi="Verdana"/>
      <w:noProof w:val="0"/>
      <w:sz w:val="18"/>
      <w:lang w:val="fr-FR" w:eastAsia="fr-FR"/>
    </w:rPr>
  </w:style>
  <w:style w:type="character" w:customStyle="1" w:styleId="Ttulo2Car">
    <w:name w:val="Título 2 Car"/>
    <w:aliases w:val="Title 2 Car"/>
    <w:basedOn w:val="Fuentedeprrafopredeter"/>
    <w:link w:val="Ttulo2"/>
    <w:rsid w:val="00401137"/>
    <w:rPr>
      <w:rFonts w:ascii="Century Gothic" w:hAnsi="Century Gothic"/>
      <w:b/>
      <w:kern w:val="28"/>
      <w:sz w:val="24"/>
      <w:szCs w:val="24"/>
      <w:lang w:val="fr-FR" w:eastAsia="fr-FR"/>
    </w:rPr>
  </w:style>
  <w:style w:type="paragraph" w:styleId="Prrafodelista">
    <w:name w:val="List Paragraph"/>
    <w:basedOn w:val="Normal"/>
    <w:uiPriority w:val="34"/>
    <w:qFormat/>
    <w:rsid w:val="004E64B8"/>
    <w:pPr>
      <w:ind w:left="720"/>
      <w:contextualSpacing/>
    </w:pPr>
  </w:style>
  <w:style w:type="paragraph" w:styleId="Textonotaalfinal">
    <w:name w:val="endnote text"/>
    <w:basedOn w:val="Normal"/>
    <w:link w:val="TextonotaalfinalCar"/>
    <w:rsid w:val="004E64B8"/>
    <w:pPr>
      <w:spacing w:before="0" w:line="240" w:lineRule="auto"/>
    </w:pPr>
    <w:rPr>
      <w:sz w:val="20"/>
    </w:rPr>
  </w:style>
  <w:style w:type="character" w:customStyle="1" w:styleId="TextonotaalfinalCar">
    <w:name w:val="Texto nota al final Car"/>
    <w:basedOn w:val="Fuentedeprrafopredeter"/>
    <w:link w:val="Textonotaalfinal"/>
    <w:rsid w:val="004E64B8"/>
    <w:rPr>
      <w:rFonts w:ascii="Verdana" w:hAnsi="Verdana"/>
      <w:lang w:val="fr-FR" w:eastAsia="fr-FR"/>
    </w:rPr>
  </w:style>
  <w:style w:type="character" w:styleId="Refdenotaalfinal">
    <w:name w:val="endnote reference"/>
    <w:basedOn w:val="Fuentedeprrafopredeter"/>
    <w:rsid w:val="004E64B8"/>
    <w:rPr>
      <w:vertAlign w:val="superscript"/>
    </w:rPr>
  </w:style>
  <w:style w:type="paragraph" w:styleId="Revisin">
    <w:name w:val="Revision"/>
    <w:hidden/>
    <w:uiPriority w:val="99"/>
    <w:semiHidden/>
    <w:rsid w:val="00001D83"/>
    <w:rPr>
      <w:rFonts w:ascii="Verdana" w:hAnsi="Verdana"/>
      <w:sz w:val="18"/>
      <w:lang w:val="fr-FR" w:eastAsia="fr-FR"/>
    </w:rPr>
  </w:style>
  <w:style w:type="character" w:styleId="Hipervnculovisitado">
    <w:name w:val="FollowedHyperlink"/>
    <w:basedOn w:val="Fuentedeprrafopredeter"/>
    <w:rsid w:val="006B253F"/>
    <w:rPr>
      <w:color w:val="800080" w:themeColor="followedHyperlink"/>
      <w:u w:val="single"/>
    </w:rPr>
  </w:style>
  <w:style w:type="character" w:customStyle="1" w:styleId="Ttulo5Car">
    <w:name w:val="Título 5 Car"/>
    <w:basedOn w:val="Fuentedeprrafopredeter"/>
    <w:link w:val="Ttulo5"/>
    <w:rsid w:val="009D4C49"/>
    <w:rPr>
      <w:rFonts w:ascii="Century Gothic" w:hAnsi="Century Gothic"/>
      <w:i/>
      <w:kern w:val="28"/>
      <w:sz w:val="22"/>
      <w:szCs w:val="22"/>
      <w:lang w:val="es-ES_tradnl" w:eastAsia="fr-FR"/>
    </w:rPr>
  </w:style>
  <w:style w:type="table" w:customStyle="1" w:styleId="TablewithGrid">
    <w:name w:val="Table with Grid"/>
    <w:basedOn w:val="Tablanormal"/>
    <w:rsid w:val="0036209D"/>
    <w:pPr>
      <w:ind w:left="567"/>
    </w:pPr>
    <w:rPr>
      <w:rFonts w:ascii="Arial" w:hAnsi="Arial"/>
      <w:sz w:val="18"/>
      <w:szCs w:val="32"/>
      <w:lang w:val="fr-FR" w:eastAsia="fr-FR"/>
    </w:rPr>
    <w:tblPr>
      <w:tblInd w:w="680" w:type="dxa"/>
      <w:tblBorders>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customStyle="1" w:styleId="Ttulo3Car">
    <w:name w:val="Título 3 Car"/>
    <w:aliases w:val="Title 3 Car"/>
    <w:basedOn w:val="Fuentedeprrafopredeter"/>
    <w:link w:val="Ttulo3"/>
    <w:rsid w:val="00272D4C"/>
    <w:rPr>
      <w:rFonts w:ascii="Century Gothic" w:hAnsi="Century Gothic"/>
      <w:kern w:val="28"/>
      <w:sz w:val="24"/>
      <w:szCs w:val="24"/>
      <w:lang w:val="fr-FR" w:eastAsia="fr-FR"/>
    </w:rPr>
  </w:style>
  <w:style w:type="character" w:customStyle="1" w:styleId="wording6">
    <w:name w:val="wording6"/>
    <w:basedOn w:val="Fuentedeprrafopredeter"/>
    <w:rsid w:val="00A055BF"/>
    <w:rPr>
      <w:b/>
      <w:bCs/>
      <w:strike w:val="0"/>
      <w:dstrike w:val="0"/>
      <w:color w:val="515181"/>
      <w:sz w:val="26"/>
      <w:szCs w:val="26"/>
      <w:u w:val="none"/>
      <w:effect w:val="none"/>
    </w:rPr>
  </w:style>
  <w:style w:type="paragraph" w:styleId="NormalWeb">
    <w:name w:val="Normal (Web)"/>
    <w:basedOn w:val="Normal"/>
    <w:uiPriority w:val="99"/>
    <w:semiHidden/>
    <w:unhideWhenUsed/>
    <w:rsid w:val="00AB3804"/>
    <w:pPr>
      <w:spacing w:before="100" w:beforeAutospacing="1" w:after="100" w:afterAutospacing="1" w:line="240" w:lineRule="auto"/>
      <w:ind w:left="0"/>
      <w:jc w:val="left"/>
    </w:pPr>
    <w:rPr>
      <w:rFonts w:ascii="Times New Roman" w:eastAsiaTheme="minorEastAsia" w:hAnsi="Times New Roman"/>
      <w:sz w:val="24"/>
      <w:szCs w:val="24"/>
      <w:lang w:eastAsia="es-ES"/>
    </w:rPr>
  </w:style>
  <w:style w:type="character" w:styleId="Refdecomentario">
    <w:name w:val="annotation reference"/>
    <w:basedOn w:val="Fuentedeprrafopredeter"/>
    <w:semiHidden/>
    <w:unhideWhenUsed/>
    <w:rsid w:val="00ED33E9"/>
    <w:rPr>
      <w:sz w:val="16"/>
      <w:szCs w:val="16"/>
    </w:rPr>
  </w:style>
  <w:style w:type="paragraph" w:styleId="Textocomentario">
    <w:name w:val="annotation text"/>
    <w:basedOn w:val="Normal"/>
    <w:link w:val="TextocomentarioCar"/>
    <w:semiHidden/>
    <w:unhideWhenUsed/>
    <w:rsid w:val="00ED33E9"/>
    <w:pPr>
      <w:spacing w:line="240" w:lineRule="auto"/>
    </w:pPr>
    <w:rPr>
      <w:sz w:val="20"/>
    </w:rPr>
  </w:style>
  <w:style w:type="character" w:customStyle="1" w:styleId="TextocomentarioCar">
    <w:name w:val="Texto comentario Car"/>
    <w:basedOn w:val="Fuentedeprrafopredeter"/>
    <w:link w:val="Textocomentario"/>
    <w:semiHidden/>
    <w:rsid w:val="00ED33E9"/>
    <w:rPr>
      <w:rFonts w:ascii="Verdana" w:hAnsi="Verdana"/>
      <w:lang w:val="fr-FR" w:eastAsia="fr-FR"/>
    </w:rPr>
  </w:style>
  <w:style w:type="character" w:styleId="Textoennegrita">
    <w:name w:val="Strong"/>
    <w:aliases w:val="Figuras,Figura,Tablas y Ejemplo"/>
    <w:basedOn w:val="Fuentedeprrafopredeter"/>
    <w:qFormat/>
    <w:rsid w:val="005C2D8D"/>
    <w:rPr>
      <w:rFonts w:ascii="Arial" w:hAnsi="Arial"/>
      <w:b/>
      <w:bCs/>
      <w:noProof w:val="0"/>
      <w:sz w:val="18"/>
      <w:lang w:val="es-ES_tradnl"/>
    </w:rPr>
  </w:style>
  <w:style w:type="paragraph" w:customStyle="1" w:styleId="CdigoProgram">
    <w:name w:val="Código Program"/>
    <w:basedOn w:val="Normal"/>
    <w:qFormat/>
    <w:rsid w:val="00F4531C"/>
    <w:rPr>
      <w:rFonts w:ascii="Lucida Sans Typewriter" w:hAnsi="Lucida Sans Typewrite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10325">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43288493">
      <w:bodyDiv w:val="1"/>
      <w:marLeft w:val="0"/>
      <w:marRight w:val="0"/>
      <w:marTop w:val="0"/>
      <w:marBottom w:val="0"/>
      <w:divBdr>
        <w:top w:val="none" w:sz="0" w:space="0" w:color="auto"/>
        <w:left w:val="none" w:sz="0" w:space="0" w:color="auto"/>
        <w:bottom w:val="none" w:sz="0" w:space="0" w:color="auto"/>
        <w:right w:val="none" w:sz="0" w:space="0" w:color="auto"/>
      </w:divBdr>
      <w:divsChild>
        <w:div w:id="1497768973">
          <w:marLeft w:val="0"/>
          <w:marRight w:val="0"/>
          <w:marTop w:val="0"/>
          <w:marBottom w:val="0"/>
          <w:divBdr>
            <w:top w:val="none" w:sz="0" w:space="0" w:color="auto"/>
            <w:left w:val="none" w:sz="0" w:space="0" w:color="auto"/>
            <w:bottom w:val="none" w:sz="0" w:space="0" w:color="auto"/>
            <w:right w:val="none" w:sz="0" w:space="0" w:color="auto"/>
          </w:divBdr>
          <w:divsChild>
            <w:div w:id="1618097675">
              <w:marLeft w:val="0"/>
              <w:marRight w:val="60"/>
              <w:marTop w:val="0"/>
              <w:marBottom w:val="0"/>
              <w:divBdr>
                <w:top w:val="none" w:sz="0" w:space="0" w:color="auto"/>
                <w:left w:val="none" w:sz="0" w:space="0" w:color="auto"/>
                <w:bottom w:val="none" w:sz="0" w:space="0" w:color="auto"/>
                <w:right w:val="none" w:sz="0" w:space="0" w:color="auto"/>
              </w:divBdr>
              <w:divsChild>
                <w:div w:id="53436091">
                  <w:marLeft w:val="0"/>
                  <w:marRight w:val="0"/>
                  <w:marTop w:val="0"/>
                  <w:marBottom w:val="120"/>
                  <w:divBdr>
                    <w:top w:val="single" w:sz="6" w:space="0" w:color="C0C0C0"/>
                    <w:left w:val="single" w:sz="6" w:space="0" w:color="D9D9D9"/>
                    <w:bottom w:val="single" w:sz="6" w:space="0" w:color="D9D9D9"/>
                    <w:right w:val="single" w:sz="6" w:space="0" w:color="D9D9D9"/>
                  </w:divBdr>
                  <w:divsChild>
                    <w:div w:id="971179482">
                      <w:marLeft w:val="0"/>
                      <w:marRight w:val="0"/>
                      <w:marTop w:val="0"/>
                      <w:marBottom w:val="0"/>
                      <w:divBdr>
                        <w:top w:val="none" w:sz="0" w:space="0" w:color="auto"/>
                        <w:left w:val="none" w:sz="0" w:space="0" w:color="auto"/>
                        <w:bottom w:val="none" w:sz="0" w:space="0" w:color="auto"/>
                        <w:right w:val="none" w:sz="0" w:space="0" w:color="auto"/>
                      </w:divBdr>
                    </w:div>
                    <w:div w:id="1994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898">
          <w:marLeft w:val="0"/>
          <w:marRight w:val="0"/>
          <w:marTop w:val="0"/>
          <w:marBottom w:val="0"/>
          <w:divBdr>
            <w:top w:val="none" w:sz="0" w:space="0" w:color="auto"/>
            <w:left w:val="none" w:sz="0" w:space="0" w:color="auto"/>
            <w:bottom w:val="none" w:sz="0" w:space="0" w:color="auto"/>
            <w:right w:val="none" w:sz="0" w:space="0" w:color="auto"/>
          </w:divBdr>
          <w:divsChild>
            <w:div w:id="715393048">
              <w:marLeft w:val="60"/>
              <w:marRight w:val="0"/>
              <w:marTop w:val="0"/>
              <w:marBottom w:val="0"/>
              <w:divBdr>
                <w:top w:val="none" w:sz="0" w:space="0" w:color="auto"/>
                <w:left w:val="none" w:sz="0" w:space="0" w:color="auto"/>
                <w:bottom w:val="none" w:sz="0" w:space="0" w:color="auto"/>
                <w:right w:val="none" w:sz="0" w:space="0" w:color="auto"/>
              </w:divBdr>
              <w:divsChild>
                <w:div w:id="2092116766">
                  <w:marLeft w:val="0"/>
                  <w:marRight w:val="0"/>
                  <w:marTop w:val="0"/>
                  <w:marBottom w:val="0"/>
                  <w:divBdr>
                    <w:top w:val="none" w:sz="0" w:space="0" w:color="auto"/>
                    <w:left w:val="none" w:sz="0" w:space="0" w:color="auto"/>
                    <w:bottom w:val="none" w:sz="0" w:space="0" w:color="auto"/>
                    <w:right w:val="none" w:sz="0" w:space="0" w:color="auto"/>
                  </w:divBdr>
                  <w:divsChild>
                    <w:div w:id="709231543">
                      <w:marLeft w:val="0"/>
                      <w:marRight w:val="0"/>
                      <w:marTop w:val="0"/>
                      <w:marBottom w:val="120"/>
                      <w:divBdr>
                        <w:top w:val="single" w:sz="6" w:space="0" w:color="F5F5F5"/>
                        <w:left w:val="single" w:sz="6" w:space="0" w:color="F5F5F5"/>
                        <w:bottom w:val="single" w:sz="6" w:space="0" w:color="F5F5F5"/>
                        <w:right w:val="single" w:sz="6" w:space="0" w:color="F5F5F5"/>
                      </w:divBdr>
                      <w:divsChild>
                        <w:div w:id="1579098115">
                          <w:marLeft w:val="0"/>
                          <w:marRight w:val="0"/>
                          <w:marTop w:val="0"/>
                          <w:marBottom w:val="0"/>
                          <w:divBdr>
                            <w:top w:val="none" w:sz="0" w:space="0" w:color="auto"/>
                            <w:left w:val="none" w:sz="0" w:space="0" w:color="auto"/>
                            <w:bottom w:val="none" w:sz="0" w:space="0" w:color="auto"/>
                            <w:right w:val="none" w:sz="0" w:space="0" w:color="auto"/>
                          </w:divBdr>
                          <w:divsChild>
                            <w:div w:id="5207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1141">
      <w:bodyDiv w:val="1"/>
      <w:marLeft w:val="0"/>
      <w:marRight w:val="0"/>
      <w:marTop w:val="0"/>
      <w:marBottom w:val="0"/>
      <w:divBdr>
        <w:top w:val="none" w:sz="0" w:space="0" w:color="auto"/>
        <w:left w:val="none" w:sz="0" w:space="0" w:color="auto"/>
        <w:bottom w:val="none" w:sz="0" w:space="0" w:color="auto"/>
        <w:right w:val="none" w:sz="0" w:space="0" w:color="auto"/>
      </w:divBdr>
    </w:div>
    <w:div w:id="901409754">
      <w:bodyDiv w:val="1"/>
      <w:marLeft w:val="0"/>
      <w:marRight w:val="0"/>
      <w:marTop w:val="0"/>
      <w:marBottom w:val="0"/>
      <w:divBdr>
        <w:top w:val="none" w:sz="0" w:space="0" w:color="auto"/>
        <w:left w:val="none" w:sz="0" w:space="0" w:color="auto"/>
        <w:bottom w:val="none" w:sz="0" w:space="0" w:color="auto"/>
        <w:right w:val="none" w:sz="0" w:space="0" w:color="auto"/>
      </w:divBdr>
    </w:div>
    <w:div w:id="986318656">
      <w:bodyDiv w:val="1"/>
      <w:marLeft w:val="0"/>
      <w:marRight w:val="0"/>
      <w:marTop w:val="0"/>
      <w:marBottom w:val="0"/>
      <w:divBdr>
        <w:top w:val="none" w:sz="0" w:space="0" w:color="auto"/>
        <w:left w:val="none" w:sz="0" w:space="0" w:color="auto"/>
        <w:bottom w:val="none" w:sz="0" w:space="0" w:color="auto"/>
        <w:right w:val="none" w:sz="0" w:space="0" w:color="auto"/>
      </w:divBdr>
    </w:div>
    <w:div w:id="1020281514">
      <w:bodyDiv w:val="1"/>
      <w:marLeft w:val="0"/>
      <w:marRight w:val="0"/>
      <w:marTop w:val="0"/>
      <w:marBottom w:val="0"/>
      <w:divBdr>
        <w:top w:val="none" w:sz="0" w:space="0" w:color="auto"/>
        <w:left w:val="none" w:sz="0" w:space="0" w:color="auto"/>
        <w:bottom w:val="none" w:sz="0" w:space="0" w:color="auto"/>
        <w:right w:val="none" w:sz="0" w:space="0" w:color="auto"/>
      </w:divBdr>
    </w:div>
    <w:div w:id="1218396643">
      <w:bodyDiv w:val="1"/>
      <w:marLeft w:val="0"/>
      <w:marRight w:val="0"/>
      <w:marTop w:val="0"/>
      <w:marBottom w:val="0"/>
      <w:divBdr>
        <w:top w:val="none" w:sz="0" w:space="0" w:color="auto"/>
        <w:left w:val="none" w:sz="0" w:space="0" w:color="auto"/>
        <w:bottom w:val="none" w:sz="0" w:space="0" w:color="auto"/>
        <w:right w:val="none" w:sz="0" w:space="0" w:color="auto"/>
      </w:divBdr>
    </w:div>
    <w:div w:id="1615210589">
      <w:bodyDiv w:val="1"/>
      <w:marLeft w:val="0"/>
      <w:marRight w:val="0"/>
      <w:marTop w:val="0"/>
      <w:marBottom w:val="0"/>
      <w:divBdr>
        <w:top w:val="none" w:sz="0" w:space="0" w:color="auto"/>
        <w:left w:val="none" w:sz="0" w:space="0" w:color="auto"/>
        <w:bottom w:val="none" w:sz="0" w:space="0" w:color="auto"/>
        <w:right w:val="none" w:sz="0" w:space="0" w:color="auto"/>
      </w:divBdr>
    </w:div>
    <w:div w:id="1648512151">
      <w:bodyDiv w:val="1"/>
      <w:marLeft w:val="0"/>
      <w:marRight w:val="0"/>
      <w:marTop w:val="0"/>
      <w:marBottom w:val="0"/>
      <w:divBdr>
        <w:top w:val="none" w:sz="0" w:space="0" w:color="auto"/>
        <w:left w:val="none" w:sz="0" w:space="0" w:color="auto"/>
        <w:bottom w:val="none" w:sz="0" w:space="0" w:color="auto"/>
        <w:right w:val="none" w:sz="0" w:space="0" w:color="auto"/>
      </w:divBdr>
    </w:div>
    <w:div w:id="1706641331">
      <w:bodyDiv w:val="1"/>
      <w:marLeft w:val="0"/>
      <w:marRight w:val="0"/>
      <w:marTop w:val="0"/>
      <w:marBottom w:val="0"/>
      <w:divBdr>
        <w:top w:val="none" w:sz="0" w:space="0" w:color="auto"/>
        <w:left w:val="none" w:sz="0" w:space="0" w:color="auto"/>
        <w:bottom w:val="none" w:sz="0" w:space="0" w:color="auto"/>
        <w:right w:val="none" w:sz="0" w:space="0" w:color="auto"/>
      </w:divBdr>
    </w:div>
    <w:div w:id="1783839010">
      <w:bodyDiv w:val="1"/>
      <w:marLeft w:val="0"/>
      <w:marRight w:val="0"/>
      <w:marTop w:val="0"/>
      <w:marBottom w:val="0"/>
      <w:divBdr>
        <w:top w:val="none" w:sz="0" w:space="0" w:color="auto"/>
        <w:left w:val="none" w:sz="0" w:space="0" w:color="auto"/>
        <w:bottom w:val="none" w:sz="0" w:space="0" w:color="auto"/>
        <w:right w:val="none" w:sz="0" w:space="0" w:color="auto"/>
      </w:divBdr>
    </w:div>
    <w:div w:id="1923299341">
      <w:bodyDiv w:val="1"/>
      <w:marLeft w:val="0"/>
      <w:marRight w:val="0"/>
      <w:marTop w:val="0"/>
      <w:marBottom w:val="0"/>
      <w:divBdr>
        <w:top w:val="none" w:sz="0" w:space="0" w:color="auto"/>
        <w:left w:val="none" w:sz="0" w:space="0" w:color="auto"/>
        <w:bottom w:val="none" w:sz="0" w:space="0" w:color="auto"/>
        <w:right w:val="none" w:sz="0" w:space="0" w:color="auto"/>
      </w:divBdr>
    </w:div>
    <w:div w:id="21295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Other\QST%20-%20EN\2-Projects\Software%20Engeniering\EN_Solution_Requirements_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4A6A71C2E3F47BCFC7AA31333CE5A" ma:contentTypeVersion="1" ma:contentTypeDescription="Crée un document." ma:contentTypeScope="" ma:versionID="3b6656be6385f749f63194567f369527">
  <xsd:schema xmlns:xsd="http://www.w3.org/2001/XMLSchema" xmlns:xs="http://www.w3.org/2001/XMLSchema" xmlns:p="http://schemas.microsoft.com/office/2006/metadata/properties" xmlns:ns1="http://schemas.microsoft.com/sharepoint/v3" targetNamespace="http://schemas.microsoft.com/office/2006/metadata/properties" ma:root="true" ma:fieldsID="d78e311442ac83b95e4e25a776a1ddea" ns1:_="">
    <xsd:import namespace="http://schemas.microsoft.com/sharepoint/v3"/>
    <xsd:element name="properties">
      <xsd:complexType>
        <xsd:sequence>
          <xsd:element name="documentManagement">
            <xsd:complexType>
              <xsd:all>
                <xsd:element ref="ns1:CONST_TypeDocLi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ST_TypeDocLib" ma:index="8" nillable="true" ma:displayName="TypeDocLib" ma:default="FileShare" ma:hidden="true" ma:internalName="CONST_TypeDocLi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ST_TypeDocLib xmlns="http://schemas.microsoft.com/sharepoint/v3">FileShare</CONST_TypeDocLi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6AEB0-904A-41E7-9CAB-D2DDD007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53ABEE-9057-4485-90F5-925676B10836}">
  <ds:schemaRefs>
    <ds:schemaRef ds:uri="http://schemas.microsoft.com/sharepoint/v3/contenttype/forms"/>
  </ds:schemaRefs>
</ds:datastoreItem>
</file>

<file path=customXml/itemProps3.xml><?xml version="1.0" encoding="utf-8"?>
<ds:datastoreItem xmlns:ds="http://schemas.openxmlformats.org/officeDocument/2006/customXml" ds:itemID="{934BBFAD-E232-4E07-BC7F-7B9C9F33FEBC}">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sharepoint/v3"/>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E866079C-87AA-44D3-A277-FFDD4E90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EN_Solution_Requirements_Specification.dotx</Template>
  <TotalTime>8</TotalTime>
  <Pages>15</Pages>
  <Words>3451</Words>
  <Characters>18986</Characters>
  <Application>Microsoft Office Word</Application>
  <DocSecurity>0</DocSecurity>
  <Lines>158</Lines>
  <Paragraphs>44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Sopra Group</vt:lpstr>
      <vt:lpstr>Sopra Group</vt:lpstr>
    </vt:vector>
  </TitlesOfParts>
  <Company>sopra</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esgomez</dc:creator>
  <cp:lastModifiedBy>GUILLEM SIMON Emilio</cp:lastModifiedBy>
  <cp:revision>6</cp:revision>
  <cp:lastPrinted>2018-12-12T08:00:00Z</cp:lastPrinted>
  <dcterms:created xsi:type="dcterms:W3CDTF">2018-12-11T15:52:00Z</dcterms:created>
  <dcterms:modified xsi:type="dcterms:W3CDTF">2018-12-12T08:02:00Z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1</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974477573</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
  </property>
  <property fmtid="{D5CDD505-2E9C-101B-9397-08002B2CF9AE}" pid="44" name="DOCSPROP_documentdate">
    <vt:lpwstr>Le 12 décembre 2018</vt:lpwstr>
  </property>
  <property fmtid="{D5CDD505-2E9C-101B-9397-08002B2CF9AE}" pid="45" name="DOCSPROP_title">
    <vt:lpwstr>Spécifications des besoins de la solution - GEMIS</vt:lpwstr>
  </property>
  <property fmtid="{D5CDD505-2E9C-101B-9397-08002B2CF9AE}" pid="46" name="DOCSPROP_project">
    <vt:lpwstr>GEMIS</vt:lpwstr>
  </property>
  <property fmtid="{D5CDD505-2E9C-101B-9397-08002B2CF9AE}" pid="47" name="DOCSPROP_documenttype">
    <vt:lpwstr>Solution Requirements Specification</vt:lpwstr>
  </property>
  <property fmtid="{D5CDD505-2E9C-101B-9397-08002B2CF9AE}" pid="48" name="DOCSPROP_recipient">
    <vt:lpwstr>Customer Stakeholders (including at least the IT PM and the Stakeholder and User manager)</vt:lpwstr>
  </property>
  <property fmtid="{D5CDD505-2E9C-101B-9397-08002B2CF9AE}" pid="49" name="DOCSPROP_status">
    <vt:lpwstr>Projet</vt:lpwstr>
  </property>
  <property fmtid="{D5CDD505-2E9C-101B-9397-08002B2CF9AE}" pid="50" name="DOCSPROP_entity">
    <vt:lpwstr/>
  </property>
  <property fmtid="{D5CDD505-2E9C-101B-9397-08002B2CF9AE}" pid="51" name="DOCSPROP_firstpagetitlepart1">
    <vt:lpwstr>S</vt:lpwstr>
  </property>
  <property fmtid="{D5CDD505-2E9C-101B-9397-08002B2CF9AE}" pid="52" name="DOCSPROP_reference">
    <vt:lpwstr>20170124-170150-esgomez</vt:lpwstr>
  </property>
  <property fmtid="{D5CDD505-2E9C-101B-9397-08002B2CF9AE}" pid="53" name="DOCSPROP_osqvyear">
    <vt:i4>2016</vt:i4>
  </property>
  <property fmtid="{D5CDD505-2E9C-101B-9397-08002B2CF9AE}" pid="54" name="DOCSPROP_firstpageheader">
    <vt:lpwstr/>
  </property>
  <property fmtid="{D5CDD505-2E9C-101B-9397-08002B2CF9AE}" pid="55" name="DOCSPROP_version">
    <vt:lpwstr>1.00</vt:lpwstr>
  </property>
  <property fmtid="{D5CDD505-2E9C-101B-9397-08002B2CF9AE}" pid="56" name="DOCSPROP_customer">
    <vt:lpwstr>Centro de Servicio Valencia</vt:lpwstr>
  </property>
  <property fmtid="{D5CDD505-2E9C-101B-9397-08002B2CF9AE}" pid="57" name="DOCSPROP_firstpagesubheader">
    <vt:lpwstr/>
  </property>
  <property fmtid="{D5CDD505-2E9C-101B-9397-08002B2CF9AE}" pid="58" name="DOCSPROP_osqvmaj">
    <vt:lpwstr>1.2</vt:lpwstr>
  </property>
  <property fmtid="{D5CDD505-2E9C-101B-9397-08002B2CF9AE}" pid="59" name="DOCSPROP_osqvmin">
    <vt:i4>4</vt:i4>
  </property>
  <property fmtid="{D5CDD505-2E9C-101B-9397-08002B2CF9AE}" pid="60" name="DOCSPROP_firstpagetitlepart2">
    <vt:lpwstr>olution Requirements Specification</vt:lpwstr>
  </property>
  <property fmtid="{D5CDD505-2E9C-101B-9397-08002B2CF9AE}" pid="61" name="DOCSPROP_osqveditor">
    <vt:lpwstr>EN_eMREQ-SRS</vt:lpwstr>
  </property>
  <property fmtid="{D5CDD505-2E9C-101B-9397-08002B2CF9AE}" pid="62" name="DOCSPROP_documentdateraw">
    <vt:lpwstr>mercredi 12 décembre 2018</vt:lpwstr>
  </property>
  <property fmtid="{D5CDD505-2E9C-101B-9397-08002B2CF9AE}" pid="63" name="ContentTypeId">
    <vt:lpwstr>0x010100F804A6A71C2E3F47BCFC7AA31333CE5A</vt:lpwstr>
  </property>
</Properties>
</file>